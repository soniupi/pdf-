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A8D08D" w:themeColor="accent6" w:themeTint="99"/>
  <w:body>
    <w:p w14:paraId="1E2AEFE0" w14:textId="74DCD907" w:rsidR="004D69DB" w:rsidRPr="00586035" w:rsidRDefault="004D69DB" w:rsidP="000F2697">
      <w:pPr>
        <w:rPr>
          <w:rFonts w:ascii="华文楷体" w:eastAsia="华文楷体" w:hAnsi="华文楷体"/>
          <w:sz w:val="24"/>
          <w:szCs w:val="28"/>
        </w:rPr>
      </w:pPr>
      <w:bookmarkStart w:id="0" w:name="_Hlk154062612"/>
      <w:bookmarkEnd w:id="0"/>
      <w:r w:rsidRPr="00586035">
        <w:rPr>
          <w:rFonts w:ascii="华文楷体" w:eastAsia="华文楷体" w:hAnsi="华文楷体" w:hint="eastAsia"/>
          <w:b/>
          <w:sz w:val="32"/>
          <w:szCs w:val="36"/>
        </w:rPr>
        <w:t>第一章</w:t>
      </w:r>
      <w:r w:rsidRPr="00586035">
        <w:rPr>
          <w:rFonts w:ascii="华文楷体" w:eastAsia="华文楷体" w:hAnsi="华文楷体" w:hint="eastAsia"/>
          <w:sz w:val="24"/>
          <w:szCs w:val="28"/>
        </w:rPr>
        <w:t>：</w:t>
      </w:r>
      <w:r w:rsidRPr="00586035">
        <w:rPr>
          <w:rFonts w:ascii="华文楷体" w:eastAsia="华文楷体" w:hAnsi="华文楷体" w:hint="eastAsia"/>
          <w:b/>
          <w:sz w:val="32"/>
          <w:szCs w:val="36"/>
        </w:rPr>
        <w:t>希腊哲学</w:t>
      </w:r>
    </w:p>
    <w:p w14:paraId="1C893818" w14:textId="427284BB" w:rsidR="00D764B7" w:rsidRPr="00586035" w:rsidRDefault="00D764B7" w:rsidP="000F2697">
      <w:pPr>
        <w:ind w:firstLineChars="200" w:firstLine="480"/>
        <w:rPr>
          <w:rFonts w:ascii="华文楷体" w:eastAsia="华文楷体" w:hAnsi="华文楷体"/>
          <w:sz w:val="24"/>
          <w:szCs w:val="28"/>
        </w:rPr>
      </w:pPr>
      <w:r w:rsidRPr="00586035">
        <w:rPr>
          <w:rFonts w:ascii="华文楷体" w:eastAsia="华文楷体" w:hAnsi="华文楷体" w:hint="eastAsia"/>
          <w:sz w:val="24"/>
          <w:szCs w:val="28"/>
        </w:rPr>
        <w:t>第一节、希腊哲学的精神和问题</w:t>
      </w:r>
    </w:p>
    <w:p w14:paraId="3CAD7F9D" w14:textId="7B8B94A2" w:rsidR="00D764B7" w:rsidRPr="00586035" w:rsidRDefault="00D32311" w:rsidP="000F2697">
      <w:pPr>
        <w:pStyle w:val="a3"/>
        <w:numPr>
          <w:ilvl w:val="0"/>
          <w:numId w:val="6"/>
        </w:numPr>
        <w:ind w:left="0" w:firstLineChars="0"/>
        <w:rPr>
          <w:rFonts w:ascii="华文楷体" w:eastAsia="华文楷体" w:hAnsi="华文楷体"/>
          <w:sz w:val="24"/>
          <w:szCs w:val="28"/>
        </w:rPr>
      </w:pPr>
      <w:r w:rsidRPr="00586035">
        <w:rPr>
          <w:rFonts w:ascii="华文楷体" w:eastAsia="华文楷体" w:hAnsi="华文楷体" w:hint="eastAsia"/>
          <w:noProof/>
          <w:sz w:val="24"/>
          <w:szCs w:val="28"/>
        </w:rPr>
        <mc:AlternateContent>
          <mc:Choice Requires="wpi">
            <w:drawing>
              <wp:anchor distT="0" distB="0" distL="114300" distR="114300" simplePos="0" relativeHeight="251658243" behindDoc="0" locked="0" layoutInCell="1" allowOverlap="1" wp14:anchorId="34D1F3E7" wp14:editId="017C6242">
                <wp:simplePos x="0" y="0"/>
                <wp:positionH relativeFrom="column">
                  <wp:posOffset>4611146</wp:posOffset>
                </wp:positionH>
                <wp:positionV relativeFrom="paragraph">
                  <wp:posOffset>96736</wp:posOffset>
                </wp:positionV>
                <wp:extent cx="17640" cy="8280"/>
                <wp:effectExtent l="38100" t="38100" r="40005" b="48895"/>
                <wp:wrapNone/>
                <wp:docPr id="4" name="墨迹 4"/>
                <wp:cNvGraphicFramePr/>
                <a:graphic xmlns:a="http://schemas.openxmlformats.org/drawingml/2006/main">
                  <a:graphicData uri="http://schemas.microsoft.com/office/word/2010/wordprocessingInk">
                    <w14:contentPart bwMode="auto" r:id="rId8">
                      <w14:nvContentPartPr>
                        <w14:cNvContentPartPr/>
                      </w14:nvContentPartPr>
                      <w14:xfrm>
                        <a:off x="0" y="0"/>
                        <a:ext cx="17640" cy="8280"/>
                      </w14:xfrm>
                    </w14:contentPart>
                  </a:graphicData>
                </a:graphic>
              </wp:anchor>
            </w:drawing>
          </mc:Choice>
          <mc:Fallback>
            <w:pict>
              <v:shapetype w14:anchorId="20C7C1D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362.4pt;margin-top:6.9pt;width:2.85pt;height:2.0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">
                <v:imagedata r:id="rId9" o:title=""/>
              </v:shape>
            </w:pict>
          </mc:Fallback>
        </mc:AlternateContent>
      </w:r>
      <w:r w:rsidR="00D764B7" w:rsidRPr="00586035">
        <w:rPr>
          <w:rFonts w:ascii="华文楷体" w:eastAsia="华文楷体" w:hAnsi="华文楷体" w:hint="eastAsia"/>
          <w:sz w:val="24"/>
          <w:szCs w:val="28"/>
        </w:rPr>
        <w:t>自然哲学的基本概念</w:t>
      </w:r>
    </w:p>
    <w:p w14:paraId="5C47A274" w14:textId="77777777" w:rsidR="00D764B7" w:rsidRPr="00586035" w:rsidRDefault="00D764B7" w:rsidP="000F2697">
      <w:pPr>
        <w:pStyle w:val="a3"/>
        <w:numPr>
          <w:ilvl w:val="0"/>
          <w:numId w:val="6"/>
        </w:numPr>
        <w:ind w:left="0" w:firstLineChars="0"/>
        <w:rPr>
          <w:rFonts w:ascii="华文楷体" w:eastAsia="华文楷体" w:hAnsi="华文楷体"/>
          <w:sz w:val="24"/>
          <w:szCs w:val="28"/>
        </w:rPr>
      </w:pPr>
      <w:r w:rsidRPr="00586035">
        <w:rPr>
          <w:rFonts w:ascii="华文楷体" w:eastAsia="华文楷体" w:hAnsi="华文楷体" w:hint="eastAsia"/>
          <w:sz w:val="24"/>
          <w:szCs w:val="28"/>
        </w:rPr>
        <w:t>理解哲学就是爱智慧</w:t>
      </w:r>
    </w:p>
    <w:p w14:paraId="3B29E940" w14:textId="2CD75794" w:rsidR="004D69DB" w:rsidRPr="00586035" w:rsidRDefault="00D764B7" w:rsidP="000F2697">
      <w:pPr>
        <w:ind w:firstLineChars="200" w:firstLine="480"/>
        <w:rPr>
          <w:rFonts w:ascii="华文楷体" w:eastAsia="华文楷体" w:hAnsi="华文楷体"/>
          <w:sz w:val="24"/>
          <w:szCs w:val="28"/>
        </w:rPr>
      </w:pPr>
      <w:r w:rsidRPr="00586035">
        <w:rPr>
          <w:rFonts w:ascii="华文楷体" w:eastAsia="华文楷体" w:hAnsi="华文楷体" w:hint="eastAsia"/>
          <w:sz w:val="24"/>
          <w:szCs w:val="28"/>
        </w:rPr>
        <w:t>第二节、</w:t>
      </w:r>
      <w:r w:rsidR="004D69DB" w:rsidRPr="00586035">
        <w:rPr>
          <w:rFonts w:ascii="华文楷体" w:eastAsia="华文楷体" w:hAnsi="华文楷体" w:hint="eastAsia"/>
          <w:sz w:val="24"/>
          <w:szCs w:val="28"/>
        </w:rPr>
        <w:t>早期自然哲学</w:t>
      </w:r>
    </w:p>
    <w:p w14:paraId="468DCD4F" w14:textId="10AE4E9F" w:rsidR="004D69DB" w:rsidRPr="00586035" w:rsidRDefault="00096762"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t>一、</w:t>
      </w:r>
      <w:r w:rsidR="004D69DB" w:rsidRPr="00586035">
        <w:rPr>
          <w:rFonts w:ascii="华文楷体" w:eastAsia="华文楷体" w:hAnsi="华文楷体" w:hint="eastAsia"/>
          <w:sz w:val="24"/>
          <w:szCs w:val="28"/>
        </w:rPr>
        <w:t>伊奥尼亚派</w:t>
      </w:r>
    </w:p>
    <w:p w14:paraId="7346FE7C" w14:textId="4B3D3D7D"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-米利都学派</w:t>
      </w:r>
    </w:p>
    <w:p w14:paraId="159E9BAE" w14:textId="1B1551CB"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-水本原说</w:t>
      </w:r>
    </w:p>
    <w:p w14:paraId="0B175D75" w14:textId="0E73E06C"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-无定说</w:t>
      </w:r>
    </w:p>
    <w:p w14:paraId="15972B0E" w14:textId="5D22FC78"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-气本原说</w:t>
      </w:r>
    </w:p>
    <w:p w14:paraId="171966ED" w14:textId="6F661D76"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w:t>
      </w:r>
      <w:proofErr w:type="gramStart"/>
      <w:r w:rsidRPr="00586035">
        <w:rPr>
          <w:rFonts w:ascii="华文楷体" w:eastAsia="华文楷体" w:hAnsi="华文楷体" w:hint="eastAsia"/>
          <w:sz w:val="24"/>
          <w:szCs w:val="28"/>
        </w:rPr>
        <w:t>爱菲斯</w:t>
      </w:r>
      <w:proofErr w:type="gramEnd"/>
      <w:r w:rsidRPr="00586035">
        <w:rPr>
          <w:rFonts w:ascii="华文楷体" w:eastAsia="华文楷体" w:hAnsi="华文楷体" w:hint="eastAsia"/>
          <w:sz w:val="24"/>
          <w:szCs w:val="28"/>
        </w:rPr>
        <w:t>学派</w:t>
      </w:r>
    </w:p>
    <w:p w14:paraId="6547ADC2" w14:textId="32B25506"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-火本原说</w:t>
      </w:r>
    </w:p>
    <w:p w14:paraId="583402E7" w14:textId="423EB8E9"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w:t>
      </w:r>
      <w:proofErr w:type="gramStart"/>
      <w:r w:rsidRPr="00586035">
        <w:rPr>
          <w:rFonts w:ascii="华文楷体" w:eastAsia="华文楷体" w:hAnsi="华文楷体" w:hint="eastAsia"/>
          <w:sz w:val="24"/>
          <w:szCs w:val="28"/>
        </w:rPr>
        <w:t>逻</w:t>
      </w:r>
      <w:proofErr w:type="gramEnd"/>
      <w:r w:rsidRPr="00586035">
        <w:rPr>
          <w:rFonts w:ascii="华文楷体" w:eastAsia="华文楷体" w:hAnsi="华文楷体" w:hint="eastAsia"/>
          <w:sz w:val="24"/>
          <w:szCs w:val="28"/>
        </w:rPr>
        <w:t>各斯</w:t>
      </w:r>
    </w:p>
    <w:p w14:paraId="0533C2EF" w14:textId="60EC65A6" w:rsidR="00096762" w:rsidRPr="00586035" w:rsidRDefault="00096762" w:rsidP="000F2697">
      <w:pPr>
        <w:rPr>
          <w:rFonts w:ascii="华文楷体" w:eastAsia="华文楷体" w:hAnsi="华文楷体"/>
          <w:sz w:val="24"/>
          <w:szCs w:val="28"/>
        </w:rPr>
      </w:pPr>
      <w:r w:rsidRPr="00586035">
        <w:rPr>
          <w:rFonts w:ascii="华文楷体" w:eastAsia="华文楷体" w:hAnsi="华文楷体" w:hint="eastAsia"/>
          <w:sz w:val="24"/>
          <w:szCs w:val="28"/>
        </w:rPr>
        <w:t>-生成辩证法</w:t>
      </w:r>
    </w:p>
    <w:p w14:paraId="04C758FA" w14:textId="77777777" w:rsidR="007E4684" w:rsidRPr="00586035" w:rsidRDefault="007E4684"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t>二、毕达哥拉斯派</w:t>
      </w:r>
    </w:p>
    <w:p w14:paraId="5E159D74" w14:textId="1EE3B2A2" w:rsidR="00D764B7" w:rsidRPr="00586035" w:rsidRDefault="007E4684"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t>三、</w:t>
      </w:r>
      <w:r w:rsidR="004D69DB" w:rsidRPr="00586035">
        <w:rPr>
          <w:rFonts w:ascii="华文楷体" w:eastAsia="华文楷体" w:hAnsi="华文楷体" w:hint="eastAsia"/>
          <w:sz w:val="24"/>
          <w:szCs w:val="28"/>
        </w:rPr>
        <w:t>爱利亚派</w:t>
      </w:r>
    </w:p>
    <w:p w14:paraId="2048BF88" w14:textId="3D915073" w:rsidR="007E4684" w:rsidRPr="00586035" w:rsidRDefault="007E4684" w:rsidP="000F2697">
      <w:pPr>
        <w:ind w:firstLineChars="400" w:firstLine="960"/>
        <w:rPr>
          <w:rFonts w:ascii="华文楷体" w:eastAsia="华文楷体" w:hAnsi="华文楷体"/>
          <w:sz w:val="24"/>
          <w:szCs w:val="28"/>
        </w:rPr>
      </w:pPr>
      <w:r w:rsidRPr="00586035">
        <w:rPr>
          <w:rFonts w:ascii="华文楷体" w:eastAsia="华文楷体" w:hAnsi="华文楷体"/>
          <w:sz w:val="24"/>
          <w:szCs w:val="28"/>
        </w:rPr>
        <w:t>-</w:t>
      </w:r>
      <w:proofErr w:type="gramStart"/>
      <w:r w:rsidRPr="00586035">
        <w:rPr>
          <w:rFonts w:ascii="华文楷体" w:eastAsia="华文楷体" w:hAnsi="华文楷体" w:hint="eastAsia"/>
          <w:sz w:val="24"/>
          <w:szCs w:val="28"/>
        </w:rPr>
        <w:t>理神论</w:t>
      </w:r>
      <w:proofErr w:type="gramEnd"/>
    </w:p>
    <w:p w14:paraId="59194434" w14:textId="10E85C4C" w:rsidR="007E4684" w:rsidRPr="00586035" w:rsidRDefault="007E4684"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t>-是者</w:t>
      </w:r>
    </w:p>
    <w:p w14:paraId="78F7DC36" w14:textId="5DDC77E5" w:rsidR="007E4684" w:rsidRPr="00586035" w:rsidRDefault="00B85C1E" w:rsidP="000F2697">
      <w:pPr>
        <w:ind w:firstLineChars="400" w:firstLine="960"/>
        <w:rPr>
          <w:rFonts w:ascii="华文楷体" w:eastAsia="华文楷体" w:hAnsi="华文楷体"/>
          <w:sz w:val="24"/>
          <w:szCs w:val="28"/>
        </w:rPr>
      </w:pPr>
      <w:r w:rsidRPr="00586035">
        <w:rPr>
          <w:rFonts w:ascii="华文楷体" w:eastAsia="华文楷体" w:hAnsi="华文楷体" w:hint="eastAsia"/>
          <w:noProof/>
          <w:sz w:val="24"/>
          <w:szCs w:val="28"/>
        </w:rPr>
        <mc:AlternateContent>
          <mc:Choice Requires="wpi">
            <w:drawing>
              <wp:anchor distT="0" distB="0" distL="114300" distR="114300" simplePos="0" relativeHeight="251658242" behindDoc="0" locked="0" layoutInCell="1" allowOverlap="1" wp14:anchorId="62778B5C" wp14:editId="159E0BE8">
                <wp:simplePos x="0" y="0"/>
                <wp:positionH relativeFrom="column">
                  <wp:posOffset>3577800</wp:posOffset>
                </wp:positionH>
                <wp:positionV relativeFrom="paragraph">
                  <wp:posOffset>111480</wp:posOffset>
                </wp:positionV>
                <wp:extent cx="18000" cy="34200"/>
                <wp:effectExtent l="38100" t="38100" r="58420" b="42545"/>
                <wp:wrapNone/>
                <wp:docPr id="3" name="墨迹 3"/>
                <wp:cNvGraphicFramePr/>
                <a:graphic xmlns:a="http://schemas.openxmlformats.org/drawingml/2006/main">
                  <a:graphicData uri="http://schemas.microsoft.com/office/word/2010/wordprocessingInk">
                    <w14:contentPart bwMode="auto" r:id="rId10">
                      <w14:nvContentPartPr>
                        <w14:cNvContentPartPr/>
                      </w14:nvContentPartPr>
                      <w14:xfrm>
                        <a:off x="0" y="0"/>
                        <a:ext cx="18000" cy="34200"/>
                      </w14:xfrm>
                    </w14:contentPart>
                  </a:graphicData>
                </a:graphic>
              </wp:anchor>
            </w:drawing>
          </mc:Choice>
          <mc:Fallback>
            <w:pict>
              <v:shape w14:anchorId="4B054D34" id="墨迹 3" o:spid="_x0000_s1026" type="#_x0000_t75" style="position:absolute;left:0;text-align:left;margin-left:281pt;margin-top:8.1pt;width:2.8pt;height:4.1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">
                <v:imagedata r:id="rId11" o:title=""/>
              </v:shape>
            </w:pict>
          </mc:Fallback>
        </mc:AlternateContent>
      </w:r>
      <w:r w:rsidR="007E4684" w:rsidRPr="00586035">
        <w:rPr>
          <w:rFonts w:ascii="华文楷体" w:eastAsia="华文楷体" w:hAnsi="华文楷体" w:hint="eastAsia"/>
          <w:sz w:val="24"/>
          <w:szCs w:val="28"/>
        </w:rPr>
        <w:t>-芝诺悖论</w:t>
      </w:r>
    </w:p>
    <w:p w14:paraId="7EC4B918" w14:textId="31F22902" w:rsidR="007E4684" w:rsidRPr="00586035" w:rsidRDefault="00B3382E"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t>四、</w:t>
      </w:r>
      <w:r w:rsidR="008D3AA6" w:rsidRPr="00586035">
        <w:rPr>
          <w:rFonts w:ascii="华文楷体" w:eastAsia="华文楷体" w:hAnsi="华文楷体" w:hint="eastAsia"/>
          <w:sz w:val="24"/>
          <w:szCs w:val="28"/>
        </w:rPr>
        <w:t>元素派</w:t>
      </w:r>
    </w:p>
    <w:p w14:paraId="74DB5A8C" w14:textId="68215A87" w:rsidR="008D3AA6" w:rsidRPr="00586035" w:rsidRDefault="008D3AA6"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t>-四根说</w:t>
      </w:r>
    </w:p>
    <w:p w14:paraId="24953F2C" w14:textId="1FF9CB5D" w:rsidR="008D3AA6" w:rsidRPr="00586035" w:rsidRDefault="008D3AA6"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t>-种子说</w:t>
      </w:r>
    </w:p>
    <w:p w14:paraId="1D15F0D7" w14:textId="411A1C25" w:rsidR="008D3AA6" w:rsidRPr="00586035" w:rsidRDefault="008D3AA6" w:rsidP="000F2697">
      <w:pPr>
        <w:ind w:firstLineChars="400" w:firstLine="960"/>
        <w:rPr>
          <w:rFonts w:ascii="华文楷体" w:eastAsia="华文楷体" w:hAnsi="华文楷体"/>
          <w:sz w:val="24"/>
          <w:szCs w:val="28"/>
        </w:rPr>
      </w:pPr>
      <w:r w:rsidRPr="00586035">
        <w:rPr>
          <w:rFonts w:ascii="华文楷体" w:eastAsia="华文楷体" w:hAnsi="华文楷体" w:hint="eastAsia"/>
          <w:sz w:val="24"/>
          <w:szCs w:val="28"/>
        </w:rPr>
        <w:lastRenderedPageBreak/>
        <w:t>-</w:t>
      </w:r>
      <w:r w:rsidR="00AC55EE" w:rsidRPr="00586035">
        <w:rPr>
          <w:rFonts w:ascii="华文楷体" w:eastAsia="华文楷体" w:hAnsi="华文楷体" w:hint="eastAsia"/>
          <w:sz w:val="24"/>
          <w:szCs w:val="28"/>
        </w:rPr>
        <w:t>原子论</w:t>
      </w:r>
    </w:p>
    <w:p w14:paraId="3247AEB1" w14:textId="136E5288" w:rsidR="007E4684" w:rsidRPr="00586035" w:rsidRDefault="00653F5F" w:rsidP="000F2697">
      <w:pPr>
        <w:ind w:firstLineChars="200" w:firstLine="480"/>
        <w:rPr>
          <w:rFonts w:ascii="华文楷体" w:eastAsia="华文楷体" w:hAnsi="华文楷体"/>
          <w:sz w:val="24"/>
          <w:szCs w:val="28"/>
        </w:rPr>
      </w:pPr>
      <w:r w:rsidRPr="00586035">
        <w:rPr>
          <w:rFonts w:ascii="华文楷体" w:eastAsia="华文楷体" w:hAnsi="华文楷体" w:hint="eastAsia"/>
          <w:sz w:val="24"/>
          <w:szCs w:val="28"/>
        </w:rPr>
        <w:t>第三节</w:t>
      </w:r>
      <w:r w:rsidR="009918A6" w:rsidRPr="00586035">
        <w:rPr>
          <w:rFonts w:ascii="华文楷体" w:eastAsia="华文楷体" w:hAnsi="华文楷体" w:hint="eastAsia"/>
          <w:sz w:val="24"/>
          <w:szCs w:val="28"/>
        </w:rPr>
        <w:t>、智者派</w:t>
      </w:r>
      <w:r w:rsidRPr="00586035">
        <w:rPr>
          <w:rFonts w:ascii="华文楷体" w:eastAsia="华文楷体" w:hAnsi="华文楷体" w:hint="eastAsia"/>
          <w:sz w:val="24"/>
          <w:szCs w:val="28"/>
        </w:rPr>
        <w:t>和苏格拉底</w:t>
      </w:r>
    </w:p>
    <w:p w14:paraId="450DAAD6" w14:textId="26DFE8C2" w:rsidR="00653F5F" w:rsidRPr="00586035" w:rsidRDefault="004A17D4" w:rsidP="000F2697">
      <w:pPr>
        <w:ind w:firstLineChars="200" w:firstLine="480"/>
        <w:rPr>
          <w:rFonts w:ascii="华文楷体" w:eastAsia="华文楷体" w:hAnsi="华文楷体"/>
          <w:sz w:val="24"/>
          <w:szCs w:val="28"/>
        </w:rPr>
      </w:pPr>
      <w:r w:rsidRPr="00586035">
        <w:rPr>
          <w:rFonts w:ascii="华文楷体" w:eastAsia="华文楷体" w:hAnsi="华文楷体" w:hint="eastAsia"/>
          <w:sz w:val="24"/>
          <w:szCs w:val="28"/>
        </w:rPr>
        <w:t>一、普罗泰戈拉</w:t>
      </w:r>
    </w:p>
    <w:p w14:paraId="33F82517" w14:textId="2A91F517" w:rsidR="004A17D4" w:rsidRPr="00586035" w:rsidRDefault="004A17D4" w:rsidP="000F2697">
      <w:pPr>
        <w:ind w:firstLineChars="200" w:firstLine="480"/>
        <w:rPr>
          <w:rFonts w:ascii="华文楷体" w:eastAsia="华文楷体" w:hAnsi="华文楷体"/>
          <w:sz w:val="24"/>
          <w:szCs w:val="28"/>
        </w:rPr>
      </w:pPr>
      <w:r w:rsidRPr="00586035">
        <w:rPr>
          <w:rFonts w:ascii="华文楷体" w:eastAsia="华文楷体" w:hAnsi="华文楷体" w:hint="eastAsia"/>
          <w:sz w:val="24"/>
          <w:szCs w:val="28"/>
        </w:rPr>
        <w:t>二、高尔吉亚</w:t>
      </w:r>
    </w:p>
    <w:p w14:paraId="45272171" w14:textId="6794B6DD" w:rsidR="004A17D4" w:rsidRPr="00586035" w:rsidRDefault="004A17D4" w:rsidP="000F2697">
      <w:pPr>
        <w:ind w:firstLineChars="200" w:firstLine="480"/>
        <w:rPr>
          <w:rFonts w:ascii="华文楷体" w:eastAsia="华文楷体" w:hAnsi="华文楷体"/>
          <w:sz w:val="24"/>
          <w:szCs w:val="28"/>
        </w:rPr>
      </w:pPr>
      <w:r w:rsidRPr="00586035">
        <w:rPr>
          <w:rFonts w:ascii="华文楷体" w:eastAsia="华文楷体" w:hAnsi="华文楷体" w:hint="eastAsia"/>
          <w:sz w:val="24"/>
          <w:szCs w:val="28"/>
        </w:rPr>
        <w:t>三、苏格拉底</w:t>
      </w:r>
    </w:p>
    <w:p w14:paraId="047E015F" w14:textId="71074EDC" w:rsidR="007E4684" w:rsidRPr="00586035" w:rsidRDefault="007E4684" w:rsidP="000F2697">
      <w:pPr>
        <w:ind w:firstLineChars="400" w:firstLine="960"/>
        <w:rPr>
          <w:rFonts w:ascii="华文楷体" w:eastAsia="华文楷体" w:hAnsi="华文楷体"/>
          <w:sz w:val="24"/>
          <w:szCs w:val="28"/>
        </w:rPr>
      </w:pPr>
    </w:p>
    <w:p w14:paraId="40694B58" w14:textId="227C3C39" w:rsidR="007E4684" w:rsidRPr="00586035" w:rsidRDefault="007E4684" w:rsidP="000F2697">
      <w:pPr>
        <w:ind w:firstLineChars="400" w:firstLine="960"/>
        <w:rPr>
          <w:rFonts w:ascii="华文楷体" w:eastAsia="华文楷体" w:hAnsi="华文楷体"/>
          <w:sz w:val="24"/>
          <w:szCs w:val="28"/>
        </w:rPr>
      </w:pPr>
    </w:p>
    <w:p w14:paraId="25E35802" w14:textId="77777777" w:rsidR="00B701D8" w:rsidRPr="009021D7" w:rsidRDefault="00B701D8" w:rsidP="000F2697">
      <w:pPr>
        <w:ind w:firstLineChars="400" w:firstLine="961"/>
        <w:rPr>
          <w:rFonts w:ascii="华文楷体" w:eastAsia="华文楷体" w:hAnsi="华文楷体"/>
          <w:b/>
          <w:bCs/>
          <w:sz w:val="24"/>
          <w:szCs w:val="28"/>
          <w:lang w:bidi="zh-TW"/>
        </w:rPr>
      </w:pPr>
      <w:r w:rsidRPr="009021D7">
        <w:rPr>
          <w:rFonts w:ascii="华文楷体" w:eastAsia="华文楷体" w:hAnsi="华文楷体" w:hint="eastAsia"/>
          <w:b/>
          <w:bCs/>
          <w:sz w:val="24"/>
          <w:szCs w:val="28"/>
          <w:lang w:bidi="zh-TW"/>
        </w:rPr>
        <w:t>第二节、早期自然哲学</w:t>
      </w:r>
    </w:p>
    <w:p w14:paraId="288450AC" w14:textId="77777777" w:rsidR="00B701D8" w:rsidRPr="000F2697" w:rsidRDefault="00B701D8" w:rsidP="000F2697">
      <w:pPr>
        <w:ind w:firstLineChars="400" w:firstLine="840"/>
        <w:rPr>
          <w:rFonts w:ascii="华文楷体" w:eastAsia="华文楷体" w:hAnsi="华文楷体"/>
          <w:lang w:bidi="zh-TW"/>
        </w:rPr>
      </w:pPr>
    </w:p>
    <w:p w14:paraId="3680307F" w14:textId="5DFC0623" w:rsidR="004B354F" w:rsidRPr="009021D7" w:rsidRDefault="004B354F" w:rsidP="000F2697">
      <w:pPr>
        <w:ind w:firstLineChars="400" w:firstLine="880"/>
        <w:rPr>
          <w:rFonts w:ascii="华文楷体" w:eastAsia="华文楷体" w:hAnsi="华文楷体"/>
          <w:sz w:val="22"/>
          <w:szCs w:val="24"/>
          <w:lang w:bidi="zh-TW"/>
        </w:rPr>
      </w:pPr>
      <w:r w:rsidRPr="009021D7">
        <w:rPr>
          <w:rFonts w:ascii="华文楷体" w:eastAsia="华文楷体" w:hAnsi="华文楷体" w:hint="eastAsia"/>
          <w:sz w:val="22"/>
          <w:szCs w:val="24"/>
          <w:lang w:bidi="zh-TW"/>
        </w:rPr>
        <w:t>一、伊奥尼亚派</w:t>
      </w:r>
    </w:p>
    <w:p w14:paraId="6ED13C78" w14:textId="77777777" w:rsidR="004B354F" w:rsidRDefault="004B354F" w:rsidP="000F2697">
      <w:pPr>
        <w:rPr>
          <w:rFonts w:ascii="华文楷体" w:eastAsia="华文楷体" w:hAnsi="华文楷体"/>
          <w:b/>
          <w:bCs/>
          <w:sz w:val="22"/>
          <w:szCs w:val="24"/>
          <w:lang w:bidi="zh-TW"/>
        </w:rPr>
      </w:pPr>
      <w:r w:rsidRPr="009021D7">
        <w:rPr>
          <w:rFonts w:ascii="华文楷体" w:eastAsia="华文楷体" w:hAnsi="华文楷体" w:hint="eastAsia"/>
          <w:b/>
          <w:bCs/>
          <w:sz w:val="22"/>
          <w:szCs w:val="24"/>
          <w:lang w:bidi="zh-TW"/>
        </w:rPr>
        <w:t>-米利都学派</w:t>
      </w:r>
    </w:p>
    <w:p w14:paraId="7B398DC8" w14:textId="77777777" w:rsidR="009021D7" w:rsidRPr="009021D7" w:rsidRDefault="009021D7" w:rsidP="000F2697">
      <w:pPr>
        <w:rPr>
          <w:rFonts w:ascii="华文楷体" w:eastAsia="华文楷体" w:hAnsi="华文楷体"/>
          <w:b/>
          <w:bCs/>
          <w:sz w:val="22"/>
          <w:szCs w:val="24"/>
          <w:lang w:bidi="zh-TW"/>
        </w:rPr>
      </w:pPr>
    </w:p>
    <w:p w14:paraId="6C09BA9B" w14:textId="751F073B" w:rsidR="004B354F" w:rsidRPr="000F2697" w:rsidRDefault="004B354F" w:rsidP="000F2697">
      <w:pPr>
        <w:rPr>
          <w:rFonts w:ascii="华文楷体" w:eastAsia="华文楷体" w:hAnsi="华文楷体"/>
          <w:lang w:bidi="zh-TW"/>
        </w:rPr>
      </w:pPr>
      <w:r w:rsidRPr="000F2697">
        <w:rPr>
          <w:rFonts w:ascii="华文楷体" w:eastAsia="华文楷体" w:hAnsi="华文楷体" w:hint="eastAsia"/>
          <w:lang w:bidi="zh-TW"/>
        </w:rPr>
        <w:t>-水本原说</w:t>
      </w:r>
      <w:r w:rsidR="003217BC" w:rsidRPr="000F2697">
        <w:rPr>
          <w:rFonts w:ascii="华文楷体" w:eastAsia="华文楷体" w:hAnsi="华文楷体" w:hint="eastAsia"/>
          <w:lang w:bidi="zh-TW"/>
        </w:rPr>
        <w:t>、泰勒斯为什么被称为西方哲学之父</w:t>
      </w:r>
    </w:p>
    <w:p w14:paraId="5F52B2F9" w14:textId="7EAAF631" w:rsidR="00053323" w:rsidRPr="000F2697" w:rsidRDefault="007C0B0C" w:rsidP="000F2697">
      <w:pPr>
        <w:rPr>
          <w:rFonts w:ascii="华文楷体" w:eastAsia="华文楷体" w:hAnsi="华文楷体"/>
          <w:lang w:bidi="zh-TW"/>
        </w:rPr>
      </w:pPr>
      <w:r w:rsidRPr="000F2697">
        <w:rPr>
          <w:rFonts w:ascii="华文楷体" w:eastAsia="华文楷体" w:hAnsi="华文楷体" w:hint="eastAsia"/>
          <w:lang w:bidi="zh-TW"/>
        </w:rPr>
        <w:t>泰勒斯（Thales，</w:t>
      </w:r>
      <w:proofErr w:type="gramStart"/>
      <w:r w:rsidRPr="000F2697">
        <w:rPr>
          <w:rFonts w:ascii="华文楷体" w:eastAsia="华文楷体" w:hAnsi="华文楷体" w:hint="eastAsia"/>
          <w:lang w:bidi="zh-TW"/>
        </w:rPr>
        <w:t>鼎盛年</w:t>
      </w:r>
      <w:proofErr w:type="gramEnd"/>
      <w:r w:rsidRPr="000F2697">
        <w:rPr>
          <w:rFonts w:ascii="华文楷体" w:eastAsia="华文楷体" w:hAnsi="华文楷体" w:hint="eastAsia"/>
          <w:lang w:bidi="zh-TW"/>
        </w:rPr>
        <w:t>约在公元前585年）被誉为“哲学之父”，</w:t>
      </w:r>
      <w:r w:rsidR="003F2F55" w:rsidRPr="000F2697">
        <w:rPr>
          <w:rFonts w:ascii="华文楷体" w:eastAsia="华文楷体" w:hAnsi="华文楷体"/>
          <w:lang w:bidi="zh-TW"/>
        </w:rPr>
        <w:t>被列为“希腊七贤”之一。他提出了西方哲学的第一个命题</w:t>
      </w:r>
      <w:r w:rsidR="00C242E9" w:rsidRPr="000F2697">
        <w:rPr>
          <w:rFonts w:ascii="华文楷体" w:eastAsia="华文楷体" w:hAnsi="华文楷体"/>
          <w:lang w:bidi="zh-TW"/>
        </w:rPr>
        <w:t>：</w:t>
      </w:r>
      <w:r w:rsidR="003F2F55" w:rsidRPr="000F2697">
        <w:rPr>
          <w:rFonts w:ascii="华文楷体" w:eastAsia="华文楷体" w:hAnsi="华文楷体"/>
          <w:lang w:bidi="zh-TW"/>
        </w:rPr>
        <w:t>水是万物的本原。</w:t>
      </w:r>
      <w:r w:rsidR="00053323" w:rsidRPr="000F2697">
        <w:rPr>
          <w:rFonts w:ascii="华文楷体" w:eastAsia="华文楷体" w:hAnsi="华文楷体" w:hint="eastAsia"/>
          <w:lang w:bidi="zh-TW"/>
        </w:rPr>
        <w:t>他认为水是万物的本原，因为水是万物产生的原创和运动的原因。</w:t>
      </w:r>
      <w:r w:rsidR="004936AB" w:rsidRPr="000F2697">
        <w:rPr>
          <w:rFonts w:ascii="华文楷体" w:eastAsia="华文楷体" w:hAnsi="华文楷体"/>
          <w:lang w:bidi="zh-TW"/>
        </w:rPr>
        <w:t>②与远古</w:t>
      </w:r>
      <w:proofErr w:type="gramStart"/>
      <w:r w:rsidR="004936AB" w:rsidRPr="000F2697">
        <w:rPr>
          <w:rFonts w:ascii="华文楷体" w:eastAsia="华文楷体" w:hAnsi="华文楷体"/>
          <w:lang w:bidi="zh-TW"/>
        </w:rPr>
        <w:t>推崇水</w:t>
      </w:r>
      <w:proofErr w:type="gramEnd"/>
      <w:r w:rsidR="004936AB" w:rsidRPr="000F2697">
        <w:rPr>
          <w:rFonts w:ascii="华文楷体" w:eastAsia="华文楷体" w:hAnsi="华文楷体"/>
          <w:lang w:bidi="zh-TW"/>
        </w:rPr>
        <w:t>的神话和习俗有关。</w:t>
      </w:r>
      <w:r w:rsidR="004936AB" w:rsidRPr="000F2697">
        <w:rPr>
          <w:rFonts w:ascii="华文楷体" w:eastAsia="华文楷体" w:hAnsi="华文楷体" w:hint="eastAsia"/>
          <w:lang w:bidi="zh-TW"/>
        </w:rPr>
        <w:t>（物活论）</w:t>
      </w:r>
    </w:p>
    <w:p w14:paraId="4586048C" w14:textId="02A8F5F1" w:rsidR="003217BC" w:rsidRPr="000F2697" w:rsidRDefault="003217BC" w:rsidP="000F2697">
      <w:pPr>
        <w:rPr>
          <w:rFonts w:ascii="华文楷体" w:eastAsia="华文楷体" w:hAnsi="华文楷体"/>
          <w:lang w:bidi="zh-TW"/>
        </w:rPr>
      </w:pPr>
    </w:p>
    <w:p w14:paraId="271FC986" w14:textId="7D8340FB" w:rsidR="00547646" w:rsidRDefault="004B3515" w:rsidP="004B3515">
      <w:pPr>
        <w:rPr>
          <w:rFonts w:ascii="华文楷体" w:eastAsia="华文楷体" w:hAnsi="华文楷体"/>
          <w:lang w:bidi="zh-TW"/>
        </w:rPr>
      </w:pPr>
      <w:r w:rsidRPr="004B3515">
        <w:rPr>
          <w:rFonts w:ascii="华文楷体" w:eastAsia="华文楷体" w:hAnsi="华文楷体" w:hint="eastAsia"/>
          <w:lang w:bidi="zh-TW"/>
        </w:rPr>
        <w:t>水本原</w:t>
      </w:r>
      <w:r w:rsidR="00547646">
        <w:rPr>
          <w:rFonts w:ascii="华文楷体" w:eastAsia="华文楷体" w:hAnsi="华文楷体" w:hint="eastAsia"/>
          <w:lang w:bidi="zh-TW"/>
        </w:rPr>
        <w:t>说</w:t>
      </w:r>
    </w:p>
    <w:p w14:paraId="4031710B" w14:textId="188F0E31" w:rsidR="004B3515" w:rsidRPr="004B3515" w:rsidRDefault="007624E1" w:rsidP="004B3515">
      <w:pPr>
        <w:rPr>
          <w:rFonts w:ascii="华文楷体" w:eastAsia="华文楷体" w:hAnsi="华文楷体"/>
          <w:lang w:bidi="zh-TW"/>
        </w:rPr>
      </w:pPr>
      <w:r>
        <w:rPr>
          <w:rFonts w:ascii="华文楷体" w:eastAsia="华文楷体" w:hAnsi="华文楷体" w:hint="eastAsia"/>
          <w:lang w:bidi="zh-TW"/>
        </w:rPr>
        <w:t>一、</w:t>
      </w:r>
      <w:r w:rsidR="00C13A4D">
        <w:rPr>
          <w:rFonts w:ascii="华文楷体" w:eastAsia="华文楷体" w:hAnsi="华文楷体" w:hint="eastAsia"/>
          <w:lang w:bidi="zh-TW"/>
        </w:rPr>
        <w:t>泰勒斯，</w:t>
      </w:r>
      <w:r w:rsidR="004B3515" w:rsidRPr="004B3515">
        <w:rPr>
          <w:rFonts w:ascii="华文楷体" w:eastAsia="华文楷体" w:hAnsi="华文楷体" w:hint="eastAsia"/>
          <w:lang w:bidi="zh-TW"/>
        </w:rPr>
        <w:t>希腊</w:t>
      </w:r>
      <w:r w:rsidR="00C13A4D">
        <w:rPr>
          <w:rFonts w:ascii="华文楷体" w:eastAsia="华文楷体" w:hAnsi="华文楷体" w:hint="eastAsia"/>
          <w:lang w:bidi="zh-TW"/>
        </w:rPr>
        <w:t>七</w:t>
      </w:r>
      <w:r w:rsidR="004B3515" w:rsidRPr="004B3515">
        <w:rPr>
          <w:rFonts w:ascii="华文楷体" w:eastAsia="华文楷体" w:hAnsi="华文楷体" w:hint="eastAsia"/>
          <w:lang w:bidi="zh-TW"/>
        </w:rPr>
        <w:t>贤</w:t>
      </w:r>
      <w:r w:rsidR="00C13A4D">
        <w:rPr>
          <w:rFonts w:ascii="华文楷体" w:eastAsia="华文楷体" w:hAnsi="华文楷体" w:hint="eastAsia"/>
          <w:lang w:bidi="zh-TW"/>
        </w:rPr>
        <w:t>之一</w:t>
      </w:r>
      <w:r w:rsidR="004B3515" w:rsidRPr="004B3515">
        <w:rPr>
          <w:rFonts w:ascii="华文楷体" w:eastAsia="华文楷体" w:hAnsi="华文楷体" w:hint="eastAsia"/>
          <w:lang w:bidi="zh-TW"/>
        </w:rPr>
        <w:t>，被公认为西方哲学史上第</w:t>
      </w:r>
      <w:r w:rsidR="009F4A04">
        <w:rPr>
          <w:rFonts w:ascii="华文楷体" w:eastAsia="华文楷体" w:hAnsi="华文楷体" w:hint="eastAsia"/>
          <w:lang w:bidi="zh-TW"/>
        </w:rPr>
        <w:t>一</w:t>
      </w:r>
      <w:r w:rsidR="004B3515" w:rsidRPr="004B3515">
        <w:rPr>
          <w:rFonts w:ascii="华文楷体" w:eastAsia="华文楷体" w:hAnsi="华文楷体"/>
          <w:lang w:bidi="zh-TW"/>
        </w:rPr>
        <w:t>位</w:t>
      </w:r>
      <w:r w:rsidR="009F4A04">
        <w:rPr>
          <w:rFonts w:ascii="华文楷体" w:eastAsia="华文楷体" w:hAnsi="华文楷体" w:hint="eastAsia"/>
          <w:lang w:bidi="zh-TW"/>
        </w:rPr>
        <w:t>哲</w:t>
      </w:r>
      <w:r w:rsidR="004B3515" w:rsidRPr="004B3515">
        <w:rPr>
          <w:rFonts w:ascii="华文楷体" w:eastAsia="华文楷体" w:hAnsi="华文楷体"/>
          <w:lang w:bidi="zh-TW"/>
        </w:rPr>
        <w:t>学家</w:t>
      </w:r>
      <w:r w:rsidR="009F4A04">
        <w:rPr>
          <w:rFonts w:ascii="华文楷体" w:eastAsia="华文楷体" w:hAnsi="华文楷体" w:hint="eastAsia"/>
          <w:lang w:bidi="zh-TW"/>
        </w:rPr>
        <w:t>，</w:t>
      </w:r>
      <w:r w:rsidR="004B3515" w:rsidRPr="004B3515">
        <w:rPr>
          <w:rFonts w:ascii="华文楷体" w:eastAsia="华文楷体" w:hAnsi="华文楷体"/>
          <w:lang w:bidi="zh-TW"/>
        </w:rPr>
        <w:t>被称为</w:t>
      </w:r>
      <w:r w:rsidR="009F4A04">
        <w:rPr>
          <w:rFonts w:ascii="华文楷体" w:eastAsia="华文楷体" w:hAnsi="华文楷体" w:hint="eastAsia"/>
          <w:lang w:bidi="zh-TW"/>
        </w:rPr>
        <w:t>“哲学之父”。</w:t>
      </w:r>
      <w:r w:rsidR="004B3515" w:rsidRPr="004B3515">
        <w:rPr>
          <w:rFonts w:ascii="华文楷体" w:eastAsia="华文楷体" w:hAnsi="华文楷体"/>
          <w:lang w:bidi="zh-TW"/>
        </w:rPr>
        <w:t>他第一个提出了</w:t>
      </w:r>
      <w:r w:rsidR="009F4A04">
        <w:rPr>
          <w:rFonts w:ascii="华文楷体" w:eastAsia="华文楷体" w:hAnsi="华文楷体" w:hint="eastAsia"/>
          <w:lang w:bidi="zh-TW"/>
        </w:rPr>
        <w:t>“</w:t>
      </w:r>
      <w:r w:rsidR="004B3515" w:rsidRPr="004B3515">
        <w:rPr>
          <w:rFonts w:ascii="华文楷体" w:eastAsia="华文楷体" w:hAnsi="华文楷体"/>
          <w:lang w:bidi="zh-TW"/>
        </w:rPr>
        <w:t>什么是世界</w:t>
      </w:r>
      <w:r w:rsidR="009F4A04">
        <w:rPr>
          <w:rFonts w:ascii="华文楷体" w:eastAsia="华文楷体" w:hAnsi="华文楷体" w:hint="eastAsia"/>
          <w:lang w:bidi="zh-TW"/>
        </w:rPr>
        <w:t>的</w:t>
      </w:r>
      <w:r w:rsidR="004B3515" w:rsidRPr="004B3515">
        <w:rPr>
          <w:rFonts w:ascii="华文楷体" w:eastAsia="华文楷体" w:hAnsi="华文楷体"/>
          <w:lang w:bidi="zh-TW"/>
        </w:rPr>
        <w:t>本原</w:t>
      </w:r>
      <w:r w:rsidR="009F4A04">
        <w:rPr>
          <w:rFonts w:ascii="华文楷体" w:eastAsia="华文楷体" w:hAnsi="华文楷体" w:hint="eastAsia"/>
          <w:lang w:bidi="zh-TW"/>
        </w:rPr>
        <w:t>”</w:t>
      </w:r>
      <w:r w:rsidR="004B3515" w:rsidRPr="004B3515">
        <w:rPr>
          <w:rFonts w:ascii="华文楷体" w:eastAsia="华文楷体" w:hAnsi="华文楷体"/>
          <w:lang w:bidi="zh-TW"/>
        </w:rPr>
        <w:t>这个有意义的哲学问题</w:t>
      </w:r>
      <w:r w:rsidR="009F4A04">
        <w:rPr>
          <w:rFonts w:ascii="华文楷体" w:eastAsia="华文楷体" w:hAnsi="华文楷体" w:hint="eastAsia"/>
          <w:lang w:bidi="zh-TW"/>
        </w:rPr>
        <w:t>，</w:t>
      </w:r>
      <w:r w:rsidR="004B3515" w:rsidRPr="004B3515">
        <w:rPr>
          <w:rFonts w:ascii="华文楷体" w:eastAsia="华文楷体" w:hAnsi="华文楷体"/>
          <w:lang w:bidi="zh-TW"/>
        </w:rPr>
        <w:t>并以突破传统的方式</w:t>
      </w:r>
      <w:proofErr w:type="gramStart"/>
      <w:r w:rsidR="004B3515" w:rsidRPr="004B3515">
        <w:rPr>
          <w:rFonts w:ascii="华文楷体" w:eastAsia="华文楷体" w:hAnsi="华文楷体"/>
          <w:lang w:bidi="zh-TW"/>
        </w:rPr>
        <w:t>作出</w:t>
      </w:r>
      <w:proofErr w:type="gramEnd"/>
      <w:r w:rsidR="004B3515" w:rsidRPr="004B3515">
        <w:rPr>
          <w:rFonts w:ascii="华文楷体" w:eastAsia="华文楷体" w:hAnsi="华文楷体"/>
          <w:lang w:bidi="zh-TW"/>
        </w:rPr>
        <w:t>了</w:t>
      </w:r>
      <w:r w:rsidR="009F4A04">
        <w:rPr>
          <w:rFonts w:ascii="华文楷体" w:eastAsia="华文楷体" w:hAnsi="华文楷体" w:hint="eastAsia"/>
          <w:lang w:bidi="zh-TW"/>
        </w:rPr>
        <w:t>回答。</w:t>
      </w:r>
    </w:p>
    <w:p w14:paraId="45AE686A" w14:textId="50C67930" w:rsidR="00387C33" w:rsidRDefault="007624E1" w:rsidP="004B3515">
      <w:pPr>
        <w:rPr>
          <w:rFonts w:ascii="华文楷体" w:eastAsia="华文楷体" w:hAnsi="华文楷体"/>
          <w:lang w:bidi="zh-TW"/>
        </w:rPr>
      </w:pPr>
      <w:r>
        <w:rPr>
          <w:rFonts w:ascii="华文楷体" w:eastAsia="华文楷体" w:hAnsi="华文楷体" w:hint="eastAsia"/>
          <w:lang w:bidi="zh-TW"/>
        </w:rPr>
        <w:t>二、</w:t>
      </w:r>
      <w:r w:rsidR="004B3515" w:rsidRPr="004B3515">
        <w:rPr>
          <w:rFonts w:ascii="华文楷体" w:eastAsia="华文楷体" w:hAnsi="华文楷体"/>
          <w:lang w:bidi="zh-TW"/>
        </w:rPr>
        <w:t>他认为水是万物的本原。</w:t>
      </w:r>
      <w:r w:rsidR="00B54BA3">
        <w:rPr>
          <w:rFonts w:ascii="华文楷体" w:eastAsia="华文楷体" w:hAnsi="华文楷体" w:hint="eastAsia"/>
          <w:lang w:bidi="zh-TW"/>
        </w:rPr>
        <w:t>据亚里士多德所说：</w:t>
      </w:r>
    </w:p>
    <w:p w14:paraId="080E25BF" w14:textId="2498BD72" w:rsidR="006E4DDA" w:rsidRDefault="007624E1" w:rsidP="004B3515">
      <w:pPr>
        <w:rPr>
          <w:rFonts w:ascii="华文楷体" w:eastAsia="华文楷体" w:hAnsi="华文楷体"/>
          <w:lang w:bidi="zh-TW"/>
        </w:rPr>
      </w:pPr>
      <w:r>
        <w:rPr>
          <w:rFonts w:ascii="华文楷体" w:eastAsia="华文楷体" w:hAnsi="华文楷体" w:hint="eastAsia"/>
          <w:lang w:bidi="zh-TW"/>
        </w:rPr>
        <w:t>（1）</w:t>
      </w:r>
      <w:r w:rsidR="00124D3E">
        <w:rPr>
          <w:rFonts w:ascii="华文楷体" w:eastAsia="华文楷体" w:hAnsi="华文楷体" w:hint="eastAsia"/>
          <w:lang w:bidi="zh-TW"/>
        </w:rPr>
        <w:t>泰勒斯</w:t>
      </w:r>
      <w:r w:rsidR="006E4DDA">
        <w:rPr>
          <w:rFonts w:ascii="华文楷体" w:eastAsia="华文楷体" w:hAnsi="华文楷体" w:hint="eastAsia"/>
          <w:lang w:bidi="zh-TW"/>
        </w:rPr>
        <w:t>以</w:t>
      </w:r>
      <w:r w:rsidR="00C133F4">
        <w:rPr>
          <w:rFonts w:ascii="华文楷体" w:eastAsia="华文楷体" w:hAnsi="华文楷体" w:hint="eastAsia"/>
          <w:lang w:bidi="zh-TW"/>
        </w:rPr>
        <w:t>经验</w:t>
      </w:r>
      <w:r w:rsidR="006E4DDA">
        <w:rPr>
          <w:rFonts w:ascii="华文楷体" w:eastAsia="华文楷体" w:hAnsi="华文楷体" w:hint="eastAsia"/>
          <w:lang w:bidi="zh-TW"/>
        </w:rPr>
        <w:t>观察的方式用</w:t>
      </w:r>
      <w:r w:rsidR="004B3515" w:rsidRPr="004B3515">
        <w:rPr>
          <w:rFonts w:ascii="华文楷体" w:eastAsia="华文楷体" w:hAnsi="华文楷体"/>
          <w:lang w:bidi="zh-TW"/>
        </w:rPr>
        <w:t>水的</w:t>
      </w:r>
      <w:r w:rsidR="000953C8">
        <w:rPr>
          <w:rFonts w:ascii="华文楷体" w:eastAsia="华文楷体" w:hAnsi="华文楷体" w:hint="eastAsia"/>
          <w:lang w:bidi="zh-TW"/>
        </w:rPr>
        <w:t>具体</w:t>
      </w:r>
      <w:r w:rsidR="004B3515" w:rsidRPr="004B3515">
        <w:rPr>
          <w:rFonts w:ascii="华文楷体" w:eastAsia="华文楷体" w:hAnsi="华文楷体"/>
          <w:lang w:bidi="zh-TW"/>
        </w:rPr>
        <w:t>特性来</w:t>
      </w:r>
      <w:r w:rsidR="000953C8">
        <w:rPr>
          <w:rFonts w:ascii="华文楷体" w:eastAsia="华文楷体" w:hAnsi="华文楷体" w:hint="eastAsia"/>
          <w:lang w:bidi="zh-TW"/>
        </w:rPr>
        <w:t>解释</w:t>
      </w:r>
      <w:r w:rsidR="004B3515" w:rsidRPr="004B3515">
        <w:rPr>
          <w:rFonts w:ascii="华文楷体" w:eastAsia="华文楷体" w:hAnsi="华文楷体"/>
          <w:lang w:bidi="zh-TW"/>
        </w:rPr>
        <w:t>世界本原</w:t>
      </w:r>
      <w:r w:rsidR="000953C8">
        <w:rPr>
          <w:rFonts w:ascii="华文楷体" w:eastAsia="华文楷体" w:hAnsi="华文楷体" w:hint="eastAsia"/>
          <w:lang w:bidi="zh-TW"/>
        </w:rPr>
        <w:t>的特性</w:t>
      </w:r>
      <w:r w:rsidR="00E12AAB">
        <w:rPr>
          <w:rFonts w:ascii="华文楷体" w:eastAsia="华文楷体" w:hAnsi="华文楷体" w:hint="eastAsia"/>
          <w:lang w:bidi="zh-TW"/>
        </w:rPr>
        <w:t>。</w:t>
      </w:r>
    </w:p>
    <w:p w14:paraId="7D41C168" w14:textId="206AA4EB" w:rsidR="001F384A" w:rsidRDefault="007624E1" w:rsidP="004B3515">
      <w:pPr>
        <w:rPr>
          <w:rFonts w:ascii="华文楷体" w:eastAsia="华文楷体" w:hAnsi="华文楷体"/>
          <w:lang w:bidi="zh-TW"/>
        </w:rPr>
      </w:pPr>
      <w:r>
        <w:rPr>
          <w:rFonts w:ascii="华文楷体" w:eastAsia="华文楷体" w:hAnsi="华文楷体" w:hint="eastAsia"/>
          <w:lang w:bidi="zh-TW"/>
        </w:rPr>
        <w:t>①一个事实：</w:t>
      </w:r>
      <w:r w:rsidR="006E4DDA">
        <w:rPr>
          <w:rFonts w:ascii="华文楷体" w:eastAsia="华文楷体" w:hAnsi="华文楷体" w:hint="eastAsia"/>
          <w:lang w:bidi="zh-TW"/>
        </w:rPr>
        <w:t>他看到</w:t>
      </w:r>
      <w:r w:rsidR="006E4DDA" w:rsidRPr="00066D0A">
        <w:rPr>
          <w:rFonts w:ascii="华文楷体" w:eastAsia="华文楷体" w:hAnsi="华文楷体" w:hint="eastAsia"/>
          <w:lang w:bidi="zh-TW"/>
        </w:rPr>
        <w:t>所有事物的滋养物都是潮湿的，而且热本身是从湿气中产生出来并依靠它以保持活力的。</w:t>
      </w:r>
    </w:p>
    <w:p w14:paraId="49C69F3A" w14:textId="43214B16" w:rsidR="004B3515" w:rsidRDefault="007624E1" w:rsidP="004B3515">
      <w:pPr>
        <w:rPr>
          <w:rFonts w:ascii="华文楷体" w:eastAsia="华文楷体" w:hAnsi="华文楷体"/>
          <w:lang w:bidi="zh-TW"/>
        </w:rPr>
      </w:pPr>
      <w:r>
        <w:rPr>
          <w:rFonts w:ascii="华文楷体" w:eastAsia="华文楷体" w:hAnsi="华文楷体" w:hint="eastAsia"/>
          <w:lang w:bidi="zh-TW"/>
        </w:rPr>
        <w:t>②另一个事实：</w:t>
      </w:r>
      <w:r w:rsidR="001F384A">
        <w:rPr>
          <w:rFonts w:ascii="华文楷体" w:eastAsia="华文楷体" w:hAnsi="华文楷体" w:hint="eastAsia"/>
          <w:lang w:bidi="zh-TW"/>
        </w:rPr>
        <w:t>万物的种子</w:t>
      </w:r>
      <w:r w:rsidR="0061007E">
        <w:rPr>
          <w:rFonts w:ascii="华文楷体" w:eastAsia="华文楷体" w:hAnsi="华文楷体" w:hint="eastAsia"/>
          <w:lang w:bidi="zh-TW"/>
        </w:rPr>
        <w:t>都有潮湿的本性</w:t>
      </w:r>
      <w:r w:rsidR="00070C59">
        <w:rPr>
          <w:rFonts w:ascii="华文楷体" w:eastAsia="华文楷体" w:hAnsi="华文楷体" w:hint="eastAsia"/>
          <w:lang w:bidi="zh-TW"/>
        </w:rPr>
        <w:t>，</w:t>
      </w:r>
      <w:r w:rsidR="0061007E">
        <w:rPr>
          <w:rFonts w:ascii="华文楷体" w:eastAsia="华文楷体" w:hAnsi="华文楷体" w:hint="eastAsia"/>
          <w:lang w:bidi="zh-TW"/>
        </w:rPr>
        <w:t>而</w:t>
      </w:r>
      <w:r w:rsidR="00070C59">
        <w:rPr>
          <w:rFonts w:ascii="华文楷体" w:eastAsia="华文楷体" w:hAnsi="华文楷体" w:hint="eastAsia"/>
          <w:lang w:bidi="zh-TW"/>
        </w:rPr>
        <w:t>水</w:t>
      </w:r>
      <w:r w:rsidR="0061007E">
        <w:rPr>
          <w:rFonts w:ascii="华文楷体" w:eastAsia="华文楷体" w:hAnsi="华文楷体" w:hint="eastAsia"/>
          <w:lang w:bidi="zh-TW"/>
        </w:rPr>
        <w:t>是潮湿本性的来源</w:t>
      </w:r>
      <w:r w:rsidR="004B3515" w:rsidRPr="004B3515">
        <w:rPr>
          <w:rFonts w:ascii="华文楷体" w:eastAsia="华文楷体" w:hAnsi="华文楷体"/>
          <w:lang w:bidi="zh-TW"/>
        </w:rPr>
        <w:t>。</w:t>
      </w:r>
    </w:p>
    <w:p w14:paraId="5EC4D73C" w14:textId="6F38CBB7" w:rsidR="009077A1" w:rsidRDefault="00B54BA3" w:rsidP="004B3515">
      <w:pPr>
        <w:rPr>
          <w:rFonts w:ascii="华文楷体" w:eastAsia="华文楷体" w:hAnsi="华文楷体"/>
          <w:lang w:bidi="zh-TW"/>
        </w:rPr>
      </w:pPr>
      <w:r>
        <w:rPr>
          <w:rFonts w:ascii="华文楷体" w:eastAsia="华文楷体" w:hAnsi="华文楷体" w:hint="eastAsia"/>
          <w:lang w:bidi="zh-TW"/>
        </w:rPr>
        <w:t>他从以上观察到的经验证据</w:t>
      </w:r>
      <w:r w:rsidR="009077A1" w:rsidRPr="00066D0A">
        <w:rPr>
          <w:rFonts w:ascii="华文楷体" w:eastAsia="华文楷体" w:hAnsi="华文楷体" w:hint="eastAsia"/>
          <w:lang w:bidi="zh-TW"/>
        </w:rPr>
        <w:t>得出</w:t>
      </w:r>
      <w:r>
        <w:rPr>
          <w:rFonts w:ascii="华文楷体" w:eastAsia="华文楷体" w:hAnsi="华文楷体" w:hint="eastAsia"/>
          <w:lang w:bidi="zh-TW"/>
        </w:rPr>
        <w:t>：</w:t>
      </w:r>
      <w:r w:rsidR="009077A1" w:rsidRPr="00066D0A">
        <w:rPr>
          <w:rFonts w:ascii="华文楷体" w:eastAsia="华文楷体" w:hAnsi="华文楷体" w:hint="eastAsia"/>
          <w:lang w:bidi="zh-TW"/>
        </w:rPr>
        <w:t>水是万物的本</w:t>
      </w:r>
      <w:r w:rsidR="009077A1">
        <w:rPr>
          <w:rFonts w:ascii="华文楷体" w:eastAsia="华文楷体" w:hAnsi="华文楷体" w:hint="eastAsia"/>
          <w:lang w:bidi="zh-TW"/>
        </w:rPr>
        <w:t>原</w:t>
      </w:r>
      <w:r w:rsidR="00C77A8D">
        <w:rPr>
          <w:rFonts w:ascii="华文楷体" w:eastAsia="华文楷体" w:hAnsi="华文楷体" w:hint="eastAsia"/>
          <w:lang w:bidi="zh-TW"/>
        </w:rPr>
        <w:t>，万物</w:t>
      </w:r>
      <w:r w:rsidR="00C77A8D" w:rsidRPr="004B3515">
        <w:rPr>
          <w:rFonts w:ascii="华文楷体" w:eastAsia="华文楷体" w:hAnsi="华文楷体"/>
          <w:lang w:bidi="zh-TW"/>
        </w:rPr>
        <w:t>由水</w:t>
      </w:r>
      <w:r w:rsidR="00C77A8D">
        <w:rPr>
          <w:rFonts w:ascii="华文楷体" w:eastAsia="华文楷体" w:hAnsi="华文楷体" w:hint="eastAsia"/>
          <w:lang w:bidi="zh-TW"/>
        </w:rPr>
        <w:t>产</w:t>
      </w:r>
      <w:r w:rsidR="00C77A8D" w:rsidRPr="004B3515">
        <w:rPr>
          <w:rFonts w:ascii="华文楷体" w:eastAsia="华文楷体" w:hAnsi="华文楷体"/>
          <w:lang w:bidi="zh-TW"/>
        </w:rPr>
        <w:t>生，而后又复归于水</w:t>
      </w:r>
      <w:r w:rsidR="00C77A8D">
        <w:rPr>
          <w:rFonts w:ascii="华文楷体" w:eastAsia="华文楷体" w:hAnsi="华文楷体" w:hint="eastAsia"/>
          <w:lang w:bidi="zh-TW"/>
        </w:rPr>
        <w:t>。</w:t>
      </w:r>
    </w:p>
    <w:p w14:paraId="68E0CDA1" w14:textId="77777777" w:rsidR="00F30013" w:rsidRDefault="007624E1" w:rsidP="00124D3E">
      <w:pPr>
        <w:rPr>
          <w:rFonts w:ascii="华文楷体" w:eastAsia="华文楷体" w:hAnsi="华文楷体"/>
          <w:lang w:bidi="zh-TW"/>
        </w:rPr>
      </w:pPr>
      <w:r>
        <w:rPr>
          <w:rFonts w:ascii="华文楷体" w:eastAsia="华文楷体" w:hAnsi="华文楷体" w:hint="eastAsia"/>
          <w:lang w:bidi="zh-TW"/>
        </w:rPr>
        <w:t>（</w:t>
      </w:r>
      <w:r>
        <w:rPr>
          <w:rFonts w:ascii="华文楷体" w:eastAsia="华文楷体" w:hAnsi="华文楷体"/>
          <w:lang w:bidi="zh-TW"/>
        </w:rPr>
        <w:t>2</w:t>
      </w:r>
      <w:r>
        <w:rPr>
          <w:rFonts w:ascii="华文楷体" w:eastAsia="华文楷体" w:hAnsi="华文楷体" w:hint="eastAsia"/>
          <w:lang w:bidi="zh-TW"/>
        </w:rPr>
        <w:t>）</w:t>
      </w:r>
      <w:r w:rsidR="00F30013">
        <w:rPr>
          <w:rFonts w:ascii="华文楷体" w:eastAsia="华文楷体" w:hAnsi="华文楷体" w:hint="eastAsia"/>
          <w:lang w:bidi="zh-TW"/>
        </w:rPr>
        <w:t>灵魂是万物运动的原因。</w:t>
      </w:r>
    </w:p>
    <w:p w14:paraId="2223E8A3" w14:textId="589D05D2" w:rsidR="00124D3E" w:rsidRPr="00124D3E" w:rsidRDefault="000507A3" w:rsidP="00124D3E">
      <w:pPr>
        <w:rPr>
          <w:rFonts w:ascii="华文楷体" w:eastAsia="华文楷体" w:hAnsi="华文楷体"/>
          <w:lang w:bidi="zh-TW"/>
        </w:rPr>
      </w:pPr>
      <w:r>
        <w:rPr>
          <w:rFonts w:ascii="华文楷体" w:eastAsia="华文楷体" w:hAnsi="华文楷体" w:hint="eastAsia"/>
          <w:lang w:bidi="zh-TW"/>
        </w:rPr>
        <w:t>①</w:t>
      </w:r>
      <w:r w:rsidR="00124D3E">
        <w:rPr>
          <w:rFonts w:ascii="华文楷体" w:eastAsia="华文楷体" w:hAnsi="华文楷体" w:hint="eastAsia"/>
          <w:lang w:bidi="zh-TW"/>
        </w:rPr>
        <w:t>亚里士多德说：“</w:t>
      </w:r>
      <w:r w:rsidR="00813DAE" w:rsidRPr="00813DAE">
        <w:rPr>
          <w:rFonts w:ascii="华文楷体" w:eastAsia="华文楷体" w:hAnsi="华文楷体" w:hint="eastAsia"/>
          <w:lang w:bidi="zh-TW"/>
        </w:rPr>
        <w:t>从他的观点记录来看，</w:t>
      </w:r>
      <w:r w:rsidR="00124D3E" w:rsidRPr="0056542B">
        <w:rPr>
          <w:rFonts w:ascii="华文楷体" w:eastAsia="华文楷体" w:hAnsi="华文楷体" w:hint="eastAsia"/>
          <w:lang w:bidi="zh-TW"/>
        </w:rPr>
        <w:t>泰勒斯似乎也认为灵魂在某种意义上是运动的原因，因为他说石头</w:t>
      </w:r>
      <w:r w:rsidR="00124D3E" w:rsidRPr="0056542B">
        <w:rPr>
          <w:rFonts w:ascii="华文楷体" w:eastAsia="华文楷体" w:hAnsi="华文楷体"/>
          <w:lang w:bidi="zh-TW"/>
        </w:rPr>
        <w:t>[磁铁或磁石]有灵魂，因为它能引起铁的运动”</w:t>
      </w:r>
      <w:r w:rsidR="00124D3E">
        <w:rPr>
          <w:rFonts w:ascii="华文楷体" w:eastAsia="华文楷体" w:hAnsi="华文楷体" w:hint="eastAsia"/>
          <w:lang w:bidi="zh-TW"/>
        </w:rPr>
        <w:t>。</w:t>
      </w:r>
    </w:p>
    <w:p w14:paraId="29929887" w14:textId="356311EB" w:rsidR="0056542B" w:rsidRDefault="000507A3" w:rsidP="0056542B">
      <w:pPr>
        <w:rPr>
          <w:rFonts w:ascii="华文楷体" w:eastAsia="华文楷体" w:hAnsi="华文楷体"/>
          <w:lang w:bidi="zh-TW"/>
        </w:rPr>
      </w:pPr>
      <w:r>
        <w:rPr>
          <w:rFonts w:ascii="华文楷体" w:eastAsia="华文楷体" w:hAnsi="华文楷体" w:hint="eastAsia"/>
          <w:lang w:bidi="zh-TW"/>
        </w:rPr>
        <w:t>②</w:t>
      </w:r>
      <w:r w:rsidR="0056542B" w:rsidRPr="005448EF">
        <w:rPr>
          <w:rFonts w:ascii="华文楷体" w:eastAsia="华文楷体" w:hAnsi="华文楷体" w:hint="eastAsia"/>
          <w:lang w:bidi="zh-TW"/>
        </w:rPr>
        <w:t>泰勒斯否定了诸神在他的理论中的作用，他从物活论出发，对世界进行了解释。</w:t>
      </w:r>
      <w:r w:rsidR="0040280C">
        <w:rPr>
          <w:rFonts w:ascii="华文楷体" w:eastAsia="华文楷体" w:hAnsi="华文楷体" w:hint="eastAsia"/>
          <w:lang w:bidi="zh-TW"/>
        </w:rPr>
        <w:t>他认为</w:t>
      </w:r>
      <w:r w:rsidR="00483EC4" w:rsidRPr="00A554C7">
        <w:rPr>
          <w:rFonts w:ascii="华文楷体" w:eastAsia="华文楷体" w:hAnsi="华文楷体" w:hint="eastAsia"/>
          <w:lang w:bidi="zh-TW"/>
        </w:rPr>
        <w:t>万物的灵魂是由热激活的，热则来自湿气，万物最终都来源于湿气的根源——水。</w:t>
      </w:r>
      <w:r w:rsidR="00A05BFD">
        <w:rPr>
          <w:rFonts w:ascii="华文楷体" w:eastAsia="华文楷体" w:hAnsi="华文楷体" w:hint="eastAsia"/>
          <w:lang w:bidi="zh-TW"/>
        </w:rPr>
        <w:t>万物有灵，</w:t>
      </w:r>
      <w:r w:rsidR="00A05BFD" w:rsidRPr="0040280C">
        <w:rPr>
          <w:rFonts w:ascii="华文楷体" w:eastAsia="华文楷体" w:hAnsi="华文楷体" w:hint="eastAsia"/>
          <w:lang w:bidi="zh-TW"/>
        </w:rPr>
        <w:t>灵魂让事物有生命，并且可以运动。灵魂是一种自身就可以运动的力量，推动宇宙万物。</w:t>
      </w:r>
    </w:p>
    <w:p w14:paraId="0F9308BD" w14:textId="39ED046C" w:rsidR="00C77A8D" w:rsidRPr="00BE3D95" w:rsidRDefault="000507A3" w:rsidP="00C77A8D">
      <w:pPr>
        <w:rPr>
          <w:rFonts w:ascii="华文楷体" w:eastAsia="华文楷体" w:hAnsi="华文楷体"/>
          <w:lang w:bidi="zh-TW"/>
        </w:rPr>
      </w:pPr>
      <w:r>
        <w:rPr>
          <w:rFonts w:ascii="华文楷体" w:eastAsia="华文楷体" w:hAnsi="华文楷体" w:hint="eastAsia"/>
          <w:lang w:bidi="zh-TW"/>
        </w:rPr>
        <w:t>③</w:t>
      </w:r>
      <w:r w:rsidR="007C4D12">
        <w:rPr>
          <w:rFonts w:ascii="华文楷体" w:eastAsia="华文楷体" w:hAnsi="华文楷体" w:hint="eastAsia"/>
          <w:lang w:bidi="zh-TW"/>
        </w:rPr>
        <w:t>但</w:t>
      </w:r>
      <w:r w:rsidR="00AF14E5">
        <w:rPr>
          <w:rFonts w:ascii="华文楷体" w:eastAsia="华文楷体" w:hAnsi="华文楷体" w:hint="eastAsia"/>
          <w:lang w:bidi="zh-TW"/>
        </w:rPr>
        <w:t>亚里士多德</w:t>
      </w:r>
      <w:r w:rsidR="007C4D12">
        <w:rPr>
          <w:rFonts w:ascii="华文楷体" w:eastAsia="华文楷体" w:hAnsi="华文楷体" w:hint="eastAsia"/>
          <w:lang w:bidi="zh-TW"/>
        </w:rPr>
        <w:t>又说：</w:t>
      </w:r>
      <w:r w:rsidR="000818A2">
        <w:rPr>
          <w:rFonts w:ascii="华文楷体" w:eastAsia="华文楷体" w:hAnsi="华文楷体" w:hint="eastAsia"/>
          <w:lang w:bidi="zh-TW"/>
        </w:rPr>
        <w:t>“</w:t>
      </w:r>
      <w:r w:rsidR="000818A2" w:rsidRPr="000818A2">
        <w:rPr>
          <w:rFonts w:ascii="华文楷体" w:eastAsia="华文楷体" w:hAnsi="华文楷体" w:hint="eastAsia"/>
          <w:lang w:bidi="zh-TW"/>
        </w:rPr>
        <w:t>有些人认为灵魂遍布整个宇宙，泰勒斯认为万物皆有神（</w:t>
      </w:r>
      <w:proofErr w:type="spellStart"/>
      <w:r w:rsidR="000818A2" w:rsidRPr="000818A2">
        <w:rPr>
          <w:rFonts w:ascii="华文楷体" w:eastAsia="华文楷体" w:hAnsi="华文楷体"/>
          <w:lang w:bidi="zh-TW"/>
        </w:rPr>
        <w:t>DeAn</w:t>
      </w:r>
      <w:proofErr w:type="spellEnd"/>
      <w:r w:rsidR="00514DF0">
        <w:rPr>
          <w:rFonts w:ascii="华文楷体" w:eastAsia="华文楷体" w:hAnsi="华文楷体"/>
          <w:lang w:bidi="zh-TW"/>
        </w:rPr>
        <w:t>。</w:t>
      </w:r>
      <w:r w:rsidR="000818A2" w:rsidRPr="000818A2">
        <w:rPr>
          <w:rFonts w:ascii="华文楷体" w:eastAsia="华文楷体" w:hAnsi="华文楷体"/>
          <w:lang w:bidi="zh-TW"/>
        </w:rPr>
        <w:t>411a7-8）。</w:t>
      </w:r>
      <w:r w:rsidR="000818A2">
        <w:rPr>
          <w:rFonts w:ascii="华文楷体" w:eastAsia="华文楷体" w:hAnsi="华文楷体" w:hint="eastAsia"/>
          <w:lang w:bidi="zh-TW"/>
        </w:rPr>
        <w:t>”</w:t>
      </w:r>
      <w:r w:rsidR="00643C86" w:rsidRPr="00643C86">
        <w:rPr>
          <w:rFonts w:ascii="华文楷体" w:eastAsia="华文楷体" w:hAnsi="华文楷体" w:hint="eastAsia"/>
          <w:lang w:bidi="zh-TW"/>
        </w:rPr>
        <w:t>柏拉图将灵魂的概念转化为“万物皆有神”的理论，这可能是亚里士多德的理论来源，但神的概念与泰勒斯的唯物主义相反。</w:t>
      </w:r>
      <w:r w:rsidR="00475126" w:rsidRPr="00475126">
        <w:rPr>
          <w:rFonts w:ascii="华文楷体" w:eastAsia="华文楷体" w:hAnsi="华文楷体" w:hint="eastAsia"/>
          <w:lang w:bidi="zh-TW"/>
        </w:rPr>
        <w:t>当泰勒斯定义现实时，他选择了一种元素，而不是神。</w:t>
      </w:r>
    </w:p>
    <w:p w14:paraId="034A229B" w14:textId="4E1E53FF" w:rsidR="000818A2" w:rsidRDefault="000818A2" w:rsidP="004B3515">
      <w:pPr>
        <w:rPr>
          <w:rFonts w:ascii="华文楷体" w:eastAsia="华文楷体" w:hAnsi="华文楷体"/>
          <w:lang w:bidi="zh-TW"/>
        </w:rPr>
      </w:pPr>
      <w:r>
        <w:rPr>
          <w:rFonts w:ascii="华文楷体" w:eastAsia="华文楷体" w:hAnsi="华文楷体" w:hint="eastAsia"/>
          <w:lang w:bidi="zh-TW"/>
        </w:rPr>
        <w:t>（3）评价</w:t>
      </w:r>
    </w:p>
    <w:p w14:paraId="7FB3C25D" w14:textId="761711BB" w:rsidR="00C2557D" w:rsidRPr="000F2697" w:rsidRDefault="00525D8B" w:rsidP="00C2557D">
      <w:pPr>
        <w:rPr>
          <w:rFonts w:ascii="华文楷体" w:eastAsia="华文楷体" w:hAnsi="华文楷体"/>
          <w:lang w:bidi="zh-TW"/>
        </w:rPr>
      </w:pPr>
      <w:r>
        <w:rPr>
          <w:rFonts w:ascii="华文楷体" w:eastAsia="华文楷体" w:hAnsi="华文楷体" w:hint="eastAsia"/>
          <w:lang w:bidi="zh-TW"/>
        </w:rPr>
        <w:t>泰</w:t>
      </w:r>
      <w:r w:rsidR="004B3515" w:rsidRPr="004B3515">
        <w:rPr>
          <w:rFonts w:ascii="华文楷体" w:eastAsia="华文楷体" w:hAnsi="华文楷体"/>
          <w:lang w:bidi="zh-TW"/>
        </w:rPr>
        <w:t>勒斯试图以非神话的方式</w:t>
      </w:r>
      <w:r>
        <w:rPr>
          <w:rFonts w:ascii="华文楷体" w:eastAsia="华文楷体" w:hAnsi="华文楷体" w:hint="eastAsia"/>
          <w:lang w:bidi="zh-TW"/>
        </w:rPr>
        <w:t>，</w:t>
      </w:r>
      <w:r w:rsidR="004B3515" w:rsidRPr="004B3515">
        <w:rPr>
          <w:rFonts w:ascii="华文楷体" w:eastAsia="华文楷体" w:hAnsi="华文楷体"/>
          <w:lang w:bidi="zh-TW"/>
        </w:rPr>
        <w:t>借助经验观察和理</w:t>
      </w:r>
      <w:r>
        <w:rPr>
          <w:rFonts w:ascii="华文楷体" w:eastAsia="华文楷体" w:hAnsi="华文楷体" w:hint="eastAsia"/>
          <w:lang w:bidi="zh-TW"/>
        </w:rPr>
        <w:t>性</w:t>
      </w:r>
      <w:r w:rsidR="004B3515" w:rsidRPr="004B3515">
        <w:rPr>
          <w:rFonts w:ascii="华文楷体" w:eastAsia="华文楷体" w:hAnsi="华文楷体"/>
          <w:lang w:bidi="zh-TW"/>
        </w:rPr>
        <w:t>思维来解释世界。</w:t>
      </w:r>
      <w:r w:rsidR="00BD36B1" w:rsidRPr="000F2697">
        <w:rPr>
          <w:rFonts w:ascii="华文楷体" w:eastAsia="华文楷体" w:hAnsi="华文楷体" w:hint="eastAsia"/>
          <w:lang w:bidi="zh-TW"/>
        </w:rPr>
        <w:t>这是突破传统的神话宇宙论而用自然物质本身来说明万物本原的第一</w:t>
      </w:r>
      <w:r w:rsidR="00C2557D">
        <w:rPr>
          <w:rFonts w:ascii="华文楷体" w:eastAsia="华文楷体" w:hAnsi="华文楷体" w:hint="eastAsia"/>
          <w:lang w:bidi="zh-TW"/>
        </w:rPr>
        <w:t>次</w:t>
      </w:r>
      <w:r w:rsidR="00BD36B1" w:rsidRPr="000F2697">
        <w:rPr>
          <w:rFonts w:ascii="华文楷体" w:eastAsia="华文楷体" w:hAnsi="华文楷体" w:hint="eastAsia"/>
          <w:lang w:bidi="zh-TW"/>
        </w:rPr>
        <w:t>尝试。</w:t>
      </w:r>
      <w:r w:rsidR="00C2557D" w:rsidRPr="000F2697">
        <w:rPr>
          <w:rFonts w:ascii="华文楷体" w:eastAsia="华文楷体" w:hAnsi="华文楷体" w:hint="eastAsia"/>
          <w:lang w:bidi="zh-TW"/>
        </w:rPr>
        <w:t>这是第一次以哲学的方式</w:t>
      </w:r>
      <w:r w:rsidR="00C2557D">
        <w:rPr>
          <w:rFonts w:ascii="华文楷体" w:eastAsia="华文楷体" w:hAnsi="华文楷体" w:hint="eastAsia"/>
          <w:lang w:bidi="zh-TW"/>
        </w:rPr>
        <w:t>来表</w:t>
      </w:r>
      <w:r w:rsidR="00C2557D" w:rsidRPr="000F2697">
        <w:rPr>
          <w:rFonts w:ascii="华文楷体" w:eastAsia="华文楷体" w:hAnsi="华文楷体" w:hint="eastAsia"/>
          <w:lang w:bidi="zh-TW"/>
        </w:rPr>
        <w:t>述关于本原的思想（尽管“本原”这个概念是由他的学生阿那克西曼德首先使用的）。他由此被看作希腊哲学的创始人。</w:t>
      </w:r>
    </w:p>
    <w:p w14:paraId="63D75DCB" w14:textId="2E3460B3" w:rsidR="004B3515" w:rsidRPr="004B3515" w:rsidRDefault="004B3515" w:rsidP="004B3515">
      <w:pPr>
        <w:rPr>
          <w:rFonts w:ascii="华文楷体" w:eastAsia="华文楷体" w:hAnsi="华文楷体"/>
          <w:lang w:bidi="zh-TW"/>
        </w:rPr>
      </w:pPr>
    </w:p>
    <w:p w14:paraId="62E87BC3" w14:textId="77777777" w:rsidR="00A554C7" w:rsidRDefault="00A554C7" w:rsidP="000F2697">
      <w:pPr>
        <w:rPr>
          <w:rFonts w:ascii="华文楷体" w:eastAsia="华文楷体" w:hAnsi="华文楷体"/>
          <w:lang w:bidi="zh-TW"/>
        </w:rPr>
      </w:pPr>
    </w:p>
    <w:p w14:paraId="48A6BF8E" w14:textId="77777777" w:rsidR="00A554C7" w:rsidRDefault="00A554C7" w:rsidP="000F2697">
      <w:pPr>
        <w:rPr>
          <w:rFonts w:ascii="华文楷体" w:eastAsia="华文楷体" w:hAnsi="华文楷体"/>
          <w:lang w:bidi="zh-TW"/>
        </w:rPr>
      </w:pPr>
    </w:p>
    <w:p w14:paraId="4C48C59E" w14:textId="0BE0C308" w:rsidR="004B354F" w:rsidRPr="000F2697" w:rsidRDefault="004B354F" w:rsidP="000F2697">
      <w:pPr>
        <w:rPr>
          <w:rFonts w:ascii="华文楷体" w:eastAsia="华文楷体" w:hAnsi="华文楷体"/>
          <w:lang w:bidi="zh-TW"/>
        </w:rPr>
      </w:pPr>
      <w:r w:rsidRPr="000F2697">
        <w:rPr>
          <w:rFonts w:ascii="华文楷体" w:eastAsia="华文楷体" w:hAnsi="华文楷体" w:hint="eastAsia"/>
          <w:lang w:bidi="zh-TW"/>
        </w:rPr>
        <w:t>-无定说</w:t>
      </w:r>
    </w:p>
    <w:p w14:paraId="778C8C52" w14:textId="5818B697" w:rsidR="009D2E46" w:rsidRPr="000F2697" w:rsidRDefault="005E087D" w:rsidP="000F2697">
      <w:pPr>
        <w:rPr>
          <w:rFonts w:ascii="华文楷体" w:eastAsia="华文楷体" w:hAnsi="华文楷体"/>
          <w:lang w:bidi="zh-TW"/>
        </w:rPr>
      </w:pPr>
      <w:r w:rsidRPr="000F2697">
        <w:rPr>
          <w:rFonts w:ascii="华文楷体" w:eastAsia="华文楷体" w:hAnsi="华文楷体" w:hint="eastAsia"/>
          <w:lang w:bidi="zh-TW"/>
        </w:rPr>
        <w:t>（一）</w:t>
      </w:r>
      <w:r w:rsidR="0006123C" w:rsidRPr="000F2697">
        <w:rPr>
          <w:rFonts w:ascii="华文楷体" w:eastAsia="华文楷体" w:hAnsi="华文楷体"/>
          <w:lang w:bidi="zh-TW"/>
        </w:rPr>
        <w:t>阿那克西曼德是泰勒斯的学生</w:t>
      </w:r>
      <w:r w:rsidR="0006123C" w:rsidRPr="000F2697">
        <w:rPr>
          <w:rFonts w:ascii="华文楷体" w:eastAsia="华文楷体" w:hAnsi="华文楷体" w:hint="eastAsia"/>
          <w:lang w:bidi="zh-TW"/>
        </w:rPr>
        <w:t>，</w:t>
      </w:r>
      <w:r w:rsidR="009D2E46" w:rsidRPr="000F2697">
        <w:rPr>
          <w:rFonts w:ascii="华文楷体" w:eastAsia="华文楷体" w:hAnsi="华文楷体"/>
          <w:lang w:bidi="zh-TW"/>
        </w:rPr>
        <w:t>他看到了水本原说的局限性</w:t>
      </w:r>
      <w:r w:rsidR="00C31F42">
        <w:rPr>
          <w:rFonts w:ascii="华文楷体" w:eastAsia="华文楷体" w:hAnsi="华文楷体" w:hint="eastAsia"/>
          <w:lang w:bidi="zh-TW"/>
        </w:rPr>
        <w:t>，</w:t>
      </w:r>
      <w:r w:rsidR="009D2E46" w:rsidRPr="000F2697">
        <w:rPr>
          <w:rFonts w:ascii="华文楷体" w:eastAsia="华文楷体" w:hAnsi="华文楷体"/>
          <w:lang w:bidi="zh-TW"/>
        </w:rPr>
        <w:t>认为世界万物</w:t>
      </w:r>
      <w:r w:rsidR="0097503D" w:rsidRPr="000F2697">
        <w:rPr>
          <w:rFonts w:ascii="华文楷体" w:eastAsia="华文楷体" w:hAnsi="华文楷体" w:hint="eastAsia"/>
          <w:lang w:bidi="zh-TW"/>
        </w:rPr>
        <w:t>的</w:t>
      </w:r>
      <w:r w:rsidR="009D2E46" w:rsidRPr="000F2697">
        <w:rPr>
          <w:rFonts w:ascii="华文楷体" w:eastAsia="华文楷体" w:hAnsi="华文楷体"/>
          <w:lang w:bidi="zh-TW"/>
        </w:rPr>
        <w:t>本</w:t>
      </w:r>
      <w:r w:rsidR="0097503D" w:rsidRPr="000F2697">
        <w:rPr>
          <w:rFonts w:ascii="华文楷体" w:eastAsia="华文楷体" w:hAnsi="华文楷体" w:hint="eastAsia"/>
          <w:lang w:bidi="zh-TW"/>
        </w:rPr>
        <w:t>原</w:t>
      </w:r>
      <w:r w:rsidR="009D2E46" w:rsidRPr="000F2697">
        <w:rPr>
          <w:rFonts w:ascii="华文楷体" w:eastAsia="华文楷体" w:hAnsi="华文楷体"/>
          <w:lang w:bidi="zh-TW"/>
        </w:rPr>
        <w:t>及</w:t>
      </w:r>
      <w:r w:rsidR="0097503D" w:rsidRPr="000F2697">
        <w:rPr>
          <w:rFonts w:ascii="华文楷体" w:eastAsia="华文楷体" w:hAnsi="华文楷体" w:hint="eastAsia"/>
          <w:lang w:bidi="zh-TW"/>
        </w:rPr>
        <w:t>其</w:t>
      </w:r>
      <w:r w:rsidR="009D2E46" w:rsidRPr="000F2697">
        <w:rPr>
          <w:rFonts w:ascii="华文楷体" w:eastAsia="华文楷体" w:hAnsi="华文楷体"/>
          <w:lang w:bidi="zh-TW"/>
        </w:rPr>
        <w:t>性质</w:t>
      </w:r>
      <w:r w:rsidR="0097503D" w:rsidRPr="000F2697">
        <w:rPr>
          <w:rFonts w:ascii="华文楷体" w:eastAsia="华文楷体" w:hAnsi="华文楷体" w:hint="eastAsia"/>
          <w:lang w:bidi="zh-TW"/>
        </w:rPr>
        <w:t>的多样性</w:t>
      </w:r>
      <w:r w:rsidR="009D2E46" w:rsidRPr="000F2697">
        <w:rPr>
          <w:rFonts w:ascii="华文楷体" w:eastAsia="华文楷体" w:hAnsi="华文楷体"/>
          <w:lang w:bidi="zh-TW"/>
        </w:rPr>
        <w:t>不能归结于某</w:t>
      </w:r>
      <w:r w:rsidR="0097503D" w:rsidRPr="000F2697">
        <w:rPr>
          <w:rFonts w:ascii="华文楷体" w:eastAsia="华文楷体" w:hAnsi="华文楷体" w:hint="eastAsia"/>
          <w:lang w:bidi="zh-TW"/>
        </w:rPr>
        <w:t>一</w:t>
      </w:r>
      <w:r w:rsidR="009D2E46" w:rsidRPr="000F2697">
        <w:rPr>
          <w:rFonts w:ascii="华文楷体" w:eastAsia="华文楷体" w:hAnsi="华文楷体"/>
          <w:lang w:bidi="zh-TW"/>
        </w:rPr>
        <w:t>特定的物质</w:t>
      </w:r>
      <w:r w:rsidR="0097503D" w:rsidRPr="000F2697">
        <w:rPr>
          <w:rFonts w:ascii="华文楷体" w:eastAsia="华文楷体" w:hAnsi="华文楷体" w:hint="eastAsia"/>
          <w:lang w:bidi="zh-TW"/>
        </w:rPr>
        <w:t>形态和属性</w:t>
      </w:r>
      <w:r w:rsidRPr="000F2697">
        <w:rPr>
          <w:rFonts w:ascii="华文楷体" w:eastAsia="华文楷体" w:hAnsi="华文楷体" w:hint="eastAsia"/>
          <w:lang w:bidi="zh-TW"/>
        </w:rPr>
        <w:t>。</w:t>
      </w:r>
    </w:p>
    <w:p w14:paraId="65F01CFF" w14:textId="22BEFA97" w:rsidR="009D2E46" w:rsidRPr="000F2697" w:rsidRDefault="005E087D" w:rsidP="000F2697">
      <w:pPr>
        <w:rPr>
          <w:rFonts w:ascii="华文楷体" w:eastAsia="华文楷体" w:hAnsi="华文楷体"/>
          <w:lang w:bidi="zh-TW"/>
        </w:rPr>
      </w:pPr>
      <w:r w:rsidRPr="000F2697">
        <w:rPr>
          <w:rFonts w:ascii="华文楷体" w:eastAsia="华文楷体" w:hAnsi="华文楷体" w:hint="eastAsia"/>
          <w:lang w:bidi="zh-TW"/>
        </w:rPr>
        <w:t>（二）基质：</w:t>
      </w:r>
      <w:r w:rsidR="00106CF1" w:rsidRPr="000F2697">
        <w:rPr>
          <w:rFonts w:ascii="华文楷体" w:eastAsia="华文楷体" w:hAnsi="华文楷体" w:hint="eastAsia"/>
          <w:lang w:bidi="zh-TW"/>
        </w:rPr>
        <w:t>他因而</w:t>
      </w:r>
      <w:r w:rsidR="009D2E46" w:rsidRPr="000F2697">
        <w:rPr>
          <w:rFonts w:ascii="华文楷体" w:eastAsia="华文楷体" w:hAnsi="华文楷体"/>
          <w:lang w:bidi="zh-TW"/>
        </w:rPr>
        <w:t>从各种不定形的自然物质之中</w:t>
      </w:r>
      <w:r w:rsidR="007273B1" w:rsidRPr="000F2697">
        <w:rPr>
          <w:rFonts w:ascii="华文楷体" w:eastAsia="华文楷体" w:hAnsi="华文楷体" w:hint="eastAsia"/>
          <w:lang w:bidi="zh-TW"/>
        </w:rPr>
        <w:t>抽象</w:t>
      </w:r>
      <w:r w:rsidR="009D2E46" w:rsidRPr="000F2697">
        <w:rPr>
          <w:rFonts w:ascii="华文楷体" w:eastAsia="华文楷体" w:hAnsi="华文楷体"/>
          <w:lang w:bidi="zh-TW"/>
        </w:rPr>
        <w:t>出了一个一般的</w:t>
      </w:r>
      <w:r w:rsidR="007273B1" w:rsidRPr="000F2697">
        <w:rPr>
          <w:rFonts w:ascii="华文楷体" w:eastAsia="华文楷体" w:hAnsi="华文楷体" w:hint="eastAsia"/>
          <w:lang w:bidi="zh-TW"/>
        </w:rPr>
        <w:t>、“无定形者”的概念</w:t>
      </w:r>
      <w:r w:rsidR="009D2E46" w:rsidRPr="000F2697">
        <w:rPr>
          <w:rFonts w:ascii="华文楷体" w:eastAsia="华文楷体" w:hAnsi="华文楷体"/>
          <w:lang w:bidi="zh-TW"/>
        </w:rPr>
        <w:t>作为万物的本原,称为无定或</w:t>
      </w:r>
      <w:r w:rsidR="00212FBC" w:rsidRPr="000F2697">
        <w:rPr>
          <w:rFonts w:ascii="华文楷体" w:eastAsia="华文楷体" w:hAnsi="华文楷体" w:hint="eastAsia"/>
          <w:lang w:bidi="zh-TW"/>
        </w:rPr>
        <w:t>“</w:t>
      </w:r>
      <w:r w:rsidR="009D2E46" w:rsidRPr="000F2697">
        <w:rPr>
          <w:rFonts w:ascii="华文楷体" w:eastAsia="华文楷体" w:hAnsi="华文楷体"/>
          <w:lang w:bidi="zh-TW"/>
        </w:rPr>
        <w:t>阿派</w:t>
      </w:r>
      <w:r w:rsidR="00212FBC" w:rsidRPr="000F2697">
        <w:rPr>
          <w:rFonts w:ascii="华文楷体" w:eastAsia="华文楷体" w:hAnsi="华文楷体" w:hint="eastAsia"/>
          <w:lang w:bidi="zh-TW"/>
        </w:rPr>
        <w:t>朗</w:t>
      </w:r>
      <w:r w:rsidR="009D2E46" w:rsidRPr="000F2697">
        <w:rPr>
          <w:rFonts w:ascii="华文楷体" w:eastAsia="华文楷体" w:hAnsi="华文楷体"/>
          <w:lang w:bidi="zh-TW"/>
        </w:rPr>
        <w:t>”</w:t>
      </w:r>
      <w:r w:rsidR="001808FE" w:rsidRPr="000F2697">
        <w:rPr>
          <w:rFonts w:ascii="华文楷体" w:eastAsia="华文楷体" w:hAnsi="华文楷体"/>
          <w:lang w:bidi="zh-TW"/>
        </w:rPr>
        <w:t>（</w:t>
      </w:r>
      <w:r w:rsidR="005A54F3" w:rsidRPr="000F2697">
        <w:rPr>
          <w:rFonts w:ascii="Times New Roman" w:eastAsia="华文楷体" w:hAnsi="Times New Roman" w:cs="Times New Roman"/>
          <w:lang w:bidi="zh-TW"/>
        </w:rPr>
        <w:t>ἄ</w:t>
      </w:r>
      <w:r w:rsidR="005A54F3" w:rsidRPr="000F2697">
        <w:rPr>
          <w:rFonts w:ascii="华文楷体" w:eastAsia="华文楷体" w:hAnsi="华文楷体"/>
          <w:lang w:bidi="zh-TW"/>
        </w:rPr>
        <w:t>π</w:t>
      </w:r>
      <w:proofErr w:type="spellStart"/>
      <w:r w:rsidR="005A54F3" w:rsidRPr="000F2697">
        <w:rPr>
          <w:rFonts w:ascii="华文楷体" w:eastAsia="华文楷体" w:hAnsi="华文楷体"/>
          <w:lang w:bidi="zh-TW"/>
        </w:rPr>
        <w:t>ειρον</w:t>
      </w:r>
      <w:proofErr w:type="spellEnd"/>
      <w:r w:rsidR="001808FE" w:rsidRPr="000F2697">
        <w:rPr>
          <w:rFonts w:ascii="华文楷体" w:eastAsia="华文楷体" w:hAnsi="华文楷体"/>
          <w:lang w:bidi="zh-TW"/>
        </w:rPr>
        <w:t>）</w:t>
      </w:r>
      <w:r w:rsidR="009D2E46" w:rsidRPr="000F2697">
        <w:rPr>
          <w:rFonts w:ascii="华文楷体" w:eastAsia="华文楷体" w:hAnsi="华文楷体"/>
          <w:lang w:bidi="zh-TW"/>
        </w:rPr>
        <w:t>。无定没有</w:t>
      </w:r>
      <w:r w:rsidR="008A5FD3" w:rsidRPr="000F2697">
        <w:rPr>
          <w:rFonts w:ascii="华文楷体" w:eastAsia="华文楷体" w:hAnsi="华文楷体" w:hint="eastAsia"/>
          <w:lang w:bidi="zh-TW"/>
        </w:rPr>
        <w:t>任何</w:t>
      </w:r>
      <w:r w:rsidR="009D2E46" w:rsidRPr="000F2697">
        <w:rPr>
          <w:rFonts w:ascii="华文楷体" w:eastAsia="华文楷体" w:hAnsi="华文楷体"/>
          <w:lang w:bidi="zh-TW"/>
        </w:rPr>
        <w:t>规定性,或者说</w:t>
      </w:r>
      <w:r w:rsidR="008A5FD3" w:rsidRPr="000F2697">
        <w:rPr>
          <w:rFonts w:ascii="华文楷体" w:eastAsia="华文楷体" w:hAnsi="华文楷体" w:hint="eastAsia"/>
          <w:lang w:bidi="zh-TW"/>
        </w:rPr>
        <w:t>它</w:t>
      </w:r>
      <w:r w:rsidR="009D2E46" w:rsidRPr="000F2697">
        <w:rPr>
          <w:rFonts w:ascii="华文楷体" w:eastAsia="华文楷体" w:hAnsi="华文楷体"/>
          <w:lang w:bidi="zh-TW"/>
        </w:rPr>
        <w:t>是调和各种规定性的中性状态，不生不灭。</w:t>
      </w:r>
    </w:p>
    <w:p w14:paraId="5E415D35" w14:textId="1F2B629F" w:rsidR="00BE1664" w:rsidRPr="000F2697" w:rsidRDefault="008A5FD3" w:rsidP="000F2697">
      <w:pPr>
        <w:rPr>
          <w:rFonts w:ascii="华文楷体" w:eastAsia="华文楷体" w:hAnsi="华文楷体"/>
          <w:lang w:bidi="zh-TW"/>
        </w:rPr>
      </w:pPr>
      <w:r w:rsidRPr="000F2697">
        <w:rPr>
          <w:rFonts w:ascii="华文楷体" w:eastAsia="华文楷体" w:hAnsi="华文楷体" w:hint="eastAsia"/>
          <w:lang w:bidi="zh-TW"/>
        </w:rPr>
        <w:t>（三）</w:t>
      </w:r>
      <w:r w:rsidR="00165F81" w:rsidRPr="000F2697">
        <w:rPr>
          <w:rFonts w:ascii="华文楷体" w:eastAsia="华文楷体" w:hAnsi="华文楷体" w:hint="eastAsia"/>
          <w:lang w:bidi="zh-TW"/>
        </w:rPr>
        <w:t>分离生成</w:t>
      </w:r>
      <w:r w:rsidR="009D2E46" w:rsidRPr="000F2697">
        <w:rPr>
          <w:rFonts w:ascii="华文楷体" w:eastAsia="华文楷体" w:hAnsi="华文楷体" w:hint="eastAsia"/>
          <w:lang w:bidi="zh-TW"/>
        </w:rPr>
        <w:t>原则</w:t>
      </w:r>
      <w:r w:rsidR="00C242E9" w:rsidRPr="000F2697">
        <w:rPr>
          <w:rFonts w:ascii="华文楷体" w:eastAsia="华文楷体" w:hAnsi="华文楷体"/>
          <w:lang w:bidi="zh-TW"/>
        </w:rPr>
        <w:t>：</w:t>
      </w:r>
    </w:p>
    <w:p w14:paraId="668C0DA4" w14:textId="3379AF28" w:rsidR="00165F81" w:rsidRPr="000F2697" w:rsidRDefault="00165F81" w:rsidP="000F2697">
      <w:pPr>
        <w:rPr>
          <w:rFonts w:ascii="华文楷体" w:eastAsia="华文楷体" w:hAnsi="华文楷体"/>
          <w:lang w:bidi="zh-TW"/>
        </w:rPr>
      </w:pPr>
      <w:r w:rsidRPr="000F2697">
        <w:rPr>
          <w:rFonts w:ascii="华文楷体" w:eastAsia="华文楷体" w:hAnsi="华文楷体" w:hint="eastAsia"/>
          <w:lang w:bidi="zh-TW"/>
        </w:rPr>
        <w:t>①</w:t>
      </w:r>
      <w:r w:rsidR="00F26F37" w:rsidRPr="000F2697">
        <w:rPr>
          <w:rFonts w:ascii="华文楷体" w:eastAsia="华文楷体" w:hAnsi="华文楷体" w:hint="eastAsia"/>
          <w:lang w:bidi="zh-TW"/>
        </w:rPr>
        <w:t>“</w:t>
      </w:r>
      <w:r w:rsidR="00F26F37" w:rsidRPr="000F2697">
        <w:rPr>
          <w:rFonts w:ascii="华文楷体" w:eastAsia="华文楷体" w:hAnsi="华文楷体"/>
          <w:lang w:bidi="zh-TW"/>
        </w:rPr>
        <w:t>无定</w:t>
      </w:r>
      <w:r w:rsidR="00F26F37" w:rsidRPr="000F2697">
        <w:rPr>
          <w:rFonts w:ascii="华文楷体" w:eastAsia="华文楷体" w:hAnsi="华文楷体" w:hint="eastAsia"/>
          <w:lang w:bidi="zh-TW"/>
        </w:rPr>
        <w:t>”</w:t>
      </w:r>
      <w:r w:rsidR="008A5FD3" w:rsidRPr="000F2697">
        <w:rPr>
          <w:rFonts w:ascii="华文楷体" w:eastAsia="华文楷体" w:hAnsi="华文楷体" w:hint="eastAsia"/>
          <w:lang w:bidi="zh-TW"/>
        </w:rPr>
        <w:t>中</w:t>
      </w:r>
      <w:r w:rsidR="009D2E46" w:rsidRPr="000F2697">
        <w:rPr>
          <w:rFonts w:ascii="华文楷体" w:eastAsia="华文楷体" w:hAnsi="华文楷体"/>
          <w:lang w:bidi="zh-TW"/>
        </w:rPr>
        <w:t>包含着对立，</w:t>
      </w:r>
      <w:proofErr w:type="gramStart"/>
      <w:r w:rsidR="009D2E46" w:rsidRPr="000F2697">
        <w:rPr>
          <w:rFonts w:ascii="华文楷体" w:eastAsia="华文楷体" w:hAnsi="华文楷体"/>
          <w:lang w:bidi="zh-TW"/>
        </w:rPr>
        <w:t>否定着</w:t>
      </w:r>
      <w:proofErr w:type="gramEnd"/>
      <w:r w:rsidR="009D2E46" w:rsidRPr="000F2697">
        <w:rPr>
          <w:rFonts w:ascii="华文楷体" w:eastAsia="华文楷体" w:hAnsi="华文楷体"/>
          <w:lang w:bidi="zh-TW"/>
        </w:rPr>
        <w:t>有限</w:t>
      </w:r>
      <w:r w:rsidR="005D30F5" w:rsidRPr="000F2697">
        <w:rPr>
          <w:rFonts w:ascii="华文楷体" w:eastAsia="华文楷体" w:hAnsi="华文楷体" w:hint="eastAsia"/>
          <w:lang w:bidi="zh-TW"/>
        </w:rPr>
        <w:t>；</w:t>
      </w:r>
      <w:r w:rsidR="009D2E46" w:rsidRPr="000F2697">
        <w:rPr>
          <w:rFonts w:ascii="华文楷体" w:eastAsia="华文楷体" w:hAnsi="华文楷体"/>
          <w:lang w:bidi="zh-TW"/>
        </w:rPr>
        <w:t>由于永恒的运动将</w:t>
      </w:r>
      <w:r w:rsidR="005D30F5" w:rsidRPr="000F2697">
        <w:rPr>
          <w:rFonts w:ascii="华文楷体" w:eastAsia="华文楷体" w:hAnsi="华文楷体" w:hint="eastAsia"/>
          <w:lang w:bidi="zh-TW"/>
        </w:rPr>
        <w:t>其中的</w:t>
      </w:r>
      <w:r w:rsidR="009D2E46" w:rsidRPr="000F2697">
        <w:rPr>
          <w:rFonts w:ascii="华文楷体" w:eastAsia="华文楷体" w:hAnsi="华文楷体"/>
          <w:lang w:bidi="zh-TW"/>
        </w:rPr>
        <w:t>对立物分离出来，表现出特定的性质</w:t>
      </w:r>
      <w:r w:rsidR="005D30F5" w:rsidRPr="000F2697">
        <w:rPr>
          <w:rFonts w:ascii="华文楷体" w:eastAsia="华文楷体" w:hAnsi="华文楷体" w:hint="eastAsia"/>
          <w:lang w:bidi="zh-TW"/>
        </w:rPr>
        <w:t>。</w:t>
      </w:r>
      <w:r w:rsidR="009D2E46" w:rsidRPr="000F2697">
        <w:rPr>
          <w:rFonts w:ascii="华文楷体" w:eastAsia="华文楷体" w:hAnsi="华文楷体"/>
          <w:lang w:bidi="zh-TW"/>
        </w:rPr>
        <w:t>因此，</w:t>
      </w:r>
      <w:r w:rsidR="00D2291D" w:rsidRPr="000F2697">
        <w:rPr>
          <w:rFonts w:ascii="华文楷体" w:eastAsia="华文楷体" w:hAnsi="华文楷体" w:hint="eastAsia"/>
          <w:lang w:bidi="zh-TW"/>
        </w:rPr>
        <w:t>“无定”</w:t>
      </w:r>
      <w:r w:rsidR="009D2E46" w:rsidRPr="000F2697">
        <w:rPr>
          <w:rFonts w:ascii="华文楷体" w:eastAsia="华文楷体" w:hAnsi="华文楷体"/>
          <w:lang w:bidi="zh-TW"/>
        </w:rPr>
        <w:t>的分化生成</w:t>
      </w:r>
      <w:r w:rsidR="00D2291D" w:rsidRPr="000F2697">
        <w:rPr>
          <w:rFonts w:ascii="华文楷体" w:eastAsia="华文楷体" w:hAnsi="华文楷体" w:hint="eastAsia"/>
          <w:lang w:bidi="zh-TW"/>
        </w:rPr>
        <w:t>万物；而</w:t>
      </w:r>
      <w:r w:rsidR="009D2E46" w:rsidRPr="000F2697">
        <w:rPr>
          <w:rFonts w:ascii="华文楷体" w:eastAsia="华文楷体" w:hAnsi="华文楷体"/>
          <w:lang w:bidi="zh-TW"/>
        </w:rPr>
        <w:t>复归于</w:t>
      </w:r>
      <w:r w:rsidR="00D2291D" w:rsidRPr="000F2697">
        <w:rPr>
          <w:rFonts w:ascii="华文楷体" w:eastAsia="华文楷体" w:hAnsi="华文楷体" w:hint="eastAsia"/>
          <w:lang w:bidi="zh-TW"/>
        </w:rPr>
        <w:t>“</w:t>
      </w:r>
      <w:r w:rsidR="009D2E46" w:rsidRPr="000F2697">
        <w:rPr>
          <w:rFonts w:ascii="华文楷体" w:eastAsia="华文楷体" w:hAnsi="华文楷体"/>
          <w:lang w:bidi="zh-TW"/>
        </w:rPr>
        <w:t>无定</w:t>
      </w:r>
      <w:r w:rsidR="00D2291D" w:rsidRPr="000F2697">
        <w:rPr>
          <w:rFonts w:ascii="华文楷体" w:eastAsia="华文楷体" w:hAnsi="华文楷体" w:hint="eastAsia"/>
          <w:lang w:bidi="zh-TW"/>
        </w:rPr>
        <w:t>”</w:t>
      </w:r>
      <w:r w:rsidR="009D2E46" w:rsidRPr="000F2697">
        <w:rPr>
          <w:rFonts w:ascii="华文楷体" w:eastAsia="华文楷体" w:hAnsi="华文楷体"/>
          <w:lang w:bidi="zh-TW"/>
        </w:rPr>
        <w:t>即万物</w:t>
      </w:r>
      <w:r w:rsidR="00F26F37" w:rsidRPr="000F2697">
        <w:rPr>
          <w:rFonts w:ascii="华文楷体" w:eastAsia="华文楷体" w:hAnsi="华文楷体" w:hint="eastAsia"/>
          <w:lang w:bidi="zh-TW"/>
        </w:rPr>
        <w:t>的消亡。</w:t>
      </w:r>
    </w:p>
    <w:p w14:paraId="2634CD42" w14:textId="77777777" w:rsidR="005675A1" w:rsidRPr="000F2697" w:rsidRDefault="00165F81" w:rsidP="000F2697">
      <w:pPr>
        <w:rPr>
          <w:rFonts w:ascii="华文楷体" w:eastAsia="华文楷体" w:hAnsi="华文楷体"/>
          <w:lang w:bidi="zh-TW"/>
        </w:rPr>
      </w:pPr>
      <w:r w:rsidRPr="000F2697">
        <w:rPr>
          <w:rFonts w:ascii="华文楷体" w:eastAsia="华文楷体" w:hAnsi="华文楷体" w:hint="eastAsia"/>
          <w:lang w:bidi="zh-TW"/>
        </w:rPr>
        <w:t>②</w:t>
      </w:r>
      <w:r w:rsidR="009D2E46" w:rsidRPr="000F2697">
        <w:rPr>
          <w:rFonts w:ascii="华文楷体" w:eastAsia="华文楷体" w:hAnsi="华文楷体"/>
          <w:lang w:bidi="zh-TW"/>
        </w:rPr>
        <w:t>他还提出补偿原则，认为一些事物的生成必然</w:t>
      </w:r>
      <w:r w:rsidR="005675A1" w:rsidRPr="000F2697">
        <w:rPr>
          <w:rFonts w:ascii="华文楷体" w:eastAsia="华文楷体" w:hAnsi="华文楷体" w:hint="eastAsia"/>
          <w:lang w:bidi="zh-TW"/>
        </w:rPr>
        <w:t>伴随着</w:t>
      </w:r>
      <w:r w:rsidR="009D2E46" w:rsidRPr="000F2697">
        <w:rPr>
          <w:rFonts w:ascii="华文楷体" w:eastAsia="华文楷体" w:hAnsi="华文楷体"/>
          <w:lang w:bidi="zh-TW"/>
        </w:rPr>
        <w:t>另</w:t>
      </w:r>
      <w:r w:rsidR="005675A1" w:rsidRPr="000F2697">
        <w:rPr>
          <w:rFonts w:ascii="华文楷体" w:eastAsia="华文楷体" w:hAnsi="华文楷体" w:hint="eastAsia"/>
          <w:lang w:bidi="zh-TW"/>
        </w:rPr>
        <w:t>一些事</w:t>
      </w:r>
      <w:r w:rsidR="009D2E46" w:rsidRPr="000F2697">
        <w:rPr>
          <w:rFonts w:ascii="华文楷体" w:eastAsia="华文楷体" w:hAnsi="华文楷体"/>
          <w:lang w:bidi="zh-TW"/>
        </w:rPr>
        <w:t>物的消</w:t>
      </w:r>
      <w:r w:rsidR="005675A1" w:rsidRPr="000F2697">
        <w:rPr>
          <w:rFonts w:ascii="华文楷体" w:eastAsia="华文楷体" w:hAnsi="华文楷体" w:hint="eastAsia"/>
          <w:lang w:bidi="zh-TW"/>
        </w:rPr>
        <w:t>亡</w:t>
      </w:r>
      <w:r w:rsidR="009D2E46" w:rsidRPr="000F2697">
        <w:rPr>
          <w:rFonts w:ascii="华文楷体" w:eastAsia="华文楷体" w:hAnsi="华文楷体"/>
          <w:lang w:bidi="zh-TW"/>
        </w:rPr>
        <w:t>，从而表</w:t>
      </w:r>
      <w:r w:rsidR="005675A1" w:rsidRPr="000F2697">
        <w:rPr>
          <w:rFonts w:ascii="华文楷体" w:eastAsia="华文楷体" w:hAnsi="华文楷体" w:hint="eastAsia"/>
          <w:lang w:bidi="zh-TW"/>
        </w:rPr>
        <w:t>达</w:t>
      </w:r>
      <w:r w:rsidR="009D2E46" w:rsidRPr="000F2697">
        <w:rPr>
          <w:rFonts w:ascii="华文楷体" w:eastAsia="华文楷体" w:hAnsi="华文楷体"/>
          <w:lang w:bidi="zh-TW"/>
        </w:rPr>
        <w:t>了一种</w:t>
      </w:r>
      <w:r w:rsidR="005675A1" w:rsidRPr="000F2697">
        <w:rPr>
          <w:rFonts w:ascii="华文楷体" w:eastAsia="华文楷体" w:hAnsi="华文楷体" w:hint="eastAsia"/>
          <w:lang w:bidi="zh-TW"/>
        </w:rPr>
        <w:t>“命</w:t>
      </w:r>
      <w:r w:rsidR="009D2E46" w:rsidRPr="000F2697">
        <w:rPr>
          <w:rFonts w:ascii="华文楷体" w:eastAsia="华文楷体" w:hAnsi="华文楷体"/>
          <w:lang w:bidi="zh-TW"/>
        </w:rPr>
        <w:t>运”的决定论思</w:t>
      </w:r>
      <w:r w:rsidR="005675A1" w:rsidRPr="000F2697">
        <w:rPr>
          <w:rFonts w:ascii="华文楷体" w:eastAsia="华文楷体" w:hAnsi="华文楷体" w:hint="eastAsia"/>
          <w:lang w:bidi="zh-TW"/>
        </w:rPr>
        <w:t>想。</w:t>
      </w:r>
    </w:p>
    <w:p w14:paraId="117C6A54" w14:textId="07BAFD69" w:rsidR="009D2E46" w:rsidRDefault="005675A1" w:rsidP="000F2697">
      <w:pPr>
        <w:rPr>
          <w:rFonts w:ascii="华文楷体" w:eastAsia="华文楷体" w:hAnsi="华文楷体"/>
          <w:lang w:bidi="zh-TW"/>
        </w:rPr>
      </w:pPr>
      <w:r w:rsidRPr="000F2697">
        <w:rPr>
          <w:rFonts w:ascii="华文楷体" w:eastAsia="华文楷体" w:hAnsi="华文楷体" w:hint="eastAsia"/>
          <w:lang w:bidi="zh-TW"/>
        </w:rPr>
        <w:t>（三）</w:t>
      </w:r>
      <w:r w:rsidR="009D2E46" w:rsidRPr="000F2697">
        <w:rPr>
          <w:rFonts w:ascii="华文楷体" w:eastAsia="华文楷体" w:hAnsi="华文楷体"/>
          <w:lang w:bidi="zh-TW"/>
        </w:rPr>
        <w:t>阿那克西曼德的</w:t>
      </w:r>
      <w:r w:rsidRPr="000F2697">
        <w:rPr>
          <w:rFonts w:ascii="华文楷体" w:eastAsia="华文楷体" w:hAnsi="华文楷体" w:hint="eastAsia"/>
          <w:lang w:bidi="zh-TW"/>
        </w:rPr>
        <w:t>“</w:t>
      </w:r>
      <w:r w:rsidR="009D2E46" w:rsidRPr="000F2697">
        <w:rPr>
          <w:rFonts w:ascii="华文楷体" w:eastAsia="华文楷体" w:hAnsi="华文楷体"/>
          <w:lang w:bidi="zh-TW"/>
        </w:rPr>
        <w:t>无定说”使得</w:t>
      </w:r>
      <w:r w:rsidRPr="000F2697">
        <w:rPr>
          <w:rFonts w:ascii="华文楷体" w:eastAsia="华文楷体" w:hAnsi="华文楷体" w:hint="eastAsia"/>
          <w:lang w:bidi="zh-TW"/>
        </w:rPr>
        <w:t>“</w:t>
      </w:r>
      <w:r w:rsidR="009D2E46" w:rsidRPr="000F2697">
        <w:rPr>
          <w:rFonts w:ascii="华文楷体" w:eastAsia="华文楷体" w:hAnsi="华文楷体"/>
          <w:lang w:bidi="zh-TW"/>
        </w:rPr>
        <w:t>本原”</w:t>
      </w:r>
      <w:r w:rsidRPr="000F2697">
        <w:rPr>
          <w:rFonts w:ascii="华文楷体" w:eastAsia="华文楷体" w:hAnsi="华文楷体" w:hint="eastAsia"/>
          <w:lang w:bidi="zh-TW"/>
        </w:rPr>
        <w:t>概念</w:t>
      </w:r>
      <w:r w:rsidR="009D2E46" w:rsidRPr="000F2697">
        <w:rPr>
          <w:rFonts w:ascii="华文楷体" w:eastAsia="华文楷体" w:hAnsi="华文楷体"/>
          <w:lang w:bidi="zh-TW"/>
        </w:rPr>
        <w:t>具有了</w:t>
      </w:r>
      <w:r w:rsidRPr="000F2697">
        <w:rPr>
          <w:rFonts w:ascii="华文楷体" w:eastAsia="华文楷体" w:hAnsi="华文楷体" w:hint="eastAsia"/>
          <w:lang w:bidi="zh-TW"/>
        </w:rPr>
        <w:t>一</w:t>
      </w:r>
      <w:r w:rsidR="009D2E46" w:rsidRPr="000F2697">
        <w:rPr>
          <w:rFonts w:ascii="华文楷体" w:eastAsia="华文楷体" w:hAnsi="华文楷体"/>
          <w:lang w:bidi="zh-TW"/>
        </w:rPr>
        <w:t>定的形而上学意味，体现着哲学思维层次</w:t>
      </w:r>
      <w:r w:rsidRPr="000F2697">
        <w:rPr>
          <w:rFonts w:ascii="华文楷体" w:eastAsia="华文楷体" w:hAnsi="华文楷体" w:hint="eastAsia"/>
          <w:lang w:bidi="zh-TW"/>
        </w:rPr>
        <w:t>的</w:t>
      </w:r>
      <w:r w:rsidR="009D2E46" w:rsidRPr="000F2697">
        <w:rPr>
          <w:rFonts w:ascii="华文楷体" w:eastAsia="华文楷体" w:hAnsi="华文楷体"/>
          <w:lang w:bidi="zh-TW"/>
        </w:rPr>
        <w:t>提高</w:t>
      </w:r>
      <w:r w:rsidRPr="000F2697">
        <w:rPr>
          <w:rFonts w:ascii="华文楷体" w:eastAsia="华文楷体" w:hAnsi="华文楷体" w:hint="eastAsia"/>
          <w:lang w:bidi="zh-TW"/>
        </w:rPr>
        <w:t>。</w:t>
      </w:r>
    </w:p>
    <w:p w14:paraId="6EA65E4A" w14:textId="77777777" w:rsidR="00C31F42" w:rsidRPr="000F2697" w:rsidRDefault="00C31F42" w:rsidP="000F2697">
      <w:pPr>
        <w:rPr>
          <w:rFonts w:ascii="华文楷体" w:eastAsia="华文楷体" w:hAnsi="华文楷体"/>
          <w:lang w:bidi="zh-TW"/>
        </w:rPr>
      </w:pPr>
    </w:p>
    <w:p w14:paraId="1ED21B3D" w14:textId="77777777" w:rsidR="004B354F" w:rsidRPr="000F2697" w:rsidRDefault="004B354F" w:rsidP="000F2697">
      <w:pPr>
        <w:rPr>
          <w:rFonts w:ascii="华文楷体" w:eastAsia="华文楷体" w:hAnsi="华文楷体"/>
          <w:lang w:bidi="zh-TW"/>
        </w:rPr>
      </w:pPr>
      <w:r w:rsidRPr="000F2697">
        <w:rPr>
          <w:rFonts w:ascii="华文楷体" w:eastAsia="华文楷体" w:hAnsi="华文楷体" w:hint="eastAsia"/>
          <w:lang w:bidi="zh-TW"/>
        </w:rPr>
        <w:t>-气本原说</w:t>
      </w:r>
    </w:p>
    <w:p w14:paraId="72279833" w14:textId="77777777" w:rsidR="00B35B92" w:rsidRDefault="004413C9" w:rsidP="000F2697">
      <w:pPr>
        <w:rPr>
          <w:rFonts w:ascii="华文楷体" w:eastAsia="华文楷体" w:hAnsi="华文楷体"/>
          <w:lang w:bidi="zh-TW"/>
        </w:rPr>
      </w:pPr>
      <w:r>
        <w:rPr>
          <w:rFonts w:ascii="华文楷体" w:eastAsia="华文楷体" w:hAnsi="华文楷体" w:hint="eastAsia"/>
          <w:lang w:bidi="zh-TW"/>
        </w:rPr>
        <w:t>一、</w:t>
      </w:r>
      <w:r w:rsidR="00D25F72" w:rsidRPr="000F2697">
        <w:rPr>
          <w:rFonts w:ascii="华文楷体" w:eastAsia="华文楷体" w:hAnsi="华文楷体"/>
          <w:lang w:bidi="zh-TW"/>
        </w:rPr>
        <w:t>阿那克西美尼对泰勒斯和阿那克西曼德二人的思想进行了综合</w:t>
      </w:r>
      <w:r>
        <w:rPr>
          <w:rFonts w:ascii="华文楷体" w:eastAsia="华文楷体" w:hAnsi="华文楷体" w:hint="eastAsia"/>
          <w:lang w:bidi="zh-TW"/>
        </w:rPr>
        <w:t>，提出了气本原说。</w:t>
      </w:r>
    </w:p>
    <w:p w14:paraId="6DD645A1" w14:textId="6DD3D1E1" w:rsidR="00D25F72" w:rsidRPr="000F2697" w:rsidRDefault="00A04BA6" w:rsidP="000F2697">
      <w:pPr>
        <w:rPr>
          <w:rFonts w:ascii="华文楷体" w:eastAsia="华文楷体" w:hAnsi="华文楷体"/>
          <w:lang w:bidi="zh-TW"/>
        </w:rPr>
      </w:pPr>
      <w:r>
        <w:rPr>
          <w:rFonts w:ascii="华文楷体" w:eastAsia="华文楷体" w:hAnsi="华文楷体" w:hint="eastAsia"/>
          <w:lang w:bidi="zh-TW"/>
        </w:rPr>
        <w:t>他不承认一种性质转化为另一种</w:t>
      </w:r>
      <w:r w:rsidR="00D55800">
        <w:rPr>
          <w:rFonts w:ascii="华文楷体" w:eastAsia="华文楷体" w:hAnsi="华文楷体" w:hint="eastAsia"/>
          <w:lang w:bidi="zh-TW"/>
        </w:rPr>
        <w:t>性质而不赋予本原任何特定性质</w:t>
      </w:r>
      <w:r w:rsidR="003427B3">
        <w:rPr>
          <w:rFonts w:ascii="华文楷体" w:eastAsia="华文楷体" w:hAnsi="华文楷体" w:hint="eastAsia"/>
          <w:lang w:bidi="zh-TW"/>
        </w:rPr>
        <w:t>。因此他结合了</w:t>
      </w:r>
      <w:r w:rsidR="007D13A9">
        <w:rPr>
          <w:rFonts w:ascii="华文楷体" w:eastAsia="华文楷体" w:hAnsi="华文楷体" w:hint="eastAsia"/>
          <w:lang w:bidi="zh-TW"/>
        </w:rPr>
        <w:t>用</w:t>
      </w:r>
      <w:r w:rsidR="007D13A9" w:rsidRPr="000F2697">
        <w:rPr>
          <w:rFonts w:ascii="华文楷体" w:eastAsia="华文楷体" w:hAnsi="华文楷体"/>
          <w:lang w:bidi="zh-TW"/>
        </w:rPr>
        <w:t>具体的自然物</w:t>
      </w:r>
      <w:r w:rsidR="007D13A9">
        <w:rPr>
          <w:rFonts w:ascii="华文楷体" w:eastAsia="华文楷体" w:hAnsi="华文楷体" w:hint="eastAsia"/>
          <w:lang w:bidi="zh-TW"/>
        </w:rPr>
        <w:t>作为本原的思路</w:t>
      </w:r>
      <w:r w:rsidR="003427B3">
        <w:rPr>
          <w:rFonts w:ascii="华文楷体" w:eastAsia="华文楷体" w:hAnsi="华文楷体" w:hint="eastAsia"/>
          <w:lang w:bidi="zh-TW"/>
        </w:rPr>
        <w:t>，并保留</w:t>
      </w:r>
      <w:r w:rsidR="007D13A9">
        <w:rPr>
          <w:rFonts w:ascii="华文楷体" w:eastAsia="华文楷体" w:hAnsi="华文楷体" w:hint="eastAsia"/>
          <w:lang w:bidi="zh-TW"/>
        </w:rPr>
        <w:t>了</w:t>
      </w:r>
      <w:r w:rsidR="000E168B">
        <w:rPr>
          <w:rFonts w:ascii="华文楷体" w:eastAsia="华文楷体" w:hAnsi="华文楷体" w:hint="eastAsia"/>
          <w:lang w:bidi="zh-TW"/>
        </w:rPr>
        <w:t>“无定”的无定形和无限的特征，提出</w:t>
      </w:r>
      <w:r w:rsidR="004413C9">
        <w:rPr>
          <w:rFonts w:ascii="华文楷体" w:eastAsia="华文楷体" w:hAnsi="华文楷体" w:hint="eastAsia"/>
          <w:lang w:bidi="zh-TW"/>
        </w:rPr>
        <w:t>了</w:t>
      </w:r>
      <w:proofErr w:type="gramStart"/>
      <w:r w:rsidR="00D25F72" w:rsidRPr="000F2697">
        <w:rPr>
          <w:rFonts w:ascii="华文楷体" w:eastAsia="华文楷体" w:hAnsi="华文楷体"/>
          <w:lang w:bidi="zh-TW"/>
        </w:rPr>
        <w:t>气</w:t>
      </w:r>
      <w:r w:rsidR="007D13A9">
        <w:rPr>
          <w:rFonts w:ascii="华文楷体" w:eastAsia="华文楷体" w:hAnsi="华文楷体" w:hint="eastAsia"/>
          <w:lang w:bidi="zh-TW"/>
        </w:rPr>
        <w:t>作为</w:t>
      </w:r>
      <w:proofErr w:type="gramEnd"/>
      <w:r w:rsidR="007D13A9">
        <w:rPr>
          <w:rFonts w:ascii="华文楷体" w:eastAsia="华文楷体" w:hAnsi="华文楷体" w:hint="eastAsia"/>
          <w:lang w:bidi="zh-TW"/>
        </w:rPr>
        <w:t>本原的思想</w:t>
      </w:r>
      <w:r w:rsidR="00D25F72" w:rsidRPr="000F2697">
        <w:rPr>
          <w:rFonts w:ascii="华文楷体" w:eastAsia="华文楷体" w:hAnsi="华文楷体"/>
          <w:lang w:bidi="zh-TW"/>
        </w:rPr>
        <w:t>。这种综合似乎把整个米利都学派的思想</w:t>
      </w:r>
      <w:r w:rsidR="007D13A9">
        <w:rPr>
          <w:rFonts w:ascii="华文楷体" w:eastAsia="华文楷体" w:hAnsi="华文楷体" w:hint="eastAsia"/>
          <w:lang w:bidi="zh-TW"/>
        </w:rPr>
        <w:t>化</w:t>
      </w:r>
      <w:r w:rsidR="00D25F72" w:rsidRPr="000F2697">
        <w:rPr>
          <w:rFonts w:ascii="华文楷体" w:eastAsia="华文楷体" w:hAnsi="华文楷体"/>
          <w:lang w:bidi="zh-TW"/>
        </w:rPr>
        <w:t>归为了一个整体。</w:t>
      </w:r>
    </w:p>
    <w:p w14:paraId="42D1B100" w14:textId="7ABDEE81" w:rsidR="00B35B92" w:rsidRDefault="00B35B92" w:rsidP="000F2697">
      <w:pPr>
        <w:rPr>
          <w:rFonts w:ascii="华文楷体" w:eastAsia="华文楷体" w:hAnsi="华文楷体"/>
          <w:lang w:bidi="zh-TW"/>
        </w:rPr>
      </w:pPr>
      <w:r>
        <w:rPr>
          <w:rFonts w:ascii="华文楷体" w:eastAsia="华文楷体" w:hAnsi="华文楷体" w:hint="eastAsia"/>
          <w:lang w:bidi="zh-TW"/>
        </w:rPr>
        <w:t>二</w:t>
      </w:r>
      <w:r w:rsidR="00C01573">
        <w:rPr>
          <w:rFonts w:ascii="华文楷体" w:eastAsia="华文楷体" w:hAnsi="华文楷体" w:hint="eastAsia"/>
          <w:lang w:bidi="zh-TW"/>
        </w:rPr>
        <w:t>、</w:t>
      </w:r>
      <w:r w:rsidR="00C2557D">
        <w:rPr>
          <w:rFonts w:ascii="华文楷体" w:eastAsia="华文楷体" w:hAnsi="华文楷体" w:hint="eastAsia"/>
          <w:lang w:bidi="zh-TW"/>
        </w:rPr>
        <w:t>内容</w:t>
      </w:r>
    </w:p>
    <w:p w14:paraId="6D6EA067" w14:textId="001DFEC3" w:rsidR="00B35B92" w:rsidRDefault="00B35B92" w:rsidP="000F2697">
      <w:pPr>
        <w:rPr>
          <w:rFonts w:ascii="华文楷体" w:eastAsia="华文楷体" w:hAnsi="华文楷体"/>
          <w:lang w:bidi="zh-TW"/>
        </w:rPr>
      </w:pPr>
      <w:r>
        <w:rPr>
          <w:rFonts w:ascii="华文楷体" w:eastAsia="华文楷体" w:hAnsi="华文楷体" w:hint="eastAsia"/>
          <w:lang w:bidi="zh-TW"/>
        </w:rPr>
        <w:t>（1）</w:t>
      </w:r>
      <w:r w:rsidR="00E62B9F" w:rsidRPr="000F2697">
        <w:rPr>
          <w:rFonts w:ascii="华文楷体" w:eastAsia="华文楷体" w:hAnsi="华文楷体"/>
          <w:lang w:bidi="zh-TW"/>
        </w:rPr>
        <w:t>气乃是我们自身及世界万物的统一性原理。</w:t>
      </w:r>
      <w:r w:rsidR="00E62B9F">
        <w:rPr>
          <w:rFonts w:ascii="华文楷体" w:eastAsia="华文楷体" w:hAnsi="华文楷体" w:hint="eastAsia"/>
          <w:lang w:bidi="zh-TW"/>
        </w:rPr>
        <w:t>它</w:t>
      </w:r>
      <w:r w:rsidR="00595524">
        <w:rPr>
          <w:rFonts w:ascii="华文楷体" w:eastAsia="华文楷体" w:hAnsi="华文楷体" w:hint="eastAsia"/>
          <w:lang w:bidi="zh-TW"/>
        </w:rPr>
        <w:t>具有可以转化为其他性质的普遍性质</w:t>
      </w:r>
      <w:r w:rsidR="00E62B9F">
        <w:rPr>
          <w:rFonts w:ascii="华文楷体" w:eastAsia="华文楷体" w:hAnsi="华文楷体" w:hint="eastAsia"/>
          <w:lang w:bidi="zh-TW"/>
        </w:rPr>
        <w:t>。（</w:t>
      </w:r>
      <w:r w:rsidR="002844CD">
        <w:rPr>
          <w:rFonts w:ascii="华文楷体" w:eastAsia="华文楷体" w:hAnsi="华文楷体" w:hint="eastAsia"/>
          <w:lang w:bidi="zh-TW"/>
        </w:rPr>
        <w:t>它的变化呈现于热、冷、潮湿和运动中：气发散而稀疏生成火，</w:t>
      </w:r>
      <w:r w:rsidR="000C656D">
        <w:rPr>
          <w:rFonts w:ascii="华文楷体" w:eastAsia="华文楷体" w:hAnsi="华文楷体" w:hint="eastAsia"/>
          <w:lang w:bidi="zh-TW"/>
        </w:rPr>
        <w:t>浓聚则依次为云、水、土、石。</w:t>
      </w:r>
      <w:r w:rsidR="00E62B9F">
        <w:rPr>
          <w:rFonts w:ascii="华文楷体" w:eastAsia="华文楷体" w:hAnsi="华文楷体" w:hint="eastAsia"/>
          <w:lang w:bidi="zh-TW"/>
        </w:rPr>
        <w:t>）</w:t>
      </w:r>
    </w:p>
    <w:p w14:paraId="6E7728E8" w14:textId="77777777" w:rsidR="00C2557D" w:rsidRDefault="00B35B92" w:rsidP="000F2697">
      <w:pPr>
        <w:rPr>
          <w:rFonts w:ascii="华文楷体" w:eastAsia="华文楷体" w:hAnsi="华文楷体"/>
          <w:lang w:bidi="zh-TW"/>
        </w:rPr>
      </w:pPr>
      <w:r>
        <w:rPr>
          <w:rFonts w:ascii="华文楷体" w:eastAsia="华文楷体" w:hAnsi="华文楷体" w:hint="eastAsia"/>
          <w:lang w:bidi="zh-TW"/>
        </w:rPr>
        <w:t>（2）</w:t>
      </w:r>
      <w:r w:rsidR="001424C8">
        <w:rPr>
          <w:rFonts w:ascii="华文楷体" w:eastAsia="华文楷体" w:hAnsi="华文楷体" w:hint="eastAsia"/>
          <w:lang w:bidi="zh-TW"/>
        </w:rPr>
        <w:t>，</w:t>
      </w:r>
      <w:r w:rsidR="00A72698" w:rsidRPr="000F2697">
        <w:rPr>
          <w:rFonts w:ascii="华文楷体" w:eastAsia="华文楷体" w:hAnsi="华文楷体"/>
          <w:lang w:bidi="zh-TW"/>
        </w:rPr>
        <w:t>气有冷和热两种性质，</w:t>
      </w:r>
      <w:r w:rsidR="001424C8">
        <w:rPr>
          <w:rFonts w:ascii="华文楷体" w:eastAsia="华文楷体" w:hAnsi="华文楷体" w:hint="eastAsia"/>
          <w:lang w:bidi="zh-TW"/>
        </w:rPr>
        <w:t>这两种性质是</w:t>
      </w:r>
      <w:r w:rsidR="001424C8" w:rsidRPr="000F2697">
        <w:rPr>
          <w:rFonts w:ascii="华文楷体" w:eastAsia="华文楷体" w:hAnsi="华文楷体"/>
          <w:lang w:bidi="zh-TW"/>
        </w:rPr>
        <w:t>造成事物变化的两个原因和动力</w:t>
      </w:r>
      <w:r w:rsidR="001424C8">
        <w:rPr>
          <w:rFonts w:ascii="华文楷体" w:eastAsia="华文楷体" w:hAnsi="华文楷体" w:hint="eastAsia"/>
          <w:lang w:bidi="zh-TW"/>
        </w:rPr>
        <w:t>。</w:t>
      </w:r>
      <w:r w:rsidR="00A72698" w:rsidRPr="000F2697">
        <w:rPr>
          <w:rFonts w:ascii="华文楷体" w:eastAsia="华文楷体" w:hAnsi="华文楷体"/>
          <w:lang w:bidi="zh-TW"/>
        </w:rPr>
        <w:t>与之对应的</w:t>
      </w:r>
      <w:r w:rsidR="001424C8">
        <w:rPr>
          <w:rFonts w:ascii="华文楷体" w:eastAsia="华文楷体" w:hAnsi="华文楷体" w:hint="eastAsia"/>
          <w:lang w:bidi="zh-TW"/>
        </w:rPr>
        <w:t>是</w:t>
      </w:r>
      <w:proofErr w:type="gramStart"/>
      <w:r w:rsidR="00A72698" w:rsidRPr="000F2697">
        <w:rPr>
          <w:rFonts w:ascii="华文楷体" w:eastAsia="华文楷体" w:hAnsi="华文楷体"/>
          <w:lang w:bidi="zh-TW"/>
        </w:rPr>
        <w:t>浓聚和稀疏</w:t>
      </w:r>
      <w:proofErr w:type="gramEnd"/>
      <w:r w:rsidR="00A72698" w:rsidRPr="000F2697">
        <w:rPr>
          <w:rFonts w:ascii="华文楷体" w:eastAsia="华文楷体" w:hAnsi="华文楷体"/>
          <w:lang w:bidi="zh-TW"/>
        </w:rPr>
        <w:t>两种运动∶气稀疏为火，浓聚则依次为云、水、土、石。冷和热的性质</w:t>
      </w:r>
      <w:proofErr w:type="gramStart"/>
      <w:r w:rsidR="00DE27EC">
        <w:rPr>
          <w:rFonts w:ascii="华文楷体" w:eastAsia="华文楷体" w:hAnsi="华文楷体" w:hint="eastAsia"/>
          <w:lang w:bidi="zh-TW"/>
        </w:rPr>
        <w:t>依</w:t>
      </w:r>
      <w:r w:rsidR="00A72698" w:rsidRPr="000F2697">
        <w:rPr>
          <w:rFonts w:ascii="华文楷体" w:eastAsia="华文楷体" w:hAnsi="华文楷体"/>
          <w:lang w:bidi="zh-TW"/>
        </w:rPr>
        <w:t>浓聚和</w:t>
      </w:r>
      <w:proofErr w:type="gramEnd"/>
      <w:r w:rsidR="00A72698" w:rsidRPr="000F2697">
        <w:rPr>
          <w:rFonts w:ascii="华文楷体" w:eastAsia="华文楷体" w:hAnsi="华文楷体"/>
          <w:lang w:bidi="zh-TW"/>
        </w:rPr>
        <w:t>稀疏的程度逐渐上升。</w:t>
      </w:r>
      <w:r w:rsidR="00A72698" w:rsidRPr="000F2697">
        <w:rPr>
          <w:rFonts w:ascii="华文楷体" w:eastAsia="华文楷体" w:hAnsi="华文楷体"/>
          <w:lang w:bidi="zh-TW"/>
        </w:rPr>
        <w:br/>
      </w:r>
      <w:r w:rsidR="001424C8">
        <w:rPr>
          <w:rFonts w:ascii="华文楷体" w:eastAsia="华文楷体" w:hAnsi="华文楷体" w:hint="eastAsia"/>
          <w:lang w:bidi="zh-TW"/>
        </w:rPr>
        <w:t>三、</w:t>
      </w:r>
      <w:r w:rsidR="00C2557D">
        <w:rPr>
          <w:rFonts w:ascii="华文楷体" w:eastAsia="华文楷体" w:hAnsi="华文楷体" w:hint="eastAsia"/>
          <w:lang w:bidi="zh-TW"/>
        </w:rPr>
        <w:t>评价</w:t>
      </w:r>
    </w:p>
    <w:p w14:paraId="49276AA4" w14:textId="6D33920F" w:rsidR="004936AB" w:rsidRDefault="00A72698" w:rsidP="000F2697">
      <w:pPr>
        <w:rPr>
          <w:rFonts w:ascii="华文楷体" w:eastAsia="华文楷体" w:hAnsi="华文楷体"/>
          <w:lang w:bidi="zh-TW"/>
        </w:rPr>
      </w:pPr>
      <w:r w:rsidRPr="000F2697">
        <w:rPr>
          <w:rFonts w:ascii="华文楷体" w:eastAsia="华文楷体" w:hAnsi="华文楷体"/>
          <w:lang w:bidi="zh-TW"/>
        </w:rPr>
        <w:t>这种生成观是典型的转化生成观，与阿那克西曼德的分离生成</w:t>
      </w:r>
      <w:proofErr w:type="gramStart"/>
      <w:r w:rsidRPr="000F2697">
        <w:rPr>
          <w:rFonts w:ascii="华文楷体" w:eastAsia="华文楷体" w:hAnsi="华文楷体"/>
          <w:lang w:bidi="zh-TW"/>
        </w:rPr>
        <w:t>观形成</w:t>
      </w:r>
      <w:proofErr w:type="gramEnd"/>
      <w:r w:rsidRPr="000F2697">
        <w:rPr>
          <w:rFonts w:ascii="华文楷体" w:eastAsia="华文楷体" w:hAnsi="华文楷体"/>
          <w:lang w:bidi="zh-TW"/>
        </w:rPr>
        <w:t>鲜明对照。</w:t>
      </w:r>
      <w:r w:rsidR="001424C8">
        <w:rPr>
          <w:rFonts w:ascii="华文楷体" w:eastAsia="华文楷体" w:hAnsi="华文楷体" w:hint="eastAsia"/>
          <w:lang w:bidi="zh-TW"/>
        </w:rPr>
        <w:t>同时，他的气本原说</w:t>
      </w:r>
      <w:r w:rsidR="009021D7">
        <w:rPr>
          <w:rFonts w:ascii="华文楷体" w:eastAsia="华文楷体" w:hAnsi="华文楷体" w:hint="eastAsia"/>
          <w:lang w:bidi="zh-TW"/>
        </w:rPr>
        <w:t>既克服了水本原的局限性，又超出了“无定”的笼统性。</w:t>
      </w:r>
      <w:r w:rsidRPr="000F2697">
        <w:rPr>
          <w:rFonts w:ascii="华文楷体" w:eastAsia="华文楷体" w:hAnsi="华文楷体"/>
          <w:lang w:bidi="zh-TW"/>
        </w:rPr>
        <w:br/>
      </w:r>
    </w:p>
    <w:p w14:paraId="069F31FE" w14:textId="77777777" w:rsidR="00FB4453" w:rsidRDefault="00FB4453" w:rsidP="000F2697">
      <w:pPr>
        <w:rPr>
          <w:rFonts w:ascii="华文楷体" w:eastAsia="华文楷体" w:hAnsi="华文楷体"/>
          <w:lang w:bidi="zh-TW"/>
        </w:rPr>
      </w:pPr>
    </w:p>
    <w:p w14:paraId="503DD5D5" w14:textId="77777777" w:rsidR="00FB4453" w:rsidRPr="00FB4453" w:rsidRDefault="00FB4453" w:rsidP="000F2697">
      <w:pPr>
        <w:rPr>
          <w:rFonts w:ascii="华文楷体" w:eastAsia="华文楷体" w:hAnsi="华文楷体"/>
          <w:lang w:bidi="zh-TW"/>
        </w:rPr>
      </w:pPr>
    </w:p>
    <w:p w14:paraId="00BE0A3B" w14:textId="77777777" w:rsidR="009021D7" w:rsidRPr="000F2697" w:rsidRDefault="009021D7" w:rsidP="000F2697">
      <w:pPr>
        <w:rPr>
          <w:rFonts w:ascii="华文楷体" w:eastAsia="华文楷体" w:hAnsi="华文楷体"/>
          <w:lang w:bidi="zh-TW"/>
        </w:rPr>
      </w:pPr>
    </w:p>
    <w:p w14:paraId="2E1F96F0" w14:textId="2267C490" w:rsidR="000729DF" w:rsidRPr="00FB4453" w:rsidRDefault="004B354F" w:rsidP="000F2697">
      <w:pPr>
        <w:rPr>
          <w:rFonts w:ascii="华文楷体" w:eastAsia="华文楷体" w:hAnsi="华文楷体"/>
          <w:b/>
          <w:bCs/>
          <w:sz w:val="22"/>
          <w:szCs w:val="24"/>
          <w:lang w:bidi="zh-TW"/>
        </w:rPr>
      </w:pPr>
      <w:r w:rsidRPr="009021D7">
        <w:rPr>
          <w:rFonts w:ascii="华文楷体" w:eastAsia="华文楷体" w:hAnsi="华文楷体" w:hint="eastAsia"/>
          <w:b/>
          <w:bCs/>
          <w:sz w:val="22"/>
          <w:szCs w:val="24"/>
          <w:lang w:bidi="zh-TW"/>
        </w:rPr>
        <w:t>-</w:t>
      </w:r>
      <w:proofErr w:type="gramStart"/>
      <w:r w:rsidRPr="009021D7">
        <w:rPr>
          <w:rFonts w:ascii="华文楷体" w:eastAsia="华文楷体" w:hAnsi="华文楷体" w:hint="eastAsia"/>
          <w:b/>
          <w:bCs/>
          <w:sz w:val="22"/>
          <w:szCs w:val="24"/>
          <w:lang w:bidi="zh-TW"/>
        </w:rPr>
        <w:t>爱菲斯</w:t>
      </w:r>
      <w:proofErr w:type="gramEnd"/>
      <w:r w:rsidRPr="009021D7">
        <w:rPr>
          <w:rFonts w:ascii="华文楷体" w:eastAsia="华文楷体" w:hAnsi="华文楷体" w:hint="eastAsia"/>
          <w:b/>
          <w:bCs/>
          <w:sz w:val="22"/>
          <w:szCs w:val="24"/>
          <w:lang w:bidi="zh-TW"/>
        </w:rPr>
        <w:t>学派</w:t>
      </w:r>
    </w:p>
    <w:p w14:paraId="7510A7A2" w14:textId="5EFE2BE6" w:rsidR="0073471B" w:rsidRPr="000F2697" w:rsidRDefault="003300E5" w:rsidP="000F2697">
      <w:pPr>
        <w:rPr>
          <w:rFonts w:ascii="华文楷体" w:eastAsia="华文楷体" w:hAnsi="华文楷体"/>
          <w:lang w:bidi="zh-TW"/>
        </w:rPr>
      </w:pPr>
      <w:r w:rsidRPr="000F2697">
        <w:rPr>
          <w:rFonts w:ascii="华文楷体" w:eastAsia="华文楷体" w:hAnsi="华文楷体"/>
          <w:lang w:bidi="zh-TW"/>
        </w:rPr>
        <w:t>赫拉克利特是第一位系统探讨万物的运动变化的古希腊哲学家。</w:t>
      </w:r>
      <w:r w:rsidR="001E01B6" w:rsidRPr="000F2697">
        <w:rPr>
          <w:rFonts w:ascii="华文楷体" w:eastAsia="华文楷体" w:hAnsi="华文楷体" w:hint="eastAsia"/>
          <w:lang w:bidi="zh-TW"/>
        </w:rPr>
        <w:t>（</w:t>
      </w:r>
      <w:r w:rsidR="001E01B6" w:rsidRPr="000F2697">
        <w:rPr>
          <w:rFonts w:ascii="华文楷体" w:eastAsia="华文楷体" w:hAnsi="华文楷体"/>
          <w:lang w:bidi="zh-TW"/>
        </w:rPr>
        <w:t>在他看来，一切事物无时无刻</w:t>
      </w:r>
      <w:proofErr w:type="gramStart"/>
      <w:r w:rsidR="001E01B6" w:rsidRPr="000F2697">
        <w:rPr>
          <w:rFonts w:ascii="华文楷体" w:eastAsia="华文楷体" w:hAnsi="华文楷体"/>
          <w:lang w:bidi="zh-TW"/>
        </w:rPr>
        <w:t>不</w:t>
      </w:r>
      <w:proofErr w:type="gramEnd"/>
      <w:r w:rsidR="001E01B6" w:rsidRPr="000F2697">
        <w:rPr>
          <w:rFonts w:ascii="华文楷体" w:eastAsia="华文楷体" w:hAnsi="华文楷体"/>
          <w:lang w:bidi="zh-TW"/>
        </w:rPr>
        <w:t>处在永恒的变化中</w:t>
      </w:r>
      <w:r w:rsidR="001E01B6" w:rsidRPr="000F2697">
        <w:rPr>
          <w:rFonts w:ascii="华文楷体" w:eastAsia="华文楷体" w:hAnsi="华文楷体" w:hint="eastAsia"/>
          <w:lang w:bidi="zh-TW"/>
        </w:rPr>
        <w:t>）</w:t>
      </w:r>
    </w:p>
    <w:p w14:paraId="1474A4A5" w14:textId="77777777" w:rsidR="001E01B6" w:rsidRPr="000F2697" w:rsidRDefault="001E01B6" w:rsidP="000F2697">
      <w:pPr>
        <w:rPr>
          <w:rFonts w:ascii="华文楷体" w:eastAsia="华文楷体" w:hAnsi="华文楷体"/>
          <w:lang w:bidi="zh-TW"/>
        </w:rPr>
      </w:pPr>
    </w:p>
    <w:p w14:paraId="26322966" w14:textId="0C174DCF" w:rsidR="004B354F" w:rsidRPr="000F2697" w:rsidRDefault="004B354F" w:rsidP="000F2697">
      <w:pPr>
        <w:rPr>
          <w:rFonts w:ascii="华文楷体" w:eastAsia="华文楷体" w:hAnsi="华文楷体"/>
          <w:lang w:bidi="zh-TW"/>
        </w:rPr>
      </w:pPr>
      <w:r w:rsidRPr="000F2697">
        <w:rPr>
          <w:rFonts w:ascii="华文楷体" w:eastAsia="华文楷体" w:hAnsi="华文楷体" w:hint="eastAsia"/>
          <w:lang w:bidi="zh-TW"/>
        </w:rPr>
        <w:t>-火本原说</w:t>
      </w:r>
    </w:p>
    <w:p w14:paraId="6A653B79" w14:textId="0BD9F712" w:rsidR="00FF3072" w:rsidRDefault="009E23DD" w:rsidP="000F2697">
      <w:pPr>
        <w:rPr>
          <w:rFonts w:ascii="华文楷体" w:eastAsia="华文楷体" w:hAnsi="华文楷体"/>
          <w:lang w:bidi="zh-TW"/>
        </w:rPr>
      </w:pPr>
      <w:r>
        <w:rPr>
          <w:rFonts w:ascii="华文楷体" w:eastAsia="华文楷体" w:hAnsi="华文楷体" w:hint="eastAsia"/>
          <w:lang w:bidi="zh-TW"/>
        </w:rPr>
        <w:t>一、</w:t>
      </w:r>
      <w:r w:rsidR="00FF3072" w:rsidRPr="000F2697">
        <w:rPr>
          <w:rFonts w:ascii="华文楷体" w:eastAsia="华文楷体" w:hAnsi="华文楷体" w:hint="eastAsia"/>
          <w:lang w:bidi="zh-TW"/>
        </w:rPr>
        <w:t>赫拉克利特认为</w:t>
      </w:r>
      <w:r w:rsidR="00FF3072" w:rsidRPr="000F2697">
        <w:rPr>
          <w:rFonts w:ascii="华文楷体" w:eastAsia="华文楷体" w:hAnsi="华文楷体"/>
          <w:lang w:bidi="zh-TW"/>
        </w:rPr>
        <w:t>"世界秩序（一切皆相同的东西）不是任何神或人所创造的，它过去、现在未来永远是永恒的活火，在一定分寸上燃烧，在一定分寸上熄灭。"</w:t>
      </w:r>
      <w:r w:rsidR="00FF3072" w:rsidRPr="000F2697">
        <w:rPr>
          <w:rFonts w:ascii="华文楷体" w:eastAsia="华文楷体" w:hAnsi="华文楷体"/>
          <w:lang w:bidi="zh-TW"/>
        </w:rPr>
        <w:br/>
      </w:r>
      <w:r>
        <w:rPr>
          <w:rFonts w:ascii="华文楷体" w:eastAsia="华文楷体" w:hAnsi="华文楷体" w:hint="eastAsia"/>
          <w:lang w:bidi="zh-TW"/>
        </w:rPr>
        <w:t>二、</w:t>
      </w:r>
      <w:r w:rsidR="00FF3072" w:rsidRPr="000F2697">
        <w:rPr>
          <w:rFonts w:ascii="华文楷体" w:eastAsia="华文楷体" w:hAnsi="华文楷体"/>
          <w:lang w:bidi="zh-TW"/>
        </w:rPr>
        <w:t>火本原说包含两个方面∶</w:t>
      </w:r>
      <w:r w:rsidR="00FF3072" w:rsidRPr="000F2697">
        <w:rPr>
          <w:rFonts w:ascii="华文楷体" w:eastAsia="华文楷体" w:hAnsi="华文楷体"/>
          <w:lang w:bidi="zh-TW"/>
        </w:rPr>
        <w:br/>
        <w:t>①外在的本原是火的形态，它是世界的开端和归宿</w:t>
      </w:r>
      <w:r w:rsidR="003E077F" w:rsidRPr="000F2697">
        <w:rPr>
          <w:rFonts w:ascii="华文楷体" w:eastAsia="华文楷体" w:hAnsi="华文楷体"/>
          <w:lang w:bidi="zh-TW"/>
        </w:rPr>
        <w:t>；</w:t>
      </w:r>
      <w:r w:rsidR="00FF3072" w:rsidRPr="000F2697">
        <w:rPr>
          <w:rFonts w:ascii="华文楷体" w:eastAsia="华文楷体" w:hAnsi="华文楷体"/>
          <w:lang w:bidi="zh-TW"/>
        </w:rPr>
        <w:t>世界的原初状态是火，火</w:t>
      </w:r>
      <w:r w:rsidR="00FF3072" w:rsidRPr="000F2697">
        <w:rPr>
          <w:rFonts w:ascii="华文楷体" w:eastAsia="华文楷体" w:hAnsi="华文楷体" w:hint="eastAsia"/>
          <w:lang w:bidi="zh-TW"/>
        </w:rPr>
        <w:t>转</w:t>
      </w:r>
      <w:r w:rsidR="00FF3072" w:rsidRPr="000F2697">
        <w:rPr>
          <w:rFonts w:ascii="华文楷体" w:eastAsia="华文楷体" w:hAnsi="华文楷体"/>
          <w:lang w:bidi="zh-TW"/>
        </w:rPr>
        <w:t>化为万物，万物又转化为火。</w:t>
      </w:r>
      <w:r w:rsidR="00FF3072" w:rsidRPr="000F2697">
        <w:rPr>
          <w:rFonts w:ascii="华文楷体" w:eastAsia="华文楷体" w:hAnsi="华文楷体"/>
          <w:lang w:bidi="zh-TW"/>
        </w:rPr>
        <w:br/>
        <w:t>②内在的本原是符合火的本性的原则，</w:t>
      </w:r>
      <w:r w:rsidR="00295783">
        <w:rPr>
          <w:rFonts w:ascii="华文楷体" w:eastAsia="华文楷体" w:hAnsi="华文楷体" w:hint="eastAsia"/>
          <w:lang w:bidi="zh-TW"/>
        </w:rPr>
        <w:t>即</w:t>
      </w:r>
      <w:proofErr w:type="gramStart"/>
      <w:r w:rsidR="00295783">
        <w:rPr>
          <w:rFonts w:ascii="华文楷体" w:eastAsia="华文楷体" w:hAnsi="华文楷体" w:hint="eastAsia"/>
          <w:lang w:bidi="zh-TW"/>
        </w:rPr>
        <w:t>逻</w:t>
      </w:r>
      <w:proofErr w:type="gramEnd"/>
      <w:r w:rsidR="00295783">
        <w:rPr>
          <w:rFonts w:ascii="华文楷体" w:eastAsia="华文楷体" w:hAnsi="华文楷体" w:hint="eastAsia"/>
          <w:lang w:bidi="zh-TW"/>
        </w:rPr>
        <w:t>各斯（logos），</w:t>
      </w:r>
      <w:r w:rsidR="00FF3072" w:rsidRPr="000F2697">
        <w:rPr>
          <w:rFonts w:ascii="华文楷体" w:eastAsia="华文楷体" w:hAnsi="华文楷体"/>
          <w:lang w:bidi="zh-TW"/>
        </w:rPr>
        <w:t>它决定着世界运动的方向（生成或归复</w:t>
      </w:r>
      <w:r w:rsidR="00FF3072" w:rsidRPr="000F2697">
        <w:rPr>
          <w:rFonts w:ascii="华文楷体" w:eastAsia="华文楷体" w:hAnsi="华文楷体" w:hint="eastAsia"/>
          <w:lang w:bidi="zh-TW"/>
        </w:rPr>
        <w:t>），</w:t>
      </w:r>
      <w:r w:rsidR="00FF3072" w:rsidRPr="000F2697">
        <w:rPr>
          <w:rFonts w:ascii="华文楷体" w:eastAsia="华文楷体" w:hAnsi="华文楷体"/>
          <w:lang w:bidi="zh-TW"/>
        </w:rPr>
        <w:t>控制着运动的节奏，支配着火与万物之间循环往复的转化。</w:t>
      </w:r>
      <w:r w:rsidR="00FF3072" w:rsidRPr="000F2697">
        <w:rPr>
          <w:rFonts w:ascii="华文楷体" w:eastAsia="华文楷体" w:hAnsi="华文楷体"/>
          <w:lang w:bidi="zh-TW"/>
        </w:rPr>
        <w:br/>
        <w:t>③外在的本原可生可灭，变动不居</w:t>
      </w:r>
      <w:r w:rsidR="00E87924" w:rsidRPr="000F2697">
        <w:rPr>
          <w:rFonts w:ascii="华文楷体" w:eastAsia="华文楷体" w:hAnsi="华文楷体" w:hint="eastAsia"/>
          <w:lang w:bidi="zh-TW"/>
        </w:rPr>
        <w:t>；</w:t>
      </w:r>
      <w:r w:rsidR="00FF3072" w:rsidRPr="000F2697">
        <w:rPr>
          <w:rFonts w:ascii="华文楷体" w:eastAsia="华文楷体" w:hAnsi="华文楷体"/>
          <w:lang w:bidi="zh-TW"/>
        </w:rPr>
        <w:t>内在的本原是不变的同一原则，在各种形态（包括不是火的形态）的事物之中起作用。</w:t>
      </w:r>
      <w:r w:rsidR="00735AA5">
        <w:rPr>
          <w:rFonts w:ascii="华文楷体" w:eastAsia="华文楷体" w:hAnsi="华文楷体" w:hint="eastAsia"/>
          <w:lang w:bidi="zh-TW"/>
        </w:rPr>
        <w:t>火浓厚化为万物是火的</w:t>
      </w:r>
      <w:r w:rsidR="00480FA4">
        <w:rPr>
          <w:rFonts w:ascii="华文楷体" w:eastAsia="华文楷体" w:hAnsi="华文楷体" w:hint="eastAsia"/>
          <w:lang w:bidi="zh-TW"/>
        </w:rPr>
        <w:t>消耗和熄灭，这是“下降的道路”；反之，万物化为火是火的</w:t>
      </w:r>
      <w:r w:rsidR="00735AA5">
        <w:rPr>
          <w:rFonts w:ascii="华文楷体" w:eastAsia="华文楷体" w:hAnsi="华文楷体" w:hint="eastAsia"/>
          <w:lang w:bidi="zh-TW"/>
        </w:rPr>
        <w:t>充裕与燃烧，“这是上升的道路”</w:t>
      </w:r>
      <w:r w:rsidR="00480FA4">
        <w:rPr>
          <w:rFonts w:ascii="华文楷体" w:eastAsia="华文楷体" w:hAnsi="华文楷体" w:hint="eastAsia"/>
          <w:lang w:bidi="zh-TW"/>
        </w:rPr>
        <w:t>。</w:t>
      </w:r>
      <w:r w:rsidR="00FF3072" w:rsidRPr="000F2697">
        <w:rPr>
          <w:rFonts w:ascii="华文楷体" w:eastAsia="华文楷体" w:hAnsi="华文楷体"/>
          <w:lang w:bidi="zh-TW"/>
        </w:rPr>
        <w:br/>
      </w:r>
      <w:r w:rsidR="00DE4792">
        <w:rPr>
          <w:rFonts w:ascii="华文楷体" w:eastAsia="华文楷体" w:hAnsi="华文楷体" w:hint="eastAsia"/>
          <w:lang w:bidi="zh-TW"/>
        </w:rPr>
        <w:t>④</w:t>
      </w:r>
      <w:r w:rsidR="005073D6" w:rsidRPr="000F2697">
        <w:rPr>
          <w:rFonts w:ascii="华文楷体" w:eastAsia="华文楷体" w:hAnsi="华文楷体"/>
          <w:lang w:bidi="zh-TW"/>
        </w:rPr>
        <w:t>造成事物不断生成、变化的原因是什么呢？赫拉克利特明确提出：事物的运动导源于对立面的相互斗争。</w:t>
      </w:r>
    </w:p>
    <w:p w14:paraId="0FC5F130" w14:textId="271F7369" w:rsidR="009E23DD" w:rsidRPr="000F2697" w:rsidRDefault="009E23DD" w:rsidP="000F2697">
      <w:pPr>
        <w:rPr>
          <w:rFonts w:ascii="华文楷体" w:eastAsia="华文楷体" w:hAnsi="华文楷体"/>
          <w:lang w:bidi="zh-TW"/>
        </w:rPr>
      </w:pPr>
      <w:r>
        <w:rPr>
          <w:rFonts w:ascii="华文楷体" w:eastAsia="华文楷体" w:hAnsi="华文楷体" w:hint="eastAsia"/>
          <w:lang w:bidi="zh-TW"/>
        </w:rPr>
        <w:t>⑤</w:t>
      </w:r>
      <w:r w:rsidRPr="000F2697">
        <w:rPr>
          <w:rFonts w:ascii="华文楷体" w:eastAsia="华文楷体" w:hAnsi="华文楷体" w:hint="eastAsia"/>
          <w:lang w:bidi="zh-TW"/>
        </w:rPr>
        <w:t>对于</w:t>
      </w:r>
      <w:r w:rsidRPr="000F2697">
        <w:rPr>
          <w:rFonts w:ascii="华文楷体" w:eastAsia="华文楷体" w:hAnsi="华文楷体"/>
          <w:lang w:bidi="zh-TW"/>
        </w:rPr>
        <w:t>如何才能把握事物及其</w:t>
      </w:r>
      <w:r>
        <w:rPr>
          <w:rFonts w:ascii="华文楷体" w:eastAsia="华文楷体" w:hAnsi="华文楷体" w:hint="eastAsia"/>
          <w:lang w:bidi="zh-TW"/>
        </w:rPr>
        <w:t>运动变化</w:t>
      </w:r>
      <w:r w:rsidRPr="000F2697">
        <w:rPr>
          <w:rFonts w:ascii="华文楷体" w:eastAsia="华文楷体" w:hAnsi="华文楷体"/>
          <w:lang w:bidi="zh-TW"/>
        </w:rPr>
        <w:t>规律</w:t>
      </w:r>
      <w:r w:rsidRPr="000F2697">
        <w:rPr>
          <w:rFonts w:ascii="华文楷体" w:eastAsia="华文楷体" w:hAnsi="华文楷体" w:hint="eastAsia"/>
          <w:lang w:bidi="zh-TW"/>
        </w:rPr>
        <w:t>的问题。</w:t>
      </w:r>
      <w:r w:rsidRPr="000F2697">
        <w:rPr>
          <w:rFonts w:ascii="华文楷体" w:eastAsia="华文楷体" w:hAnsi="华文楷体"/>
          <w:lang w:bidi="zh-TW"/>
        </w:rPr>
        <w:t>他认为</w:t>
      </w:r>
      <w:r w:rsidRPr="000F2697">
        <w:rPr>
          <w:rFonts w:ascii="华文楷体" w:eastAsia="华文楷体" w:hAnsi="华文楷体" w:hint="eastAsia"/>
          <w:lang w:bidi="zh-TW"/>
        </w:rPr>
        <w:t>，</w:t>
      </w:r>
      <w:r w:rsidRPr="000F2697">
        <w:rPr>
          <w:rFonts w:ascii="华文楷体" w:eastAsia="华文楷体" w:hAnsi="华文楷体"/>
          <w:lang w:bidi="zh-TW"/>
        </w:rPr>
        <w:t>首先</w:t>
      </w:r>
      <w:r w:rsidRPr="000F2697">
        <w:rPr>
          <w:rFonts w:ascii="华文楷体" w:eastAsia="华文楷体" w:hAnsi="华文楷体" w:hint="eastAsia"/>
          <w:lang w:bidi="zh-TW"/>
        </w:rPr>
        <w:t>，</w:t>
      </w:r>
      <w:r w:rsidRPr="000F2697">
        <w:rPr>
          <w:rFonts w:ascii="华文楷体" w:eastAsia="华文楷体" w:hAnsi="华文楷体"/>
          <w:lang w:bidi="zh-TW"/>
        </w:rPr>
        <w:t>真正的知识难以获得</w:t>
      </w:r>
      <w:r w:rsidRPr="000F2697">
        <w:rPr>
          <w:rFonts w:ascii="华文楷体" w:eastAsia="华文楷体" w:hAnsi="华文楷体" w:hint="eastAsia"/>
          <w:lang w:bidi="zh-TW"/>
        </w:rPr>
        <w:t>；</w:t>
      </w:r>
      <w:r w:rsidRPr="000F2697">
        <w:rPr>
          <w:rFonts w:ascii="华文楷体" w:eastAsia="华文楷体" w:hAnsi="华文楷体"/>
          <w:lang w:bidi="zh-TW"/>
        </w:rPr>
        <w:t>其次，他认为真正的智慧在于深思，在于认识到“一切是一”。</w:t>
      </w:r>
    </w:p>
    <w:p w14:paraId="41195AE9" w14:textId="77777777" w:rsidR="009E23DD" w:rsidRDefault="009E23DD" w:rsidP="000F2697">
      <w:pPr>
        <w:rPr>
          <w:rFonts w:ascii="华文楷体" w:eastAsia="华文楷体" w:hAnsi="华文楷体"/>
          <w:lang w:bidi="zh-TW"/>
        </w:rPr>
      </w:pPr>
      <w:r>
        <w:rPr>
          <w:rFonts w:ascii="华文楷体" w:eastAsia="华文楷体" w:hAnsi="华文楷体" w:hint="eastAsia"/>
          <w:lang w:bidi="zh-TW"/>
        </w:rPr>
        <w:t>三、</w:t>
      </w:r>
      <w:r w:rsidR="00D5399C" w:rsidRPr="000F2697">
        <w:rPr>
          <w:rFonts w:ascii="华文楷体" w:eastAsia="华文楷体" w:hAnsi="华文楷体" w:hint="eastAsia"/>
          <w:lang w:bidi="zh-TW"/>
        </w:rPr>
        <w:t>评价</w:t>
      </w:r>
    </w:p>
    <w:p w14:paraId="20194324" w14:textId="156B63C2" w:rsidR="007153E1" w:rsidRPr="000F2697" w:rsidRDefault="00A819F5" w:rsidP="000F2697">
      <w:pPr>
        <w:rPr>
          <w:rFonts w:ascii="华文楷体" w:eastAsia="华文楷体" w:hAnsi="华文楷体"/>
          <w:lang w:bidi="zh-TW"/>
        </w:rPr>
      </w:pPr>
      <w:r>
        <w:rPr>
          <w:rFonts w:ascii="华文楷体" w:eastAsia="华文楷体" w:hAnsi="华文楷体" w:hint="eastAsia"/>
          <w:lang w:bidi="zh-TW"/>
        </w:rPr>
        <w:t>火本原说在强调“无定形”转化的过程中加入了“有定形”的支配原则，不仅把万物本原归于某一变化的物质，还强调其变化形式，从而实现了</w:t>
      </w:r>
      <w:r w:rsidR="00A52E2C">
        <w:rPr>
          <w:rFonts w:ascii="华文楷体" w:eastAsia="华文楷体" w:hAnsi="华文楷体" w:hint="eastAsia"/>
          <w:lang w:bidi="zh-TW"/>
        </w:rPr>
        <w:t>米利都学派和毕达哥拉斯学派两种对立哲学原则的综合。</w:t>
      </w:r>
    </w:p>
    <w:p w14:paraId="678EFF86" w14:textId="77777777" w:rsidR="00D5399C" w:rsidRPr="000F2697" w:rsidRDefault="00D5399C" w:rsidP="000F2697">
      <w:pPr>
        <w:rPr>
          <w:rFonts w:ascii="华文楷体" w:eastAsia="华文楷体" w:hAnsi="华文楷体"/>
          <w:lang w:bidi="zh-TW"/>
        </w:rPr>
      </w:pPr>
    </w:p>
    <w:p w14:paraId="0124713E" w14:textId="77777777" w:rsidR="00D5399C" w:rsidRPr="000F2697" w:rsidRDefault="00D5399C" w:rsidP="000F2697">
      <w:pPr>
        <w:rPr>
          <w:rFonts w:ascii="华文楷体" w:eastAsia="华文楷体" w:hAnsi="华文楷体"/>
          <w:lang w:bidi="zh-TW"/>
        </w:rPr>
      </w:pPr>
    </w:p>
    <w:p w14:paraId="53D8B8E0" w14:textId="77777777" w:rsidR="00D5399C" w:rsidRPr="000F2697" w:rsidRDefault="00D5399C" w:rsidP="000F2697">
      <w:pPr>
        <w:rPr>
          <w:rFonts w:ascii="华文楷体" w:eastAsia="华文楷体" w:hAnsi="华文楷体"/>
          <w:lang w:bidi="zh-TW"/>
        </w:rPr>
      </w:pPr>
    </w:p>
    <w:p w14:paraId="6D6AE4FA" w14:textId="208E5AB5" w:rsidR="004B354F" w:rsidRPr="000F2697" w:rsidRDefault="004B354F" w:rsidP="000F2697">
      <w:pPr>
        <w:rPr>
          <w:rFonts w:ascii="华文楷体" w:eastAsia="华文楷体" w:hAnsi="华文楷体"/>
          <w:lang w:bidi="zh-TW"/>
        </w:rPr>
      </w:pPr>
      <w:r w:rsidRPr="000F2697">
        <w:rPr>
          <w:rFonts w:ascii="华文楷体" w:eastAsia="华文楷体" w:hAnsi="华文楷体" w:hint="eastAsia"/>
          <w:lang w:bidi="zh-TW"/>
        </w:rPr>
        <w:t>-</w:t>
      </w:r>
      <w:proofErr w:type="gramStart"/>
      <w:r w:rsidRPr="000F2697">
        <w:rPr>
          <w:rFonts w:ascii="华文楷体" w:eastAsia="华文楷体" w:hAnsi="华文楷体" w:hint="eastAsia"/>
          <w:lang w:bidi="zh-TW"/>
        </w:rPr>
        <w:t>逻</w:t>
      </w:r>
      <w:proofErr w:type="gramEnd"/>
      <w:r w:rsidRPr="000F2697">
        <w:rPr>
          <w:rFonts w:ascii="华文楷体" w:eastAsia="华文楷体" w:hAnsi="华文楷体" w:hint="eastAsia"/>
          <w:lang w:bidi="zh-TW"/>
        </w:rPr>
        <w:t>各斯</w:t>
      </w:r>
    </w:p>
    <w:p w14:paraId="42787380" w14:textId="7AFEE3FE" w:rsidR="000F5F6C" w:rsidRPr="000F2697" w:rsidRDefault="00214A27" w:rsidP="000F2697">
      <w:pPr>
        <w:rPr>
          <w:rFonts w:ascii="华文楷体" w:eastAsia="华文楷体" w:hAnsi="华文楷体"/>
          <w:lang w:bidi="zh-TW"/>
        </w:rPr>
      </w:pPr>
      <w:r w:rsidRPr="000F2697">
        <w:rPr>
          <w:rFonts w:ascii="华文楷体" w:eastAsia="华文楷体" w:hAnsi="华文楷体" w:hint="eastAsia"/>
          <w:lang w:bidi="zh-TW"/>
        </w:rPr>
        <w:t>（一）</w:t>
      </w:r>
      <w:proofErr w:type="gramStart"/>
      <w:r w:rsidR="00BE0896" w:rsidRPr="000F2697">
        <w:rPr>
          <w:rFonts w:ascii="华文楷体" w:eastAsia="华文楷体" w:hAnsi="华文楷体" w:hint="eastAsia"/>
          <w:lang w:bidi="zh-TW"/>
        </w:rPr>
        <w:t>逻</w:t>
      </w:r>
      <w:proofErr w:type="gramEnd"/>
      <w:r w:rsidR="00BE0896" w:rsidRPr="000F2697">
        <w:rPr>
          <w:rFonts w:ascii="华文楷体" w:eastAsia="华文楷体" w:hAnsi="华文楷体" w:hint="eastAsia"/>
          <w:lang w:bidi="zh-TW"/>
        </w:rPr>
        <w:t>各斯（logos）</w:t>
      </w:r>
      <w:r w:rsidR="004542AA" w:rsidRPr="000F2697">
        <w:rPr>
          <w:rFonts w:ascii="华文楷体" w:eastAsia="华文楷体" w:hAnsi="华文楷体" w:hint="eastAsia"/>
          <w:lang w:bidi="zh-TW"/>
        </w:rPr>
        <w:t>，</w:t>
      </w:r>
      <w:r w:rsidR="00CF4A1D" w:rsidRPr="000F2697">
        <w:rPr>
          <w:rFonts w:ascii="华文楷体" w:eastAsia="华文楷体" w:hAnsi="华文楷体" w:hint="eastAsia"/>
          <w:lang w:bidi="zh-TW"/>
        </w:rPr>
        <w:t>基督教哲学中</w:t>
      </w:r>
      <w:r w:rsidR="001B33EB" w:rsidRPr="000F2697">
        <w:rPr>
          <w:rFonts w:ascii="华文楷体" w:eastAsia="华文楷体" w:hAnsi="华文楷体" w:hint="eastAsia"/>
          <w:lang w:bidi="zh-TW"/>
        </w:rPr>
        <w:t>亦译“道”。</w:t>
      </w:r>
      <w:r w:rsidR="000F5F6C" w:rsidRPr="000F2697">
        <w:rPr>
          <w:rFonts w:ascii="华文楷体" w:eastAsia="华文楷体" w:hAnsi="华文楷体"/>
          <w:lang w:bidi="zh-TW"/>
        </w:rPr>
        <w:t>是火本原说中的内在</w:t>
      </w:r>
      <w:r w:rsidR="00BE0896" w:rsidRPr="000F2697">
        <w:rPr>
          <w:rFonts w:ascii="华文楷体" w:eastAsia="华文楷体" w:hAnsi="华文楷体" w:hint="eastAsia"/>
          <w:lang w:bidi="zh-TW"/>
        </w:rPr>
        <w:t>本原，</w:t>
      </w:r>
      <w:r w:rsidR="000F5F6C" w:rsidRPr="000F2697">
        <w:rPr>
          <w:rFonts w:ascii="华文楷体" w:eastAsia="华文楷体" w:hAnsi="华文楷体"/>
          <w:lang w:bidi="zh-TW"/>
        </w:rPr>
        <w:t>原意是</w:t>
      </w:r>
      <w:r w:rsidR="00BE0896" w:rsidRPr="000F2697">
        <w:rPr>
          <w:rFonts w:ascii="华文楷体" w:eastAsia="华文楷体" w:hAnsi="华文楷体" w:hint="eastAsia"/>
          <w:lang w:bidi="zh-TW"/>
        </w:rPr>
        <w:t>“话语”</w:t>
      </w:r>
      <w:r w:rsidR="000F5F6C" w:rsidRPr="000F2697">
        <w:rPr>
          <w:rFonts w:ascii="华文楷体" w:eastAsia="华文楷体" w:hAnsi="华文楷体"/>
          <w:lang w:bidi="zh-TW"/>
        </w:rPr>
        <w:t>，</w:t>
      </w:r>
      <w:r w:rsidR="00BE0896" w:rsidRPr="000F2697">
        <w:rPr>
          <w:rFonts w:ascii="华文楷体" w:eastAsia="华文楷体" w:hAnsi="华文楷体" w:hint="eastAsia"/>
          <w:lang w:bidi="zh-TW"/>
        </w:rPr>
        <w:t>赫拉克利特</w:t>
      </w:r>
      <w:r w:rsidR="00723E1D" w:rsidRPr="000F2697">
        <w:rPr>
          <w:rFonts w:ascii="华文楷体" w:eastAsia="华文楷体" w:hAnsi="华文楷体" w:hint="eastAsia"/>
          <w:lang w:bidi="zh-TW"/>
        </w:rPr>
        <w:t>最早提出有关</w:t>
      </w:r>
      <w:proofErr w:type="gramStart"/>
      <w:r w:rsidR="00723E1D" w:rsidRPr="000F2697">
        <w:rPr>
          <w:rFonts w:ascii="华文楷体" w:eastAsia="华文楷体" w:hAnsi="华文楷体" w:hint="eastAsia"/>
          <w:lang w:bidi="zh-TW"/>
        </w:rPr>
        <w:t>逻</w:t>
      </w:r>
      <w:proofErr w:type="gramEnd"/>
      <w:r w:rsidR="00723E1D" w:rsidRPr="000F2697">
        <w:rPr>
          <w:rFonts w:ascii="华文楷体" w:eastAsia="华文楷体" w:hAnsi="华文楷体" w:hint="eastAsia"/>
          <w:lang w:bidi="zh-TW"/>
        </w:rPr>
        <w:t>各斯的学说，把它理解为一种世界的普遍规律性</w:t>
      </w:r>
      <w:r w:rsidR="00D71AE8" w:rsidRPr="000F2697">
        <w:rPr>
          <w:rFonts w:ascii="华文楷体" w:eastAsia="华文楷体" w:hAnsi="华文楷体" w:hint="eastAsia"/>
          <w:lang w:bidi="zh-TW"/>
        </w:rPr>
        <w:t>，成为其</w:t>
      </w:r>
      <w:r w:rsidR="006236AB" w:rsidRPr="000F2697">
        <w:rPr>
          <w:rFonts w:ascii="华文楷体" w:eastAsia="华文楷体" w:hAnsi="华文楷体" w:hint="eastAsia"/>
          <w:lang w:bidi="zh-TW"/>
        </w:rPr>
        <w:t>“火本原说”</w:t>
      </w:r>
      <w:r w:rsidR="00D71AE8" w:rsidRPr="000F2697">
        <w:rPr>
          <w:rFonts w:ascii="华文楷体" w:eastAsia="华文楷体" w:hAnsi="华文楷体" w:hint="eastAsia"/>
          <w:lang w:bidi="zh-TW"/>
        </w:rPr>
        <w:t>体系中的一个基本的抽象概念。</w:t>
      </w:r>
      <w:r w:rsidR="000F5F6C" w:rsidRPr="000F2697">
        <w:rPr>
          <w:rFonts w:ascii="华文楷体" w:eastAsia="华文楷体" w:hAnsi="华文楷体"/>
          <w:lang w:bidi="zh-TW"/>
        </w:rPr>
        <w:t>它</w:t>
      </w:r>
      <w:r w:rsidR="00BE0896" w:rsidRPr="000F2697">
        <w:rPr>
          <w:rFonts w:ascii="华文楷体" w:eastAsia="华文楷体" w:hAnsi="华文楷体" w:hint="eastAsia"/>
          <w:lang w:bidi="zh-TW"/>
        </w:rPr>
        <w:t>一方面</w:t>
      </w:r>
      <w:r w:rsidR="000F5F6C" w:rsidRPr="000F2697">
        <w:rPr>
          <w:rFonts w:ascii="华文楷体" w:eastAsia="华文楷体" w:hAnsi="华文楷体"/>
          <w:lang w:bidi="zh-TW"/>
        </w:rPr>
        <w:t>表示</w:t>
      </w:r>
      <w:r w:rsidR="00BE0896" w:rsidRPr="000F2697">
        <w:rPr>
          <w:rFonts w:ascii="华文楷体" w:eastAsia="华文楷体" w:hAnsi="华文楷体" w:hint="eastAsia"/>
          <w:lang w:bidi="zh-TW"/>
        </w:rPr>
        <w:t>人所认识</w:t>
      </w:r>
      <w:r w:rsidR="000F5F6C" w:rsidRPr="000F2697">
        <w:rPr>
          <w:rFonts w:ascii="华文楷体" w:eastAsia="华文楷体" w:hAnsi="华文楷体"/>
          <w:lang w:bidi="zh-TW"/>
        </w:rPr>
        <w:t>的道理</w:t>
      </w:r>
      <w:r w:rsidR="00BE0896" w:rsidRPr="000F2697">
        <w:rPr>
          <w:rFonts w:ascii="华文楷体" w:eastAsia="华文楷体" w:hAnsi="华文楷体" w:hint="eastAsia"/>
          <w:lang w:bidi="zh-TW"/>
        </w:rPr>
        <w:t>，即</w:t>
      </w:r>
      <w:r w:rsidR="000F5F6C" w:rsidRPr="000F2697">
        <w:rPr>
          <w:rFonts w:ascii="华文楷体" w:eastAsia="华文楷体" w:hAnsi="华文楷体"/>
          <w:lang w:bidi="zh-TW"/>
        </w:rPr>
        <w:t>“</w:t>
      </w:r>
      <w:r w:rsidR="00BE0896" w:rsidRPr="000F2697">
        <w:rPr>
          <w:rFonts w:ascii="华文楷体" w:eastAsia="华文楷体" w:hAnsi="华文楷体" w:hint="eastAsia"/>
          <w:lang w:bidi="zh-TW"/>
        </w:rPr>
        <w:t>理性”</w:t>
      </w:r>
      <w:r w:rsidRPr="000F2697">
        <w:rPr>
          <w:rFonts w:ascii="华文楷体" w:eastAsia="华文楷体" w:hAnsi="华文楷体" w:hint="eastAsia"/>
          <w:lang w:bidi="zh-TW"/>
        </w:rPr>
        <w:t>、“理由”；另一方</w:t>
      </w:r>
      <w:r w:rsidR="000F5F6C" w:rsidRPr="000F2697">
        <w:rPr>
          <w:rFonts w:ascii="华文楷体" w:eastAsia="华文楷体" w:hAnsi="华文楷体"/>
          <w:lang w:bidi="zh-TW"/>
        </w:rPr>
        <w:t>面则表示世界的本原，即</w:t>
      </w:r>
      <w:r w:rsidRPr="000F2697">
        <w:rPr>
          <w:rFonts w:ascii="华文楷体" w:eastAsia="华文楷体" w:hAnsi="华文楷体" w:hint="eastAsia"/>
          <w:lang w:bidi="zh-TW"/>
        </w:rPr>
        <w:t>：“</w:t>
      </w:r>
      <w:r w:rsidR="000F5F6C" w:rsidRPr="000F2697">
        <w:rPr>
          <w:rFonts w:ascii="华文楷体" w:eastAsia="华文楷体" w:hAnsi="华文楷体"/>
          <w:lang w:bidi="zh-TW"/>
        </w:rPr>
        <w:t>原则”</w:t>
      </w:r>
      <w:r w:rsidRPr="000F2697">
        <w:rPr>
          <w:rFonts w:ascii="华文楷体" w:eastAsia="华文楷体" w:hAnsi="华文楷体" w:hint="eastAsia"/>
          <w:lang w:bidi="zh-TW"/>
        </w:rPr>
        <w:t>、“</w:t>
      </w:r>
      <w:r w:rsidR="000F5F6C" w:rsidRPr="000F2697">
        <w:rPr>
          <w:rFonts w:ascii="华文楷体" w:eastAsia="华文楷体" w:hAnsi="华文楷体"/>
          <w:lang w:bidi="zh-TW"/>
        </w:rPr>
        <w:t>规律”。</w:t>
      </w:r>
    </w:p>
    <w:p w14:paraId="68F4F3FD" w14:textId="77777777" w:rsidR="003F44C4" w:rsidRPr="000F2697" w:rsidRDefault="006236AB" w:rsidP="000F2697">
      <w:pPr>
        <w:rPr>
          <w:rFonts w:ascii="华文楷体" w:eastAsia="华文楷体" w:hAnsi="华文楷体"/>
          <w:lang w:bidi="zh-TW"/>
        </w:rPr>
      </w:pPr>
      <w:r w:rsidRPr="000F2697">
        <w:rPr>
          <w:rFonts w:ascii="华文楷体" w:eastAsia="华文楷体" w:hAnsi="华文楷体" w:hint="eastAsia"/>
          <w:lang w:bidi="zh-TW"/>
        </w:rPr>
        <w:t>（二）他</w:t>
      </w:r>
      <w:r w:rsidR="005238DF" w:rsidRPr="000F2697">
        <w:rPr>
          <w:rFonts w:ascii="华文楷体" w:eastAsia="华文楷体" w:hAnsi="华文楷体" w:hint="eastAsia"/>
          <w:lang w:bidi="zh-TW"/>
        </w:rPr>
        <w:t>认为</w:t>
      </w:r>
      <w:proofErr w:type="gramStart"/>
      <w:r w:rsidR="003F44C4" w:rsidRPr="000F2697">
        <w:rPr>
          <w:rFonts w:ascii="华文楷体" w:eastAsia="华文楷体" w:hAnsi="华文楷体"/>
          <w:lang w:bidi="zh-TW"/>
        </w:rPr>
        <w:t>逻</w:t>
      </w:r>
      <w:proofErr w:type="gramEnd"/>
      <w:r w:rsidR="003F44C4" w:rsidRPr="000F2697">
        <w:rPr>
          <w:rFonts w:ascii="华文楷体" w:eastAsia="华文楷体" w:hAnsi="华文楷体"/>
          <w:lang w:bidi="zh-TW"/>
        </w:rPr>
        <w:t>各斯与活火是世界本原的内外两个方面</w:t>
      </w:r>
      <w:r w:rsidR="003F44C4" w:rsidRPr="000F2697">
        <w:rPr>
          <w:rFonts w:ascii="华文楷体" w:eastAsia="华文楷体" w:hAnsi="华文楷体" w:hint="eastAsia"/>
          <w:lang w:bidi="zh-TW"/>
        </w:rPr>
        <w:t>。</w:t>
      </w:r>
    </w:p>
    <w:p w14:paraId="3FECADE0" w14:textId="06034CAE" w:rsidR="00FA3DED" w:rsidRPr="000F2697" w:rsidRDefault="0066373A" w:rsidP="000F2697">
      <w:pPr>
        <w:rPr>
          <w:rFonts w:ascii="华文楷体" w:eastAsia="华文楷体" w:hAnsi="华文楷体"/>
          <w:lang w:bidi="zh-TW"/>
        </w:rPr>
      </w:pPr>
      <w:r w:rsidRPr="000F2697">
        <w:rPr>
          <w:rFonts w:ascii="华文楷体" w:eastAsia="华文楷体" w:hAnsi="华文楷体"/>
          <w:lang w:bidi="zh-TW"/>
        </w:rPr>
        <w:t>a</w:t>
      </w:r>
      <w:r w:rsidR="00EE7B0E" w:rsidRPr="000F2697">
        <w:rPr>
          <w:rFonts w:ascii="华文楷体" w:eastAsia="华文楷体" w:hAnsi="华文楷体"/>
          <w:lang w:bidi="zh-TW"/>
        </w:rPr>
        <w:t>。</w:t>
      </w:r>
      <w:r w:rsidR="005238DF" w:rsidRPr="000F2697">
        <w:rPr>
          <w:rFonts w:ascii="华文楷体" w:eastAsia="华文楷体" w:hAnsi="华文楷体" w:hint="eastAsia"/>
          <w:lang w:bidi="zh-TW"/>
        </w:rPr>
        <w:t>万物的运动无论是火的燃烧和熄灭，以及万物的生成和互相变化，都是按照一定的</w:t>
      </w:r>
      <w:proofErr w:type="gramStart"/>
      <w:r w:rsidR="006236AB" w:rsidRPr="000F2697">
        <w:rPr>
          <w:rFonts w:ascii="华文楷体" w:eastAsia="华文楷体" w:hAnsi="华文楷体" w:hint="eastAsia"/>
          <w:lang w:bidi="zh-TW"/>
        </w:rPr>
        <w:t>逻</w:t>
      </w:r>
      <w:proofErr w:type="gramEnd"/>
      <w:r w:rsidR="006236AB" w:rsidRPr="000F2697">
        <w:rPr>
          <w:rFonts w:ascii="华文楷体" w:eastAsia="华文楷体" w:hAnsi="华文楷体" w:hint="eastAsia"/>
          <w:lang w:bidi="zh-TW"/>
        </w:rPr>
        <w:t>各斯</w:t>
      </w:r>
      <w:r w:rsidR="005238DF" w:rsidRPr="000F2697">
        <w:rPr>
          <w:rFonts w:ascii="华文楷体" w:eastAsia="华文楷体" w:hAnsi="华文楷体" w:hint="eastAsia"/>
          <w:lang w:bidi="zh-TW"/>
        </w:rPr>
        <w:t>进行的</w:t>
      </w:r>
      <w:r w:rsidR="00FA3DED" w:rsidRPr="000F2697">
        <w:rPr>
          <w:rFonts w:ascii="华文楷体" w:eastAsia="华文楷体" w:hAnsi="华文楷体" w:hint="eastAsia"/>
          <w:lang w:bidi="zh-TW"/>
        </w:rPr>
        <w:t>。</w:t>
      </w:r>
    </w:p>
    <w:p w14:paraId="1CCA7807" w14:textId="12BEA95B" w:rsidR="00006ADA" w:rsidRPr="000F2697" w:rsidRDefault="0066373A" w:rsidP="000F2697">
      <w:pPr>
        <w:rPr>
          <w:rFonts w:ascii="华文楷体" w:eastAsia="华文楷体" w:hAnsi="华文楷体"/>
          <w:lang w:bidi="zh-TW"/>
        </w:rPr>
      </w:pPr>
      <w:r w:rsidRPr="000F2697">
        <w:rPr>
          <w:rFonts w:ascii="华文楷体" w:eastAsia="华文楷体" w:hAnsi="华文楷体" w:hint="eastAsia"/>
          <w:lang w:bidi="zh-TW"/>
        </w:rPr>
        <w:t>b</w:t>
      </w:r>
      <w:r w:rsidR="00EE7B0E" w:rsidRPr="000F2697">
        <w:rPr>
          <w:rFonts w:ascii="华文楷体" w:eastAsia="华文楷体" w:hAnsi="华文楷体"/>
          <w:lang w:bidi="zh-TW"/>
        </w:rPr>
        <w:t>。</w:t>
      </w:r>
      <w:r w:rsidR="00FA3DED" w:rsidRPr="000F2697">
        <w:rPr>
          <w:rFonts w:ascii="华文楷体" w:eastAsia="华文楷体" w:hAnsi="华文楷体" w:hint="eastAsia"/>
          <w:lang w:bidi="zh-TW"/>
        </w:rPr>
        <w:t>火的运动，即万物的生灭是可感的</w:t>
      </w:r>
      <w:r w:rsidR="00FA3DED" w:rsidRPr="000F2697">
        <w:rPr>
          <w:rFonts w:ascii="华文楷体" w:eastAsia="华文楷体" w:hAnsi="华文楷体"/>
          <w:lang w:bidi="zh-TW"/>
        </w:rPr>
        <w:t>,而</w:t>
      </w:r>
      <w:proofErr w:type="gramStart"/>
      <w:r w:rsidR="00FA3DED" w:rsidRPr="000F2697">
        <w:rPr>
          <w:rFonts w:ascii="华文楷体" w:eastAsia="华文楷体" w:hAnsi="华文楷体"/>
          <w:lang w:bidi="zh-TW"/>
        </w:rPr>
        <w:t>逻</w:t>
      </w:r>
      <w:proofErr w:type="gramEnd"/>
      <w:r w:rsidR="00FA3DED" w:rsidRPr="000F2697">
        <w:rPr>
          <w:rFonts w:ascii="华文楷体" w:eastAsia="华文楷体" w:hAnsi="华文楷体"/>
          <w:lang w:bidi="zh-TW"/>
        </w:rPr>
        <w:t>各斯则是支配可感运动的不可感原则。</w:t>
      </w:r>
    </w:p>
    <w:p w14:paraId="1A6DE7AE" w14:textId="71ED9A66" w:rsidR="005238DF" w:rsidRPr="000F2697" w:rsidRDefault="00006ADA" w:rsidP="000F2697">
      <w:pPr>
        <w:rPr>
          <w:rFonts w:ascii="华文楷体" w:eastAsia="华文楷体" w:hAnsi="华文楷体"/>
          <w:lang w:bidi="zh-TW"/>
        </w:rPr>
      </w:pPr>
      <w:r w:rsidRPr="000F2697">
        <w:rPr>
          <w:rFonts w:ascii="华文楷体" w:eastAsia="华文楷体" w:hAnsi="华文楷体" w:hint="eastAsia"/>
          <w:lang w:bidi="zh-TW"/>
        </w:rPr>
        <w:t>c</w:t>
      </w:r>
      <w:r w:rsidR="00EE7B0E" w:rsidRPr="000F2697">
        <w:rPr>
          <w:rFonts w:ascii="华文楷体" w:eastAsia="华文楷体" w:hAnsi="华文楷体"/>
          <w:lang w:bidi="zh-TW"/>
        </w:rPr>
        <w:t>。</w:t>
      </w:r>
      <w:proofErr w:type="gramStart"/>
      <w:r w:rsidRPr="000F2697">
        <w:rPr>
          <w:rFonts w:ascii="华文楷体" w:eastAsia="华文楷体" w:hAnsi="华文楷体"/>
          <w:lang w:bidi="zh-TW"/>
        </w:rPr>
        <w:t>逻</w:t>
      </w:r>
      <w:proofErr w:type="gramEnd"/>
      <w:r w:rsidRPr="000F2697">
        <w:rPr>
          <w:rFonts w:ascii="华文楷体" w:eastAsia="华文楷体" w:hAnsi="华文楷体"/>
          <w:lang w:bidi="zh-TW"/>
        </w:rPr>
        <w:t>各</w:t>
      </w:r>
      <w:proofErr w:type="gramStart"/>
      <w:r w:rsidRPr="000F2697">
        <w:rPr>
          <w:rFonts w:ascii="华文楷体" w:eastAsia="华文楷体" w:hAnsi="华文楷体"/>
          <w:lang w:bidi="zh-TW"/>
        </w:rPr>
        <w:t>斯同时</w:t>
      </w:r>
      <w:proofErr w:type="gramEnd"/>
      <w:r w:rsidRPr="000F2697">
        <w:rPr>
          <w:rFonts w:ascii="华文楷体" w:eastAsia="华文楷体" w:hAnsi="华文楷体"/>
          <w:lang w:bidi="zh-TW"/>
        </w:rPr>
        <w:t>兼有客观规律与主观理性的含义，因此</w:t>
      </w:r>
      <w:r w:rsidRPr="000F2697">
        <w:rPr>
          <w:rFonts w:ascii="华文楷体" w:eastAsia="华文楷体" w:hAnsi="华文楷体" w:hint="eastAsia"/>
          <w:lang w:bidi="zh-TW"/>
        </w:rPr>
        <w:t>赫</w:t>
      </w:r>
      <w:r w:rsidRPr="000F2697">
        <w:rPr>
          <w:rFonts w:ascii="华文楷体" w:eastAsia="华文楷体" w:hAnsi="华文楷体"/>
          <w:lang w:bidi="zh-TW"/>
        </w:rPr>
        <w:t>拉克利特认为对它们的听从就是智慧，所谓理性或智慧就在于对客观规律或秩序的认识和把握。</w:t>
      </w:r>
      <w:r w:rsidR="005238DF" w:rsidRPr="000F2697">
        <w:rPr>
          <w:rFonts w:ascii="华文楷体" w:eastAsia="华文楷体" w:hAnsi="华文楷体" w:hint="eastAsia"/>
          <w:lang w:bidi="zh-TW"/>
        </w:rPr>
        <w:t>听从</w:t>
      </w:r>
      <w:proofErr w:type="gramStart"/>
      <w:r w:rsidR="00F670FF" w:rsidRPr="000F2697">
        <w:rPr>
          <w:rFonts w:ascii="华文楷体" w:eastAsia="华文楷体" w:hAnsi="华文楷体" w:hint="eastAsia"/>
          <w:lang w:bidi="zh-TW"/>
        </w:rPr>
        <w:t>逻</w:t>
      </w:r>
      <w:proofErr w:type="gramEnd"/>
      <w:r w:rsidR="00F670FF" w:rsidRPr="000F2697">
        <w:rPr>
          <w:rFonts w:ascii="华文楷体" w:eastAsia="华文楷体" w:hAnsi="华文楷体" w:hint="eastAsia"/>
          <w:lang w:bidi="zh-TW"/>
        </w:rPr>
        <w:t>各斯</w:t>
      </w:r>
      <w:r w:rsidR="005238DF" w:rsidRPr="000F2697">
        <w:rPr>
          <w:rFonts w:ascii="华文楷体" w:eastAsia="华文楷体" w:hAnsi="华文楷体" w:hint="eastAsia"/>
          <w:lang w:bidi="zh-TW"/>
        </w:rPr>
        <w:t>也就是承认一切事宜，即承认对立统一。</w:t>
      </w:r>
    </w:p>
    <w:p w14:paraId="0F65E321" w14:textId="032D4E12" w:rsidR="000F5F6C" w:rsidRPr="000F2697" w:rsidRDefault="00526040" w:rsidP="000F2697">
      <w:pPr>
        <w:rPr>
          <w:rFonts w:ascii="华文楷体" w:eastAsia="华文楷体" w:hAnsi="华文楷体"/>
          <w:lang w:bidi="zh-TW"/>
        </w:rPr>
      </w:pPr>
      <w:r w:rsidRPr="000F2697">
        <w:rPr>
          <w:rFonts w:ascii="华文楷体" w:eastAsia="华文楷体" w:hAnsi="华文楷体" w:hint="eastAsia"/>
          <w:lang w:bidi="zh-TW"/>
        </w:rPr>
        <w:t>（四）</w:t>
      </w:r>
      <w:r w:rsidR="000F5F6C" w:rsidRPr="000F2697">
        <w:rPr>
          <w:rFonts w:ascii="华文楷体" w:eastAsia="华文楷体" w:hAnsi="华文楷体" w:hint="eastAsia"/>
          <w:lang w:bidi="zh-TW"/>
        </w:rPr>
        <w:t>赫拉克利特</w:t>
      </w:r>
      <w:r w:rsidR="000F5F6C" w:rsidRPr="000F2697">
        <w:rPr>
          <w:rFonts w:ascii="华文楷体" w:eastAsia="华文楷体" w:hAnsi="华文楷体"/>
          <w:lang w:bidi="zh-TW"/>
        </w:rPr>
        <w:t>由此</w:t>
      </w:r>
      <w:r w:rsidR="00F146C2" w:rsidRPr="000F2697">
        <w:rPr>
          <w:rFonts w:ascii="华文楷体" w:eastAsia="华文楷体" w:hAnsi="华文楷体" w:hint="eastAsia"/>
          <w:lang w:bidi="zh-TW"/>
        </w:rPr>
        <w:t>对</w:t>
      </w:r>
      <w:r w:rsidR="000F5F6C" w:rsidRPr="000F2697">
        <w:rPr>
          <w:rFonts w:ascii="华文楷体" w:eastAsia="华文楷体" w:hAnsi="华文楷体"/>
          <w:lang w:bidi="zh-TW"/>
        </w:rPr>
        <w:t>理性思维倍加推</w:t>
      </w:r>
      <w:r w:rsidR="00F146C2" w:rsidRPr="000F2697">
        <w:rPr>
          <w:rFonts w:ascii="华文楷体" w:eastAsia="华文楷体" w:hAnsi="华文楷体" w:hint="eastAsia"/>
          <w:lang w:bidi="zh-TW"/>
        </w:rPr>
        <w:t>崇，</w:t>
      </w:r>
      <w:r w:rsidR="000F5F6C" w:rsidRPr="000F2697">
        <w:rPr>
          <w:rFonts w:ascii="华文楷体" w:eastAsia="华文楷体" w:hAnsi="华文楷体"/>
          <w:lang w:bidi="zh-TW"/>
        </w:rPr>
        <w:t>认为</w:t>
      </w:r>
      <w:proofErr w:type="gramStart"/>
      <w:r w:rsidR="00F146C2" w:rsidRPr="000F2697">
        <w:rPr>
          <w:rFonts w:ascii="华文楷体" w:eastAsia="华文楷体" w:hAnsi="华文楷体" w:hint="eastAsia"/>
          <w:lang w:bidi="zh-TW"/>
        </w:rPr>
        <w:t>逻</w:t>
      </w:r>
      <w:proofErr w:type="gramEnd"/>
      <w:r w:rsidR="00F146C2" w:rsidRPr="000F2697">
        <w:rPr>
          <w:rFonts w:ascii="华文楷体" w:eastAsia="华文楷体" w:hAnsi="华文楷体" w:hint="eastAsia"/>
          <w:lang w:bidi="zh-TW"/>
        </w:rPr>
        <w:t>各斯</w:t>
      </w:r>
      <w:r w:rsidR="00E93093" w:rsidRPr="000F2697">
        <w:rPr>
          <w:rFonts w:ascii="华文楷体" w:eastAsia="华文楷体" w:hAnsi="华文楷体" w:hint="eastAsia"/>
          <w:lang w:bidi="zh-TW"/>
        </w:rPr>
        <w:t>是</w:t>
      </w:r>
      <w:r w:rsidR="000F5F6C" w:rsidRPr="000F2697">
        <w:rPr>
          <w:rFonts w:ascii="华文楷体" w:eastAsia="华文楷体" w:hAnsi="华文楷体"/>
          <w:lang w:bidi="zh-TW"/>
        </w:rPr>
        <w:t>惟有</w:t>
      </w:r>
      <w:r w:rsidR="00E93093" w:rsidRPr="000F2697">
        <w:rPr>
          <w:rFonts w:ascii="华文楷体" w:eastAsia="华文楷体" w:hAnsi="华文楷体" w:hint="eastAsia"/>
          <w:lang w:bidi="zh-TW"/>
        </w:rPr>
        <w:t>思维</w:t>
      </w:r>
      <w:r w:rsidR="000F5F6C" w:rsidRPr="000F2697">
        <w:rPr>
          <w:rFonts w:ascii="华文楷体" w:eastAsia="华文楷体" w:hAnsi="华文楷体"/>
          <w:lang w:bidi="zh-TW"/>
        </w:rPr>
        <w:t>能把握的对象，从而表现出某种唯理主义的</w:t>
      </w:r>
      <w:r w:rsidR="00E93093" w:rsidRPr="000F2697">
        <w:rPr>
          <w:rFonts w:ascii="华文楷体" w:eastAsia="华文楷体" w:hAnsi="华文楷体" w:hint="eastAsia"/>
          <w:lang w:bidi="zh-TW"/>
        </w:rPr>
        <w:t>倾向。</w:t>
      </w:r>
      <w:proofErr w:type="gramStart"/>
      <w:r w:rsidR="000F5F6C" w:rsidRPr="000F2697">
        <w:rPr>
          <w:rFonts w:ascii="华文楷体" w:eastAsia="华文楷体" w:hAnsi="华文楷体"/>
          <w:lang w:bidi="zh-TW"/>
        </w:rPr>
        <w:t>逻</w:t>
      </w:r>
      <w:proofErr w:type="gramEnd"/>
      <w:r w:rsidR="000F5F6C" w:rsidRPr="000F2697">
        <w:rPr>
          <w:rFonts w:ascii="华文楷体" w:eastAsia="华文楷体" w:hAnsi="华文楷体"/>
          <w:lang w:bidi="zh-TW"/>
        </w:rPr>
        <w:t>各</w:t>
      </w:r>
      <w:proofErr w:type="gramStart"/>
      <w:r w:rsidR="000F5F6C" w:rsidRPr="000F2697">
        <w:rPr>
          <w:rFonts w:ascii="华文楷体" w:eastAsia="华文楷体" w:hAnsi="华文楷体"/>
          <w:lang w:bidi="zh-TW"/>
        </w:rPr>
        <w:t>斯概念</w:t>
      </w:r>
      <w:proofErr w:type="gramEnd"/>
      <w:r w:rsidR="00E93093" w:rsidRPr="000F2697">
        <w:rPr>
          <w:rFonts w:ascii="华文楷体" w:eastAsia="华文楷体" w:hAnsi="华文楷体" w:hint="eastAsia"/>
          <w:lang w:bidi="zh-TW"/>
        </w:rPr>
        <w:t>的</w:t>
      </w:r>
      <w:r w:rsidR="000F5F6C" w:rsidRPr="000F2697">
        <w:rPr>
          <w:rFonts w:ascii="华文楷体" w:eastAsia="华文楷体" w:hAnsi="华文楷体"/>
          <w:lang w:bidi="zh-TW"/>
        </w:rPr>
        <w:t>提出是西方哲学史上</w:t>
      </w:r>
      <w:r w:rsidR="00E93093" w:rsidRPr="000F2697">
        <w:rPr>
          <w:rFonts w:ascii="华文楷体" w:eastAsia="华文楷体" w:hAnsi="华文楷体" w:hint="eastAsia"/>
          <w:lang w:bidi="zh-TW"/>
        </w:rPr>
        <w:t>一</w:t>
      </w:r>
      <w:r w:rsidR="000F5F6C" w:rsidRPr="000F2697">
        <w:rPr>
          <w:rFonts w:ascii="华文楷体" w:eastAsia="华文楷体" w:hAnsi="华文楷体"/>
          <w:lang w:bidi="zh-TW"/>
        </w:rPr>
        <w:t>个里程碑式</w:t>
      </w:r>
      <w:r w:rsidR="00E93093" w:rsidRPr="000F2697">
        <w:rPr>
          <w:rFonts w:ascii="华文楷体" w:eastAsia="华文楷体" w:hAnsi="华文楷体" w:hint="eastAsia"/>
          <w:lang w:bidi="zh-TW"/>
        </w:rPr>
        <w:t>创举，</w:t>
      </w:r>
      <w:r w:rsidR="000F5F6C" w:rsidRPr="000F2697">
        <w:rPr>
          <w:rFonts w:ascii="华文楷体" w:eastAsia="华文楷体" w:hAnsi="华文楷体"/>
          <w:lang w:bidi="zh-TW"/>
        </w:rPr>
        <w:t>它对于西方形而上学的</w:t>
      </w:r>
      <w:r w:rsidR="00E93093" w:rsidRPr="000F2697">
        <w:rPr>
          <w:rFonts w:ascii="华文楷体" w:eastAsia="华文楷体" w:hAnsi="华文楷体" w:hint="eastAsia"/>
          <w:lang w:bidi="zh-TW"/>
        </w:rPr>
        <w:t>发展</w:t>
      </w:r>
      <w:r w:rsidR="00D86AD1" w:rsidRPr="000F2697">
        <w:rPr>
          <w:rFonts w:ascii="华文楷体" w:eastAsia="华文楷体" w:hAnsi="华文楷体" w:hint="eastAsia"/>
          <w:lang w:bidi="zh-TW"/>
        </w:rPr>
        <w:t>具有十</w:t>
      </w:r>
      <w:r w:rsidR="000F5F6C" w:rsidRPr="000F2697">
        <w:rPr>
          <w:rFonts w:ascii="华文楷体" w:eastAsia="华文楷体" w:hAnsi="华文楷体"/>
          <w:lang w:bidi="zh-TW"/>
        </w:rPr>
        <w:t>分重要的</w:t>
      </w:r>
      <w:r w:rsidR="00D86AD1" w:rsidRPr="000F2697">
        <w:rPr>
          <w:rFonts w:ascii="华文楷体" w:eastAsia="华文楷体" w:hAnsi="华文楷体" w:hint="eastAsia"/>
          <w:lang w:bidi="zh-TW"/>
        </w:rPr>
        <w:t>意义</w:t>
      </w:r>
      <w:r w:rsidR="000F5F6C" w:rsidRPr="000F2697">
        <w:rPr>
          <w:rFonts w:ascii="华文楷体" w:eastAsia="华文楷体" w:hAnsi="华文楷体"/>
          <w:lang w:bidi="zh-TW"/>
        </w:rPr>
        <w:t>。</w:t>
      </w:r>
      <w:r w:rsidR="00D86AD1" w:rsidRPr="000F2697">
        <w:rPr>
          <w:rFonts w:ascii="华文楷体" w:eastAsia="华文楷体" w:hAnsi="华文楷体" w:hint="eastAsia"/>
          <w:lang w:bidi="zh-TW"/>
        </w:rPr>
        <w:t>同</w:t>
      </w:r>
      <w:r w:rsidR="000F5F6C" w:rsidRPr="000F2697">
        <w:rPr>
          <w:rFonts w:ascii="华文楷体" w:eastAsia="华文楷体" w:hAnsi="华文楷体"/>
          <w:lang w:bidi="zh-TW"/>
        </w:rPr>
        <w:t>时它也标志着西方哲学中语言学精神的出现，语言及其规律和结构</w:t>
      </w:r>
      <w:r w:rsidR="001808FE" w:rsidRPr="000F2697">
        <w:rPr>
          <w:rFonts w:ascii="华文楷体" w:eastAsia="华文楷体" w:hAnsi="华文楷体"/>
          <w:lang w:bidi="zh-TW"/>
        </w:rPr>
        <w:t>（</w:t>
      </w:r>
      <w:r w:rsidR="000F5F6C" w:rsidRPr="000F2697">
        <w:rPr>
          <w:rFonts w:ascii="华文楷体" w:eastAsia="华文楷体" w:hAnsi="华文楷体"/>
          <w:lang w:bidi="zh-TW"/>
        </w:rPr>
        <w:t>逻辑</w:t>
      </w:r>
      <w:r w:rsidR="001808FE" w:rsidRPr="000F2697">
        <w:rPr>
          <w:rFonts w:ascii="华文楷体" w:eastAsia="华文楷体" w:hAnsi="华文楷体"/>
          <w:lang w:bidi="zh-TW"/>
        </w:rPr>
        <w:t>）</w:t>
      </w:r>
      <w:r w:rsidR="000F5F6C" w:rsidRPr="000F2697">
        <w:rPr>
          <w:rFonts w:ascii="华文楷体" w:eastAsia="华文楷体" w:hAnsi="华文楷体"/>
          <w:lang w:bidi="zh-TW"/>
        </w:rPr>
        <w:t>从此成了哲学家们离不开</w:t>
      </w:r>
      <w:r w:rsidR="00D86AD1" w:rsidRPr="000F2697">
        <w:rPr>
          <w:rFonts w:ascii="华文楷体" w:eastAsia="华文楷体" w:hAnsi="华文楷体" w:hint="eastAsia"/>
          <w:lang w:bidi="zh-TW"/>
        </w:rPr>
        <w:t>的一个参照维度。</w:t>
      </w:r>
    </w:p>
    <w:p w14:paraId="20B5B96F" w14:textId="25F01DE4" w:rsidR="00B260FE" w:rsidRPr="000F2697" w:rsidRDefault="004237CB" w:rsidP="000F2697">
      <w:pPr>
        <w:rPr>
          <w:rFonts w:ascii="华文楷体" w:eastAsia="华文楷体" w:hAnsi="华文楷体"/>
          <w:lang w:bidi="zh-TW"/>
        </w:rPr>
      </w:pPr>
      <w:r w:rsidRPr="000F2697">
        <w:rPr>
          <w:rFonts w:ascii="华文楷体" w:eastAsia="华文楷体" w:hAnsi="华文楷体" w:hint="eastAsia"/>
          <w:lang w:bidi="zh-TW"/>
        </w:rPr>
        <w:t>（五）</w:t>
      </w:r>
      <w:r w:rsidR="00B260FE" w:rsidRPr="000F2697">
        <w:rPr>
          <w:rFonts w:ascii="华文楷体" w:eastAsia="华文楷体" w:hAnsi="华文楷体" w:hint="eastAsia"/>
          <w:lang w:bidi="zh-TW"/>
        </w:rPr>
        <w:t>各哲学家对于“逻各斯”的使用</w:t>
      </w:r>
    </w:p>
    <w:p w14:paraId="7BE91D69" w14:textId="58B5EE36" w:rsidR="004237CB" w:rsidRPr="000F2697" w:rsidRDefault="00997AD0" w:rsidP="000F2697">
      <w:pPr>
        <w:rPr>
          <w:rFonts w:ascii="华文楷体" w:eastAsia="华文楷体" w:hAnsi="华文楷体"/>
          <w:lang w:bidi="zh-TW"/>
        </w:rPr>
      </w:pPr>
      <w:r w:rsidRPr="000F2697">
        <w:rPr>
          <w:rFonts w:ascii="华文楷体" w:eastAsia="华文楷体" w:hAnsi="华文楷体" w:hint="eastAsia"/>
          <w:lang w:bidi="zh-TW"/>
        </w:rPr>
        <w:t>①</w:t>
      </w:r>
      <w:r w:rsidR="00F97255" w:rsidRPr="000F2697">
        <w:rPr>
          <w:rFonts w:ascii="华文楷体" w:eastAsia="华文楷体" w:hAnsi="华文楷体" w:hint="eastAsia"/>
          <w:lang w:bidi="zh-TW"/>
        </w:rPr>
        <w:t>柏拉图在同“神话”相对立的意义上</w:t>
      </w:r>
      <w:r w:rsidR="00F72680" w:rsidRPr="000F2697">
        <w:rPr>
          <w:rFonts w:ascii="华文楷体" w:eastAsia="华文楷体" w:hAnsi="华文楷体" w:hint="eastAsia"/>
          <w:lang w:bidi="zh-TW"/>
        </w:rPr>
        <w:t>使用</w:t>
      </w:r>
      <w:proofErr w:type="gramStart"/>
      <w:r w:rsidR="00F72680" w:rsidRPr="000F2697">
        <w:rPr>
          <w:rFonts w:ascii="华文楷体" w:eastAsia="华文楷体" w:hAnsi="华文楷体" w:hint="eastAsia"/>
          <w:lang w:bidi="zh-TW"/>
        </w:rPr>
        <w:t>逻</w:t>
      </w:r>
      <w:proofErr w:type="gramEnd"/>
      <w:r w:rsidR="00F72680" w:rsidRPr="000F2697">
        <w:rPr>
          <w:rFonts w:ascii="华文楷体" w:eastAsia="华文楷体" w:hAnsi="华文楷体" w:hint="eastAsia"/>
          <w:lang w:bidi="zh-TW"/>
        </w:rPr>
        <w:t>各斯，指真正的分析的说明。</w:t>
      </w:r>
      <w:r w:rsidR="00D86B93" w:rsidRPr="000F2697">
        <w:rPr>
          <w:rFonts w:ascii="华文楷体" w:eastAsia="华文楷体" w:hAnsi="华文楷体" w:hint="eastAsia"/>
          <w:lang w:bidi="zh-TW"/>
        </w:rPr>
        <w:t>他认为</w:t>
      </w:r>
      <w:proofErr w:type="gramStart"/>
      <w:r w:rsidR="00D86B93" w:rsidRPr="000F2697">
        <w:rPr>
          <w:rFonts w:ascii="华文楷体" w:eastAsia="华文楷体" w:hAnsi="华文楷体" w:hint="eastAsia"/>
          <w:lang w:bidi="zh-TW"/>
        </w:rPr>
        <w:t>真知识</w:t>
      </w:r>
      <w:proofErr w:type="gramEnd"/>
      <w:r w:rsidR="00D86B93" w:rsidRPr="000F2697">
        <w:rPr>
          <w:rFonts w:ascii="华文楷体" w:eastAsia="华文楷体" w:hAnsi="华文楷体" w:hint="eastAsia"/>
          <w:lang w:bidi="zh-TW"/>
        </w:rPr>
        <w:t>的特征</w:t>
      </w:r>
      <w:r w:rsidR="00820D5D" w:rsidRPr="000F2697">
        <w:rPr>
          <w:rFonts w:ascii="华文楷体" w:eastAsia="华文楷体" w:hAnsi="华文楷体" w:hint="eastAsia"/>
          <w:lang w:bidi="zh-TW"/>
        </w:rPr>
        <w:t>在于对所认识到的东西提供一种说明</w:t>
      </w:r>
      <w:r w:rsidR="00DA17EA" w:rsidRPr="000F2697">
        <w:rPr>
          <w:rFonts w:ascii="华文楷体" w:eastAsia="华文楷体" w:hAnsi="华文楷体" w:hint="eastAsia"/>
          <w:lang w:bidi="zh-TW"/>
        </w:rPr>
        <w:t>，并把它纳入到知识的定义中；哲学家就是凭借划分法对某种东西的</w:t>
      </w:r>
      <w:proofErr w:type="gramStart"/>
      <w:r w:rsidR="00DA17EA" w:rsidRPr="000F2697">
        <w:rPr>
          <w:rFonts w:ascii="华文楷体" w:eastAsia="华文楷体" w:hAnsi="华文楷体" w:hint="eastAsia"/>
          <w:lang w:bidi="zh-TW"/>
        </w:rPr>
        <w:t>真存在</w:t>
      </w:r>
      <w:proofErr w:type="gramEnd"/>
      <w:r w:rsidR="00B260FE" w:rsidRPr="000F2697">
        <w:rPr>
          <w:rFonts w:ascii="华文楷体" w:eastAsia="华文楷体" w:hAnsi="华文楷体" w:hint="eastAsia"/>
          <w:lang w:bidi="zh-TW"/>
        </w:rPr>
        <w:t>或本质提供</w:t>
      </w:r>
      <w:proofErr w:type="gramStart"/>
      <w:r w:rsidR="00B260FE" w:rsidRPr="000F2697">
        <w:rPr>
          <w:rFonts w:ascii="华文楷体" w:eastAsia="华文楷体" w:hAnsi="华文楷体" w:hint="eastAsia"/>
          <w:lang w:bidi="zh-TW"/>
        </w:rPr>
        <w:t>逻</w:t>
      </w:r>
      <w:proofErr w:type="gramEnd"/>
      <w:r w:rsidR="00B260FE" w:rsidRPr="000F2697">
        <w:rPr>
          <w:rFonts w:ascii="华文楷体" w:eastAsia="华文楷体" w:hAnsi="华文楷体" w:hint="eastAsia"/>
          <w:lang w:bidi="zh-TW"/>
        </w:rPr>
        <w:t>各斯的人。</w:t>
      </w:r>
    </w:p>
    <w:p w14:paraId="0D1E65F4" w14:textId="1951BC77" w:rsidR="00997AD0" w:rsidRPr="000F2697" w:rsidRDefault="00997AD0" w:rsidP="000F2697">
      <w:pPr>
        <w:rPr>
          <w:rFonts w:ascii="华文楷体" w:eastAsia="华文楷体" w:hAnsi="华文楷体"/>
          <w:lang w:bidi="zh-TW"/>
        </w:rPr>
      </w:pPr>
      <w:r w:rsidRPr="000F2697">
        <w:rPr>
          <w:rFonts w:ascii="华文楷体" w:eastAsia="华文楷体" w:hAnsi="华文楷体" w:hint="eastAsia"/>
          <w:lang w:bidi="zh-TW"/>
        </w:rPr>
        <w:t>②亚里士多德有时</w:t>
      </w:r>
      <w:r w:rsidR="00DB1707" w:rsidRPr="000F2697">
        <w:rPr>
          <w:rFonts w:ascii="华文楷体" w:eastAsia="华文楷体" w:hAnsi="华文楷体" w:hint="eastAsia"/>
          <w:lang w:bidi="zh-TW"/>
        </w:rPr>
        <w:t>在与“定义”相同意义上使用</w:t>
      </w:r>
      <w:proofErr w:type="gramStart"/>
      <w:r w:rsidR="00DB1707" w:rsidRPr="000F2697">
        <w:rPr>
          <w:rFonts w:ascii="华文楷体" w:eastAsia="华文楷体" w:hAnsi="华文楷体" w:hint="eastAsia"/>
          <w:lang w:bidi="zh-TW"/>
        </w:rPr>
        <w:t>逻</w:t>
      </w:r>
      <w:proofErr w:type="gramEnd"/>
      <w:r w:rsidR="00DB1707" w:rsidRPr="000F2697">
        <w:rPr>
          <w:rFonts w:ascii="华文楷体" w:eastAsia="华文楷体" w:hAnsi="华文楷体" w:hint="eastAsia"/>
          <w:lang w:bidi="zh-TW"/>
        </w:rPr>
        <w:t>各斯，有时在毕达哥拉斯</w:t>
      </w:r>
      <w:r w:rsidR="005C31ED" w:rsidRPr="000F2697">
        <w:rPr>
          <w:rFonts w:ascii="华文楷体" w:eastAsia="华文楷体" w:hAnsi="华文楷体" w:hint="eastAsia"/>
          <w:lang w:bidi="zh-TW"/>
        </w:rPr>
        <w:t>派数学比例意义上使用</w:t>
      </w:r>
      <w:proofErr w:type="gramStart"/>
      <w:r w:rsidR="005C31ED" w:rsidRPr="000F2697">
        <w:rPr>
          <w:rFonts w:ascii="华文楷体" w:eastAsia="华文楷体" w:hAnsi="华文楷体" w:hint="eastAsia"/>
          <w:lang w:bidi="zh-TW"/>
        </w:rPr>
        <w:t>逻</w:t>
      </w:r>
      <w:proofErr w:type="gramEnd"/>
      <w:r w:rsidR="005C31ED" w:rsidRPr="000F2697">
        <w:rPr>
          <w:rFonts w:ascii="华文楷体" w:eastAsia="华文楷体" w:hAnsi="华文楷体" w:hint="eastAsia"/>
          <w:lang w:bidi="zh-TW"/>
        </w:rPr>
        <w:t>各斯。</w:t>
      </w:r>
    </w:p>
    <w:p w14:paraId="673D91E2" w14:textId="0A9DB113" w:rsidR="00997AD0" w:rsidRPr="000F2697" w:rsidRDefault="00997AD0" w:rsidP="000F2697">
      <w:pPr>
        <w:rPr>
          <w:rFonts w:ascii="华文楷体" w:eastAsia="华文楷体" w:hAnsi="华文楷体"/>
          <w:lang w:bidi="zh-TW"/>
        </w:rPr>
      </w:pPr>
      <w:r w:rsidRPr="000F2697">
        <w:rPr>
          <w:rFonts w:ascii="华文楷体" w:eastAsia="华文楷体" w:hAnsi="华文楷体" w:hint="eastAsia"/>
          <w:lang w:bidi="zh-TW"/>
        </w:rPr>
        <w:t>③</w:t>
      </w:r>
      <w:r w:rsidR="005C31ED" w:rsidRPr="000F2697">
        <w:rPr>
          <w:rFonts w:ascii="华文楷体" w:eastAsia="华文楷体" w:hAnsi="华文楷体" w:hint="eastAsia"/>
          <w:lang w:bidi="zh-TW"/>
        </w:rPr>
        <w:t>斯多亚学派</w:t>
      </w:r>
      <w:r w:rsidR="003576C8" w:rsidRPr="000F2697">
        <w:rPr>
          <w:rFonts w:ascii="华文楷体" w:eastAsia="华文楷体" w:hAnsi="华文楷体" w:hint="eastAsia"/>
          <w:lang w:bidi="zh-TW"/>
        </w:rPr>
        <w:t>称</w:t>
      </w:r>
      <w:proofErr w:type="gramStart"/>
      <w:r w:rsidR="003576C8" w:rsidRPr="000F2697">
        <w:rPr>
          <w:rFonts w:ascii="华文楷体" w:eastAsia="华文楷体" w:hAnsi="华文楷体" w:hint="eastAsia"/>
          <w:lang w:bidi="zh-TW"/>
        </w:rPr>
        <w:t>逻</w:t>
      </w:r>
      <w:proofErr w:type="gramEnd"/>
      <w:r w:rsidR="003576C8" w:rsidRPr="000F2697">
        <w:rPr>
          <w:rFonts w:ascii="华文楷体" w:eastAsia="华文楷体" w:hAnsi="华文楷体" w:hint="eastAsia"/>
          <w:lang w:bidi="zh-TW"/>
        </w:rPr>
        <w:t>各斯为天命、本性、神、宇宙理性；把</w:t>
      </w:r>
      <w:proofErr w:type="gramStart"/>
      <w:r w:rsidR="003576C8" w:rsidRPr="000F2697">
        <w:rPr>
          <w:rFonts w:ascii="华文楷体" w:eastAsia="华文楷体" w:hAnsi="华文楷体" w:hint="eastAsia"/>
          <w:lang w:bidi="zh-TW"/>
        </w:rPr>
        <w:t>逻</w:t>
      </w:r>
      <w:proofErr w:type="gramEnd"/>
      <w:r w:rsidR="003576C8" w:rsidRPr="000F2697">
        <w:rPr>
          <w:rFonts w:ascii="华文楷体" w:eastAsia="华文楷体" w:hAnsi="华文楷体" w:hint="eastAsia"/>
          <w:lang w:bidi="zh-TW"/>
        </w:rPr>
        <w:t>各斯</w:t>
      </w:r>
      <w:r w:rsidR="00F5238E" w:rsidRPr="000F2697">
        <w:rPr>
          <w:rFonts w:ascii="华文楷体" w:eastAsia="华文楷体" w:hAnsi="华文楷体" w:hint="eastAsia"/>
          <w:lang w:bidi="zh-TW"/>
        </w:rPr>
        <w:t>和</w:t>
      </w:r>
      <w:proofErr w:type="gramStart"/>
      <w:r w:rsidR="00F5238E" w:rsidRPr="000F2697">
        <w:rPr>
          <w:rFonts w:ascii="华文楷体" w:eastAsia="华文楷体" w:hAnsi="华文楷体" w:hint="eastAsia"/>
          <w:lang w:bidi="zh-TW"/>
        </w:rPr>
        <w:t>神看作</w:t>
      </w:r>
      <w:proofErr w:type="gramEnd"/>
      <w:r w:rsidR="00F5238E" w:rsidRPr="000F2697">
        <w:rPr>
          <w:rFonts w:ascii="华文楷体" w:eastAsia="华文楷体" w:hAnsi="华文楷体" w:hint="eastAsia"/>
          <w:lang w:bidi="zh-TW"/>
        </w:rPr>
        <w:t>是目的论原理，把在没有生命的质料中起作用的</w:t>
      </w:r>
      <w:r w:rsidR="006A7F94" w:rsidRPr="000F2697">
        <w:rPr>
          <w:rFonts w:ascii="华文楷体" w:eastAsia="华文楷体" w:hAnsi="华文楷体" w:hint="eastAsia"/>
          <w:lang w:bidi="zh-TW"/>
        </w:rPr>
        <w:t>那种积极的理性看作是从属的原理。</w:t>
      </w:r>
    </w:p>
    <w:p w14:paraId="209136DE" w14:textId="320680DB" w:rsidR="00997AD0" w:rsidRPr="000F2697" w:rsidRDefault="00997AD0" w:rsidP="000F2697">
      <w:pPr>
        <w:rPr>
          <w:rFonts w:ascii="华文楷体" w:eastAsia="华文楷体" w:hAnsi="华文楷体"/>
          <w:lang w:bidi="zh-TW"/>
        </w:rPr>
      </w:pPr>
      <w:r w:rsidRPr="000F2697">
        <w:rPr>
          <w:rFonts w:ascii="华文楷体" w:eastAsia="华文楷体" w:hAnsi="华文楷体" w:hint="eastAsia"/>
          <w:lang w:bidi="zh-TW"/>
        </w:rPr>
        <w:t>④</w:t>
      </w:r>
      <w:r w:rsidR="000320E3" w:rsidRPr="000F2697">
        <w:rPr>
          <w:rFonts w:ascii="华文楷体" w:eastAsia="华文楷体" w:hAnsi="华文楷体" w:hint="eastAsia"/>
          <w:lang w:bidi="zh-TW"/>
        </w:rPr>
        <w:t>犹太哲学家斐洛把</w:t>
      </w:r>
      <w:proofErr w:type="gramStart"/>
      <w:r w:rsidR="000320E3" w:rsidRPr="000F2697">
        <w:rPr>
          <w:rFonts w:ascii="华文楷体" w:eastAsia="华文楷体" w:hAnsi="华文楷体" w:hint="eastAsia"/>
          <w:lang w:bidi="zh-TW"/>
        </w:rPr>
        <w:t>逻</w:t>
      </w:r>
      <w:proofErr w:type="gramEnd"/>
      <w:r w:rsidR="000320E3" w:rsidRPr="000F2697">
        <w:rPr>
          <w:rFonts w:ascii="华文楷体" w:eastAsia="华文楷体" w:hAnsi="华文楷体" w:hint="eastAsia"/>
          <w:lang w:bidi="zh-TW"/>
        </w:rPr>
        <w:t>各</w:t>
      </w:r>
      <w:proofErr w:type="gramStart"/>
      <w:r w:rsidR="000320E3" w:rsidRPr="000F2697">
        <w:rPr>
          <w:rFonts w:ascii="华文楷体" w:eastAsia="华文楷体" w:hAnsi="华文楷体" w:hint="eastAsia"/>
          <w:lang w:bidi="zh-TW"/>
        </w:rPr>
        <w:t>斯解释</w:t>
      </w:r>
      <w:proofErr w:type="gramEnd"/>
      <w:r w:rsidR="000320E3" w:rsidRPr="000F2697">
        <w:rPr>
          <w:rFonts w:ascii="华文楷体" w:eastAsia="华文楷体" w:hAnsi="华文楷体" w:hint="eastAsia"/>
          <w:lang w:bidi="zh-TW"/>
        </w:rPr>
        <w:t>为上帝和宇宙之间的媒介，认为上帝通过它来创造世界，人心也通过它来认识和理解上帝。</w:t>
      </w:r>
    </w:p>
    <w:p w14:paraId="409A50F7" w14:textId="77777777" w:rsidR="000320E3" w:rsidRPr="000F2697" w:rsidRDefault="000320E3" w:rsidP="000F2697">
      <w:pPr>
        <w:rPr>
          <w:rFonts w:ascii="华文楷体" w:eastAsia="华文楷体" w:hAnsi="华文楷体"/>
          <w:lang w:bidi="zh-TW"/>
        </w:rPr>
      </w:pPr>
    </w:p>
    <w:p w14:paraId="373E831F" w14:textId="77777777" w:rsidR="000320E3" w:rsidRPr="000F2697" w:rsidRDefault="000320E3" w:rsidP="000F2697">
      <w:pPr>
        <w:rPr>
          <w:rFonts w:ascii="华文楷体" w:eastAsia="华文楷体" w:hAnsi="华文楷体"/>
          <w:lang w:bidi="zh-TW"/>
        </w:rPr>
      </w:pPr>
    </w:p>
    <w:p w14:paraId="38DF2A21" w14:textId="408C0E91" w:rsidR="004B354F" w:rsidRPr="000F2697" w:rsidRDefault="004B354F" w:rsidP="000F2697">
      <w:pPr>
        <w:rPr>
          <w:rFonts w:ascii="华文楷体" w:eastAsia="华文楷体" w:hAnsi="华文楷体"/>
          <w:lang w:bidi="zh-TW"/>
        </w:rPr>
      </w:pPr>
      <w:r w:rsidRPr="000F2697">
        <w:rPr>
          <w:rFonts w:ascii="华文楷体" w:eastAsia="华文楷体" w:hAnsi="华文楷体" w:hint="eastAsia"/>
          <w:lang w:bidi="zh-TW"/>
        </w:rPr>
        <w:t>-生成辩证法</w:t>
      </w:r>
      <w:r w:rsidR="008B3C6F">
        <w:rPr>
          <w:rFonts w:ascii="华文楷体" w:eastAsia="华文楷体" w:hAnsi="华文楷体" w:hint="eastAsia"/>
          <w:lang w:bidi="zh-TW"/>
        </w:rPr>
        <w:t>思想</w:t>
      </w:r>
    </w:p>
    <w:p w14:paraId="6C03DD2F" w14:textId="63EDF161" w:rsidR="00435C68" w:rsidRDefault="00403A4C" w:rsidP="000F2697">
      <w:pPr>
        <w:rPr>
          <w:rFonts w:ascii="华文楷体" w:eastAsia="华文楷体" w:hAnsi="华文楷体"/>
          <w:lang w:bidi="zh-TW"/>
        </w:rPr>
      </w:pPr>
      <w:r>
        <w:rPr>
          <w:rFonts w:ascii="华文楷体" w:eastAsia="华文楷体" w:hAnsi="华文楷体" w:hint="eastAsia"/>
          <w:lang w:bidi="zh-TW"/>
        </w:rPr>
        <w:t>一、按照</w:t>
      </w:r>
      <w:proofErr w:type="gramStart"/>
      <w:r>
        <w:rPr>
          <w:rFonts w:ascii="华文楷体" w:eastAsia="华文楷体" w:hAnsi="华文楷体" w:hint="eastAsia"/>
          <w:lang w:bidi="zh-TW"/>
        </w:rPr>
        <w:t>逻</w:t>
      </w:r>
      <w:proofErr w:type="gramEnd"/>
      <w:r>
        <w:rPr>
          <w:rFonts w:ascii="华文楷体" w:eastAsia="华文楷体" w:hAnsi="华文楷体" w:hint="eastAsia"/>
          <w:lang w:bidi="zh-TW"/>
        </w:rPr>
        <w:t>各斯的规则，一切事物都像火那样变动不居，处于永恒的生成变化状态。而</w:t>
      </w:r>
      <w:r w:rsidR="00C477D4">
        <w:rPr>
          <w:rFonts w:ascii="华文楷体" w:eastAsia="华文楷体" w:hAnsi="华文楷体" w:hint="eastAsia"/>
          <w:lang w:bidi="zh-TW"/>
        </w:rPr>
        <w:t>生成中的事物</w:t>
      </w:r>
      <w:r w:rsidR="000F131E">
        <w:rPr>
          <w:rFonts w:ascii="华文楷体" w:eastAsia="华文楷体" w:hAnsi="华文楷体" w:hint="eastAsia"/>
          <w:lang w:bidi="zh-TW"/>
        </w:rPr>
        <w:t>则包含以下</w:t>
      </w:r>
      <w:r w:rsidR="00C477D4">
        <w:rPr>
          <w:rFonts w:ascii="华文楷体" w:eastAsia="华文楷体" w:hAnsi="华文楷体" w:hint="eastAsia"/>
          <w:lang w:bidi="zh-TW"/>
        </w:rPr>
        <w:t>关系：</w:t>
      </w:r>
    </w:p>
    <w:p w14:paraId="76066ED4" w14:textId="508E58F0" w:rsidR="000F131E" w:rsidRDefault="000F131E" w:rsidP="000F2697">
      <w:pPr>
        <w:rPr>
          <w:rFonts w:ascii="华文楷体" w:eastAsia="华文楷体" w:hAnsi="华文楷体"/>
          <w:lang w:bidi="zh-TW"/>
        </w:rPr>
      </w:pPr>
      <w:r>
        <w:rPr>
          <w:rFonts w:ascii="华文楷体" w:eastAsia="华文楷体" w:hAnsi="华文楷体" w:hint="eastAsia"/>
          <w:lang w:bidi="zh-TW"/>
        </w:rPr>
        <w:t>（1）</w:t>
      </w:r>
      <w:r w:rsidR="0014703A">
        <w:rPr>
          <w:rFonts w:ascii="华文楷体" w:eastAsia="华文楷体" w:hAnsi="华文楷体" w:hint="eastAsia"/>
          <w:lang w:bidi="zh-TW"/>
        </w:rPr>
        <w:t>转化的关系：事物无时无刻不在向自己的对立面转化，只是我们并不能感觉到。而当我们肯定</w:t>
      </w:r>
      <w:proofErr w:type="gramStart"/>
      <w:r w:rsidR="0014703A">
        <w:rPr>
          <w:rFonts w:ascii="华文楷体" w:eastAsia="华文楷体" w:hAnsi="华文楷体" w:hint="eastAsia"/>
          <w:lang w:bidi="zh-TW"/>
        </w:rPr>
        <w:t>一</w:t>
      </w:r>
      <w:proofErr w:type="gramEnd"/>
      <w:r w:rsidR="00B81988">
        <w:rPr>
          <w:rFonts w:ascii="华文楷体" w:eastAsia="华文楷体" w:hAnsi="华文楷体" w:hint="eastAsia"/>
          <w:lang w:bidi="zh-TW"/>
        </w:rPr>
        <w:t>事物是如此这般时，它已经变化成另一个事物。</w:t>
      </w:r>
    </w:p>
    <w:p w14:paraId="42EC66F9" w14:textId="52088C4E" w:rsidR="000F131E" w:rsidRPr="000F131E" w:rsidRDefault="000F131E" w:rsidP="000F131E">
      <w:pPr>
        <w:rPr>
          <w:rFonts w:ascii="华文楷体" w:eastAsia="华文楷体" w:hAnsi="华文楷体"/>
          <w:lang w:bidi="zh-TW"/>
        </w:rPr>
      </w:pPr>
      <w:r>
        <w:rPr>
          <w:rFonts w:ascii="华文楷体" w:eastAsia="华文楷体" w:hAnsi="华文楷体" w:hint="eastAsia"/>
          <w:lang w:bidi="zh-TW"/>
        </w:rPr>
        <w:t>（</w:t>
      </w:r>
      <w:r>
        <w:rPr>
          <w:rFonts w:ascii="华文楷体" w:eastAsia="华文楷体" w:hAnsi="华文楷体"/>
          <w:lang w:bidi="zh-TW"/>
        </w:rPr>
        <w:t>2</w:t>
      </w:r>
      <w:r>
        <w:rPr>
          <w:rFonts w:ascii="华文楷体" w:eastAsia="华文楷体" w:hAnsi="华文楷体" w:hint="eastAsia"/>
          <w:lang w:bidi="zh-TW"/>
        </w:rPr>
        <w:t>）</w:t>
      </w:r>
      <w:r w:rsidR="00F2118E">
        <w:rPr>
          <w:rFonts w:ascii="华文楷体" w:eastAsia="华文楷体" w:hAnsi="华文楷体" w:hint="eastAsia"/>
          <w:lang w:bidi="zh-TW"/>
        </w:rPr>
        <w:t>和谐的关系：对立的状态或相反的性质共存</w:t>
      </w:r>
      <w:r w:rsidR="001979F8">
        <w:rPr>
          <w:rFonts w:ascii="华文楷体" w:eastAsia="华文楷体" w:hAnsi="华文楷体" w:hint="eastAsia"/>
          <w:lang w:bidi="zh-TW"/>
        </w:rPr>
        <w:t>，产生出和谐。</w:t>
      </w:r>
    </w:p>
    <w:p w14:paraId="02374410" w14:textId="78883C42" w:rsidR="000F131E" w:rsidRPr="000F131E" w:rsidRDefault="000F131E" w:rsidP="000F131E">
      <w:pPr>
        <w:rPr>
          <w:rFonts w:ascii="华文楷体" w:eastAsia="华文楷体" w:hAnsi="华文楷体"/>
          <w:lang w:bidi="zh-TW"/>
        </w:rPr>
      </w:pPr>
      <w:r>
        <w:rPr>
          <w:rFonts w:ascii="华文楷体" w:eastAsia="华文楷体" w:hAnsi="华文楷体" w:hint="eastAsia"/>
          <w:lang w:bidi="zh-TW"/>
        </w:rPr>
        <w:t>（</w:t>
      </w:r>
      <w:r>
        <w:rPr>
          <w:rFonts w:ascii="华文楷体" w:eastAsia="华文楷体" w:hAnsi="华文楷体"/>
          <w:lang w:bidi="zh-TW"/>
        </w:rPr>
        <w:t>3</w:t>
      </w:r>
      <w:r>
        <w:rPr>
          <w:rFonts w:ascii="华文楷体" w:eastAsia="华文楷体" w:hAnsi="华文楷体" w:hint="eastAsia"/>
          <w:lang w:bidi="zh-TW"/>
        </w:rPr>
        <w:t>）</w:t>
      </w:r>
      <w:r w:rsidR="001979F8">
        <w:rPr>
          <w:rFonts w:ascii="华文楷体" w:eastAsia="华文楷体" w:hAnsi="华文楷体" w:hint="eastAsia"/>
          <w:lang w:bidi="zh-TW"/>
        </w:rPr>
        <w:t>同一的关系：对立面是同一事物的不同方面。</w:t>
      </w:r>
    </w:p>
    <w:p w14:paraId="1D3AD8FB" w14:textId="33E241EC" w:rsidR="000F131E" w:rsidRDefault="000F131E" w:rsidP="000F131E">
      <w:pPr>
        <w:rPr>
          <w:rFonts w:ascii="华文楷体" w:eastAsia="华文楷体" w:hAnsi="华文楷体"/>
          <w:lang w:bidi="zh-TW"/>
        </w:rPr>
      </w:pPr>
      <w:r>
        <w:rPr>
          <w:rFonts w:ascii="华文楷体" w:eastAsia="华文楷体" w:hAnsi="华文楷体" w:hint="eastAsia"/>
          <w:lang w:bidi="zh-TW"/>
        </w:rPr>
        <w:t>（</w:t>
      </w:r>
      <w:r>
        <w:rPr>
          <w:rFonts w:ascii="华文楷体" w:eastAsia="华文楷体" w:hAnsi="华文楷体"/>
          <w:lang w:bidi="zh-TW"/>
        </w:rPr>
        <w:t>4</w:t>
      </w:r>
      <w:r>
        <w:rPr>
          <w:rFonts w:ascii="华文楷体" w:eastAsia="华文楷体" w:hAnsi="华文楷体" w:hint="eastAsia"/>
          <w:lang w:bidi="zh-TW"/>
        </w:rPr>
        <w:t>）</w:t>
      </w:r>
      <w:r w:rsidR="001979F8">
        <w:rPr>
          <w:rFonts w:ascii="华文楷体" w:eastAsia="华文楷体" w:hAnsi="华文楷体" w:hint="eastAsia"/>
          <w:lang w:bidi="zh-TW"/>
        </w:rPr>
        <w:t>相对的关系：</w:t>
      </w:r>
      <w:r w:rsidR="00933625">
        <w:rPr>
          <w:rFonts w:ascii="华文楷体" w:eastAsia="华文楷体" w:hAnsi="华文楷体" w:hint="eastAsia"/>
          <w:lang w:bidi="zh-TW"/>
        </w:rPr>
        <w:t>对事物某一方面的取舍有不同标准，事物的性质因评判标准的不同而不同</w:t>
      </w:r>
      <w:r w:rsidR="00F82740">
        <w:rPr>
          <w:rFonts w:ascii="华文楷体" w:eastAsia="华文楷体" w:hAnsi="华文楷体" w:hint="eastAsia"/>
          <w:lang w:bidi="zh-TW"/>
        </w:rPr>
        <w:t>。</w:t>
      </w:r>
    </w:p>
    <w:p w14:paraId="67FA4E04" w14:textId="543B2E4D" w:rsidR="00F82740" w:rsidRPr="000F131E" w:rsidRDefault="00F82740" w:rsidP="000F131E">
      <w:pPr>
        <w:rPr>
          <w:rFonts w:ascii="华文楷体" w:eastAsia="华文楷体" w:hAnsi="华文楷体"/>
          <w:lang w:bidi="zh-TW"/>
        </w:rPr>
      </w:pPr>
      <w:r>
        <w:rPr>
          <w:rFonts w:ascii="华文楷体" w:eastAsia="华文楷体" w:hAnsi="华文楷体" w:hint="eastAsia"/>
          <w:lang w:bidi="zh-TW"/>
        </w:rPr>
        <w:t>二、生成中事物</w:t>
      </w:r>
      <w:r w:rsidR="00E562D7">
        <w:rPr>
          <w:rFonts w:ascii="华文楷体" w:eastAsia="华文楷体" w:hAnsi="华文楷体" w:hint="eastAsia"/>
          <w:lang w:bidi="zh-TW"/>
        </w:rPr>
        <w:t>转化、和谐、同一、相对的关系即现在所说的对立统一</w:t>
      </w:r>
      <w:r w:rsidR="001F0B62">
        <w:rPr>
          <w:rFonts w:ascii="华文楷体" w:eastAsia="华文楷体" w:hAnsi="华文楷体" w:hint="eastAsia"/>
          <w:lang w:bidi="zh-TW"/>
        </w:rPr>
        <w:t>的辩证</w:t>
      </w:r>
      <w:r w:rsidR="00E562D7">
        <w:rPr>
          <w:rFonts w:ascii="华文楷体" w:eastAsia="华文楷体" w:hAnsi="华文楷体" w:hint="eastAsia"/>
          <w:lang w:bidi="zh-TW"/>
        </w:rPr>
        <w:t>关系</w:t>
      </w:r>
      <w:r w:rsidR="001F0B62">
        <w:rPr>
          <w:rFonts w:ascii="华文楷体" w:eastAsia="华文楷体" w:hAnsi="华文楷体" w:hint="eastAsia"/>
          <w:lang w:bidi="zh-TW"/>
        </w:rPr>
        <w:t>。赫拉克利特对这种生成辩证</w:t>
      </w:r>
      <w:r w:rsidR="008A5DDF">
        <w:rPr>
          <w:rFonts w:ascii="华文楷体" w:eastAsia="华文楷体" w:hAnsi="华文楷体" w:hint="eastAsia"/>
          <w:lang w:bidi="zh-TW"/>
        </w:rPr>
        <w:t>关系的一般表达式为“A既是</w:t>
      </w:r>
      <w:r w:rsidR="000558A6">
        <w:rPr>
          <w:rFonts w:ascii="华文楷体" w:eastAsia="华文楷体" w:hAnsi="华文楷体" w:hint="eastAsia"/>
          <w:lang w:bidi="zh-TW"/>
        </w:rPr>
        <w:t>自身，又不是自身。</w:t>
      </w:r>
      <w:r w:rsidR="008A5DDF">
        <w:rPr>
          <w:rFonts w:ascii="华文楷体" w:eastAsia="华文楷体" w:hAnsi="华文楷体" w:hint="eastAsia"/>
          <w:lang w:bidi="zh-TW"/>
        </w:rPr>
        <w:t>”</w:t>
      </w:r>
      <w:proofErr w:type="gramStart"/>
      <w:r w:rsidR="00B0652D">
        <w:rPr>
          <w:rFonts w:ascii="华文楷体" w:eastAsia="华文楷体" w:hAnsi="华文楷体" w:hint="eastAsia"/>
          <w:lang w:bidi="zh-TW"/>
        </w:rPr>
        <w:t>逻</w:t>
      </w:r>
      <w:proofErr w:type="gramEnd"/>
      <w:r w:rsidR="00B0652D">
        <w:rPr>
          <w:rFonts w:ascii="华文楷体" w:eastAsia="华文楷体" w:hAnsi="华文楷体" w:hint="eastAsia"/>
          <w:lang w:bidi="zh-TW"/>
        </w:rPr>
        <w:t>各斯是事物运动变化所遵循的</w:t>
      </w:r>
      <w:r w:rsidR="002F063C">
        <w:rPr>
          <w:rFonts w:ascii="华文楷体" w:eastAsia="华文楷体" w:hAnsi="华文楷体" w:hint="eastAsia"/>
          <w:lang w:bidi="zh-TW"/>
        </w:rPr>
        <w:t>对立统一必然规律的深刻内涵，</w:t>
      </w:r>
      <w:r w:rsidR="00496197">
        <w:rPr>
          <w:rFonts w:ascii="华文楷体" w:eastAsia="华文楷体" w:hAnsi="华文楷体" w:hint="eastAsia"/>
          <w:lang w:bidi="zh-TW"/>
        </w:rPr>
        <w:t>赫拉克利特借用</w:t>
      </w:r>
      <w:r w:rsidR="000378C8">
        <w:rPr>
          <w:rFonts w:ascii="华文楷体" w:eastAsia="华文楷体" w:hAnsi="华文楷体" w:hint="eastAsia"/>
          <w:lang w:bidi="zh-TW"/>
        </w:rPr>
        <w:t>毕达哥拉斯提出的对立范畴，将火与万物、万物与万物之间的相互转化</w:t>
      </w:r>
      <w:r w:rsidR="007E348B">
        <w:rPr>
          <w:rFonts w:ascii="华文楷体" w:eastAsia="华文楷体" w:hAnsi="华文楷体" w:hint="eastAsia"/>
          <w:lang w:bidi="zh-TW"/>
        </w:rPr>
        <w:t>的根据（</w:t>
      </w:r>
      <w:proofErr w:type="gramStart"/>
      <w:r w:rsidR="007E348B">
        <w:rPr>
          <w:rFonts w:ascii="华文楷体" w:eastAsia="华文楷体" w:hAnsi="华文楷体" w:hint="eastAsia"/>
          <w:lang w:bidi="zh-TW"/>
        </w:rPr>
        <w:t>逻</w:t>
      </w:r>
      <w:proofErr w:type="gramEnd"/>
      <w:r w:rsidR="007E348B">
        <w:rPr>
          <w:rFonts w:ascii="华文楷体" w:eastAsia="华文楷体" w:hAnsi="华文楷体" w:hint="eastAsia"/>
          <w:lang w:bidi="zh-TW"/>
        </w:rPr>
        <w:t>各斯）辩证地表达出来。</w:t>
      </w:r>
    </w:p>
    <w:p w14:paraId="403EC3DA" w14:textId="7B6C63C7" w:rsidR="000F131E" w:rsidRDefault="002F063C" w:rsidP="000F2697">
      <w:pPr>
        <w:rPr>
          <w:rFonts w:ascii="华文楷体" w:eastAsia="华文楷体" w:hAnsi="华文楷体"/>
          <w:lang w:bidi="zh-TW"/>
        </w:rPr>
      </w:pPr>
      <w:r>
        <w:rPr>
          <w:rFonts w:ascii="华文楷体" w:eastAsia="华文楷体" w:hAnsi="华文楷体" w:hint="eastAsia"/>
          <w:lang w:bidi="zh-TW"/>
        </w:rPr>
        <w:t>三、</w:t>
      </w:r>
      <w:r w:rsidR="008B3C6F" w:rsidRPr="000F2697">
        <w:rPr>
          <w:rFonts w:ascii="华文楷体" w:eastAsia="华文楷体" w:hAnsi="华文楷体" w:hint="eastAsia"/>
          <w:lang w:bidi="zh-TW"/>
        </w:rPr>
        <w:t>生成辩证法</w:t>
      </w:r>
      <w:r w:rsidR="008B3C6F">
        <w:rPr>
          <w:rFonts w:ascii="华文楷体" w:eastAsia="华文楷体" w:hAnsi="华文楷体" w:hint="eastAsia"/>
          <w:lang w:bidi="zh-TW"/>
        </w:rPr>
        <w:t>思想是古代辩证法的重要奠基</w:t>
      </w:r>
      <w:r w:rsidR="00796B8E">
        <w:rPr>
          <w:rFonts w:ascii="华文楷体" w:eastAsia="华文楷体" w:hAnsi="华文楷体" w:hint="eastAsia"/>
          <w:lang w:bidi="zh-TW"/>
        </w:rPr>
        <w:t>。</w:t>
      </w:r>
      <w:proofErr w:type="gramStart"/>
      <w:r w:rsidR="00796B8E">
        <w:rPr>
          <w:rFonts w:ascii="华文楷体" w:eastAsia="华文楷体" w:hAnsi="华文楷体" w:hint="eastAsia"/>
          <w:lang w:bidi="zh-TW"/>
        </w:rPr>
        <w:t>克拉底鲁</w:t>
      </w:r>
      <w:r w:rsidR="006A321A">
        <w:rPr>
          <w:rFonts w:ascii="华文楷体" w:eastAsia="华文楷体" w:hAnsi="华文楷体" w:hint="eastAsia"/>
          <w:lang w:bidi="zh-TW"/>
        </w:rPr>
        <w:t>将</w:t>
      </w:r>
      <w:proofErr w:type="gramEnd"/>
      <w:r w:rsidR="006A321A">
        <w:rPr>
          <w:rFonts w:ascii="华文楷体" w:eastAsia="华文楷体" w:hAnsi="华文楷体" w:hint="eastAsia"/>
          <w:lang w:bidi="zh-TW"/>
        </w:rPr>
        <w:t>这种思想</w:t>
      </w:r>
      <w:r w:rsidR="00796B8E">
        <w:rPr>
          <w:rFonts w:ascii="华文楷体" w:eastAsia="华文楷体" w:hAnsi="华文楷体" w:hint="eastAsia"/>
          <w:lang w:bidi="zh-TW"/>
        </w:rPr>
        <w:t>推向极端，从而成为一种诡辩论。而巴门尼德</w:t>
      </w:r>
      <w:r w:rsidR="002963FC">
        <w:rPr>
          <w:rFonts w:ascii="华文楷体" w:eastAsia="华文楷体" w:hAnsi="华文楷体" w:hint="eastAsia"/>
          <w:lang w:bidi="zh-TW"/>
        </w:rPr>
        <w:t>则大力批评这种生成变化观</w:t>
      </w:r>
      <w:r w:rsidR="006A321A">
        <w:rPr>
          <w:rFonts w:ascii="华文楷体" w:eastAsia="华文楷体" w:hAnsi="华文楷体" w:hint="eastAsia"/>
          <w:lang w:bidi="zh-TW"/>
        </w:rPr>
        <w:t>。柏拉图则认为它</w:t>
      </w:r>
      <w:r w:rsidR="00FB39D0">
        <w:rPr>
          <w:rFonts w:ascii="华文楷体" w:eastAsia="华文楷体" w:hAnsi="华文楷体" w:hint="eastAsia"/>
          <w:lang w:bidi="zh-TW"/>
        </w:rPr>
        <w:t>只适</w:t>
      </w:r>
      <w:r w:rsidR="006A321A">
        <w:rPr>
          <w:rFonts w:ascii="华文楷体" w:eastAsia="华文楷体" w:hAnsi="华文楷体" w:hint="eastAsia"/>
          <w:lang w:bidi="zh-TW"/>
        </w:rPr>
        <w:t>用</w:t>
      </w:r>
      <w:r w:rsidR="00FB39D0">
        <w:rPr>
          <w:rFonts w:ascii="华文楷体" w:eastAsia="华文楷体" w:hAnsi="华文楷体" w:hint="eastAsia"/>
          <w:lang w:bidi="zh-TW"/>
        </w:rPr>
        <w:t>不可靠的感觉对象。亚里士多德则以形式逻辑的矛盾律否定了它的可能性。</w:t>
      </w:r>
    </w:p>
    <w:p w14:paraId="0544966F" w14:textId="77777777" w:rsidR="002F063C" w:rsidRDefault="002F063C" w:rsidP="000F2697">
      <w:pPr>
        <w:rPr>
          <w:rFonts w:ascii="华文楷体" w:eastAsia="华文楷体" w:hAnsi="华文楷体"/>
          <w:lang w:bidi="zh-TW"/>
        </w:rPr>
      </w:pPr>
    </w:p>
    <w:p w14:paraId="013F8EAA" w14:textId="77777777" w:rsidR="002F063C" w:rsidRPr="002F063C" w:rsidRDefault="002F063C" w:rsidP="000F2697">
      <w:pPr>
        <w:rPr>
          <w:rFonts w:ascii="华文楷体" w:eastAsia="华文楷体" w:hAnsi="华文楷体"/>
          <w:lang w:bidi="zh-TW"/>
        </w:rPr>
      </w:pPr>
    </w:p>
    <w:p w14:paraId="64600FA0" w14:textId="7486A20E" w:rsidR="004B354F" w:rsidRPr="002F063C" w:rsidRDefault="004B354F" w:rsidP="000F2697">
      <w:pPr>
        <w:rPr>
          <w:rFonts w:ascii="华文楷体" w:eastAsia="华文楷体" w:hAnsi="华文楷体"/>
          <w:b/>
          <w:bCs/>
          <w:sz w:val="24"/>
          <w:szCs w:val="28"/>
          <w:lang w:bidi="zh-TW"/>
        </w:rPr>
      </w:pPr>
      <w:r w:rsidRPr="002F063C">
        <w:rPr>
          <w:rFonts w:ascii="华文楷体" w:eastAsia="华文楷体" w:hAnsi="华文楷体" w:hint="eastAsia"/>
          <w:b/>
          <w:bCs/>
          <w:sz w:val="24"/>
          <w:szCs w:val="28"/>
          <w:lang w:bidi="zh-TW"/>
        </w:rPr>
        <w:t>二、毕达哥拉斯派</w:t>
      </w:r>
    </w:p>
    <w:p w14:paraId="3CFA9E4F" w14:textId="2763167C" w:rsidR="00DB3694" w:rsidRPr="000F2697" w:rsidRDefault="002F063C" w:rsidP="002F063C">
      <w:pPr>
        <w:rPr>
          <w:rFonts w:ascii="华文楷体" w:eastAsia="华文楷体" w:hAnsi="华文楷体"/>
          <w:lang w:bidi="zh-TW"/>
        </w:rPr>
      </w:pPr>
      <w:r>
        <w:rPr>
          <w:rFonts w:ascii="华文楷体" w:eastAsia="华文楷体" w:hAnsi="华文楷体" w:hint="eastAsia"/>
          <w:lang w:bidi="zh-TW"/>
        </w:rPr>
        <w:t>一、</w:t>
      </w:r>
      <w:r w:rsidR="00DB3694" w:rsidRPr="000F2697">
        <w:rPr>
          <w:rFonts w:ascii="华文楷体" w:eastAsia="华文楷体" w:hAnsi="华文楷体"/>
          <w:lang w:bidi="zh-TW"/>
        </w:rPr>
        <w:t>代表人物</w:t>
      </w:r>
      <w:r w:rsidR="00DB3694" w:rsidRPr="000F2697">
        <w:rPr>
          <w:rFonts w:ascii="华文楷体" w:eastAsia="华文楷体" w:hAnsi="华文楷体"/>
          <w:lang w:bidi="zh-TW"/>
        </w:rPr>
        <w:br/>
      </w:r>
      <w:r w:rsidR="00DB3694" w:rsidRPr="000F2697">
        <w:rPr>
          <w:rFonts w:ascii="华文楷体" w:eastAsia="华文楷体" w:hAnsi="华文楷体" w:hint="eastAsia"/>
          <w:lang w:bidi="zh-TW"/>
        </w:rPr>
        <w:t>毕</w:t>
      </w:r>
      <w:r w:rsidR="00DB3694" w:rsidRPr="000F2697">
        <w:rPr>
          <w:rFonts w:ascii="华文楷体" w:eastAsia="华文楷体" w:hAnsi="华文楷体"/>
          <w:lang w:bidi="zh-TW"/>
        </w:rPr>
        <w:t>达哥拉斯，是第一个使用"哲学"这个词并称</w:t>
      </w:r>
      <w:r w:rsidR="00DB3694" w:rsidRPr="000F2697">
        <w:rPr>
          <w:rFonts w:ascii="华文楷体" w:eastAsia="华文楷体" w:hAnsi="华文楷体" w:hint="eastAsia"/>
          <w:lang w:bidi="zh-TW"/>
        </w:rPr>
        <w:t>自己</w:t>
      </w:r>
      <w:r w:rsidR="00DB3694" w:rsidRPr="000F2697">
        <w:rPr>
          <w:rFonts w:ascii="华文楷体" w:eastAsia="华文楷体" w:hAnsi="华文楷体"/>
          <w:lang w:bidi="zh-TW"/>
        </w:rPr>
        <w:t>是哲学家的人。</w:t>
      </w:r>
      <w:r w:rsidR="00DB3694" w:rsidRPr="000F2697">
        <w:rPr>
          <w:rFonts w:ascii="华文楷体" w:eastAsia="华文楷体" w:hAnsi="华文楷体"/>
          <w:lang w:bidi="zh-TW"/>
        </w:rPr>
        <w:br/>
        <w:t>二、观点</w:t>
      </w:r>
    </w:p>
    <w:p w14:paraId="75981DCE" w14:textId="77777777" w:rsidR="00DB3694" w:rsidRPr="000F2697" w:rsidRDefault="00DB3694" w:rsidP="002F063C">
      <w:pPr>
        <w:rPr>
          <w:rFonts w:ascii="华文楷体" w:eastAsia="华文楷体" w:hAnsi="华文楷体"/>
          <w:lang w:bidi="zh-TW"/>
        </w:rPr>
      </w:pPr>
      <w:r w:rsidRPr="000F2697">
        <w:rPr>
          <w:rFonts w:ascii="华文楷体" w:eastAsia="华文楷体" w:hAnsi="华文楷体"/>
          <w:lang w:bidi="zh-TW"/>
        </w:rPr>
        <w:t>（1）灵魂观。</w:t>
      </w:r>
    </w:p>
    <w:p w14:paraId="67BC5142" w14:textId="48A3C90A" w:rsidR="00DB3694" w:rsidRPr="000F2697" w:rsidRDefault="00DB3694" w:rsidP="000F2697">
      <w:pPr>
        <w:ind w:firstLineChars="400" w:firstLine="840"/>
        <w:rPr>
          <w:rFonts w:ascii="华文楷体" w:eastAsia="华文楷体" w:hAnsi="华文楷体"/>
          <w:lang w:bidi="zh-TW"/>
        </w:rPr>
      </w:pPr>
      <w:r w:rsidRPr="000F2697">
        <w:rPr>
          <w:rFonts w:ascii="华文楷体" w:eastAsia="华文楷体" w:hAnsi="华文楷体" w:hint="eastAsia"/>
          <w:lang w:bidi="zh-TW"/>
        </w:rPr>
        <w:t>①来自奥</w:t>
      </w:r>
      <w:r w:rsidRPr="000F2697">
        <w:rPr>
          <w:rFonts w:ascii="华文楷体" w:eastAsia="华文楷体" w:hAnsi="华文楷体"/>
          <w:lang w:bidi="zh-TW"/>
        </w:rPr>
        <w:t>尔弗斯教派的灵魂转世说。根据这种古老的灵魂观，一切生物都有</w:t>
      </w:r>
      <w:r w:rsidRPr="000F2697">
        <w:rPr>
          <w:rFonts w:ascii="华文楷体" w:eastAsia="华文楷体" w:hAnsi="华文楷体" w:hint="eastAsia"/>
          <w:lang w:bidi="zh-TW"/>
        </w:rPr>
        <w:t>共同</w:t>
      </w:r>
      <w:r w:rsidRPr="000F2697">
        <w:rPr>
          <w:rFonts w:ascii="华文楷体" w:eastAsia="华文楷体" w:hAnsi="华文楷体"/>
          <w:lang w:bidi="zh-TW"/>
        </w:rPr>
        <w:t>的灵魂，灵魂是不朽的，可由一个身体转移到另一个身体，重复过去的生活</w:t>
      </w:r>
      <w:r w:rsidR="003E077F" w:rsidRPr="000F2697">
        <w:rPr>
          <w:rFonts w:ascii="华文楷体" w:eastAsia="华文楷体" w:hAnsi="华文楷体"/>
          <w:lang w:bidi="zh-TW"/>
        </w:rPr>
        <w:t>；</w:t>
      </w:r>
      <w:r w:rsidRPr="000F2697">
        <w:rPr>
          <w:rFonts w:ascii="华文楷体" w:eastAsia="华文楷体" w:hAnsi="华文楷体"/>
          <w:lang w:bidi="zh-TW"/>
        </w:rPr>
        <w:t>为了</w:t>
      </w:r>
      <w:r w:rsidRPr="000F2697">
        <w:rPr>
          <w:rFonts w:ascii="华文楷体" w:eastAsia="华文楷体" w:hAnsi="华文楷体" w:hint="eastAsia"/>
          <w:lang w:bidi="zh-TW"/>
        </w:rPr>
        <w:t>不</w:t>
      </w:r>
      <w:r w:rsidRPr="000F2697">
        <w:rPr>
          <w:rFonts w:ascii="华文楷体" w:eastAsia="华文楷体" w:hAnsi="华文楷体"/>
          <w:lang w:bidi="zh-TW"/>
        </w:rPr>
        <w:t>失去灵魂，或死后重新获得灵魂，人需要净化自己的灵魂。</w:t>
      </w:r>
      <w:r w:rsidRPr="000F2697">
        <w:rPr>
          <w:rFonts w:ascii="华文楷体" w:eastAsia="华文楷体" w:hAnsi="华文楷体"/>
          <w:lang w:bidi="zh-TW"/>
        </w:rPr>
        <w:br/>
        <w:t>②"灵魂是一种和谐"</w:t>
      </w:r>
      <w:r w:rsidRPr="000F2697">
        <w:rPr>
          <w:rFonts w:ascii="华文楷体" w:eastAsia="华文楷体" w:hAnsi="华文楷体"/>
          <w:lang w:bidi="zh-TW"/>
        </w:rPr>
        <w:br/>
      </w:r>
      <w:r w:rsidRPr="000F2697">
        <w:rPr>
          <w:rFonts w:ascii="华文楷体" w:eastAsia="华文楷体" w:hAnsi="华文楷体" w:hint="eastAsia"/>
          <w:lang w:bidi="zh-TW"/>
        </w:rPr>
        <w:t>a</w:t>
      </w:r>
      <w:r w:rsidR="00EE7B0E" w:rsidRPr="000F2697">
        <w:rPr>
          <w:rFonts w:ascii="华文楷体" w:eastAsia="华文楷体" w:hAnsi="华文楷体" w:hint="eastAsia"/>
          <w:lang w:bidi="zh-TW"/>
        </w:rPr>
        <w:t>。</w:t>
      </w:r>
      <w:r w:rsidRPr="000F2697">
        <w:rPr>
          <w:rFonts w:ascii="华文楷体" w:eastAsia="华文楷体" w:hAnsi="华文楷体"/>
          <w:lang w:bidi="zh-TW"/>
        </w:rPr>
        <w:t>净化灵魂的手段是音乐和哲学，因为音乐是和谐的音调，哲学是对事物间</w:t>
      </w:r>
      <w:r w:rsidRPr="000F2697">
        <w:rPr>
          <w:rFonts w:ascii="华文楷体" w:eastAsia="华文楷体" w:hAnsi="华文楷体" w:hint="eastAsia"/>
          <w:lang w:bidi="zh-TW"/>
        </w:rPr>
        <w:t>和谐</w:t>
      </w:r>
      <w:r w:rsidRPr="000F2697">
        <w:rPr>
          <w:rFonts w:ascii="华文楷体" w:eastAsia="华文楷体" w:hAnsi="华文楷体"/>
          <w:lang w:bidi="zh-TW"/>
        </w:rPr>
        <w:t>关系的思索。</w:t>
      </w:r>
      <w:r w:rsidRPr="000F2697">
        <w:rPr>
          <w:rFonts w:ascii="华文楷体" w:eastAsia="华文楷体" w:hAnsi="华文楷体"/>
          <w:lang w:bidi="zh-TW"/>
        </w:rPr>
        <w:br/>
        <w:t>b</w:t>
      </w:r>
      <w:r w:rsidR="00EE7B0E" w:rsidRPr="000F2697">
        <w:rPr>
          <w:rFonts w:ascii="华文楷体" w:eastAsia="华文楷体" w:hAnsi="华文楷体"/>
          <w:lang w:bidi="zh-TW"/>
        </w:rPr>
        <w:t>。</w:t>
      </w:r>
      <w:r w:rsidRPr="000F2697">
        <w:rPr>
          <w:rFonts w:ascii="华文楷体" w:eastAsia="华文楷体" w:hAnsi="华文楷体"/>
          <w:lang w:bidi="zh-TW"/>
        </w:rPr>
        <w:t>不论是音乐的和谐，还是事物之间的和谐，都是一种数的规定性。</w:t>
      </w:r>
    </w:p>
    <w:p w14:paraId="3E8640B2" w14:textId="3B3B26A3" w:rsidR="00DB3694" w:rsidRPr="000F2697" w:rsidRDefault="00DB3694" w:rsidP="00BF73D7">
      <w:pPr>
        <w:rPr>
          <w:rFonts w:ascii="华文楷体" w:eastAsia="华文楷体" w:hAnsi="华文楷体"/>
          <w:lang w:bidi="zh-TW"/>
        </w:rPr>
      </w:pPr>
      <w:r w:rsidRPr="000F2697">
        <w:rPr>
          <w:rFonts w:ascii="华文楷体" w:eastAsia="华文楷体" w:hAnsi="华文楷体" w:hint="eastAsia"/>
          <w:lang w:bidi="zh-TW"/>
        </w:rPr>
        <w:t>c</w:t>
      </w:r>
      <w:r w:rsidR="00EE7B0E" w:rsidRPr="000F2697">
        <w:rPr>
          <w:rFonts w:ascii="华文楷体" w:eastAsia="华文楷体" w:hAnsi="华文楷体" w:hint="eastAsia"/>
          <w:lang w:bidi="zh-TW"/>
        </w:rPr>
        <w:t>。</w:t>
      </w:r>
      <w:r w:rsidRPr="000F2697">
        <w:rPr>
          <w:rFonts w:ascii="华文楷体" w:eastAsia="华文楷体" w:hAnsi="华文楷体"/>
          <w:lang w:bidi="zh-TW"/>
        </w:rPr>
        <w:t>哲学首要的对象是数。</w:t>
      </w:r>
      <w:r w:rsidRPr="000F2697">
        <w:rPr>
          <w:rFonts w:ascii="华文楷体" w:eastAsia="华文楷体" w:hAnsi="华文楷体"/>
          <w:lang w:bidi="zh-TW"/>
        </w:rPr>
        <w:br/>
        <w:t>（2）数本原说</w:t>
      </w:r>
      <w:r w:rsidRPr="000F2697">
        <w:rPr>
          <w:rFonts w:ascii="华文楷体" w:eastAsia="华文楷体" w:hAnsi="华文楷体" w:hint="eastAsia"/>
          <w:lang w:bidi="zh-TW"/>
        </w:rPr>
        <w:t>（数目神秘主义）</w:t>
      </w:r>
      <w:r w:rsidRPr="000F2697">
        <w:rPr>
          <w:rFonts w:ascii="华文楷体" w:eastAsia="华文楷体" w:hAnsi="华文楷体"/>
          <w:lang w:bidi="zh-TW"/>
        </w:rPr>
        <w:br/>
        <w:t>认为数是万物的本原，数是众多的、不变的。理由主要有二∶</w:t>
      </w:r>
    </w:p>
    <w:p w14:paraId="3F6CBFD6" w14:textId="77777777" w:rsidR="00DB3694" w:rsidRPr="000F2697" w:rsidRDefault="00DB3694" w:rsidP="000F2697">
      <w:pPr>
        <w:ind w:firstLineChars="400" w:firstLine="840"/>
        <w:rPr>
          <w:rFonts w:ascii="华文楷体" w:eastAsia="华文楷体" w:hAnsi="华文楷体"/>
          <w:lang w:bidi="zh-TW"/>
        </w:rPr>
      </w:pPr>
      <w:r w:rsidRPr="000F2697">
        <w:rPr>
          <w:rFonts w:ascii="华文楷体" w:eastAsia="华文楷体" w:hAnsi="华文楷体"/>
          <w:lang w:bidi="zh-TW"/>
        </w:rPr>
        <w:t>①一切事物的性质都可以被归结为数的规定性。</w:t>
      </w:r>
    </w:p>
    <w:p w14:paraId="4A08400B" w14:textId="6E6529CF" w:rsidR="00DB3694" w:rsidRPr="000F2697" w:rsidRDefault="00DB3694" w:rsidP="000F2697">
      <w:pPr>
        <w:ind w:firstLineChars="400" w:firstLine="840"/>
        <w:rPr>
          <w:rFonts w:ascii="华文楷体" w:eastAsia="华文楷体" w:hAnsi="华文楷体"/>
          <w:lang w:bidi="zh-TW"/>
        </w:rPr>
      </w:pPr>
      <w:r w:rsidRPr="000F2697">
        <w:rPr>
          <w:rFonts w:ascii="华文楷体" w:eastAsia="华文楷体" w:hAnsi="华文楷体"/>
          <w:lang w:bidi="zh-TW"/>
        </w:rPr>
        <w:t>②数字先于事物而存在，是构成事物的基本单元。</w:t>
      </w:r>
      <w:r w:rsidRPr="000F2697">
        <w:rPr>
          <w:rFonts w:ascii="华文楷体" w:eastAsia="华文楷体" w:hAnsi="华文楷体"/>
          <w:lang w:bidi="zh-TW"/>
        </w:rPr>
        <w:br/>
        <w:t>一切事物的形状都具有几何结构，几何结构则与数字相对应∶1是点，2是线，3</w:t>
      </w:r>
      <w:r w:rsidRPr="000F2697">
        <w:rPr>
          <w:rFonts w:ascii="华文楷体" w:eastAsia="华文楷体" w:hAnsi="华文楷体" w:hint="eastAsia"/>
          <w:lang w:bidi="zh-TW"/>
        </w:rPr>
        <w:t>是</w:t>
      </w:r>
      <w:r w:rsidRPr="000F2697">
        <w:rPr>
          <w:rFonts w:ascii="华文楷体" w:eastAsia="华文楷体" w:hAnsi="华文楷体"/>
          <w:lang w:bidi="zh-TW"/>
        </w:rPr>
        <w:t>面，4是体。世界生成过程是由点产生出线，由线产生出面，由面产生出体，从体产生出可感形体，产生出水、火、气、土四种元素。</w:t>
      </w:r>
      <w:r w:rsidRPr="000F2697">
        <w:rPr>
          <w:rFonts w:ascii="华文楷体" w:eastAsia="华文楷体" w:hAnsi="华文楷体"/>
          <w:lang w:bidi="zh-TW"/>
        </w:rPr>
        <w:br/>
      </w:r>
      <w:r w:rsidR="00520A04" w:rsidRPr="000F2697">
        <w:rPr>
          <w:rFonts w:ascii="华文楷体" w:eastAsia="华文楷体" w:hAnsi="华文楷体" w:hint="eastAsia"/>
          <w:lang w:bidi="zh-TW"/>
        </w:rPr>
        <w:t>四、评价</w:t>
      </w:r>
    </w:p>
    <w:p w14:paraId="01B2E397" w14:textId="3DE8DE91" w:rsidR="00520A04" w:rsidRPr="000F2697" w:rsidRDefault="00E35248" w:rsidP="000F2697">
      <w:pPr>
        <w:rPr>
          <w:rFonts w:ascii="华文楷体" w:eastAsia="华文楷体" w:hAnsi="华文楷体"/>
          <w:lang w:bidi="zh-TW"/>
        </w:rPr>
      </w:pPr>
      <w:r w:rsidRPr="000F2697">
        <w:rPr>
          <w:rFonts w:ascii="华文楷体" w:eastAsia="华文楷体" w:hAnsi="华文楷体"/>
          <w:lang w:bidi="zh-TW"/>
        </w:rPr>
        <w:t>首先，数是抽象的存在物，不同于水、气等具象的存在物。毕达哥拉斯派以数为万物的本原，显然在思辨性上超过了米利都学派。</w:t>
      </w:r>
    </w:p>
    <w:p w14:paraId="5308F5AC" w14:textId="50F6D5E1" w:rsidR="007E4684" w:rsidRPr="000F2697" w:rsidRDefault="00186220" w:rsidP="000F2697">
      <w:pPr>
        <w:rPr>
          <w:rFonts w:ascii="华文楷体" w:eastAsia="华文楷体" w:hAnsi="华文楷体"/>
          <w:lang w:bidi="zh-TW"/>
        </w:rPr>
      </w:pPr>
      <w:r w:rsidRPr="000F2697">
        <w:rPr>
          <w:rFonts w:ascii="华文楷体" w:eastAsia="华文楷体" w:hAnsi="华文楷体"/>
          <w:lang w:bidi="zh-TW"/>
        </w:rPr>
        <w:t>其次，</w:t>
      </w:r>
      <w:proofErr w:type="gramStart"/>
      <w:r w:rsidRPr="000F2697">
        <w:rPr>
          <w:rFonts w:ascii="华文楷体" w:eastAsia="华文楷体" w:hAnsi="华文楷体"/>
          <w:lang w:bidi="zh-TW"/>
        </w:rPr>
        <w:t>数不仅</w:t>
      </w:r>
      <w:proofErr w:type="gramEnd"/>
      <w:r w:rsidRPr="000F2697">
        <w:rPr>
          <w:rFonts w:ascii="华文楷体" w:eastAsia="华文楷体" w:hAnsi="华文楷体"/>
          <w:lang w:bidi="zh-TW"/>
        </w:rPr>
        <w:t>是构成世界的质料，而且是使世界成为和谐整体的形式。</w:t>
      </w:r>
      <w:r w:rsidR="00DD21E2" w:rsidRPr="000F2697">
        <w:rPr>
          <w:rFonts w:ascii="华文楷体" w:eastAsia="华文楷体" w:hAnsi="华文楷体"/>
          <w:lang w:bidi="zh-TW"/>
        </w:rPr>
        <w:t>他们发现了</w:t>
      </w:r>
      <w:proofErr w:type="gramStart"/>
      <w:r w:rsidR="00DD21E2" w:rsidRPr="000F2697">
        <w:rPr>
          <w:rFonts w:ascii="华文楷体" w:eastAsia="华文楷体" w:hAnsi="华文楷体"/>
          <w:lang w:bidi="zh-TW"/>
        </w:rPr>
        <w:t>数对于</w:t>
      </w:r>
      <w:proofErr w:type="gramEnd"/>
      <w:r w:rsidR="00DD21E2" w:rsidRPr="000F2697">
        <w:rPr>
          <w:rFonts w:ascii="华文楷体" w:eastAsia="华文楷体" w:hAnsi="华文楷体"/>
          <w:lang w:bidi="zh-TW"/>
        </w:rPr>
        <w:t>音乐的重要性，并由此得到启发，进而主张整个世界都是服从由数形成的各种比例的。世界不仅由相同的基质所构成，而且是井然有序的。</w:t>
      </w:r>
      <w:r w:rsidR="0097584C" w:rsidRPr="000F2697">
        <w:rPr>
          <w:rFonts w:ascii="华文楷体" w:eastAsia="华文楷体" w:hAnsi="华文楷体"/>
          <w:lang w:bidi="zh-TW"/>
        </w:rPr>
        <w:t>于是，世界的规律性问題便成了受关注的话題。这一问題是继世界的本原问題之</w:t>
      </w:r>
      <w:r w:rsidR="008C418D" w:rsidRPr="000F2697">
        <w:rPr>
          <w:rFonts w:ascii="华文楷体" w:eastAsia="华文楷体" w:hAnsi="华文楷体"/>
          <w:lang w:bidi="zh-TW"/>
        </w:rPr>
        <w:t>后被提出的又一重大哲学问题。</w:t>
      </w:r>
    </w:p>
    <w:p w14:paraId="0C1E4CDA" w14:textId="758A6EBF" w:rsidR="00FE6468" w:rsidRPr="000F2697" w:rsidRDefault="00FE6468" w:rsidP="000F2697">
      <w:pPr>
        <w:rPr>
          <w:rFonts w:ascii="华文楷体" w:eastAsia="华文楷体" w:hAnsi="华文楷体"/>
          <w:lang w:bidi="zh-TW"/>
        </w:rPr>
      </w:pPr>
      <w:r w:rsidRPr="000F2697">
        <w:rPr>
          <w:rFonts w:ascii="华文楷体" w:eastAsia="华文楷体" w:hAnsi="华文楷体"/>
          <w:lang w:bidi="zh-TW"/>
        </w:rPr>
        <w:t>此外，毕达哥拉斯派的有些代表人物还提出世界有十个本原的主张，并以成对的形式将它们排列起来</w:t>
      </w:r>
      <w:r w:rsidR="004C5D98" w:rsidRPr="000F2697">
        <w:rPr>
          <w:rFonts w:ascii="华文楷体" w:eastAsia="华文楷体" w:hAnsi="华文楷体" w:hint="eastAsia"/>
          <w:lang w:bidi="zh-TW"/>
        </w:rPr>
        <w:t>。</w:t>
      </w:r>
      <w:r w:rsidRPr="000F2697">
        <w:rPr>
          <w:rFonts w:ascii="华文楷体" w:eastAsia="华文楷体" w:hAnsi="华文楷体"/>
          <w:lang w:bidi="zh-TW"/>
        </w:rPr>
        <w:t>这种主张不仅提出了一批后来被广泛探讨的哲学概念和范畴，而且还第一次将对立面的统一问题提了出来，进一步丰富了哲学探讨的内容。</w:t>
      </w:r>
    </w:p>
    <w:p w14:paraId="2010931B" w14:textId="22479E19" w:rsidR="00754377" w:rsidRPr="000F2697" w:rsidRDefault="00754377" w:rsidP="000F2697">
      <w:pPr>
        <w:rPr>
          <w:rFonts w:ascii="华文楷体" w:eastAsia="华文楷体" w:hAnsi="华文楷体"/>
          <w:lang w:bidi="zh-TW"/>
        </w:rPr>
      </w:pPr>
      <w:r w:rsidRPr="000F2697">
        <w:rPr>
          <w:rFonts w:ascii="华文楷体" w:eastAsia="华文楷体" w:hAnsi="华文楷体"/>
          <w:lang w:bidi="zh-TW"/>
        </w:rPr>
        <w:t>毕达哥拉斯派最值得称道的哲学成就便是他们在数学和哲学之间建立起的关联。</w:t>
      </w:r>
      <w:r w:rsidR="004C5D98" w:rsidRPr="000F2697">
        <w:rPr>
          <w:rFonts w:ascii="华文楷体" w:eastAsia="华文楷体" w:hAnsi="华文楷体"/>
          <w:lang w:bidi="zh-TW"/>
        </w:rPr>
        <w:t>数学假借纯粹的推理可获得确定的结论，所以一直被公认为人类获取知识的最可靠的手段。数学在自然科学上的成功应用自不待言，而</w:t>
      </w:r>
      <w:r w:rsidRPr="000F2697">
        <w:rPr>
          <w:rFonts w:ascii="华文楷体" w:eastAsia="华文楷体" w:hAnsi="华文楷体"/>
          <w:lang w:bidi="zh-TW"/>
        </w:rPr>
        <w:t>企图将数学方法引</w:t>
      </w:r>
      <w:r w:rsidR="001F6B15" w:rsidRPr="000F2697">
        <w:rPr>
          <w:rFonts w:ascii="华文楷体" w:eastAsia="华文楷体" w:hAnsi="华文楷体" w:hint="eastAsia"/>
          <w:lang w:bidi="zh-TW"/>
        </w:rPr>
        <w:t>入</w:t>
      </w:r>
      <w:r w:rsidRPr="000F2697">
        <w:rPr>
          <w:rFonts w:ascii="华文楷体" w:eastAsia="华文楷体" w:hAnsi="华文楷体"/>
          <w:lang w:bidi="zh-TW"/>
        </w:rPr>
        <w:t>哲学正是许多哲学家梦寐以求的理想。这种理想后来渐渐孕育出西方哲学的理性主义传统</w:t>
      </w:r>
      <w:r w:rsidRPr="000F2697">
        <w:rPr>
          <w:rFonts w:ascii="华文楷体" w:eastAsia="华文楷体" w:hAnsi="华文楷体" w:hint="eastAsia"/>
          <w:lang w:bidi="zh-TW"/>
        </w:rPr>
        <w:t>。</w:t>
      </w:r>
    </w:p>
    <w:p w14:paraId="5A0517C6" w14:textId="77777777" w:rsidR="00754377" w:rsidRPr="000F2697" w:rsidRDefault="00754377" w:rsidP="000F2697">
      <w:pPr>
        <w:rPr>
          <w:rFonts w:ascii="华文楷体" w:eastAsia="华文楷体" w:hAnsi="华文楷体"/>
          <w:lang w:bidi="zh-TW"/>
        </w:rPr>
      </w:pPr>
    </w:p>
    <w:p w14:paraId="018A36AD" w14:textId="77777777" w:rsidR="00FE6468" w:rsidRPr="000F2697" w:rsidRDefault="00FE6468" w:rsidP="000F2697">
      <w:pPr>
        <w:rPr>
          <w:rFonts w:ascii="华文楷体" w:eastAsia="华文楷体" w:hAnsi="华文楷体"/>
          <w:lang w:bidi="zh-TW"/>
        </w:rPr>
      </w:pPr>
    </w:p>
    <w:p w14:paraId="4DC25EDD" w14:textId="056701EC" w:rsidR="00F66CB2" w:rsidRPr="00315656" w:rsidRDefault="00F66CB2" w:rsidP="00315656">
      <w:pPr>
        <w:rPr>
          <w:rFonts w:ascii="华文楷体" w:eastAsia="华文楷体" w:hAnsi="华文楷体"/>
          <w:b/>
          <w:bCs/>
          <w:sz w:val="22"/>
          <w:szCs w:val="24"/>
          <w:lang w:bidi="zh-TW"/>
        </w:rPr>
      </w:pPr>
      <w:r w:rsidRPr="00315656">
        <w:rPr>
          <w:rFonts w:ascii="华文楷体" w:eastAsia="华文楷体" w:hAnsi="华文楷体" w:hint="eastAsia"/>
          <w:b/>
          <w:bCs/>
          <w:sz w:val="22"/>
          <w:szCs w:val="24"/>
          <w:lang w:bidi="zh-TW"/>
        </w:rPr>
        <w:t>试论述毕达哥拉斯派的数本原说。</w:t>
      </w:r>
    </w:p>
    <w:p w14:paraId="49D2487E" w14:textId="6E2EAE29" w:rsidR="00315656" w:rsidRDefault="00315656" w:rsidP="000F2697">
      <w:pPr>
        <w:rPr>
          <w:rFonts w:ascii="华文楷体" w:eastAsia="华文楷体" w:hAnsi="华文楷体"/>
          <w:lang w:bidi="zh-TW"/>
        </w:rPr>
      </w:pPr>
      <w:r>
        <w:rPr>
          <w:rFonts w:ascii="华文楷体" w:eastAsia="华文楷体" w:hAnsi="华文楷体" w:hint="eastAsia"/>
          <w:lang w:bidi="zh-TW"/>
        </w:rPr>
        <w:t>一、</w:t>
      </w:r>
      <w:r w:rsidR="00F66CB2" w:rsidRPr="000F2697">
        <w:rPr>
          <w:rFonts w:ascii="华文楷体" w:eastAsia="华文楷体" w:hAnsi="华文楷体" w:hint="eastAsia"/>
          <w:lang w:bidi="zh-TW"/>
        </w:rPr>
        <w:t>作为哲学家的毕达哥拉斯向米利都学派一样追求关于自然的知识，不过他不认为本原是无定的，而是从获得知识的角度出发，强调本原的规定性和限定性</w:t>
      </w:r>
      <w:r w:rsidR="00674EFA">
        <w:rPr>
          <w:rFonts w:ascii="华文楷体" w:eastAsia="华文楷体" w:hAnsi="华文楷体" w:hint="eastAsia"/>
          <w:lang w:bidi="zh-TW"/>
        </w:rPr>
        <w:t>，因此其以众多不变的数作为万物的本原</w:t>
      </w:r>
      <w:r w:rsidR="00F66CB2" w:rsidRPr="000F2697">
        <w:rPr>
          <w:rFonts w:ascii="华文楷体" w:eastAsia="华文楷体" w:hAnsi="华文楷体" w:hint="eastAsia"/>
          <w:lang w:bidi="zh-TW"/>
        </w:rPr>
        <w:t>。</w:t>
      </w:r>
    </w:p>
    <w:p w14:paraId="30FA3043" w14:textId="61B1BF06" w:rsidR="00674EFA" w:rsidRDefault="00315656" w:rsidP="000F2697">
      <w:pPr>
        <w:rPr>
          <w:rFonts w:ascii="华文楷体" w:eastAsia="华文楷体" w:hAnsi="华文楷体"/>
          <w:lang w:bidi="zh-TW"/>
        </w:rPr>
      </w:pPr>
      <w:r>
        <w:rPr>
          <w:rFonts w:ascii="华文楷体" w:eastAsia="华文楷体" w:hAnsi="华文楷体" w:hint="eastAsia"/>
          <w:lang w:bidi="zh-TW"/>
        </w:rPr>
        <w:t>二、</w:t>
      </w:r>
      <w:r w:rsidR="00674EFA">
        <w:rPr>
          <w:rFonts w:ascii="华文楷体" w:eastAsia="华文楷体" w:hAnsi="华文楷体" w:hint="eastAsia"/>
          <w:lang w:bidi="zh-TW"/>
        </w:rPr>
        <w:t>数本原</w:t>
      </w:r>
    </w:p>
    <w:p w14:paraId="0B1876A6" w14:textId="7B42C277" w:rsidR="00687847" w:rsidRDefault="009A6283" w:rsidP="00C962A3">
      <w:pPr>
        <w:rPr>
          <w:rFonts w:ascii="华文楷体" w:eastAsia="华文楷体" w:hAnsi="华文楷体"/>
          <w:lang w:bidi="zh-TW"/>
        </w:rPr>
      </w:pPr>
      <w:r>
        <w:rPr>
          <w:rFonts w:ascii="华文楷体" w:eastAsia="华文楷体" w:hAnsi="华文楷体" w:hint="eastAsia"/>
          <w:lang w:bidi="zh-TW"/>
        </w:rPr>
        <w:t>（1）</w:t>
      </w:r>
      <w:r w:rsidR="00F66CB2" w:rsidRPr="000F2697">
        <w:rPr>
          <w:rFonts w:ascii="华文楷体" w:eastAsia="华文楷体" w:hAnsi="华文楷体" w:hint="eastAsia"/>
          <w:lang w:bidi="zh-TW"/>
        </w:rPr>
        <w:t>按照亚里士多德的分析，毕达哥拉斯学派通过对数学的研究认为数的本原即是万物的开始，他们认为在所有的本原中数在本性上是居于首位的，其他事物都能用数来表示</w:t>
      </w:r>
      <w:r w:rsidR="006B3AE9">
        <w:rPr>
          <w:rFonts w:ascii="华文楷体" w:eastAsia="华文楷体" w:hAnsi="华文楷体" w:hint="eastAsia"/>
          <w:lang w:bidi="zh-TW"/>
        </w:rPr>
        <w:t>，</w:t>
      </w:r>
      <w:r w:rsidR="00F66CB2" w:rsidRPr="000F2697">
        <w:rPr>
          <w:rFonts w:ascii="华文楷体" w:eastAsia="华文楷体" w:hAnsi="华文楷体" w:hint="eastAsia"/>
          <w:lang w:bidi="zh-TW"/>
        </w:rPr>
        <w:t>音阶和谐的特点和比率也在数之中，并且一切其他事物都表明</w:t>
      </w:r>
      <w:r w:rsidR="00C962A3">
        <w:rPr>
          <w:rFonts w:ascii="华文楷体" w:eastAsia="华文楷体" w:hAnsi="华文楷体" w:hint="eastAsia"/>
          <w:lang w:bidi="zh-TW"/>
        </w:rPr>
        <w:t>，</w:t>
      </w:r>
      <w:r w:rsidR="00F66CB2" w:rsidRPr="000F2697">
        <w:rPr>
          <w:rFonts w:ascii="华文楷体" w:eastAsia="华文楷体" w:hAnsi="华文楷体" w:hint="eastAsia"/>
          <w:lang w:bidi="zh-TW"/>
        </w:rPr>
        <w:t>其整个的本性乃是对数的模仿</w:t>
      </w:r>
      <w:r w:rsidR="00674EFA">
        <w:rPr>
          <w:rFonts w:ascii="华文楷体" w:eastAsia="华文楷体" w:hAnsi="华文楷体" w:hint="eastAsia"/>
          <w:lang w:bidi="zh-TW"/>
        </w:rPr>
        <w:t>。</w:t>
      </w:r>
      <w:r w:rsidR="00864CEB">
        <w:rPr>
          <w:rFonts w:ascii="华文楷体" w:eastAsia="华文楷体" w:hAnsi="华文楷体" w:hint="eastAsia"/>
          <w:lang w:bidi="zh-TW"/>
        </w:rPr>
        <w:t>同时也</w:t>
      </w:r>
      <w:r w:rsidR="000D37B1" w:rsidRPr="000F2697">
        <w:rPr>
          <w:rFonts w:ascii="华文楷体" w:eastAsia="华文楷体" w:hAnsi="华文楷体" w:hint="eastAsia"/>
          <w:lang w:bidi="zh-TW"/>
        </w:rPr>
        <w:t>发现了数量关系乃是事物的共同属性，因而将这种不具形体的</w:t>
      </w:r>
      <w:r w:rsidR="000D37B1">
        <w:rPr>
          <w:rFonts w:ascii="华文楷体" w:eastAsia="华文楷体" w:hAnsi="华文楷体" w:hint="eastAsia"/>
          <w:lang w:bidi="zh-TW"/>
        </w:rPr>
        <w:t>、</w:t>
      </w:r>
      <w:r w:rsidR="000D37B1" w:rsidRPr="000F2697">
        <w:rPr>
          <w:rFonts w:ascii="华文楷体" w:eastAsia="华文楷体" w:hAnsi="华文楷体" w:hint="eastAsia"/>
          <w:lang w:bidi="zh-TW"/>
        </w:rPr>
        <w:t>普遍的</w:t>
      </w:r>
      <w:r w:rsidR="000D37B1">
        <w:rPr>
          <w:rFonts w:ascii="华文楷体" w:eastAsia="华文楷体" w:hAnsi="华文楷体" w:hint="eastAsia"/>
          <w:lang w:bidi="zh-TW"/>
        </w:rPr>
        <w:t>、</w:t>
      </w:r>
      <w:r w:rsidR="000D37B1" w:rsidRPr="000F2697">
        <w:rPr>
          <w:rFonts w:ascii="华文楷体" w:eastAsia="华文楷体" w:hAnsi="华文楷体" w:hint="eastAsia"/>
          <w:lang w:bidi="zh-TW"/>
        </w:rPr>
        <w:t>抽象的数看作是万物的本原</w:t>
      </w:r>
      <w:r w:rsidR="000D37B1">
        <w:rPr>
          <w:rFonts w:ascii="华文楷体" w:eastAsia="华文楷体" w:hAnsi="华文楷体" w:hint="eastAsia"/>
          <w:lang w:bidi="zh-TW"/>
        </w:rPr>
        <w:t>。</w:t>
      </w:r>
      <w:r w:rsidR="00E73087">
        <w:rPr>
          <w:rFonts w:ascii="华文楷体" w:eastAsia="华文楷体" w:hAnsi="华文楷体" w:hint="eastAsia"/>
          <w:lang w:bidi="zh-TW"/>
        </w:rPr>
        <w:t>在他们看来，</w:t>
      </w:r>
      <w:r w:rsidR="00903165" w:rsidRPr="000F2697">
        <w:rPr>
          <w:rFonts w:ascii="华文楷体" w:eastAsia="华文楷体" w:hAnsi="华文楷体"/>
          <w:lang w:bidi="zh-TW"/>
        </w:rPr>
        <w:t>一切事物的性质都可以被归结为数的规定性。</w:t>
      </w:r>
      <w:r w:rsidR="00903165">
        <w:rPr>
          <w:rFonts w:ascii="华文楷体" w:eastAsia="华文楷体" w:hAnsi="华文楷体" w:hint="eastAsia"/>
          <w:lang w:bidi="zh-TW"/>
        </w:rPr>
        <w:t>数的规定性包括：</w:t>
      </w:r>
      <w:r w:rsidR="00A53BE2">
        <w:rPr>
          <w:rFonts w:ascii="华文楷体" w:eastAsia="华文楷体" w:hAnsi="华文楷体" w:hint="eastAsia"/>
          <w:lang w:bidi="zh-TW"/>
        </w:rPr>
        <w:t>比例关系、数的基本原则、以数字象征自然和社会属性的类比关系</w:t>
      </w:r>
      <w:r w:rsidR="005732FE">
        <w:rPr>
          <w:rFonts w:ascii="华文楷体" w:eastAsia="华文楷体" w:hAnsi="华文楷体" w:hint="eastAsia"/>
          <w:lang w:bidi="zh-TW"/>
        </w:rPr>
        <w:t>。</w:t>
      </w:r>
    </w:p>
    <w:p w14:paraId="4119AE9A" w14:textId="1E45BE6D" w:rsidR="00864CEB" w:rsidRDefault="009A6283" w:rsidP="000F2697">
      <w:pPr>
        <w:rPr>
          <w:rFonts w:ascii="华文楷体" w:eastAsia="华文楷体" w:hAnsi="华文楷体"/>
          <w:lang w:bidi="zh-TW"/>
        </w:rPr>
      </w:pPr>
      <w:r>
        <w:rPr>
          <w:rFonts w:ascii="华文楷体" w:eastAsia="华文楷体" w:hAnsi="华文楷体" w:hint="eastAsia"/>
          <w:lang w:bidi="zh-TW"/>
        </w:rPr>
        <w:t>（2）</w:t>
      </w:r>
      <w:r w:rsidR="00F66CB2" w:rsidRPr="000F2697">
        <w:rPr>
          <w:rFonts w:ascii="华文楷体" w:eastAsia="华文楷体" w:hAnsi="华文楷体" w:hint="eastAsia"/>
          <w:lang w:bidi="zh-TW"/>
        </w:rPr>
        <w:t>在毕达哥拉斯学派那里</w:t>
      </w:r>
      <w:r w:rsidR="00CA07B9">
        <w:rPr>
          <w:rFonts w:ascii="华文楷体" w:eastAsia="华文楷体" w:hAnsi="华文楷体" w:hint="eastAsia"/>
          <w:lang w:bidi="zh-TW"/>
        </w:rPr>
        <w:t>，</w:t>
      </w:r>
      <w:r w:rsidR="00864CEB" w:rsidRPr="000F2697">
        <w:rPr>
          <w:rFonts w:ascii="华文楷体" w:eastAsia="华文楷体" w:hAnsi="华文楷体"/>
          <w:lang w:bidi="zh-TW"/>
        </w:rPr>
        <w:t>数字先于事物而存在，是构成事物的基本单元</w:t>
      </w:r>
      <w:r w:rsidR="00864CEB">
        <w:rPr>
          <w:rFonts w:ascii="华文楷体" w:eastAsia="华文楷体" w:hAnsi="华文楷体" w:hint="eastAsia"/>
          <w:lang w:bidi="zh-TW"/>
        </w:rPr>
        <w:t>。</w:t>
      </w:r>
      <w:r w:rsidR="00F66CB2" w:rsidRPr="000F2697">
        <w:rPr>
          <w:rFonts w:ascii="华文楷体" w:eastAsia="华文楷体" w:hAnsi="华文楷体" w:hint="eastAsia"/>
          <w:lang w:bidi="zh-TW"/>
        </w:rPr>
        <w:t>数作为万物的本原，不仅是构成事物的质量，而且也是事物的属性状况和模型。</w:t>
      </w:r>
    </w:p>
    <w:p w14:paraId="0F489174" w14:textId="3121F01B" w:rsidR="00674EFA" w:rsidRDefault="005B7E06" w:rsidP="000F2697">
      <w:pPr>
        <w:rPr>
          <w:rFonts w:ascii="华文楷体" w:eastAsia="华文楷体" w:hAnsi="华文楷体"/>
          <w:lang w:bidi="zh-TW"/>
        </w:rPr>
      </w:pPr>
      <w:r>
        <w:rPr>
          <w:rFonts w:ascii="华文楷体" w:eastAsia="华文楷体" w:hAnsi="华文楷体" w:hint="eastAsia"/>
          <w:lang w:bidi="zh-TW"/>
        </w:rPr>
        <w:t>（3）</w:t>
      </w:r>
      <w:r w:rsidR="00F66CB2" w:rsidRPr="000F2697">
        <w:rPr>
          <w:rFonts w:ascii="华文楷体" w:eastAsia="华文楷体" w:hAnsi="华文楷体" w:hint="eastAsia"/>
          <w:lang w:bidi="zh-TW"/>
        </w:rPr>
        <w:t>毕达哥拉斯学派以数为本原，说明了宇宙万物的生成过程。</w:t>
      </w:r>
    </w:p>
    <w:p w14:paraId="7D6859DA" w14:textId="01ED7FB2" w:rsidR="00F66CB2" w:rsidRPr="000F2697" w:rsidRDefault="00F66CB2" w:rsidP="000F2697">
      <w:pPr>
        <w:rPr>
          <w:rFonts w:ascii="华文楷体" w:eastAsia="华文楷体" w:hAnsi="华文楷体"/>
          <w:lang w:bidi="zh-TW"/>
        </w:rPr>
      </w:pPr>
      <w:r w:rsidRPr="000F2697">
        <w:rPr>
          <w:rFonts w:ascii="华文楷体" w:eastAsia="华文楷体" w:hAnsi="华文楷体" w:hint="eastAsia"/>
          <w:lang w:bidi="zh-TW"/>
        </w:rPr>
        <w:t>数有两种形式，即奇数和偶数。其中，奇数是有定型的，偶数是无定型的，所以奇数是完满的，偶数是不完满的。宇宙万物的本原是一元，从一元产生，二元从完满的一元和不完满的二元产生出各种数目。从数目产生出点，从点产生出线，从线产生出面，从面产生出立体，从立体产生水火土气四大元素，从而产生出一切物体。</w:t>
      </w:r>
    </w:p>
    <w:p w14:paraId="274C0605" w14:textId="0A959C23" w:rsidR="00F66CB2" w:rsidRPr="000F2697" w:rsidRDefault="00B45783" w:rsidP="000F2697">
      <w:pPr>
        <w:rPr>
          <w:rFonts w:ascii="华文楷体" w:eastAsia="华文楷体" w:hAnsi="华文楷体"/>
          <w:lang w:bidi="zh-TW"/>
        </w:rPr>
      </w:pPr>
      <w:r>
        <w:rPr>
          <w:rFonts w:ascii="华文楷体" w:eastAsia="华文楷体" w:hAnsi="华文楷体" w:hint="eastAsia"/>
          <w:lang w:bidi="zh-TW"/>
        </w:rPr>
        <w:t>三、</w:t>
      </w:r>
      <w:r w:rsidR="00F66CB2" w:rsidRPr="000F2697">
        <w:rPr>
          <w:rFonts w:ascii="华文楷体" w:eastAsia="华文楷体" w:hAnsi="华文楷体" w:hint="eastAsia"/>
          <w:lang w:bidi="zh-TW"/>
        </w:rPr>
        <w:t>毕达哥拉斯学派的</w:t>
      </w:r>
      <w:r w:rsidR="00AF045D">
        <w:rPr>
          <w:rFonts w:ascii="华文楷体" w:eastAsia="华文楷体" w:hAnsi="华文楷体" w:hint="eastAsia"/>
          <w:lang w:bidi="zh-TW"/>
        </w:rPr>
        <w:t>数</w:t>
      </w:r>
      <w:r w:rsidR="00F66CB2" w:rsidRPr="000F2697">
        <w:rPr>
          <w:rFonts w:ascii="华文楷体" w:eastAsia="华文楷体" w:hAnsi="华文楷体" w:hint="eastAsia"/>
          <w:lang w:bidi="zh-TW"/>
        </w:rPr>
        <w:t>本原说，与之前的自然哲学相比，</w:t>
      </w:r>
      <w:proofErr w:type="gramStart"/>
      <w:r w:rsidR="00F66CB2" w:rsidRPr="000F2697">
        <w:rPr>
          <w:rFonts w:ascii="华文楷体" w:eastAsia="华文楷体" w:hAnsi="华文楷体" w:hint="eastAsia"/>
          <w:lang w:bidi="zh-TW"/>
        </w:rPr>
        <w:t>数</w:t>
      </w:r>
      <w:r w:rsidR="00AF045D">
        <w:rPr>
          <w:rFonts w:ascii="华文楷体" w:eastAsia="华文楷体" w:hAnsi="华文楷体" w:hint="eastAsia"/>
          <w:lang w:bidi="zh-TW"/>
        </w:rPr>
        <w:t>具</w:t>
      </w:r>
      <w:r w:rsidR="00F66CB2" w:rsidRPr="000F2697">
        <w:rPr>
          <w:rFonts w:ascii="华文楷体" w:eastAsia="华文楷体" w:hAnsi="华文楷体" w:hint="eastAsia"/>
          <w:lang w:bidi="zh-TW"/>
        </w:rPr>
        <w:t>有</w:t>
      </w:r>
      <w:proofErr w:type="gramEnd"/>
      <w:r w:rsidR="00F66CB2" w:rsidRPr="000F2697">
        <w:rPr>
          <w:rFonts w:ascii="华文楷体" w:eastAsia="华文楷体" w:hAnsi="华文楷体" w:hint="eastAsia"/>
          <w:lang w:bidi="zh-TW"/>
        </w:rPr>
        <w:t>更高的普遍性</w:t>
      </w:r>
      <w:r w:rsidR="00AF045D">
        <w:rPr>
          <w:rFonts w:ascii="华文楷体" w:eastAsia="华文楷体" w:hAnsi="华文楷体" w:hint="eastAsia"/>
          <w:lang w:bidi="zh-TW"/>
        </w:rPr>
        <w:t>、</w:t>
      </w:r>
      <w:r w:rsidR="00F66CB2" w:rsidRPr="000F2697">
        <w:rPr>
          <w:rFonts w:ascii="华文楷体" w:eastAsia="华文楷体" w:hAnsi="华文楷体" w:hint="eastAsia"/>
          <w:lang w:bidi="zh-TW"/>
        </w:rPr>
        <w:t>概括性和抽象性，更能体现自然万物的统一性，但数毕竟只是量的规定，当它被用来解释正义婚姻等一切现象时，数的性质就有些模糊不清了。数虽然是抽象的，普遍的存在，但是还没有彻底摆脱感觉经验的限制，所以黑格尔说，这个数不是感性的，但也还不是思想。</w:t>
      </w:r>
    </w:p>
    <w:p w14:paraId="72CDCF29" w14:textId="77777777" w:rsidR="000D4BFD" w:rsidRPr="000F2697" w:rsidRDefault="000D4BFD" w:rsidP="000F2697">
      <w:pPr>
        <w:rPr>
          <w:rFonts w:ascii="华文楷体" w:eastAsia="华文楷体" w:hAnsi="华文楷体"/>
          <w:lang w:bidi="zh-TW"/>
        </w:rPr>
      </w:pPr>
    </w:p>
    <w:p w14:paraId="4DEDB46A" w14:textId="77777777" w:rsidR="000D4BFD" w:rsidRPr="000F2697" w:rsidRDefault="000D4BFD" w:rsidP="000F2697">
      <w:pPr>
        <w:rPr>
          <w:rFonts w:ascii="华文楷体" w:eastAsia="华文楷体" w:hAnsi="华文楷体"/>
          <w:lang w:bidi="zh-TW"/>
        </w:rPr>
      </w:pPr>
    </w:p>
    <w:p w14:paraId="2B3D40DE" w14:textId="3D938FAC" w:rsidR="00E02A6A" w:rsidRPr="000F2697" w:rsidRDefault="00A12F81" w:rsidP="000F2697">
      <w:pPr>
        <w:rPr>
          <w:rFonts w:ascii="华文楷体" w:eastAsia="华文楷体" w:hAnsi="华文楷体"/>
          <w:lang w:bidi="zh-TW"/>
        </w:rPr>
      </w:pPr>
      <w:r w:rsidRPr="000F2697">
        <w:rPr>
          <w:rFonts w:ascii="华文楷体" w:eastAsia="华文楷体" w:hAnsi="华文楷体" w:hint="eastAsia"/>
          <w:lang w:bidi="zh-TW"/>
        </w:rPr>
        <w:t>三、</w:t>
      </w:r>
      <w:r w:rsidR="00E02A6A" w:rsidRPr="000F2697">
        <w:rPr>
          <w:rFonts w:ascii="华文楷体" w:eastAsia="华文楷体" w:hAnsi="华文楷体" w:hint="eastAsia"/>
          <w:lang w:bidi="zh-TW"/>
        </w:rPr>
        <w:t>爱利亚派</w:t>
      </w:r>
    </w:p>
    <w:p w14:paraId="24AFFE41" w14:textId="41B6D73E" w:rsidR="0006558D" w:rsidRPr="000F2697" w:rsidRDefault="0006558D"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爱利亚学派是早期希腊哲学中最重要的哲学流派，其重要性主要表现在两个方面：</w:t>
      </w:r>
    </w:p>
    <w:p w14:paraId="093296AE" w14:textId="085A57FA" w:rsidR="0006558D" w:rsidRPr="000F2697" w:rsidRDefault="0006558D" w:rsidP="000F2697">
      <w:pPr>
        <w:ind w:firstLineChars="100" w:firstLine="210"/>
        <w:rPr>
          <w:rFonts w:ascii="华文楷体" w:eastAsia="华文楷体" w:hAnsi="华文楷体"/>
          <w:lang w:bidi="zh-TW"/>
        </w:rPr>
      </w:pPr>
      <w:r w:rsidRPr="000F2697">
        <w:rPr>
          <w:rFonts w:ascii="华文楷体" w:eastAsia="华文楷体" w:hAnsi="华文楷体"/>
          <w:lang w:bidi="zh-TW"/>
        </w:rPr>
        <w:t>1</w:t>
      </w:r>
      <w:r w:rsidR="00EE7B0E" w:rsidRPr="000F2697">
        <w:rPr>
          <w:rFonts w:ascii="华文楷体" w:eastAsia="华文楷体" w:hAnsi="华文楷体"/>
          <w:lang w:bidi="zh-TW"/>
        </w:rPr>
        <w:t>。</w:t>
      </w:r>
      <w:r w:rsidRPr="000F2697">
        <w:rPr>
          <w:rFonts w:ascii="华文楷体" w:eastAsia="华文楷体" w:hAnsi="华文楷体"/>
          <w:lang w:bidi="zh-TW"/>
        </w:rPr>
        <w:t>爱利亚学派开始转变哲学研究的重心,变本原的追朔为存在的探</w:t>
      </w:r>
      <w:r w:rsidRPr="000F2697">
        <w:rPr>
          <w:rFonts w:ascii="华文楷体" w:eastAsia="华文楷体" w:hAnsi="华文楷体" w:hint="eastAsia"/>
          <w:lang w:bidi="zh-TW"/>
        </w:rPr>
        <w:t>讨，从而为本体论的产生和发展奠定了坚实的基础。</w:t>
      </w:r>
    </w:p>
    <w:p w14:paraId="6702E41B" w14:textId="162483E6" w:rsidR="0006558D" w:rsidRPr="000F2697" w:rsidRDefault="0006558D" w:rsidP="000F2697">
      <w:pPr>
        <w:ind w:firstLineChars="100" w:firstLine="210"/>
        <w:rPr>
          <w:rFonts w:ascii="华文楷体" w:eastAsia="华文楷体" w:hAnsi="华文楷体"/>
          <w:lang w:bidi="zh-TW"/>
        </w:rPr>
      </w:pPr>
      <w:r w:rsidRPr="000F2697">
        <w:rPr>
          <w:rFonts w:ascii="华文楷体" w:eastAsia="华文楷体" w:hAnsi="华文楷体"/>
          <w:lang w:bidi="zh-TW"/>
        </w:rPr>
        <w:t>2</w:t>
      </w:r>
      <w:r w:rsidR="00EE7B0E" w:rsidRPr="000F2697">
        <w:rPr>
          <w:rFonts w:ascii="华文楷体" w:eastAsia="华文楷体" w:hAnsi="华文楷体"/>
          <w:lang w:bidi="zh-TW"/>
        </w:rPr>
        <w:t>。</w:t>
      </w:r>
      <w:r w:rsidRPr="000F2697">
        <w:rPr>
          <w:rFonts w:ascii="华文楷体" w:eastAsia="华文楷体" w:hAnsi="华文楷体"/>
          <w:lang w:bidi="zh-TW"/>
        </w:rPr>
        <w:t>他们首次使用了逻辑论证方法，为哲学思想的表述确定了基本的</w:t>
      </w:r>
      <w:r w:rsidRPr="000F2697">
        <w:rPr>
          <w:rFonts w:ascii="华文楷体" w:eastAsia="华文楷体" w:hAnsi="华文楷体" w:hint="eastAsia"/>
          <w:lang w:bidi="zh-TW"/>
        </w:rPr>
        <w:t>话语方式，最终演变为整个西方哲学主要的表达方式。</w:t>
      </w:r>
    </w:p>
    <w:p w14:paraId="59BD502A" w14:textId="0903849B" w:rsidR="00E02A6A" w:rsidRPr="000F2697" w:rsidRDefault="00E02A6A"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一、</w:t>
      </w:r>
      <w:proofErr w:type="gramStart"/>
      <w:r w:rsidRPr="000F2697">
        <w:rPr>
          <w:rFonts w:ascii="华文楷体" w:eastAsia="华文楷体" w:hAnsi="华文楷体" w:hint="eastAsia"/>
          <w:lang w:bidi="zh-TW"/>
        </w:rPr>
        <w:t>理神论</w:t>
      </w:r>
      <w:proofErr w:type="gramEnd"/>
    </w:p>
    <w:p w14:paraId="573F4FA4" w14:textId="77A8C852" w:rsidR="00E02A6A" w:rsidRPr="000F2697" w:rsidRDefault="00E02A6A" w:rsidP="000F2697">
      <w:pPr>
        <w:ind w:left="630" w:hangingChars="300" w:hanging="630"/>
        <w:rPr>
          <w:rFonts w:ascii="华文楷体" w:eastAsia="华文楷体" w:hAnsi="华文楷体"/>
          <w:lang w:bidi="zh-TW"/>
        </w:rPr>
      </w:pPr>
      <w:r w:rsidRPr="000F2697">
        <w:rPr>
          <w:rFonts w:ascii="华文楷体" w:eastAsia="华文楷体" w:hAnsi="华文楷体" w:hint="eastAsia"/>
          <w:lang w:bidi="zh-TW"/>
        </w:rPr>
        <w:t>（一）克塞诺芬尼</w:t>
      </w:r>
      <w:r w:rsidR="005D2C6C" w:rsidRPr="000F2697">
        <w:rPr>
          <w:rFonts w:ascii="华文楷体" w:eastAsia="华文楷体" w:hAnsi="华文楷体" w:hint="eastAsia"/>
          <w:lang w:bidi="zh-TW"/>
        </w:rPr>
        <w:t>是最早的哲学家之一，他</w:t>
      </w:r>
      <w:r w:rsidR="00B8141B" w:rsidRPr="000F2697">
        <w:rPr>
          <w:rFonts w:ascii="华文楷体" w:eastAsia="华文楷体" w:hAnsi="华文楷体" w:hint="eastAsia"/>
          <w:lang w:bidi="zh-TW"/>
        </w:rPr>
        <w:t>对神人同形同性论进行公开批判，从根本上动摇了神话世界观。</w:t>
      </w:r>
    </w:p>
    <w:p w14:paraId="1E02CFB8" w14:textId="6D63E389" w:rsidR="00B8141B" w:rsidRPr="000F2697" w:rsidRDefault="00B8141B" w:rsidP="000F2697">
      <w:pPr>
        <w:ind w:firstLine="645"/>
        <w:rPr>
          <w:rFonts w:ascii="华文楷体" w:eastAsia="华文楷体" w:hAnsi="华文楷体"/>
          <w:lang w:bidi="zh-TW"/>
        </w:rPr>
      </w:pPr>
      <w:r w:rsidRPr="000F2697">
        <w:rPr>
          <w:rFonts w:ascii="华文楷体" w:eastAsia="华文楷体" w:hAnsi="华文楷体" w:hint="eastAsia"/>
          <w:lang w:bidi="zh-TW"/>
        </w:rPr>
        <w:t>（二）</w:t>
      </w:r>
      <w:proofErr w:type="gramStart"/>
      <w:r w:rsidRPr="000F2697">
        <w:rPr>
          <w:rFonts w:ascii="华文楷体" w:eastAsia="华文楷体" w:hAnsi="华文楷体" w:hint="eastAsia"/>
          <w:lang w:bidi="zh-TW"/>
        </w:rPr>
        <w:t>理神论</w:t>
      </w:r>
      <w:proofErr w:type="gramEnd"/>
      <w:r w:rsidRPr="000F2697">
        <w:rPr>
          <w:rFonts w:ascii="华文楷体" w:eastAsia="华文楷体" w:hAnsi="华文楷体" w:hint="eastAsia"/>
          <w:lang w:bidi="zh-TW"/>
        </w:rPr>
        <w:t>内容</w:t>
      </w:r>
    </w:p>
    <w:p w14:paraId="14815D84" w14:textId="624CF7B8" w:rsidR="00B8141B" w:rsidRPr="000F2697" w:rsidRDefault="00B8141B" w:rsidP="000F2697">
      <w:pPr>
        <w:ind w:left="840" w:hangingChars="400" w:hanging="840"/>
        <w:rPr>
          <w:rFonts w:ascii="华文楷体" w:eastAsia="华文楷体" w:hAnsi="华文楷体"/>
          <w:lang w:bidi="zh-TW"/>
        </w:rPr>
      </w:pPr>
      <w:r w:rsidRPr="000F2697">
        <w:rPr>
          <w:rFonts w:ascii="华文楷体" w:eastAsia="华文楷体" w:hAnsi="华文楷体" w:hint="eastAsia"/>
          <w:lang w:bidi="zh-TW"/>
        </w:rPr>
        <w:t>（1）</w:t>
      </w:r>
      <w:r w:rsidR="001F4B22" w:rsidRPr="000F2697">
        <w:rPr>
          <w:rFonts w:ascii="华文楷体" w:eastAsia="华文楷体" w:hAnsi="华文楷体" w:hint="eastAsia"/>
          <w:lang w:bidi="zh-TW"/>
        </w:rPr>
        <w:t>他否定了与人同形同性的多神教，指出其荒谬</w:t>
      </w:r>
      <w:r w:rsidR="00FB3C88" w:rsidRPr="000F2697">
        <w:rPr>
          <w:rFonts w:ascii="华文楷体" w:eastAsia="华文楷体" w:hAnsi="华文楷体" w:hint="eastAsia"/>
          <w:lang w:bidi="zh-TW"/>
        </w:rPr>
        <w:t>的相对</w:t>
      </w:r>
      <w:r w:rsidR="001F4B22" w:rsidRPr="000F2697">
        <w:rPr>
          <w:rFonts w:ascii="华文楷体" w:eastAsia="华文楷体" w:hAnsi="华文楷体" w:hint="eastAsia"/>
          <w:lang w:bidi="zh-TW"/>
        </w:rPr>
        <w:t>性</w:t>
      </w:r>
      <w:r w:rsidR="00FB3C88" w:rsidRPr="000F2697">
        <w:rPr>
          <w:rFonts w:ascii="华文楷体" w:eastAsia="华文楷体" w:hAnsi="华文楷体" w:hint="eastAsia"/>
          <w:lang w:bidi="zh-TW"/>
        </w:rPr>
        <w:t>；</w:t>
      </w:r>
      <w:r w:rsidR="001F4B22" w:rsidRPr="000F2697">
        <w:rPr>
          <w:rFonts w:ascii="华文楷体" w:eastAsia="华文楷体" w:hAnsi="华文楷体" w:hint="eastAsia"/>
          <w:lang w:bidi="zh-TW"/>
        </w:rPr>
        <w:t>并就此提出了一个普遍绝对的“神”</w:t>
      </w:r>
      <w:r w:rsidR="00FB3C88" w:rsidRPr="000F2697">
        <w:rPr>
          <w:rFonts w:ascii="华文楷体" w:eastAsia="华文楷体" w:hAnsi="华文楷体" w:hint="eastAsia"/>
          <w:lang w:bidi="zh-TW"/>
        </w:rPr>
        <w:t>。这里的“神”并非人格神，而是世界最高原则的代名词</w:t>
      </w:r>
      <w:r w:rsidR="001F4B22" w:rsidRPr="000F2697">
        <w:rPr>
          <w:rFonts w:ascii="华文楷体" w:eastAsia="华文楷体" w:hAnsi="华文楷体" w:hint="eastAsia"/>
          <w:lang w:bidi="zh-TW"/>
        </w:rPr>
        <w:t>。</w:t>
      </w:r>
    </w:p>
    <w:p w14:paraId="284E6FB8" w14:textId="438D2BE6" w:rsidR="00F66AC4" w:rsidRPr="000F2697" w:rsidRDefault="001F4B22" w:rsidP="000F2697">
      <w:pPr>
        <w:ind w:firstLine="645"/>
        <w:rPr>
          <w:rFonts w:ascii="华文楷体" w:eastAsia="华文楷体" w:hAnsi="华文楷体"/>
          <w:lang w:bidi="zh-TW"/>
        </w:rPr>
      </w:pPr>
      <w:r w:rsidRPr="000F2697">
        <w:rPr>
          <w:rFonts w:ascii="华文楷体" w:eastAsia="华文楷体" w:hAnsi="华文楷体" w:hint="eastAsia"/>
          <w:lang w:bidi="zh-TW"/>
        </w:rPr>
        <w:t>（2）他认为“神”的特点包括：</w:t>
      </w:r>
    </w:p>
    <w:p w14:paraId="1E5C77F1" w14:textId="40B86D2B" w:rsidR="00F66AC4" w:rsidRPr="000F2697" w:rsidRDefault="001F4B22"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①</w:t>
      </w:r>
      <w:r w:rsidR="00C56C63" w:rsidRPr="000F2697">
        <w:rPr>
          <w:rFonts w:ascii="华文楷体" w:eastAsia="华文楷体" w:hAnsi="华文楷体" w:hint="eastAsia"/>
          <w:lang w:bidi="zh-TW"/>
        </w:rPr>
        <w:t>唯一</w:t>
      </w:r>
      <w:r w:rsidRPr="000F2697">
        <w:rPr>
          <w:rFonts w:ascii="华文楷体" w:eastAsia="华文楷体" w:hAnsi="华文楷体" w:hint="eastAsia"/>
          <w:lang w:bidi="zh-TW"/>
        </w:rPr>
        <w:t>性</w:t>
      </w:r>
      <w:r w:rsidR="00F66AC4" w:rsidRPr="000F2697">
        <w:rPr>
          <w:rFonts w:ascii="华文楷体" w:eastAsia="华文楷体" w:hAnsi="华文楷体" w:hint="eastAsia"/>
          <w:lang w:bidi="zh-TW"/>
        </w:rPr>
        <w:t>。万物的本原是“一”，“一”即神；</w:t>
      </w:r>
      <w:proofErr w:type="gramStart"/>
      <w:r w:rsidR="00F66AC4" w:rsidRPr="000F2697">
        <w:rPr>
          <w:rFonts w:ascii="华文楷体" w:eastAsia="华文楷体" w:hAnsi="华文楷体" w:hint="eastAsia"/>
          <w:lang w:bidi="zh-TW"/>
        </w:rPr>
        <w:t>神不会</w:t>
      </w:r>
      <w:proofErr w:type="gramEnd"/>
      <w:r w:rsidR="00F66AC4" w:rsidRPr="000F2697">
        <w:rPr>
          <w:rFonts w:ascii="华文楷体" w:eastAsia="华文楷体" w:hAnsi="华文楷体" w:hint="eastAsia"/>
          <w:lang w:bidi="zh-TW"/>
        </w:rPr>
        <w:t>因人、因时、因地而异，它凌驾于人的特殊性与相对性</w:t>
      </w:r>
      <w:r w:rsidR="00FB3C88" w:rsidRPr="000F2697">
        <w:rPr>
          <w:rFonts w:ascii="华文楷体" w:eastAsia="华文楷体" w:hAnsi="华文楷体" w:hint="eastAsia"/>
          <w:lang w:bidi="zh-TW"/>
        </w:rPr>
        <w:t>之上</w:t>
      </w:r>
      <w:r w:rsidR="00F66AC4" w:rsidRPr="000F2697">
        <w:rPr>
          <w:rFonts w:ascii="华文楷体" w:eastAsia="华文楷体" w:hAnsi="华文楷体" w:hint="eastAsia"/>
          <w:lang w:bidi="zh-TW"/>
        </w:rPr>
        <w:t>，具有全人类所承认的普遍性与绝对性。</w:t>
      </w:r>
    </w:p>
    <w:p w14:paraId="3C4A77AF" w14:textId="77777777" w:rsidR="001E30BF" w:rsidRPr="000F2697" w:rsidRDefault="001F4B22"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②</w:t>
      </w:r>
      <w:r w:rsidR="00C56C63" w:rsidRPr="000F2697">
        <w:rPr>
          <w:rFonts w:ascii="华文楷体" w:eastAsia="华文楷体" w:hAnsi="华文楷体" w:hint="eastAsia"/>
          <w:lang w:bidi="zh-TW"/>
        </w:rPr>
        <w:t>不变不动</w:t>
      </w:r>
      <w:r w:rsidR="00F66AC4" w:rsidRPr="000F2697">
        <w:rPr>
          <w:rFonts w:ascii="华文楷体" w:eastAsia="华文楷体" w:hAnsi="华文楷体" w:hint="eastAsia"/>
          <w:lang w:bidi="zh-TW"/>
        </w:rPr>
        <w:t>。神不具有形体，它的力量是无形的思想，</w:t>
      </w:r>
      <w:proofErr w:type="gramStart"/>
      <w:r w:rsidR="00F66AC4" w:rsidRPr="000F2697">
        <w:rPr>
          <w:rFonts w:ascii="华文楷体" w:eastAsia="华文楷体" w:hAnsi="华文楷体" w:hint="eastAsia"/>
          <w:lang w:bidi="zh-TW"/>
        </w:rPr>
        <w:t>不</w:t>
      </w:r>
      <w:proofErr w:type="gramEnd"/>
      <w:r w:rsidR="00F66AC4" w:rsidRPr="000F2697">
        <w:rPr>
          <w:rFonts w:ascii="华文楷体" w:eastAsia="华文楷体" w:hAnsi="华文楷体" w:hint="eastAsia"/>
          <w:lang w:bidi="zh-TW"/>
        </w:rPr>
        <w:t>随着世间事物的变动而变动，永远保持在一个地方。</w:t>
      </w:r>
    </w:p>
    <w:p w14:paraId="6CF2B492" w14:textId="0DB85D81" w:rsidR="00D15665" w:rsidRPr="000F2697" w:rsidRDefault="00F66AC4"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③</w:t>
      </w:r>
      <w:r w:rsidR="00C56C63" w:rsidRPr="000F2697">
        <w:rPr>
          <w:rFonts w:ascii="华文楷体" w:eastAsia="华文楷体" w:hAnsi="华文楷体" w:hint="eastAsia"/>
          <w:lang w:bidi="zh-TW"/>
        </w:rPr>
        <w:t>不生不灭</w:t>
      </w:r>
      <w:r w:rsidRPr="000F2697">
        <w:rPr>
          <w:rFonts w:ascii="华文楷体" w:eastAsia="华文楷体" w:hAnsi="华文楷体" w:hint="eastAsia"/>
          <w:lang w:bidi="zh-TW"/>
        </w:rPr>
        <w:t>。</w:t>
      </w:r>
      <w:r w:rsidR="00D15665" w:rsidRPr="000F2697">
        <w:rPr>
          <w:rFonts w:ascii="华文楷体" w:eastAsia="华文楷体" w:hAnsi="华文楷体" w:hint="eastAsia"/>
          <w:lang w:bidi="zh-TW"/>
        </w:rPr>
        <w:t>他认为</w:t>
      </w:r>
      <w:r w:rsidRPr="000F2697">
        <w:rPr>
          <w:rFonts w:ascii="华文楷体" w:eastAsia="华文楷体" w:hAnsi="华文楷体" w:hint="eastAsia"/>
          <w:lang w:bidi="zh-TW"/>
        </w:rPr>
        <w:t>神作为一个无形的主宰</w:t>
      </w:r>
      <w:r w:rsidR="001E30BF" w:rsidRPr="000F2697">
        <w:rPr>
          <w:rFonts w:ascii="华文楷体" w:eastAsia="华文楷体" w:hAnsi="华文楷体" w:hint="eastAsia"/>
          <w:lang w:bidi="zh-TW"/>
        </w:rPr>
        <w:t>，无法用时间和空间的尺度加以限定；它既不是无限的，也不是有限的；既不是静止的，也不是运动的。因此</w:t>
      </w:r>
      <w:proofErr w:type="gramStart"/>
      <w:r w:rsidR="00D15665" w:rsidRPr="000F2697">
        <w:rPr>
          <w:rFonts w:ascii="华文楷体" w:eastAsia="华文楷体" w:hAnsi="华文楷体" w:hint="eastAsia"/>
          <w:lang w:bidi="zh-TW"/>
        </w:rPr>
        <w:t>神</w:t>
      </w:r>
      <w:r w:rsidR="001E30BF" w:rsidRPr="000F2697">
        <w:rPr>
          <w:rFonts w:ascii="华文楷体" w:eastAsia="华文楷体" w:hAnsi="华文楷体" w:hint="eastAsia"/>
          <w:lang w:bidi="zh-TW"/>
        </w:rPr>
        <w:t>无法</w:t>
      </w:r>
      <w:proofErr w:type="gramEnd"/>
      <w:r w:rsidR="001E30BF" w:rsidRPr="000F2697">
        <w:rPr>
          <w:rFonts w:ascii="华文楷体" w:eastAsia="华文楷体" w:hAnsi="华文楷体" w:hint="eastAsia"/>
          <w:lang w:bidi="zh-TW"/>
        </w:rPr>
        <w:t>被产生</w:t>
      </w:r>
      <w:r w:rsidR="00D15665" w:rsidRPr="000F2697">
        <w:rPr>
          <w:rFonts w:ascii="华文楷体" w:eastAsia="华文楷体" w:hAnsi="华文楷体" w:hint="eastAsia"/>
          <w:lang w:bidi="zh-TW"/>
        </w:rPr>
        <w:t>，</w:t>
      </w:r>
      <w:r w:rsidR="001E30BF" w:rsidRPr="000F2697">
        <w:rPr>
          <w:rFonts w:ascii="华文楷体" w:eastAsia="华文楷体" w:hAnsi="华文楷体" w:hint="eastAsia"/>
          <w:lang w:bidi="zh-TW"/>
        </w:rPr>
        <w:t>也无所谓</w:t>
      </w:r>
      <w:r w:rsidR="00D15665" w:rsidRPr="000F2697">
        <w:rPr>
          <w:rFonts w:ascii="华文楷体" w:eastAsia="华文楷体" w:hAnsi="华文楷体" w:hint="eastAsia"/>
          <w:lang w:bidi="zh-TW"/>
        </w:rPr>
        <w:t>消</w:t>
      </w:r>
      <w:r w:rsidR="001E30BF" w:rsidRPr="000F2697">
        <w:rPr>
          <w:rFonts w:ascii="华文楷体" w:eastAsia="华文楷体" w:hAnsi="华文楷体" w:hint="eastAsia"/>
          <w:lang w:bidi="zh-TW"/>
        </w:rPr>
        <w:t>亡</w:t>
      </w:r>
      <w:r w:rsidR="00D15665" w:rsidRPr="000F2697">
        <w:rPr>
          <w:rFonts w:ascii="华文楷体" w:eastAsia="华文楷体" w:hAnsi="华文楷体" w:hint="eastAsia"/>
          <w:lang w:bidi="zh-TW"/>
        </w:rPr>
        <w:t>。</w:t>
      </w:r>
    </w:p>
    <w:p w14:paraId="450CFD6C" w14:textId="6A44D029" w:rsidR="001F4B22" w:rsidRPr="000F2697" w:rsidRDefault="00F66AC4"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④</w:t>
      </w:r>
      <w:r w:rsidR="00C56C63" w:rsidRPr="000F2697">
        <w:rPr>
          <w:rFonts w:ascii="华文楷体" w:eastAsia="华文楷体" w:hAnsi="华文楷体" w:hint="eastAsia"/>
          <w:lang w:bidi="zh-TW"/>
        </w:rPr>
        <w:t>“神是全视、全知、全闻的。”</w:t>
      </w:r>
    </w:p>
    <w:p w14:paraId="26D24D58" w14:textId="4446314F" w:rsidR="00D15665" w:rsidRPr="000F2697" w:rsidRDefault="00D15665" w:rsidP="000F2697">
      <w:pPr>
        <w:rPr>
          <w:rFonts w:ascii="华文楷体" w:eastAsia="华文楷体" w:hAnsi="华文楷体"/>
          <w:lang w:bidi="zh-TW"/>
        </w:rPr>
      </w:pPr>
      <w:r w:rsidRPr="000F2697">
        <w:rPr>
          <w:rFonts w:ascii="华文楷体" w:eastAsia="华文楷体" w:hAnsi="华文楷体" w:hint="eastAsia"/>
          <w:lang w:bidi="zh-TW"/>
        </w:rPr>
        <w:t>（3）论证“神不生不灭”的方法：归谬法。</w:t>
      </w:r>
    </w:p>
    <w:p w14:paraId="4D31D89D" w14:textId="32A48601" w:rsidR="00D165EB" w:rsidRPr="000F2697" w:rsidRDefault="00FB3C88" w:rsidP="000F2697">
      <w:pPr>
        <w:ind w:left="1260" w:hangingChars="600" w:hanging="1260"/>
        <w:rPr>
          <w:rFonts w:ascii="华文楷体" w:eastAsia="华文楷体" w:hAnsi="华文楷体"/>
          <w:lang w:bidi="zh-TW"/>
        </w:rPr>
      </w:pPr>
      <w:r w:rsidRPr="000F2697">
        <w:rPr>
          <w:rFonts w:ascii="华文楷体" w:eastAsia="华文楷体" w:hAnsi="华文楷体" w:hint="eastAsia"/>
          <w:lang w:bidi="zh-TW"/>
        </w:rPr>
        <w:t>克塞诺芬尼用一种</w:t>
      </w:r>
      <w:r w:rsidR="00B97F5F" w:rsidRPr="000F2697">
        <w:rPr>
          <w:rFonts w:ascii="华文楷体" w:eastAsia="华文楷体" w:hAnsi="华文楷体" w:hint="eastAsia"/>
          <w:lang w:bidi="zh-TW"/>
        </w:rPr>
        <w:t>粗糙的</w:t>
      </w:r>
      <w:r w:rsidR="00C81A3F" w:rsidRPr="000F2697">
        <w:rPr>
          <w:rFonts w:ascii="华文楷体" w:eastAsia="华文楷体" w:hAnsi="华文楷体" w:hint="eastAsia"/>
          <w:lang w:bidi="zh-TW"/>
        </w:rPr>
        <w:t>归谬法</w:t>
      </w:r>
      <w:r w:rsidRPr="000F2697">
        <w:rPr>
          <w:rFonts w:ascii="华文楷体" w:eastAsia="华文楷体" w:hAnsi="华文楷体" w:hint="eastAsia"/>
          <w:lang w:bidi="zh-TW"/>
        </w:rPr>
        <w:t>来说明神并非产生出来的</w:t>
      </w:r>
      <w:r w:rsidR="00C81A3F" w:rsidRPr="000F2697">
        <w:rPr>
          <w:rFonts w:ascii="华文楷体" w:eastAsia="华文楷体" w:hAnsi="华文楷体" w:hint="eastAsia"/>
          <w:lang w:bidi="zh-TW"/>
        </w:rPr>
        <w:t>。</w:t>
      </w:r>
      <w:r w:rsidRPr="000F2697">
        <w:rPr>
          <w:rFonts w:ascii="华文楷体" w:eastAsia="华文楷体" w:hAnsi="华文楷体" w:hint="eastAsia"/>
          <w:lang w:bidi="zh-TW"/>
        </w:rPr>
        <w:t>其论证步骤为：</w:t>
      </w:r>
    </w:p>
    <w:p w14:paraId="0D7EF8A3" w14:textId="3BB90EBB" w:rsidR="00FB3C88" w:rsidRPr="000F2697" w:rsidRDefault="00FB3C88" w:rsidP="000F2697">
      <w:pPr>
        <w:pStyle w:val="a3"/>
        <w:numPr>
          <w:ilvl w:val="0"/>
          <w:numId w:val="8"/>
        </w:numPr>
        <w:ind w:left="0" w:firstLineChars="0"/>
        <w:rPr>
          <w:rFonts w:ascii="华文楷体" w:eastAsia="华文楷体" w:hAnsi="华文楷体"/>
          <w:lang w:bidi="zh-TW"/>
        </w:rPr>
      </w:pPr>
      <w:r w:rsidRPr="000F2697">
        <w:rPr>
          <w:rFonts w:ascii="华文楷体" w:eastAsia="华文楷体" w:hAnsi="华文楷体" w:hint="eastAsia"/>
          <w:lang w:bidi="zh-TW"/>
        </w:rPr>
        <w:t>神并非产生出来的。因为产生出来的东西或由同类物生出，或由</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同类物生出。</w:t>
      </w:r>
    </w:p>
    <w:p w14:paraId="19A6F8C3" w14:textId="23695686" w:rsidR="00FB3C88" w:rsidRPr="000F2697" w:rsidRDefault="00FB3C88" w:rsidP="000F2697">
      <w:pPr>
        <w:pStyle w:val="a3"/>
        <w:numPr>
          <w:ilvl w:val="0"/>
          <w:numId w:val="8"/>
        </w:numPr>
        <w:ind w:left="0" w:firstLineChars="0"/>
        <w:rPr>
          <w:rFonts w:ascii="华文楷体" w:eastAsia="华文楷体" w:hAnsi="华文楷体"/>
          <w:lang w:bidi="zh-TW"/>
        </w:rPr>
      </w:pPr>
      <w:r w:rsidRPr="000F2697">
        <w:rPr>
          <w:rFonts w:ascii="华文楷体" w:eastAsia="华文楷体" w:hAnsi="华文楷体" w:hint="eastAsia"/>
          <w:lang w:bidi="zh-TW"/>
        </w:rPr>
        <w:t>若它为同类物产生，则会出现产生的次序混乱。</w:t>
      </w:r>
    </w:p>
    <w:p w14:paraId="110BD0A1" w14:textId="4CA56EA4" w:rsidR="00FB3C88" w:rsidRPr="000F2697" w:rsidRDefault="00FB3C88" w:rsidP="000F2697">
      <w:pPr>
        <w:pStyle w:val="a3"/>
        <w:numPr>
          <w:ilvl w:val="0"/>
          <w:numId w:val="8"/>
        </w:numPr>
        <w:ind w:left="0" w:firstLineChars="0"/>
        <w:rPr>
          <w:rFonts w:ascii="华文楷体" w:eastAsia="华文楷体" w:hAnsi="华文楷体"/>
          <w:lang w:bidi="zh-TW"/>
        </w:rPr>
      </w:pPr>
      <w:r w:rsidRPr="000F2697">
        <w:rPr>
          <w:rFonts w:ascii="华文楷体" w:eastAsia="华文楷体" w:hAnsi="华文楷体" w:hint="eastAsia"/>
          <w:lang w:bidi="zh-TW"/>
        </w:rPr>
        <w:t>若它由</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同类物产生，如在不存在中生出存在，则从反面证明了其绝对性和永恒性。</w:t>
      </w:r>
    </w:p>
    <w:p w14:paraId="53CBAAC9" w14:textId="0AC35A13" w:rsidR="00D165EB" w:rsidRPr="000F2697" w:rsidRDefault="00FB3C88" w:rsidP="000F2697">
      <w:pPr>
        <w:pStyle w:val="a3"/>
        <w:numPr>
          <w:ilvl w:val="0"/>
          <w:numId w:val="8"/>
        </w:numPr>
        <w:ind w:left="0" w:firstLineChars="0"/>
        <w:rPr>
          <w:rFonts w:ascii="华文楷体" w:eastAsia="华文楷体" w:hAnsi="华文楷体"/>
          <w:lang w:bidi="zh-TW"/>
        </w:rPr>
      </w:pPr>
      <w:r w:rsidRPr="000F2697">
        <w:rPr>
          <w:rFonts w:ascii="华文楷体" w:eastAsia="华文楷体" w:hAnsi="华文楷体" w:hint="eastAsia"/>
          <w:lang w:bidi="zh-TW"/>
        </w:rPr>
        <w:t>因此神不是产生出来的。</w:t>
      </w:r>
    </w:p>
    <w:p w14:paraId="2A3D4389" w14:textId="0B549EC3" w:rsidR="00FB3C88" w:rsidRPr="000F2697" w:rsidRDefault="00FB3C88"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（三）意义</w:t>
      </w:r>
    </w:p>
    <w:p w14:paraId="7323F714" w14:textId="1E6C37F2" w:rsidR="00FB3C88" w:rsidRPr="000F2697" w:rsidRDefault="00B97F5F"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克塞诺芬尼的归谬法尽管粗糙，但他仍然开创了一种逻辑论证的方式</w:t>
      </w:r>
      <w:r w:rsidR="00C81A3F" w:rsidRPr="000F2697">
        <w:rPr>
          <w:rFonts w:ascii="华文楷体" w:eastAsia="华文楷体" w:hAnsi="华文楷体" w:hint="eastAsia"/>
          <w:lang w:bidi="zh-TW"/>
        </w:rPr>
        <w:t>，这种论证方式在爱利亚学派的其他哲学家那里被发展为一种具有深刻的思辨内容的“诡辩”，并经智者派的发展，最终在苏格拉底那里形成了希腊的辩证法。</w:t>
      </w:r>
    </w:p>
    <w:p w14:paraId="38AB1143" w14:textId="77777777" w:rsidR="0006558D" w:rsidRPr="000F2697" w:rsidRDefault="0006558D" w:rsidP="000F2697">
      <w:pPr>
        <w:ind w:firstLineChars="200" w:firstLine="420"/>
        <w:rPr>
          <w:rFonts w:ascii="华文楷体" w:eastAsia="华文楷体" w:hAnsi="华文楷体"/>
          <w:lang w:bidi="zh-TW"/>
        </w:rPr>
      </w:pPr>
    </w:p>
    <w:p w14:paraId="4EC25CBA" w14:textId="7A3AC59F" w:rsidR="00B41CFC" w:rsidRPr="000F2697" w:rsidRDefault="00CF5063" w:rsidP="000F2697">
      <w:pPr>
        <w:rPr>
          <w:rFonts w:ascii="华文楷体" w:eastAsia="华文楷体" w:hAnsi="华文楷体"/>
          <w:lang w:bidi="zh-TW"/>
        </w:rPr>
      </w:pPr>
      <w:r w:rsidRPr="000F2697">
        <w:rPr>
          <w:rFonts w:ascii="华文楷体" w:eastAsia="华文楷体" w:hAnsi="华文楷体" w:hint="eastAsia"/>
          <w:lang w:bidi="zh-TW"/>
        </w:rPr>
        <w:t>二</w:t>
      </w:r>
      <w:r w:rsidR="00B41CFC" w:rsidRPr="000F2697">
        <w:rPr>
          <w:rFonts w:ascii="华文楷体" w:eastAsia="华文楷体" w:hAnsi="华文楷体" w:hint="eastAsia"/>
          <w:lang w:bidi="zh-TW"/>
        </w:rPr>
        <w:t>、</w:t>
      </w:r>
      <w:r w:rsidR="00C81A3F" w:rsidRPr="000F2697">
        <w:rPr>
          <w:rFonts w:ascii="华文楷体" w:eastAsia="华文楷体" w:hAnsi="华文楷体" w:hint="eastAsia"/>
          <w:lang w:bidi="zh-TW"/>
        </w:rPr>
        <w:t>是者学说、</w:t>
      </w:r>
      <w:r w:rsidR="00BC1B10" w:rsidRPr="000F2697">
        <w:rPr>
          <w:rFonts w:ascii="华文楷体" w:eastAsia="华文楷体" w:hAnsi="华文楷体" w:hint="eastAsia"/>
          <w:lang w:bidi="zh-TW"/>
        </w:rPr>
        <w:t>巴门尼德</w:t>
      </w:r>
    </w:p>
    <w:p w14:paraId="4A263351" w14:textId="77777777" w:rsidR="008E049B" w:rsidRPr="000F2697" w:rsidRDefault="008E049B" w:rsidP="000F2697">
      <w:pPr>
        <w:rPr>
          <w:rFonts w:ascii="华文楷体" w:eastAsia="华文楷体" w:hAnsi="华文楷体"/>
          <w:lang w:bidi="zh-TW"/>
        </w:rPr>
      </w:pPr>
      <w:r w:rsidRPr="000F2697">
        <w:rPr>
          <w:rFonts w:ascii="华文楷体" w:eastAsia="华文楷体" w:hAnsi="华文楷体" w:hint="eastAsia"/>
          <w:lang w:bidi="zh-TW"/>
        </w:rPr>
        <w:t>（一）综述</w:t>
      </w:r>
    </w:p>
    <w:p w14:paraId="6A09EC45" w14:textId="77777777" w:rsidR="0091585A" w:rsidRPr="000F2697" w:rsidRDefault="00B41CFC" w:rsidP="000F2697">
      <w:pPr>
        <w:ind w:firstLineChars="200" w:firstLine="420"/>
        <w:rPr>
          <w:rFonts w:ascii="华文楷体" w:eastAsia="华文楷体" w:hAnsi="华文楷体"/>
          <w:lang w:bidi="zh-TW"/>
        </w:rPr>
      </w:pPr>
      <w:r w:rsidRPr="000F2697">
        <w:rPr>
          <w:rFonts w:ascii="华文楷体" w:eastAsia="华文楷体" w:hAnsi="华文楷体"/>
          <w:lang w:bidi="zh-TW"/>
        </w:rPr>
        <w:t>巴门尼德</w:t>
      </w:r>
      <w:r w:rsidR="009D4CF2" w:rsidRPr="000F2697">
        <w:rPr>
          <w:rFonts w:ascii="华文楷体" w:eastAsia="华文楷体" w:hAnsi="华文楷体" w:hint="eastAsia"/>
          <w:lang w:bidi="zh-TW"/>
        </w:rPr>
        <w:t>是爱利亚派的实际创始者和主要代表者</w:t>
      </w:r>
      <w:r w:rsidR="0091585A" w:rsidRPr="000F2697">
        <w:rPr>
          <w:rFonts w:ascii="华文楷体" w:eastAsia="华文楷体" w:hAnsi="华文楷体" w:hint="eastAsia"/>
          <w:lang w:bidi="zh-TW"/>
        </w:rPr>
        <w:t>，是存在论本体论的奠基人</w:t>
      </w:r>
      <w:r w:rsidR="009D4CF2" w:rsidRPr="000F2697">
        <w:rPr>
          <w:rFonts w:ascii="华文楷体" w:eastAsia="华文楷体" w:hAnsi="华文楷体" w:hint="eastAsia"/>
          <w:lang w:bidi="zh-TW"/>
        </w:rPr>
        <w:t>。</w:t>
      </w:r>
    </w:p>
    <w:p w14:paraId="6D642510" w14:textId="66B262E7" w:rsidR="00D4283D" w:rsidRPr="000F2697" w:rsidRDefault="009D4CF2"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他</w:t>
      </w:r>
      <w:r w:rsidR="0000795E" w:rsidRPr="000F2697">
        <w:rPr>
          <w:rFonts w:ascii="华文楷体" w:eastAsia="华文楷体" w:hAnsi="华文楷体" w:hint="eastAsia"/>
          <w:lang w:bidi="zh-TW"/>
        </w:rPr>
        <w:t>认为</w:t>
      </w:r>
      <w:r w:rsidR="008E049B" w:rsidRPr="000F2697">
        <w:rPr>
          <w:rFonts w:ascii="华文楷体" w:eastAsia="华文楷体" w:hAnsi="华文楷体" w:hint="eastAsia"/>
          <w:lang w:bidi="zh-TW"/>
        </w:rPr>
        <w:t>以往</w:t>
      </w:r>
      <w:r w:rsidR="0079073D" w:rsidRPr="000F2697">
        <w:rPr>
          <w:rFonts w:ascii="华文楷体" w:eastAsia="华文楷体" w:hAnsi="华文楷体" w:hint="eastAsia"/>
          <w:lang w:bidi="zh-TW"/>
        </w:rPr>
        <w:t>哲学家</w:t>
      </w:r>
      <w:r w:rsidR="0000795E" w:rsidRPr="000F2697">
        <w:rPr>
          <w:rFonts w:ascii="华文楷体" w:eastAsia="华文楷体" w:hAnsi="华文楷体" w:hint="eastAsia"/>
          <w:lang w:bidi="zh-TW"/>
        </w:rPr>
        <w:t>用自然元素说明自然元素的方式是有缺陷的，</w:t>
      </w:r>
      <w:r w:rsidR="00D4283D" w:rsidRPr="000F2697">
        <w:rPr>
          <w:rFonts w:ascii="华文楷体" w:eastAsia="华文楷体" w:hAnsi="华文楷体" w:hint="eastAsia"/>
          <w:lang w:bidi="zh-TW"/>
        </w:rPr>
        <w:t>其本原既缺乏普遍性又难以解释与其他元素的关系；而他们</w:t>
      </w:r>
      <w:r w:rsidR="00782463" w:rsidRPr="000F2697">
        <w:rPr>
          <w:rFonts w:ascii="华文楷体" w:eastAsia="华文楷体" w:hAnsi="华文楷体" w:hint="eastAsia"/>
          <w:lang w:bidi="zh-TW"/>
        </w:rPr>
        <w:t>想</w:t>
      </w:r>
      <w:r w:rsidR="0000795E" w:rsidRPr="000F2697">
        <w:rPr>
          <w:rFonts w:ascii="华文楷体" w:eastAsia="华文楷体" w:hAnsi="华文楷体" w:hint="eastAsia"/>
          <w:lang w:bidi="zh-TW"/>
        </w:rPr>
        <w:t>要</w:t>
      </w:r>
      <w:r w:rsidR="00B41CFC" w:rsidRPr="000F2697">
        <w:rPr>
          <w:rFonts w:ascii="华文楷体" w:eastAsia="华文楷体" w:hAnsi="华文楷体"/>
          <w:lang w:bidi="zh-TW"/>
        </w:rPr>
        <w:t>从崇尚无定本原和经验感性的自然哲学中获得稳定普遍的知识</w:t>
      </w:r>
      <w:r w:rsidR="00D4283D" w:rsidRPr="000F2697">
        <w:rPr>
          <w:rFonts w:ascii="华文楷体" w:eastAsia="华文楷体" w:hAnsi="华文楷体" w:hint="eastAsia"/>
          <w:lang w:bidi="zh-TW"/>
        </w:rPr>
        <w:t>亦</w:t>
      </w:r>
      <w:r w:rsidR="00782463" w:rsidRPr="000F2697">
        <w:rPr>
          <w:rFonts w:ascii="华文楷体" w:eastAsia="华文楷体" w:hAnsi="华文楷体" w:hint="eastAsia"/>
          <w:lang w:bidi="zh-TW"/>
        </w:rPr>
        <w:t>是</w:t>
      </w:r>
      <w:r w:rsidR="00B41CFC" w:rsidRPr="000F2697">
        <w:rPr>
          <w:rFonts w:ascii="华文楷体" w:eastAsia="华文楷体" w:hAnsi="华文楷体"/>
          <w:lang w:bidi="zh-TW"/>
        </w:rPr>
        <w:t>不可能</w:t>
      </w:r>
      <w:r w:rsidR="00782463" w:rsidRPr="000F2697">
        <w:rPr>
          <w:rFonts w:ascii="华文楷体" w:eastAsia="华文楷体" w:hAnsi="华文楷体" w:hint="eastAsia"/>
          <w:lang w:bidi="zh-TW"/>
        </w:rPr>
        <w:t>的</w:t>
      </w:r>
      <w:r w:rsidR="00B41CFC" w:rsidRPr="000F2697">
        <w:rPr>
          <w:rFonts w:ascii="华文楷体" w:eastAsia="华文楷体" w:hAnsi="华文楷体"/>
          <w:lang w:bidi="zh-TW"/>
        </w:rPr>
        <w:t>。</w:t>
      </w:r>
      <w:r w:rsidR="008E049B" w:rsidRPr="000F2697">
        <w:rPr>
          <w:rFonts w:ascii="华文楷体" w:eastAsia="华文楷体" w:hAnsi="华文楷体" w:hint="eastAsia"/>
          <w:lang w:bidi="zh-TW"/>
        </w:rPr>
        <w:t>因此他为解决</w:t>
      </w:r>
      <w:r w:rsidR="00D4283D" w:rsidRPr="000F2697">
        <w:rPr>
          <w:rFonts w:ascii="华文楷体" w:eastAsia="华文楷体" w:hAnsi="华文楷体" w:hint="eastAsia"/>
          <w:lang w:bidi="zh-TW"/>
        </w:rPr>
        <w:t>以上困境</w:t>
      </w:r>
      <w:r w:rsidR="008E049B" w:rsidRPr="000F2697">
        <w:rPr>
          <w:rFonts w:ascii="华文楷体" w:eastAsia="华文楷体" w:hAnsi="华文楷体" w:hint="eastAsia"/>
          <w:lang w:bidi="zh-TW"/>
        </w:rPr>
        <w:t>，</w:t>
      </w:r>
      <w:r w:rsidR="00D4283D" w:rsidRPr="000F2697">
        <w:rPr>
          <w:rFonts w:ascii="华文楷体" w:eastAsia="华文楷体" w:hAnsi="华文楷体" w:hint="eastAsia"/>
          <w:lang w:bidi="zh-TW"/>
        </w:rPr>
        <w:t>将哲学的研究对象转向了“是者”。</w:t>
      </w:r>
    </w:p>
    <w:p w14:paraId="5357E5AA" w14:textId="05D19FCA" w:rsidR="008E049B" w:rsidRPr="000F2697" w:rsidRDefault="008E049B" w:rsidP="000F2697">
      <w:pPr>
        <w:rPr>
          <w:rFonts w:ascii="华文楷体" w:eastAsia="华文楷体" w:hAnsi="华文楷体"/>
          <w:lang w:bidi="zh-TW"/>
        </w:rPr>
      </w:pPr>
      <w:r w:rsidRPr="000F2697">
        <w:rPr>
          <w:rFonts w:ascii="华文楷体" w:eastAsia="华文楷体" w:hAnsi="华文楷体" w:hint="eastAsia"/>
          <w:lang w:bidi="zh-TW"/>
        </w:rPr>
        <w:t>（二）“是者”学说的主要内容</w:t>
      </w:r>
    </w:p>
    <w:p w14:paraId="55EBB02B" w14:textId="7A1E7169" w:rsidR="00D4283D" w:rsidRPr="000F2697" w:rsidRDefault="00D4283D" w:rsidP="000F2697">
      <w:pPr>
        <w:rPr>
          <w:rFonts w:ascii="华文楷体" w:eastAsia="华文楷体" w:hAnsi="华文楷体"/>
          <w:lang w:bidi="zh-TW"/>
        </w:rPr>
      </w:pPr>
      <w:r w:rsidRPr="000F2697">
        <w:rPr>
          <w:rFonts w:ascii="华文楷体" w:eastAsia="华文楷体" w:hAnsi="华文楷体" w:hint="eastAsia"/>
          <w:lang w:bidi="zh-TW"/>
        </w:rPr>
        <w:t>他</w:t>
      </w:r>
      <w:r w:rsidRPr="000F2697">
        <w:rPr>
          <w:rFonts w:ascii="华文楷体" w:eastAsia="华文楷体" w:hAnsi="华文楷体"/>
          <w:lang w:bidi="zh-TW"/>
        </w:rPr>
        <w:t>创造性地设想了两条道路的区分，将“</w:t>
      </w:r>
      <w:r w:rsidRPr="000F2697">
        <w:rPr>
          <w:rFonts w:ascii="华文楷体" w:eastAsia="华文楷体" w:hAnsi="华文楷体" w:hint="eastAsia"/>
          <w:lang w:bidi="zh-TW"/>
        </w:rPr>
        <w:t>是者</w:t>
      </w:r>
      <w:r w:rsidRPr="000F2697">
        <w:rPr>
          <w:rFonts w:ascii="华文楷体" w:eastAsia="华文楷体" w:hAnsi="华文楷体"/>
          <w:lang w:bidi="zh-TW"/>
        </w:rPr>
        <w:t>”确立为</w:t>
      </w:r>
      <w:r w:rsidR="000D7191" w:rsidRPr="000F2697">
        <w:rPr>
          <w:rFonts w:ascii="华文楷体" w:eastAsia="华文楷体" w:hAnsi="华文楷体" w:hint="eastAsia"/>
          <w:lang w:bidi="zh-TW"/>
        </w:rPr>
        <w:t>真理</w:t>
      </w:r>
      <w:r w:rsidRPr="000F2697">
        <w:rPr>
          <w:rFonts w:ascii="华文楷体" w:eastAsia="华文楷体" w:hAnsi="华文楷体"/>
          <w:lang w:bidi="zh-TW"/>
        </w:rPr>
        <w:t>的对象，并用逻辑论证来为其理论辩护</w:t>
      </w:r>
      <w:r w:rsidRPr="000F2697">
        <w:rPr>
          <w:rFonts w:ascii="华文楷体" w:eastAsia="华文楷体" w:hAnsi="华文楷体" w:hint="eastAsia"/>
          <w:lang w:bidi="zh-TW"/>
        </w:rPr>
        <w:t>。</w:t>
      </w:r>
    </w:p>
    <w:p w14:paraId="6D0367F0" w14:textId="77777777" w:rsidR="00DB3999" w:rsidRPr="000F2697" w:rsidRDefault="00D4283D" w:rsidP="000F2697">
      <w:pPr>
        <w:rPr>
          <w:rFonts w:ascii="华文楷体" w:eastAsia="华文楷体" w:hAnsi="华文楷体"/>
          <w:lang w:bidi="zh-TW"/>
        </w:rPr>
      </w:pPr>
      <w:r w:rsidRPr="000F2697">
        <w:rPr>
          <w:rFonts w:ascii="华文楷体" w:eastAsia="华文楷体" w:hAnsi="华文楷体" w:hint="eastAsia"/>
          <w:lang w:bidi="zh-TW"/>
        </w:rPr>
        <w:t>（</w:t>
      </w:r>
      <w:r w:rsidR="008E049B" w:rsidRPr="000F2697">
        <w:rPr>
          <w:rFonts w:ascii="华文楷体" w:eastAsia="华文楷体" w:hAnsi="华文楷体" w:hint="eastAsia"/>
          <w:lang w:bidi="zh-TW"/>
        </w:rPr>
        <w:t>1</w:t>
      </w:r>
      <w:r w:rsidRPr="000F2697">
        <w:rPr>
          <w:rFonts w:ascii="华文楷体" w:eastAsia="华文楷体" w:hAnsi="华文楷体" w:hint="eastAsia"/>
          <w:lang w:bidi="zh-TW"/>
        </w:rPr>
        <w:t>）</w:t>
      </w:r>
      <w:r w:rsidR="008E049B" w:rsidRPr="000F2697">
        <w:rPr>
          <w:rFonts w:ascii="华文楷体" w:eastAsia="华文楷体" w:hAnsi="华文楷体" w:hint="eastAsia"/>
          <w:lang w:bidi="zh-TW"/>
        </w:rPr>
        <w:t>真理与意见之路</w:t>
      </w:r>
    </w:p>
    <w:p w14:paraId="42585A7D" w14:textId="3EE7EB3C" w:rsidR="008D144A" w:rsidRPr="000F2697" w:rsidRDefault="008D3454" w:rsidP="000F2697">
      <w:pPr>
        <w:ind w:firstLineChars="200" w:firstLine="420"/>
        <w:rPr>
          <w:rFonts w:ascii="华文楷体" w:eastAsia="华文楷体" w:hAnsi="华文楷体"/>
          <w:lang w:bidi="zh-TW"/>
        </w:rPr>
      </w:pPr>
      <w:r w:rsidRPr="000F2697">
        <w:rPr>
          <w:rFonts w:ascii="华文楷体" w:eastAsia="华文楷体" w:hAnsi="华文楷体"/>
          <w:lang w:bidi="zh-TW"/>
        </w:rPr>
        <w:t>A</w:t>
      </w:r>
      <w:r w:rsidRPr="000F2697">
        <w:rPr>
          <w:rFonts w:ascii="华文楷体" w:eastAsia="华文楷体" w:hAnsi="华文楷体" w:hint="eastAsia"/>
          <w:lang w:bidi="zh-TW"/>
        </w:rPr>
        <w:t>．</w:t>
      </w:r>
      <w:r w:rsidR="008E049B" w:rsidRPr="000F2697">
        <w:rPr>
          <w:rFonts w:ascii="华文楷体" w:eastAsia="华文楷体" w:hAnsi="华文楷体" w:hint="eastAsia"/>
          <w:lang w:bidi="zh-TW"/>
        </w:rPr>
        <w:t>为了解决获取关于自然知识的途径问题，</w:t>
      </w:r>
      <w:r w:rsidR="00B41CFC" w:rsidRPr="000F2697">
        <w:rPr>
          <w:rFonts w:ascii="华文楷体" w:eastAsia="华文楷体" w:hAnsi="华文楷体"/>
          <w:lang w:bidi="zh-TW"/>
        </w:rPr>
        <w:t>巴门尼德在《论自然》中</w:t>
      </w:r>
      <w:r w:rsidR="008E049B" w:rsidRPr="000F2697">
        <w:rPr>
          <w:rFonts w:ascii="华文楷体" w:eastAsia="华文楷体" w:hAnsi="华文楷体"/>
          <w:lang w:bidi="zh-TW"/>
        </w:rPr>
        <w:t>对真理之路和意见之路</w:t>
      </w:r>
      <w:proofErr w:type="gramStart"/>
      <w:r w:rsidR="008E049B" w:rsidRPr="000F2697">
        <w:rPr>
          <w:rFonts w:ascii="华文楷体" w:eastAsia="华文楷体" w:hAnsi="华文楷体" w:hint="eastAsia"/>
          <w:lang w:bidi="zh-TW"/>
        </w:rPr>
        <w:t>作出</w:t>
      </w:r>
      <w:proofErr w:type="gramEnd"/>
      <w:r w:rsidR="008E049B" w:rsidRPr="000F2697">
        <w:rPr>
          <w:rFonts w:ascii="华文楷体" w:eastAsia="华文楷体" w:hAnsi="华文楷体" w:hint="eastAsia"/>
          <w:lang w:bidi="zh-TW"/>
        </w:rPr>
        <w:t>了</w:t>
      </w:r>
      <w:r w:rsidR="008E049B" w:rsidRPr="000F2697">
        <w:rPr>
          <w:rFonts w:ascii="华文楷体" w:eastAsia="华文楷体" w:hAnsi="华文楷体"/>
          <w:lang w:bidi="zh-TW"/>
        </w:rPr>
        <w:t>区分</w:t>
      </w:r>
      <w:r w:rsidR="00CF5063" w:rsidRPr="000F2697">
        <w:rPr>
          <w:rFonts w:ascii="华文楷体" w:eastAsia="华文楷体" w:hAnsi="华文楷体" w:hint="eastAsia"/>
          <w:lang w:bidi="zh-TW"/>
        </w:rPr>
        <w:t>：</w:t>
      </w:r>
      <w:r w:rsidR="008E049B" w:rsidRPr="000F2697">
        <w:rPr>
          <w:rFonts w:ascii="华文楷体" w:eastAsia="华文楷体" w:hAnsi="华文楷体" w:hint="eastAsia"/>
          <w:lang w:bidi="zh-TW"/>
        </w:rPr>
        <w:t>意见之路以茫然的眼睛和轰鸣的耳朵为准绳，按众人的习惯认识感觉对象；真理之路则用理性来辩论。</w:t>
      </w:r>
    </w:p>
    <w:p w14:paraId="1AA1EF10" w14:textId="0AFE918C" w:rsidR="008E049B" w:rsidRPr="000F2697" w:rsidRDefault="008D3454" w:rsidP="000F2697">
      <w:pPr>
        <w:ind w:firstLineChars="200" w:firstLine="420"/>
        <w:rPr>
          <w:rFonts w:ascii="华文楷体" w:eastAsia="华文楷体" w:hAnsi="华文楷体"/>
          <w:lang w:bidi="zh-TW"/>
        </w:rPr>
      </w:pPr>
      <w:r w:rsidRPr="000F2697">
        <w:rPr>
          <w:rFonts w:ascii="华文楷体" w:eastAsia="华文楷体" w:hAnsi="华文楷体"/>
          <w:lang w:bidi="zh-TW"/>
        </w:rPr>
        <w:t>B</w:t>
      </w:r>
      <w:r w:rsidRPr="000F2697">
        <w:rPr>
          <w:rFonts w:ascii="华文楷体" w:eastAsia="华文楷体" w:hAnsi="华文楷体" w:hint="eastAsia"/>
          <w:lang w:bidi="zh-TW"/>
        </w:rPr>
        <w:t>．</w:t>
      </w:r>
      <w:r w:rsidR="008E049B" w:rsidRPr="000F2697">
        <w:rPr>
          <w:rFonts w:ascii="华文楷体" w:eastAsia="华文楷体" w:hAnsi="华文楷体" w:hint="eastAsia"/>
          <w:lang w:bidi="zh-TW"/>
        </w:rPr>
        <w:t>这两条道路不仅区分了理智和感觉两种认识能力，同时还区分了两种认识对象。真理的对象是圆满的</w:t>
      </w:r>
      <w:r w:rsidR="00CF5063" w:rsidRPr="000F2697">
        <w:rPr>
          <w:rFonts w:ascii="华文楷体" w:eastAsia="华文楷体" w:hAnsi="华文楷体" w:hint="eastAsia"/>
          <w:lang w:bidi="zh-TW"/>
        </w:rPr>
        <w:t>“是者”</w:t>
      </w:r>
      <w:r w:rsidR="008E049B" w:rsidRPr="000F2697">
        <w:rPr>
          <w:rFonts w:ascii="华文楷体" w:eastAsia="华文楷体" w:hAnsi="华文楷体" w:hint="eastAsia"/>
          <w:lang w:bidi="zh-TW"/>
        </w:rPr>
        <w:t>，意见的对象是流动的</w:t>
      </w:r>
      <w:r w:rsidR="00CF5063" w:rsidRPr="000F2697">
        <w:rPr>
          <w:rFonts w:ascii="华文楷体" w:eastAsia="华文楷体" w:hAnsi="华文楷体" w:hint="eastAsia"/>
          <w:lang w:bidi="zh-TW"/>
        </w:rPr>
        <w:t>“非是者”</w:t>
      </w:r>
      <w:r w:rsidR="008E049B" w:rsidRPr="000F2697">
        <w:rPr>
          <w:rFonts w:ascii="华文楷体" w:eastAsia="华文楷体" w:hAnsi="华文楷体" w:hint="eastAsia"/>
          <w:lang w:bidi="zh-TW"/>
        </w:rPr>
        <w:t>。他从而就区分了本质和现象两个世界。</w:t>
      </w:r>
      <w:r w:rsidR="006C0788" w:rsidRPr="000F2697">
        <w:rPr>
          <w:rFonts w:ascii="华文楷体" w:eastAsia="华文楷体" w:hAnsi="华文楷体" w:hint="eastAsia"/>
          <w:lang w:bidi="zh-TW"/>
        </w:rPr>
        <w:t>这种区分实际上体现了巴门尼德的自然哲学的批判态度，其目的就是要把人们关注的目光从变动不居的现象引向常驻单一的本质，因为只有常驻不变的东西，才是真理认识的对象。</w:t>
      </w:r>
    </w:p>
    <w:p w14:paraId="085A48AD" w14:textId="77777777" w:rsidR="008E049B" w:rsidRPr="000F2697" w:rsidRDefault="008E049B" w:rsidP="000F2697">
      <w:pPr>
        <w:rPr>
          <w:rFonts w:ascii="华文楷体" w:eastAsia="华文楷体" w:hAnsi="华文楷体"/>
          <w:lang w:bidi="zh-TW"/>
        </w:rPr>
      </w:pPr>
    </w:p>
    <w:p w14:paraId="43AA9C31" w14:textId="7BC4B861" w:rsidR="00B41CFC" w:rsidRPr="000F2697" w:rsidRDefault="00D4283D" w:rsidP="000F2697">
      <w:pPr>
        <w:rPr>
          <w:rFonts w:ascii="华文楷体" w:eastAsia="华文楷体" w:hAnsi="华文楷体"/>
          <w:lang w:bidi="zh-TW"/>
        </w:rPr>
      </w:pPr>
      <w:r w:rsidRPr="000F2697">
        <w:rPr>
          <w:rFonts w:ascii="华文楷体" w:eastAsia="华文楷体" w:hAnsi="华文楷体" w:hint="eastAsia"/>
          <w:lang w:bidi="zh-TW"/>
        </w:rPr>
        <w:t>（</w:t>
      </w:r>
      <w:r w:rsidR="00B41CFC" w:rsidRPr="000F2697">
        <w:rPr>
          <w:rFonts w:ascii="华文楷体" w:eastAsia="华文楷体" w:hAnsi="华文楷体"/>
          <w:lang w:bidi="zh-TW"/>
        </w:rPr>
        <w:t>2</w:t>
      </w:r>
      <w:r w:rsidRPr="000F2697">
        <w:rPr>
          <w:rFonts w:ascii="华文楷体" w:eastAsia="华文楷体" w:hAnsi="华文楷体" w:hint="eastAsia"/>
          <w:lang w:bidi="zh-TW"/>
        </w:rPr>
        <w:t>）</w:t>
      </w:r>
      <w:r w:rsidR="00CF5063" w:rsidRPr="000F2697">
        <w:rPr>
          <w:rFonts w:ascii="华文楷体" w:eastAsia="华文楷体" w:hAnsi="华文楷体" w:hint="eastAsia"/>
          <w:lang w:bidi="zh-TW"/>
        </w:rPr>
        <w:t>“是者”</w:t>
      </w:r>
    </w:p>
    <w:p w14:paraId="3CC85F0E" w14:textId="1355B7A7" w:rsidR="00D55C52" w:rsidRPr="000F2697" w:rsidRDefault="004E65F5" w:rsidP="000F2697">
      <w:pPr>
        <w:rPr>
          <w:rFonts w:ascii="华文楷体" w:eastAsia="华文楷体" w:hAnsi="华文楷体"/>
          <w:lang w:bidi="zh-TW"/>
        </w:rPr>
      </w:pPr>
      <w:r w:rsidRPr="000F2697">
        <w:rPr>
          <w:rFonts w:ascii="华文楷体" w:eastAsia="华文楷体" w:hAnsi="华文楷体" w:hint="eastAsia"/>
          <w:lang w:bidi="zh-TW"/>
        </w:rPr>
        <w:t>1</w:t>
      </w:r>
      <w:r w:rsidR="00EE7B0E" w:rsidRPr="000F2697">
        <w:rPr>
          <w:rFonts w:ascii="华文楷体" w:eastAsia="华文楷体" w:hAnsi="华文楷体" w:hint="eastAsia"/>
          <w:lang w:bidi="zh-TW"/>
        </w:rPr>
        <w:t>。</w:t>
      </w:r>
      <w:r w:rsidR="00F91465" w:rsidRPr="000F2697">
        <w:rPr>
          <w:rFonts w:ascii="华文楷体" w:eastAsia="华文楷体" w:hAnsi="华文楷体" w:hint="eastAsia"/>
          <w:lang w:bidi="zh-TW"/>
        </w:rPr>
        <w:t>对</w:t>
      </w:r>
      <w:r w:rsidR="00D55C52" w:rsidRPr="000F2697">
        <w:rPr>
          <w:rFonts w:ascii="华文楷体" w:eastAsia="华文楷体" w:hAnsi="华文楷体" w:hint="eastAsia"/>
          <w:lang w:bidi="zh-TW"/>
        </w:rPr>
        <w:t>“是者”的</w:t>
      </w:r>
      <w:r w:rsidR="00F91465" w:rsidRPr="000F2697">
        <w:rPr>
          <w:rFonts w:ascii="华文楷体" w:eastAsia="华文楷体" w:hAnsi="华文楷体" w:hint="eastAsia"/>
          <w:lang w:bidi="zh-TW"/>
        </w:rPr>
        <w:t>概念分析</w:t>
      </w:r>
    </w:p>
    <w:p w14:paraId="7F48F638" w14:textId="148D92CB" w:rsidR="008A7C72" w:rsidRPr="000F2697" w:rsidRDefault="003629C6"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①</w:t>
      </w:r>
      <w:r w:rsidR="008D3454" w:rsidRPr="000F2697">
        <w:rPr>
          <w:rFonts w:ascii="华文楷体" w:eastAsia="华文楷体" w:hAnsi="华文楷体"/>
          <w:lang w:bidi="zh-TW"/>
        </w:rPr>
        <w:t>A</w:t>
      </w:r>
      <w:r w:rsidR="00EE7B0E" w:rsidRPr="000F2697">
        <w:rPr>
          <w:rFonts w:ascii="华文楷体" w:eastAsia="华文楷体" w:hAnsi="华文楷体" w:hint="eastAsia"/>
          <w:lang w:bidi="zh-TW"/>
        </w:rPr>
        <w:t>。</w:t>
      </w:r>
      <w:r w:rsidR="00D014C0" w:rsidRPr="000F2697">
        <w:rPr>
          <w:rFonts w:ascii="华文楷体" w:eastAsia="华文楷体" w:hAnsi="华文楷体" w:hint="eastAsia"/>
          <w:lang w:bidi="zh-TW"/>
        </w:rPr>
        <w:t>“是者”</w:t>
      </w:r>
      <w:r w:rsidR="00134B21" w:rsidRPr="000F2697">
        <w:rPr>
          <w:rFonts w:ascii="华文楷体" w:eastAsia="华文楷体" w:hAnsi="华文楷体" w:hint="eastAsia"/>
          <w:lang w:bidi="zh-TW"/>
        </w:rPr>
        <w:t>（being）</w:t>
      </w:r>
      <w:r w:rsidR="00D014C0" w:rsidRPr="000F2697">
        <w:rPr>
          <w:rFonts w:ascii="华文楷体" w:eastAsia="华文楷体" w:hAnsi="华文楷体" w:hint="eastAsia"/>
          <w:lang w:bidi="zh-TW"/>
        </w:rPr>
        <w:t>的概念来自</w:t>
      </w:r>
      <w:r w:rsidR="00134B21" w:rsidRPr="000F2697">
        <w:rPr>
          <w:rFonts w:ascii="华文楷体" w:eastAsia="华文楷体" w:hAnsi="华文楷体" w:hint="eastAsia"/>
          <w:lang w:bidi="zh-TW"/>
        </w:rPr>
        <w:t>希腊文的“是”（</w:t>
      </w:r>
      <w:proofErr w:type="spellStart"/>
      <w:r w:rsidR="00134B21" w:rsidRPr="000F2697">
        <w:rPr>
          <w:rFonts w:ascii="华文楷体" w:eastAsia="华文楷体" w:hAnsi="华文楷体" w:hint="eastAsia"/>
          <w:lang w:bidi="zh-TW"/>
        </w:rPr>
        <w:t>einai</w:t>
      </w:r>
      <w:proofErr w:type="spellEnd"/>
      <w:r w:rsidR="00134B21" w:rsidRPr="000F2697">
        <w:rPr>
          <w:rFonts w:ascii="华文楷体" w:eastAsia="华文楷体" w:hAnsi="华文楷体" w:hint="eastAsia"/>
          <w:lang w:bidi="zh-TW"/>
        </w:rPr>
        <w:t>）动词。</w:t>
      </w:r>
      <w:r w:rsidR="00C2763D" w:rsidRPr="000F2697">
        <w:rPr>
          <w:rFonts w:ascii="华文楷体" w:eastAsia="华文楷体" w:hAnsi="华文楷体" w:hint="eastAsia"/>
          <w:lang w:bidi="zh-TW"/>
        </w:rPr>
        <w:t>“是者”</w:t>
      </w:r>
      <w:r w:rsidR="00C2763D" w:rsidRPr="000F2697">
        <w:rPr>
          <w:rFonts w:ascii="华文楷体" w:eastAsia="华文楷体" w:hAnsi="华文楷体"/>
          <w:lang w:bidi="zh-TW"/>
        </w:rPr>
        <w:t>是代替克塞诺芬尼的</w:t>
      </w:r>
      <w:r w:rsidR="00C2763D" w:rsidRPr="000F2697">
        <w:rPr>
          <w:rFonts w:ascii="华文楷体" w:eastAsia="华文楷体" w:hAnsi="华文楷体" w:hint="eastAsia"/>
          <w:lang w:bidi="zh-TW"/>
        </w:rPr>
        <w:t>“神”</w:t>
      </w:r>
      <w:r w:rsidR="00C2763D" w:rsidRPr="000F2697">
        <w:rPr>
          <w:rFonts w:ascii="华文楷体" w:eastAsia="华文楷体" w:hAnsi="华文楷体"/>
          <w:lang w:bidi="zh-TW"/>
        </w:rPr>
        <w:t>的概念</w:t>
      </w:r>
      <w:r w:rsidR="00C2763D" w:rsidRPr="000F2697">
        <w:rPr>
          <w:rFonts w:ascii="华文楷体" w:eastAsia="华文楷体" w:hAnsi="华文楷体" w:hint="eastAsia"/>
          <w:lang w:bidi="zh-TW"/>
        </w:rPr>
        <w:t>；</w:t>
      </w:r>
      <w:r w:rsidR="00C2763D" w:rsidRPr="000F2697">
        <w:rPr>
          <w:rFonts w:ascii="华文楷体" w:eastAsia="华文楷体" w:hAnsi="华文楷体"/>
          <w:lang w:bidi="zh-TW"/>
        </w:rPr>
        <w:t>虽然两者都表示</w:t>
      </w:r>
      <w:r w:rsidR="008A7C72" w:rsidRPr="000F2697">
        <w:rPr>
          <w:rFonts w:ascii="华文楷体" w:eastAsia="华文楷体" w:hAnsi="华文楷体" w:hint="eastAsia"/>
          <w:lang w:bidi="zh-TW"/>
        </w:rPr>
        <w:t>“</w:t>
      </w:r>
      <w:r w:rsidR="00C2763D" w:rsidRPr="000F2697">
        <w:rPr>
          <w:rFonts w:ascii="华文楷体" w:eastAsia="华文楷体" w:hAnsi="华文楷体"/>
          <w:lang w:bidi="zh-TW"/>
        </w:rPr>
        <w:t>不变的一</w:t>
      </w:r>
      <w:r w:rsidR="008A7C72" w:rsidRPr="000F2697">
        <w:rPr>
          <w:rFonts w:ascii="华文楷体" w:eastAsia="华文楷体" w:hAnsi="华文楷体" w:hint="eastAsia"/>
          <w:lang w:bidi="zh-TW"/>
        </w:rPr>
        <w:t>”</w:t>
      </w:r>
      <w:r w:rsidR="00C2763D" w:rsidRPr="000F2697">
        <w:rPr>
          <w:rFonts w:ascii="华文楷体" w:eastAsia="华文楷体" w:hAnsi="华文楷体"/>
          <w:lang w:bidi="zh-TW"/>
        </w:rPr>
        <w:t>，但</w:t>
      </w:r>
      <w:r w:rsidR="008A7C72" w:rsidRPr="000F2697">
        <w:rPr>
          <w:rFonts w:ascii="华文楷体" w:eastAsia="华文楷体" w:hAnsi="华文楷体" w:hint="eastAsia"/>
          <w:lang w:bidi="zh-TW"/>
        </w:rPr>
        <w:t>“</w:t>
      </w:r>
      <w:r w:rsidR="00C2763D" w:rsidRPr="000F2697">
        <w:rPr>
          <w:rFonts w:ascii="华文楷体" w:eastAsia="华文楷体" w:hAnsi="华文楷体"/>
          <w:lang w:bidi="zh-TW"/>
        </w:rPr>
        <w:t>是者</w:t>
      </w:r>
      <w:r w:rsidR="008A7C72" w:rsidRPr="000F2697">
        <w:rPr>
          <w:rFonts w:ascii="华文楷体" w:eastAsia="华文楷体" w:hAnsi="华文楷体" w:hint="eastAsia"/>
          <w:lang w:bidi="zh-TW"/>
        </w:rPr>
        <w:t>”</w:t>
      </w:r>
      <w:r w:rsidR="00C2763D" w:rsidRPr="000F2697">
        <w:rPr>
          <w:rFonts w:ascii="华文楷体" w:eastAsia="华文楷体" w:hAnsi="华文楷体"/>
          <w:lang w:bidi="zh-TW"/>
        </w:rPr>
        <w:t>概念具有更高的概括性和思辨性，更适用于理性论辩。</w:t>
      </w:r>
    </w:p>
    <w:p w14:paraId="225A1E88" w14:textId="764E213F" w:rsidR="004E65F5" w:rsidRPr="000F2697" w:rsidRDefault="008D3454"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B</w:t>
      </w:r>
      <w:r w:rsidR="00EE7B0E" w:rsidRPr="000F2697">
        <w:rPr>
          <w:rFonts w:ascii="华文楷体" w:eastAsia="华文楷体" w:hAnsi="华文楷体"/>
          <w:lang w:bidi="zh-TW"/>
        </w:rPr>
        <w:t>。</w:t>
      </w:r>
      <w:r w:rsidR="008A7C72" w:rsidRPr="000F2697">
        <w:rPr>
          <w:rFonts w:ascii="华文楷体" w:eastAsia="华文楷体" w:hAnsi="华文楷体" w:hint="eastAsia"/>
          <w:lang w:bidi="zh-TW"/>
        </w:rPr>
        <w:t>在西文中，“是”（</w:t>
      </w:r>
      <w:proofErr w:type="spellStart"/>
      <w:r w:rsidR="008A7C72" w:rsidRPr="000F2697">
        <w:rPr>
          <w:rFonts w:ascii="华文楷体" w:eastAsia="华文楷体" w:hAnsi="华文楷体" w:hint="eastAsia"/>
          <w:lang w:bidi="zh-TW"/>
        </w:rPr>
        <w:t>tobe</w:t>
      </w:r>
      <w:proofErr w:type="spellEnd"/>
      <w:r w:rsidR="008A7C72" w:rsidRPr="000F2697">
        <w:rPr>
          <w:rFonts w:ascii="华文楷体" w:eastAsia="华文楷体" w:hAnsi="华文楷体" w:hint="eastAsia"/>
          <w:lang w:bidi="zh-TW"/>
        </w:rPr>
        <w:t>）既可以表述事物的形式，又可以指示事物的存在。</w:t>
      </w:r>
      <w:r w:rsidR="002C2AEE" w:rsidRPr="000F2697">
        <w:rPr>
          <w:rFonts w:ascii="华文楷体" w:eastAsia="华文楷体" w:hAnsi="华文楷体" w:hint="eastAsia"/>
          <w:lang w:bidi="zh-TW"/>
        </w:rPr>
        <w:t>巴门尼德则利用</w:t>
      </w:r>
      <w:r w:rsidR="00C63450" w:rsidRPr="000F2697">
        <w:rPr>
          <w:rFonts w:ascii="华文楷体" w:eastAsia="华文楷体" w:hAnsi="华文楷体" w:hint="eastAsia"/>
          <w:lang w:bidi="zh-TW"/>
        </w:rPr>
        <w:t>“是”动词的普遍用法，</w:t>
      </w:r>
      <w:r w:rsidR="003F06E8" w:rsidRPr="000F2697">
        <w:rPr>
          <w:rFonts w:ascii="华文楷体" w:eastAsia="华文楷体" w:hAnsi="华文楷体" w:hint="eastAsia"/>
          <w:lang w:bidi="zh-TW"/>
        </w:rPr>
        <w:t>来</w:t>
      </w:r>
      <w:r w:rsidR="00C63450" w:rsidRPr="000F2697">
        <w:rPr>
          <w:rFonts w:ascii="华文楷体" w:eastAsia="华文楷体" w:hAnsi="华文楷体" w:hint="eastAsia"/>
          <w:lang w:bidi="zh-TW"/>
        </w:rPr>
        <w:t>说明“是者”的普遍性。</w:t>
      </w:r>
    </w:p>
    <w:p w14:paraId="19F67FCE" w14:textId="420B08C6" w:rsidR="00B14523" w:rsidRPr="000F2697" w:rsidRDefault="00C65B3D" w:rsidP="000F2697">
      <w:pPr>
        <w:rPr>
          <w:rFonts w:ascii="华文楷体" w:eastAsia="华文楷体" w:hAnsi="华文楷体"/>
          <w:lang w:bidi="zh-TW"/>
        </w:rPr>
      </w:pPr>
      <w:r w:rsidRPr="000F2697">
        <w:rPr>
          <w:rFonts w:ascii="华文楷体" w:eastAsia="华文楷体" w:hAnsi="华文楷体" w:hint="eastAsia"/>
          <w:lang w:bidi="zh-TW"/>
        </w:rPr>
        <w:t>②</w:t>
      </w:r>
      <w:r w:rsidR="00D9372A" w:rsidRPr="000F2697">
        <w:rPr>
          <w:rFonts w:ascii="华文楷体" w:eastAsia="华文楷体" w:hAnsi="华文楷体" w:hint="eastAsia"/>
          <w:lang w:bidi="zh-TW"/>
        </w:rPr>
        <w:t>巴门尼德说，</w:t>
      </w:r>
      <w:r w:rsidR="007E1F91" w:rsidRPr="000F2697">
        <w:rPr>
          <w:rFonts w:ascii="华文楷体" w:eastAsia="华文楷体" w:hAnsi="华文楷体" w:hint="eastAsia"/>
          <w:lang w:bidi="zh-TW"/>
        </w:rPr>
        <w:t>有两条道路</w:t>
      </w:r>
      <w:r w:rsidR="00336163" w:rsidRPr="000F2697">
        <w:rPr>
          <w:rFonts w:ascii="华文楷体" w:eastAsia="华文楷体" w:hAnsi="华文楷体" w:hint="eastAsia"/>
          <w:lang w:bidi="zh-TW"/>
        </w:rPr>
        <w:t>：“一条是</w:t>
      </w:r>
      <w:r w:rsidR="002903F8" w:rsidRPr="000F2697">
        <w:rPr>
          <w:rFonts w:ascii="华文楷体" w:eastAsia="华文楷体" w:hAnsi="华文楷体" w:hint="eastAsia"/>
          <w:lang w:bidi="zh-TW"/>
        </w:rPr>
        <w:t>：</w:t>
      </w:r>
      <w:r w:rsidR="00227A72" w:rsidRPr="000F2697">
        <w:rPr>
          <w:rFonts w:ascii="华文楷体" w:eastAsia="华文楷体" w:hAnsi="华文楷体" w:hint="eastAsia"/>
          <w:lang w:bidi="zh-TW"/>
        </w:rPr>
        <w:t>所</w:t>
      </w:r>
      <w:r w:rsidR="007E1F91" w:rsidRPr="000F2697">
        <w:rPr>
          <w:rFonts w:ascii="华文楷体" w:eastAsia="华文楷体" w:hAnsi="华文楷体" w:hint="eastAsia"/>
          <w:lang w:bidi="zh-TW"/>
        </w:rPr>
        <w:t>是</w:t>
      </w:r>
      <w:r w:rsidR="00227A72" w:rsidRPr="000F2697">
        <w:rPr>
          <w:rFonts w:ascii="华文楷体" w:eastAsia="华文楷体" w:hAnsi="华文楷体" w:hint="eastAsia"/>
          <w:lang w:bidi="zh-TW"/>
        </w:rPr>
        <w:t>的东西不能不是，这是确信的道路，与真理同行</w:t>
      </w:r>
      <w:r w:rsidR="007E1F91" w:rsidRPr="000F2697">
        <w:rPr>
          <w:rFonts w:ascii="华文楷体" w:eastAsia="华文楷体" w:hAnsi="华文楷体" w:hint="eastAsia"/>
          <w:lang w:bidi="zh-TW"/>
        </w:rPr>
        <w:t>；</w:t>
      </w:r>
      <w:r w:rsidR="00336163" w:rsidRPr="000F2697">
        <w:rPr>
          <w:rFonts w:ascii="华文楷体" w:eastAsia="华文楷体" w:hAnsi="华文楷体" w:hint="eastAsia"/>
          <w:lang w:bidi="zh-TW"/>
        </w:rPr>
        <w:t>另一条是</w:t>
      </w:r>
      <w:r w:rsidR="002903F8" w:rsidRPr="000F2697">
        <w:rPr>
          <w:rFonts w:ascii="华文楷体" w:eastAsia="华文楷体" w:hAnsi="华文楷体" w:hint="eastAsia"/>
          <w:lang w:bidi="zh-TW"/>
        </w:rPr>
        <w:t>：是者不是，而不是的东西必定是，我要告诉你</w:t>
      </w:r>
      <w:r w:rsidR="00201407" w:rsidRPr="000F2697">
        <w:rPr>
          <w:rFonts w:ascii="华文楷体" w:eastAsia="华文楷体" w:hAnsi="华文楷体" w:hint="eastAsia"/>
          <w:lang w:bidi="zh-TW"/>
        </w:rPr>
        <w:t>，此路不通。”</w:t>
      </w:r>
    </w:p>
    <w:p w14:paraId="474EF88E" w14:textId="635AF35F" w:rsidR="00FB1502" w:rsidRPr="000F2697" w:rsidRDefault="00377E61" w:rsidP="000F2697">
      <w:pPr>
        <w:pStyle w:val="a3"/>
        <w:numPr>
          <w:ilvl w:val="0"/>
          <w:numId w:val="9"/>
        </w:numPr>
        <w:ind w:left="0" w:firstLineChars="0"/>
        <w:rPr>
          <w:rFonts w:ascii="华文楷体" w:eastAsia="华文楷体" w:hAnsi="华文楷体"/>
          <w:lang w:bidi="zh-TW"/>
        </w:rPr>
      </w:pPr>
      <w:r w:rsidRPr="000F2697">
        <w:rPr>
          <w:rFonts w:ascii="华文楷体" w:eastAsia="华文楷体" w:hAnsi="华文楷体" w:hint="eastAsia"/>
          <w:lang w:bidi="zh-TW"/>
        </w:rPr>
        <w:t>他</w:t>
      </w:r>
      <w:r w:rsidR="002F290A" w:rsidRPr="000F2697">
        <w:rPr>
          <w:rFonts w:ascii="华文楷体" w:eastAsia="华文楷体" w:hAnsi="华文楷体" w:hint="eastAsia"/>
          <w:lang w:bidi="zh-TW"/>
        </w:rPr>
        <w:t>以</w:t>
      </w:r>
      <w:r w:rsidR="00C858D0" w:rsidRPr="000F2697">
        <w:rPr>
          <w:rFonts w:ascii="华文楷体" w:eastAsia="华文楷体" w:hAnsi="华文楷体" w:hint="eastAsia"/>
          <w:lang w:bidi="zh-TW"/>
        </w:rPr>
        <w:t>“是”具有表述思想和</w:t>
      </w:r>
      <w:r w:rsidR="00A03C9B" w:rsidRPr="000F2697">
        <w:rPr>
          <w:rFonts w:ascii="华文楷体" w:eastAsia="华文楷体" w:hAnsi="华文楷体" w:hint="eastAsia"/>
          <w:lang w:bidi="zh-TW"/>
        </w:rPr>
        <w:t>指示存在的双重功能为由，</w:t>
      </w:r>
      <w:r w:rsidR="006A1F1F" w:rsidRPr="000F2697">
        <w:rPr>
          <w:rFonts w:ascii="华文楷体" w:eastAsia="华文楷体" w:hAnsi="华文楷体" w:hint="eastAsia"/>
          <w:lang w:bidi="zh-TW"/>
        </w:rPr>
        <w:t>认为</w:t>
      </w:r>
      <w:r w:rsidR="00C203CC" w:rsidRPr="000F2697">
        <w:rPr>
          <w:rFonts w:ascii="华文楷体" w:eastAsia="华文楷体" w:hAnsi="华文楷体" w:hint="eastAsia"/>
          <w:lang w:bidi="zh-TW"/>
        </w:rPr>
        <w:t>“非是者”既不能被思想也不能被述说，因此不存在</w:t>
      </w:r>
      <w:r w:rsidR="00411DFC" w:rsidRPr="000F2697">
        <w:rPr>
          <w:rFonts w:ascii="华文楷体" w:eastAsia="华文楷体" w:hAnsi="华文楷体" w:hint="eastAsia"/>
          <w:lang w:bidi="zh-TW"/>
        </w:rPr>
        <w:t>；</w:t>
      </w:r>
      <w:r w:rsidR="00C203CC" w:rsidRPr="000F2697">
        <w:rPr>
          <w:rFonts w:ascii="华文楷体" w:eastAsia="华文楷体" w:hAnsi="华文楷体" w:hint="eastAsia"/>
          <w:lang w:bidi="zh-TW"/>
        </w:rPr>
        <w:t>唯一能确立下来的是</w:t>
      </w:r>
      <w:r w:rsidR="00A35F58" w:rsidRPr="000F2697">
        <w:rPr>
          <w:rFonts w:ascii="华文楷体" w:eastAsia="华文楷体" w:hAnsi="华文楷体" w:hint="eastAsia"/>
          <w:lang w:bidi="zh-TW"/>
        </w:rPr>
        <w:t>“必然</w:t>
      </w:r>
      <w:r w:rsidR="00DA77A1" w:rsidRPr="000F2697">
        <w:rPr>
          <w:rFonts w:ascii="华文楷体" w:eastAsia="华文楷体" w:hAnsi="华文楷体" w:hint="eastAsia"/>
          <w:lang w:bidi="zh-TW"/>
        </w:rPr>
        <w:t>永</w:t>
      </w:r>
      <w:r w:rsidR="00A35F58" w:rsidRPr="000F2697">
        <w:rPr>
          <w:rFonts w:ascii="华文楷体" w:eastAsia="华文楷体" w:hAnsi="华文楷体" w:hint="eastAsia"/>
          <w:lang w:bidi="zh-TW"/>
        </w:rPr>
        <w:t>是其自身</w:t>
      </w:r>
      <w:r w:rsidR="00E16172" w:rsidRPr="000F2697">
        <w:rPr>
          <w:rFonts w:ascii="华文楷体" w:eastAsia="华文楷体" w:hAnsi="华文楷体"/>
          <w:lang w:bidi="zh-TW"/>
        </w:rPr>
        <w:t>”</w:t>
      </w:r>
      <w:r w:rsidR="00DA77A1" w:rsidRPr="000F2697">
        <w:rPr>
          <w:rFonts w:ascii="华文楷体" w:eastAsia="华文楷体" w:hAnsi="华文楷体" w:hint="eastAsia"/>
          <w:lang w:bidi="zh-TW"/>
        </w:rPr>
        <w:t>的</w:t>
      </w:r>
      <w:r w:rsidR="00C203CC" w:rsidRPr="000F2697">
        <w:rPr>
          <w:rFonts w:ascii="华文楷体" w:eastAsia="华文楷体" w:hAnsi="华文楷体" w:hint="eastAsia"/>
          <w:lang w:bidi="zh-TW"/>
        </w:rPr>
        <w:t>“是者”，它只存在于思维和语言中</w:t>
      </w:r>
      <w:r w:rsidR="00411DFC" w:rsidRPr="000F2697">
        <w:rPr>
          <w:rFonts w:ascii="华文楷体" w:eastAsia="华文楷体" w:hAnsi="华文楷体" w:hint="eastAsia"/>
          <w:lang w:bidi="zh-TW"/>
        </w:rPr>
        <w:t>，</w:t>
      </w:r>
      <w:r w:rsidR="00C203CC" w:rsidRPr="000F2697">
        <w:rPr>
          <w:rFonts w:ascii="华文楷体" w:eastAsia="华文楷体" w:hAnsi="华文楷体" w:hint="eastAsia"/>
          <w:lang w:bidi="zh-TW"/>
        </w:rPr>
        <w:t>是真理追问的对象。</w:t>
      </w:r>
    </w:p>
    <w:p w14:paraId="303BD2A0" w14:textId="19562753" w:rsidR="00D67704" w:rsidRPr="000F2697" w:rsidRDefault="00A03C9B" w:rsidP="000F2697">
      <w:pPr>
        <w:pStyle w:val="a3"/>
        <w:numPr>
          <w:ilvl w:val="0"/>
          <w:numId w:val="9"/>
        </w:numPr>
        <w:ind w:left="0" w:firstLineChars="0"/>
        <w:rPr>
          <w:rFonts w:ascii="华文楷体" w:eastAsia="华文楷体" w:hAnsi="华文楷体"/>
          <w:lang w:bidi="zh-TW"/>
        </w:rPr>
      </w:pPr>
      <w:r w:rsidRPr="000F2697">
        <w:rPr>
          <w:rFonts w:ascii="华文楷体" w:eastAsia="华文楷体" w:hAnsi="华文楷体" w:hint="eastAsia"/>
          <w:lang w:bidi="zh-TW"/>
        </w:rPr>
        <w:t>由此，他</w:t>
      </w:r>
      <w:r w:rsidR="001B186E" w:rsidRPr="000F2697">
        <w:rPr>
          <w:rFonts w:ascii="华文楷体" w:eastAsia="华文楷体" w:hAnsi="华文楷体" w:hint="eastAsia"/>
          <w:lang w:bidi="zh-TW"/>
        </w:rPr>
        <w:t>认为“</w:t>
      </w:r>
      <w:r w:rsidR="001B186E" w:rsidRPr="000F2697">
        <w:rPr>
          <w:rFonts w:ascii="华文楷体" w:eastAsia="华文楷体" w:hAnsi="华文楷体"/>
          <w:lang w:bidi="zh-TW"/>
        </w:rPr>
        <w:t>能够被说和被想的与是者是同一个东西</w:t>
      </w:r>
      <w:r w:rsidR="001B186E" w:rsidRPr="000F2697">
        <w:rPr>
          <w:rFonts w:ascii="华文楷体" w:eastAsia="华文楷体" w:hAnsi="华文楷体" w:hint="eastAsia"/>
          <w:lang w:bidi="zh-TW"/>
        </w:rPr>
        <w:t>”</w:t>
      </w:r>
      <w:r w:rsidR="001B186E" w:rsidRPr="000F2697">
        <w:rPr>
          <w:rFonts w:ascii="华文楷体" w:eastAsia="华文楷体" w:hAnsi="华文楷体"/>
          <w:lang w:bidi="zh-TW"/>
        </w:rPr>
        <w:t>。思想内容需要由</w:t>
      </w:r>
      <w:r w:rsidR="001B186E" w:rsidRPr="000F2697">
        <w:rPr>
          <w:rFonts w:ascii="华文楷体" w:eastAsia="华文楷体" w:hAnsi="华文楷体" w:hint="eastAsia"/>
          <w:lang w:bidi="zh-TW"/>
        </w:rPr>
        <w:t>“</w:t>
      </w:r>
      <w:r w:rsidR="001B186E" w:rsidRPr="000F2697">
        <w:rPr>
          <w:rFonts w:ascii="华文楷体" w:eastAsia="华文楷体" w:hAnsi="华文楷体"/>
          <w:lang w:bidi="zh-TW"/>
        </w:rPr>
        <w:t>是</w:t>
      </w:r>
      <w:r w:rsidR="001B186E" w:rsidRPr="000F2697">
        <w:rPr>
          <w:rFonts w:ascii="华文楷体" w:eastAsia="华文楷体" w:hAnsi="华文楷体" w:hint="eastAsia"/>
          <w:lang w:bidi="zh-TW"/>
        </w:rPr>
        <w:t>”</w:t>
      </w:r>
      <w:r w:rsidR="001B186E" w:rsidRPr="000F2697">
        <w:rPr>
          <w:rFonts w:ascii="华文楷体" w:eastAsia="华文楷体" w:hAnsi="华文楷体"/>
          <w:lang w:bidi="zh-TW"/>
        </w:rPr>
        <w:t>来表述，思想对象即</w:t>
      </w:r>
      <w:r w:rsidR="001B186E" w:rsidRPr="000F2697">
        <w:rPr>
          <w:rFonts w:ascii="华文楷体" w:eastAsia="华文楷体" w:hAnsi="华文楷体" w:hint="eastAsia"/>
          <w:lang w:bidi="zh-TW"/>
        </w:rPr>
        <w:t>“</w:t>
      </w:r>
      <w:r w:rsidR="001B186E" w:rsidRPr="000F2697">
        <w:rPr>
          <w:rFonts w:ascii="华文楷体" w:eastAsia="华文楷体" w:hAnsi="华文楷体"/>
          <w:lang w:bidi="zh-TW"/>
        </w:rPr>
        <w:t>是者</w:t>
      </w:r>
      <w:r w:rsidR="001B186E" w:rsidRPr="000F2697">
        <w:rPr>
          <w:rFonts w:ascii="华文楷体" w:eastAsia="华文楷体" w:hAnsi="华文楷体" w:hint="eastAsia"/>
          <w:lang w:bidi="zh-TW"/>
        </w:rPr>
        <w:t>”，思想只能是关于存在的思想，</w:t>
      </w:r>
      <w:r w:rsidR="00844452" w:rsidRPr="000F2697">
        <w:rPr>
          <w:rFonts w:ascii="华文楷体" w:eastAsia="华文楷体" w:hAnsi="华文楷体" w:hint="eastAsia"/>
          <w:lang w:bidi="zh-TW"/>
        </w:rPr>
        <w:t>因而</w:t>
      </w:r>
      <w:r w:rsidR="00D67704" w:rsidRPr="000F2697">
        <w:rPr>
          <w:rFonts w:ascii="华文楷体" w:eastAsia="华文楷体" w:hAnsi="华文楷体" w:hint="eastAsia"/>
          <w:lang w:bidi="zh-TW"/>
        </w:rPr>
        <w:t>，</w:t>
      </w:r>
      <w:r w:rsidR="00844452" w:rsidRPr="000F2697">
        <w:rPr>
          <w:rFonts w:ascii="华文楷体" w:eastAsia="华文楷体" w:hAnsi="华文楷体" w:hint="eastAsia"/>
          <w:lang w:bidi="zh-TW"/>
        </w:rPr>
        <w:t>他</w:t>
      </w:r>
      <w:r w:rsidR="00D67704" w:rsidRPr="000F2697">
        <w:rPr>
          <w:rFonts w:ascii="华文楷体" w:eastAsia="华文楷体" w:hAnsi="华文楷体" w:hint="eastAsia"/>
          <w:lang w:bidi="zh-TW"/>
        </w:rPr>
        <w:t>提出了作为思想和作为存在是一回事情</w:t>
      </w:r>
      <w:r w:rsidR="00FB1F85" w:rsidRPr="000F2697">
        <w:rPr>
          <w:rFonts w:ascii="华文楷体" w:eastAsia="华文楷体" w:hAnsi="华文楷体" w:hint="eastAsia"/>
          <w:lang w:bidi="zh-TW"/>
        </w:rPr>
        <w:t>的命题</w:t>
      </w:r>
      <w:r w:rsidR="00D67704" w:rsidRPr="000F2697">
        <w:rPr>
          <w:rFonts w:ascii="华文楷体" w:eastAsia="华文楷体" w:hAnsi="华文楷体" w:hint="eastAsia"/>
          <w:lang w:bidi="zh-TW"/>
        </w:rPr>
        <w:t>，这一命题即</w:t>
      </w:r>
      <w:r w:rsidR="00FB1F85" w:rsidRPr="000F2697">
        <w:rPr>
          <w:rFonts w:ascii="华文楷体" w:eastAsia="华文楷体" w:hAnsi="华文楷体" w:hint="eastAsia"/>
          <w:lang w:bidi="zh-TW"/>
        </w:rPr>
        <w:t>是</w:t>
      </w:r>
      <w:r w:rsidR="00D67704" w:rsidRPr="000F2697">
        <w:rPr>
          <w:rFonts w:ascii="华文楷体" w:eastAsia="华文楷体" w:hAnsi="华文楷体" w:hint="eastAsia"/>
          <w:lang w:bidi="zh-TW"/>
        </w:rPr>
        <w:t>说在感性认识中不可能确立知识与对象的同一性，唯有理性认识才能达到这一点。</w:t>
      </w:r>
    </w:p>
    <w:p w14:paraId="29813E84" w14:textId="020C1F18" w:rsidR="00B90AFC" w:rsidRPr="000F2697" w:rsidRDefault="003441BF" w:rsidP="000F2697">
      <w:pPr>
        <w:pStyle w:val="a3"/>
        <w:numPr>
          <w:ilvl w:val="0"/>
          <w:numId w:val="9"/>
        </w:numPr>
        <w:ind w:left="0" w:firstLineChars="0"/>
        <w:rPr>
          <w:rFonts w:ascii="华文楷体" w:eastAsia="华文楷体" w:hAnsi="华文楷体"/>
          <w:lang w:bidi="zh-TW"/>
        </w:rPr>
      </w:pPr>
      <w:r w:rsidRPr="000F2697">
        <w:rPr>
          <w:rFonts w:ascii="华文楷体" w:eastAsia="华文楷体" w:hAnsi="华文楷体" w:hint="eastAsia"/>
          <w:lang w:bidi="zh-TW"/>
        </w:rPr>
        <w:t>巴门尼德通过对“是</w:t>
      </w:r>
      <w:r w:rsidRPr="000F2697">
        <w:rPr>
          <w:rFonts w:ascii="华文楷体" w:eastAsia="华文楷体" w:hAnsi="华文楷体"/>
          <w:lang w:bidi="zh-TW"/>
        </w:rPr>
        <w:t>”的意义的分析，说明了逻辑判断必须表达思想、指示存在的哲学道理，批判了事物既是又不是的观点</w:t>
      </w:r>
    </w:p>
    <w:p w14:paraId="1263FEA8" w14:textId="7702E210" w:rsidR="00B5663A" w:rsidRPr="000F2697" w:rsidRDefault="003629C6" w:rsidP="000F2697">
      <w:pPr>
        <w:rPr>
          <w:rFonts w:ascii="华文楷体" w:eastAsia="华文楷体" w:hAnsi="华文楷体"/>
          <w:lang w:bidi="zh-TW"/>
        </w:rPr>
      </w:pPr>
      <w:r w:rsidRPr="000F2697">
        <w:rPr>
          <w:rFonts w:ascii="华文楷体" w:eastAsia="华文楷体" w:hAnsi="华文楷体"/>
          <w:lang w:bidi="zh-TW"/>
        </w:rPr>
        <w:t>2</w:t>
      </w:r>
      <w:r w:rsidR="00EE7B0E" w:rsidRPr="000F2697">
        <w:rPr>
          <w:rFonts w:ascii="华文楷体" w:eastAsia="华文楷体" w:hAnsi="华文楷体" w:hint="eastAsia"/>
          <w:lang w:bidi="zh-TW"/>
        </w:rPr>
        <w:t>。</w:t>
      </w:r>
      <w:r w:rsidRPr="000F2697">
        <w:rPr>
          <w:rFonts w:ascii="华文楷体" w:eastAsia="华文楷体" w:hAnsi="华文楷体" w:hint="eastAsia"/>
          <w:lang w:bidi="zh-TW"/>
        </w:rPr>
        <w:t>“是者”的特性</w:t>
      </w:r>
    </w:p>
    <w:p w14:paraId="1D626B22" w14:textId="0BE4EDC6" w:rsidR="001B186E" w:rsidRPr="000F2697" w:rsidRDefault="00EA167C" w:rsidP="000F2697">
      <w:pPr>
        <w:rPr>
          <w:rFonts w:ascii="华文楷体" w:eastAsia="华文楷体" w:hAnsi="华文楷体"/>
          <w:lang w:bidi="zh-TW"/>
        </w:rPr>
      </w:pPr>
      <w:r w:rsidRPr="000F2697">
        <w:rPr>
          <w:rFonts w:ascii="华文楷体" w:eastAsia="华文楷体" w:hAnsi="华文楷体" w:hint="eastAsia"/>
          <w:lang w:bidi="zh-TW"/>
        </w:rPr>
        <w:t>他通过思辨</w:t>
      </w:r>
      <w:r w:rsidR="00BD0AFE" w:rsidRPr="000F2697">
        <w:rPr>
          <w:rFonts w:ascii="华文楷体" w:eastAsia="华文楷体" w:hAnsi="华文楷体" w:hint="eastAsia"/>
          <w:lang w:bidi="zh-TW"/>
        </w:rPr>
        <w:t>规定了“是者”的特性：</w:t>
      </w:r>
    </w:p>
    <w:p w14:paraId="15164839" w14:textId="4F10C5B5" w:rsidR="006E3133" w:rsidRPr="000F2697" w:rsidRDefault="00B41CFC" w:rsidP="000F2697">
      <w:pPr>
        <w:rPr>
          <w:rFonts w:ascii="华文楷体" w:eastAsia="华文楷体" w:hAnsi="华文楷体"/>
          <w:lang w:bidi="zh-TW"/>
        </w:rPr>
      </w:pPr>
      <w:r w:rsidRPr="000F2697">
        <w:rPr>
          <w:rFonts w:ascii="华文楷体" w:eastAsia="华文楷体" w:hAnsi="华文楷体"/>
          <w:lang w:bidi="zh-TW"/>
        </w:rPr>
        <w:t>①</w:t>
      </w:r>
      <w:r w:rsidR="00BD0AFE" w:rsidRPr="000F2697">
        <w:rPr>
          <w:rFonts w:ascii="华文楷体" w:eastAsia="华文楷体" w:hAnsi="华文楷体" w:hint="eastAsia"/>
          <w:lang w:bidi="zh-TW"/>
        </w:rPr>
        <w:t>它</w:t>
      </w:r>
      <w:r w:rsidRPr="000F2697">
        <w:rPr>
          <w:rFonts w:ascii="华文楷体" w:eastAsia="华文楷体" w:hAnsi="华文楷体"/>
          <w:lang w:bidi="zh-TW"/>
        </w:rPr>
        <w:t>是唯一的，连续的，不可分的。</w:t>
      </w:r>
      <w:r w:rsidR="003F43CB" w:rsidRPr="000F2697">
        <w:rPr>
          <w:rFonts w:ascii="华文楷体" w:eastAsia="华文楷体" w:hAnsi="华文楷体" w:hint="eastAsia"/>
          <w:lang w:bidi="zh-TW"/>
        </w:rPr>
        <w:t>若“是者”可分，则会有“非是者”的空隙，这是不可能的。</w:t>
      </w:r>
    </w:p>
    <w:p w14:paraId="5452377A" w14:textId="3C5C5A4A" w:rsidR="006E3133" w:rsidRPr="000F2697" w:rsidRDefault="00B41CFC" w:rsidP="000F2697">
      <w:pPr>
        <w:rPr>
          <w:rFonts w:ascii="华文楷体" w:eastAsia="华文楷体" w:hAnsi="华文楷体"/>
          <w:lang w:bidi="zh-TW"/>
        </w:rPr>
      </w:pPr>
      <w:r w:rsidRPr="000F2697">
        <w:rPr>
          <w:rFonts w:ascii="华文楷体" w:eastAsia="华文楷体" w:hAnsi="华文楷体"/>
          <w:lang w:bidi="zh-TW"/>
        </w:rPr>
        <w:t>②</w:t>
      </w:r>
      <w:r w:rsidR="00BD0AFE" w:rsidRPr="000F2697">
        <w:rPr>
          <w:rFonts w:ascii="华文楷体" w:eastAsia="华文楷体" w:hAnsi="华文楷体" w:hint="eastAsia"/>
          <w:lang w:bidi="zh-TW"/>
        </w:rPr>
        <w:t>它是</w:t>
      </w:r>
      <w:r w:rsidRPr="000F2697">
        <w:rPr>
          <w:rFonts w:ascii="华文楷体" w:eastAsia="华文楷体" w:hAnsi="华文楷体"/>
          <w:lang w:bidi="zh-TW"/>
        </w:rPr>
        <w:t>永恒，不生不灭，无始无终。</w:t>
      </w:r>
      <w:r w:rsidR="00527116" w:rsidRPr="000F2697">
        <w:rPr>
          <w:rFonts w:ascii="华文楷体" w:eastAsia="华文楷体" w:hAnsi="华文楷体" w:hint="eastAsia"/>
          <w:lang w:bidi="zh-TW"/>
        </w:rPr>
        <w:t>在</w:t>
      </w:r>
      <w:r w:rsidRPr="000F2697">
        <w:rPr>
          <w:rFonts w:ascii="华文楷体" w:eastAsia="华文楷体" w:hAnsi="华文楷体"/>
          <w:lang w:bidi="zh-TW"/>
        </w:rPr>
        <w:t>时间上</w:t>
      </w:r>
      <w:r w:rsidR="00DC75EA" w:rsidRPr="000F2697">
        <w:rPr>
          <w:rFonts w:ascii="华文楷体" w:eastAsia="华文楷体" w:hAnsi="华文楷体" w:hint="eastAsia"/>
          <w:lang w:bidi="zh-TW"/>
        </w:rPr>
        <w:t>，“是者”不可能在某时刻</w:t>
      </w:r>
      <w:r w:rsidR="00527116" w:rsidRPr="000F2697">
        <w:rPr>
          <w:rFonts w:ascii="华文楷体" w:eastAsia="华文楷体" w:hAnsi="华文楷体" w:hint="eastAsia"/>
          <w:lang w:bidi="zh-TW"/>
        </w:rPr>
        <w:t>不存在；在</w:t>
      </w:r>
      <w:r w:rsidRPr="000F2697">
        <w:rPr>
          <w:rFonts w:ascii="华文楷体" w:eastAsia="华文楷体" w:hAnsi="华文楷体"/>
          <w:lang w:bidi="zh-TW"/>
        </w:rPr>
        <w:t>来源上</w:t>
      </w:r>
      <w:r w:rsidR="00527116" w:rsidRPr="000F2697">
        <w:rPr>
          <w:rFonts w:ascii="华文楷体" w:eastAsia="华文楷体" w:hAnsi="华文楷体" w:hint="eastAsia"/>
          <w:lang w:bidi="zh-TW"/>
        </w:rPr>
        <w:t>，“是者”</w:t>
      </w:r>
      <w:r w:rsidR="00086564" w:rsidRPr="000F2697">
        <w:rPr>
          <w:rFonts w:ascii="华文楷体" w:eastAsia="华文楷体" w:hAnsi="华文楷体" w:hint="eastAsia"/>
          <w:lang w:bidi="zh-TW"/>
        </w:rPr>
        <w:t>不可能在产生之前不存在。</w:t>
      </w:r>
    </w:p>
    <w:p w14:paraId="047CA0BC" w14:textId="2C7FBDFD" w:rsidR="006E3133" w:rsidRPr="000F2697" w:rsidRDefault="00B41CFC" w:rsidP="000F2697">
      <w:pPr>
        <w:rPr>
          <w:rFonts w:ascii="华文楷体" w:eastAsia="华文楷体" w:hAnsi="华文楷体"/>
          <w:lang w:bidi="zh-TW"/>
        </w:rPr>
      </w:pPr>
      <w:r w:rsidRPr="000F2697">
        <w:rPr>
          <w:rFonts w:ascii="华文楷体" w:eastAsia="华文楷体" w:hAnsi="华文楷体"/>
          <w:lang w:bidi="zh-TW"/>
        </w:rPr>
        <w:t>③</w:t>
      </w:r>
      <w:r w:rsidR="00B54145" w:rsidRPr="000F2697">
        <w:rPr>
          <w:rFonts w:ascii="华文楷体" w:eastAsia="华文楷体" w:hAnsi="华文楷体" w:hint="eastAsia"/>
          <w:lang w:bidi="zh-TW"/>
        </w:rPr>
        <w:t>它</w:t>
      </w:r>
      <w:r w:rsidRPr="000F2697">
        <w:rPr>
          <w:rFonts w:ascii="华文楷体" w:eastAsia="华文楷体" w:hAnsi="华文楷体"/>
          <w:lang w:bidi="zh-TW"/>
        </w:rPr>
        <w:t>是静止的。</w:t>
      </w:r>
      <w:r w:rsidR="00086564" w:rsidRPr="000F2697">
        <w:rPr>
          <w:rFonts w:ascii="华文楷体" w:eastAsia="华文楷体" w:hAnsi="华文楷体" w:hint="eastAsia"/>
          <w:lang w:bidi="zh-TW"/>
        </w:rPr>
        <w:t>若“是者”运动，它</w:t>
      </w:r>
      <w:r w:rsidR="003F43CB" w:rsidRPr="000F2697">
        <w:rPr>
          <w:rFonts w:ascii="华文楷体" w:eastAsia="华文楷体" w:hAnsi="华文楷体" w:hint="eastAsia"/>
          <w:lang w:bidi="zh-TW"/>
        </w:rPr>
        <w:t>在它原来的地方将不存在，这是不可能的。</w:t>
      </w:r>
    </w:p>
    <w:p w14:paraId="71D7E372" w14:textId="6B16B334" w:rsidR="006E3133" w:rsidRPr="000F2697" w:rsidRDefault="00B41CFC" w:rsidP="000F2697">
      <w:pPr>
        <w:rPr>
          <w:rFonts w:ascii="华文楷体" w:eastAsia="华文楷体" w:hAnsi="华文楷体"/>
          <w:lang w:bidi="zh-TW"/>
        </w:rPr>
      </w:pPr>
      <w:r w:rsidRPr="000F2697">
        <w:rPr>
          <w:rFonts w:ascii="华文楷体" w:eastAsia="华文楷体" w:hAnsi="华文楷体"/>
          <w:lang w:bidi="zh-TW"/>
        </w:rPr>
        <w:t>④</w:t>
      </w:r>
      <w:r w:rsidR="00B54145" w:rsidRPr="000F2697">
        <w:rPr>
          <w:rFonts w:ascii="华文楷体" w:eastAsia="华文楷体" w:hAnsi="华文楷体" w:hint="eastAsia"/>
          <w:lang w:bidi="zh-TW"/>
        </w:rPr>
        <w:t>它</w:t>
      </w:r>
      <w:r w:rsidR="00764FD2" w:rsidRPr="000F2697">
        <w:rPr>
          <w:rFonts w:ascii="华文楷体" w:eastAsia="华文楷体" w:hAnsi="华文楷体" w:hint="eastAsia"/>
          <w:lang w:bidi="zh-TW"/>
        </w:rPr>
        <w:t>是</w:t>
      </w:r>
      <w:r w:rsidRPr="000F2697">
        <w:rPr>
          <w:rFonts w:ascii="华文楷体" w:eastAsia="华文楷体" w:hAnsi="华文楷体"/>
          <w:lang w:bidi="zh-TW"/>
        </w:rPr>
        <w:t>圆满</w:t>
      </w:r>
      <w:r w:rsidR="006F6A64" w:rsidRPr="000F2697">
        <w:rPr>
          <w:rFonts w:ascii="华文楷体" w:eastAsia="华文楷体" w:hAnsi="华文楷体" w:hint="eastAsia"/>
          <w:lang w:bidi="zh-TW"/>
        </w:rPr>
        <w:t>完满的球体。巴门尼德</w:t>
      </w:r>
      <w:r w:rsidR="00764FD2" w:rsidRPr="000F2697">
        <w:rPr>
          <w:rFonts w:ascii="华文楷体" w:eastAsia="华文楷体" w:hAnsi="华文楷体" w:hint="eastAsia"/>
          <w:lang w:bidi="zh-TW"/>
        </w:rPr>
        <w:t>认为无限是一种缺陷</w:t>
      </w:r>
      <w:r w:rsidR="00B54145" w:rsidRPr="000F2697">
        <w:rPr>
          <w:rFonts w:ascii="华文楷体" w:eastAsia="华文楷体" w:hAnsi="华文楷体" w:hint="eastAsia"/>
          <w:lang w:bidi="zh-TW"/>
        </w:rPr>
        <w:t>，本原既不能是无限的，也不可能是不规则的。</w:t>
      </w:r>
    </w:p>
    <w:p w14:paraId="0336E3F0" w14:textId="517D9CE0" w:rsidR="00B41CFC" w:rsidRPr="000F2697" w:rsidRDefault="00B41CFC" w:rsidP="000F2697">
      <w:pPr>
        <w:rPr>
          <w:rFonts w:ascii="华文楷体" w:eastAsia="华文楷体" w:hAnsi="华文楷体"/>
          <w:lang w:bidi="zh-TW"/>
        </w:rPr>
      </w:pPr>
      <w:r w:rsidRPr="000F2697">
        <w:rPr>
          <w:rFonts w:ascii="华文楷体" w:eastAsia="华文楷体" w:hAnsi="华文楷体"/>
          <w:lang w:bidi="zh-TW"/>
        </w:rPr>
        <w:t>⑤存在是思想的对象。思想的对象是存在，而</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是非存在；存在只能由思想（理性认识）把握，而不是感觉经验。</w:t>
      </w:r>
    </w:p>
    <w:p w14:paraId="10F82678" w14:textId="0301A95A" w:rsidR="00B41CFC" w:rsidRPr="000F2697" w:rsidRDefault="003F43CB" w:rsidP="000F2697">
      <w:pPr>
        <w:rPr>
          <w:rFonts w:ascii="华文楷体" w:eastAsia="华文楷体" w:hAnsi="华文楷体"/>
          <w:lang w:bidi="zh-TW"/>
        </w:rPr>
      </w:pPr>
      <w:r w:rsidRPr="000F2697">
        <w:rPr>
          <w:rFonts w:ascii="华文楷体" w:eastAsia="华文楷体" w:hAnsi="华文楷体" w:hint="eastAsia"/>
          <w:lang w:bidi="zh-TW"/>
        </w:rPr>
        <w:t>（三）“是者”学说的理论意义</w:t>
      </w:r>
    </w:p>
    <w:p w14:paraId="32BF37EC" w14:textId="685A119C" w:rsidR="00F55734" w:rsidRPr="000F2697" w:rsidRDefault="00A0082D" w:rsidP="000F2697">
      <w:pPr>
        <w:rPr>
          <w:rFonts w:ascii="华文楷体" w:eastAsia="华文楷体" w:hAnsi="华文楷体"/>
          <w:lang w:bidi="zh-TW"/>
        </w:rPr>
      </w:pPr>
      <w:r w:rsidRPr="000F2697">
        <w:rPr>
          <w:rFonts w:ascii="华文楷体" w:eastAsia="华文楷体" w:hAnsi="华文楷体"/>
          <w:lang w:bidi="zh-TW"/>
        </w:rPr>
        <w:t>A</w:t>
      </w:r>
      <w:r w:rsidR="00EE7B0E" w:rsidRPr="000F2697">
        <w:rPr>
          <w:rFonts w:ascii="华文楷体" w:eastAsia="华文楷体" w:hAnsi="华文楷体"/>
          <w:lang w:bidi="zh-TW"/>
        </w:rPr>
        <w:t>。</w:t>
      </w:r>
      <w:r w:rsidR="00F55734" w:rsidRPr="000F2697">
        <w:rPr>
          <w:rFonts w:ascii="华文楷体" w:eastAsia="华文楷体" w:hAnsi="华文楷体" w:hint="eastAsia"/>
          <w:lang w:bidi="zh-TW"/>
        </w:rPr>
        <w:t>他首次将存在的问题揭示出来，这个问题成为后来西方形而上学或本体论的核心部门及研究对象。</w:t>
      </w:r>
      <w:r w:rsidR="00F55734" w:rsidRPr="000F2697">
        <w:rPr>
          <w:rFonts w:ascii="华文楷体" w:eastAsia="华文楷体" w:hAnsi="华文楷体"/>
          <w:lang w:bidi="zh-TW"/>
        </w:rPr>
        <w:t>存在问题的提出标志着哲学思维的抽象性的进一步提高，因为这一问题涉及的不是具体的存在物，而是作为整体的存在本身。</w:t>
      </w:r>
    </w:p>
    <w:p w14:paraId="2C40C15E" w14:textId="77B35585" w:rsidR="005F4036" w:rsidRPr="000F2697" w:rsidRDefault="00F55734" w:rsidP="000F2697">
      <w:pPr>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r w:rsidR="00E1229B" w:rsidRPr="000F2697">
        <w:rPr>
          <w:rFonts w:ascii="华文楷体" w:eastAsia="华文楷体" w:hAnsi="华文楷体" w:hint="eastAsia"/>
          <w:lang w:bidi="zh-TW"/>
        </w:rPr>
        <w:t>他是第一个转化问题视角的人，将“本原是什么”的问题转为了“什么是本原”的问题。他所追问的第一性的东西并非泰勒斯等人追求时间上在先的本原，而是逻辑上在先的本质，即“是者</w:t>
      </w:r>
      <w:r w:rsidR="00E1229B" w:rsidRPr="000F2697">
        <w:rPr>
          <w:rFonts w:ascii="华文楷体" w:eastAsia="华文楷体" w:hAnsi="华文楷体"/>
          <w:lang w:bidi="zh-TW"/>
        </w:rPr>
        <w:t>”</w:t>
      </w:r>
      <w:r w:rsidR="00E1229B" w:rsidRPr="000F2697">
        <w:rPr>
          <w:rFonts w:ascii="华文楷体" w:eastAsia="华文楷体" w:hAnsi="华文楷体" w:hint="eastAsia"/>
          <w:lang w:bidi="zh-TW"/>
        </w:rPr>
        <w:t>。</w:t>
      </w:r>
    </w:p>
    <w:p w14:paraId="7F2E703C" w14:textId="26D74908" w:rsidR="00765E07" w:rsidRPr="000F2697" w:rsidRDefault="00D77CC3" w:rsidP="000F2697">
      <w:pPr>
        <w:rPr>
          <w:rFonts w:ascii="华文楷体" w:eastAsia="华文楷体" w:hAnsi="华文楷体"/>
          <w:lang w:bidi="zh-TW"/>
        </w:rPr>
      </w:pPr>
      <w:r w:rsidRPr="000F2697">
        <w:rPr>
          <w:rFonts w:ascii="华文楷体" w:eastAsia="华文楷体" w:hAnsi="华文楷体"/>
          <w:lang w:bidi="zh-TW"/>
        </w:rPr>
        <w:t>C</w:t>
      </w:r>
      <w:r w:rsidR="00EE7B0E" w:rsidRPr="000F2697">
        <w:rPr>
          <w:rFonts w:ascii="华文楷体" w:eastAsia="华文楷体" w:hAnsi="华文楷体"/>
          <w:lang w:bidi="zh-TW"/>
        </w:rPr>
        <w:t>。</w:t>
      </w:r>
      <w:r w:rsidR="00A0082D" w:rsidRPr="000F2697">
        <w:rPr>
          <w:rFonts w:ascii="华文楷体" w:eastAsia="华文楷体" w:hAnsi="华文楷体" w:hint="eastAsia"/>
          <w:lang w:bidi="zh-TW"/>
        </w:rPr>
        <w:t>巴门尼德</w:t>
      </w:r>
      <w:r w:rsidR="00BC2A7A" w:rsidRPr="000F2697">
        <w:rPr>
          <w:rFonts w:ascii="华文楷体" w:eastAsia="华文楷体" w:hAnsi="华文楷体" w:hint="eastAsia"/>
          <w:lang w:bidi="zh-TW"/>
        </w:rPr>
        <w:t>认为</w:t>
      </w:r>
      <w:r w:rsidR="00D47BED" w:rsidRPr="000F2697">
        <w:rPr>
          <w:rFonts w:ascii="华文楷体" w:eastAsia="华文楷体" w:hAnsi="华文楷体" w:hint="eastAsia"/>
          <w:lang w:bidi="zh-TW"/>
        </w:rPr>
        <w:t>“是者”只能存在于思想和语言中</w:t>
      </w:r>
      <w:r w:rsidR="00612B0C" w:rsidRPr="000F2697">
        <w:rPr>
          <w:rFonts w:ascii="华文楷体" w:eastAsia="华文楷体" w:hAnsi="华文楷体" w:hint="eastAsia"/>
          <w:lang w:bidi="zh-TW"/>
        </w:rPr>
        <w:t>，</w:t>
      </w:r>
      <w:r w:rsidR="00D47BED" w:rsidRPr="000F2697">
        <w:rPr>
          <w:rFonts w:ascii="华文楷体" w:eastAsia="华文楷体" w:hAnsi="华文楷体" w:hint="eastAsia"/>
          <w:lang w:bidi="zh-TW"/>
        </w:rPr>
        <w:t>被表述和</w:t>
      </w:r>
      <w:r w:rsidR="00612B0C" w:rsidRPr="000F2697">
        <w:rPr>
          <w:rFonts w:ascii="华文楷体" w:eastAsia="华文楷体" w:hAnsi="华文楷体" w:hint="eastAsia"/>
          <w:lang w:bidi="zh-TW"/>
        </w:rPr>
        <w:t>被</w:t>
      </w:r>
      <w:r w:rsidR="00D47BED" w:rsidRPr="000F2697">
        <w:rPr>
          <w:rFonts w:ascii="华文楷体" w:eastAsia="华文楷体" w:hAnsi="华文楷体" w:hint="eastAsia"/>
          <w:lang w:bidi="zh-TW"/>
        </w:rPr>
        <w:t>思想</w:t>
      </w:r>
      <w:r w:rsidR="003B7EF7" w:rsidRPr="000F2697">
        <w:rPr>
          <w:rFonts w:ascii="华文楷体" w:eastAsia="华文楷体" w:hAnsi="华文楷体" w:hint="eastAsia"/>
          <w:lang w:bidi="zh-TW"/>
        </w:rPr>
        <w:t>；</w:t>
      </w:r>
      <w:r w:rsidR="00097073" w:rsidRPr="000F2697">
        <w:rPr>
          <w:rFonts w:ascii="华文楷体" w:eastAsia="华文楷体" w:hAnsi="华文楷体" w:hint="eastAsia"/>
          <w:lang w:bidi="zh-TW"/>
        </w:rPr>
        <w:t>他</w:t>
      </w:r>
      <w:r w:rsidR="00D47BED" w:rsidRPr="000F2697">
        <w:rPr>
          <w:rFonts w:ascii="华文楷体" w:eastAsia="华文楷体" w:hAnsi="华文楷体" w:hint="eastAsia"/>
          <w:lang w:bidi="zh-TW"/>
        </w:rPr>
        <w:t>从而通过</w:t>
      </w:r>
      <w:proofErr w:type="gramStart"/>
      <w:r w:rsidR="00D47BED" w:rsidRPr="000F2697">
        <w:rPr>
          <w:rFonts w:ascii="华文楷体" w:eastAsia="华文楷体" w:hAnsi="华文楷体" w:hint="eastAsia"/>
          <w:lang w:bidi="zh-TW"/>
        </w:rPr>
        <w:t>逻</w:t>
      </w:r>
      <w:proofErr w:type="gramEnd"/>
      <w:r w:rsidR="00D47BED" w:rsidRPr="000F2697">
        <w:rPr>
          <w:rFonts w:ascii="华文楷体" w:eastAsia="华文楷体" w:hAnsi="华文楷体" w:hint="eastAsia"/>
          <w:lang w:bidi="zh-TW"/>
        </w:rPr>
        <w:t>各斯建立思维与存在的同一性，开启了西方认识论从语言中寻求线索的做法。</w:t>
      </w:r>
    </w:p>
    <w:p w14:paraId="3DF6B72E" w14:textId="77777777" w:rsidR="0012363C" w:rsidRPr="000F2697" w:rsidRDefault="0012363C" w:rsidP="000F2697">
      <w:pPr>
        <w:rPr>
          <w:rFonts w:ascii="华文楷体" w:eastAsia="华文楷体" w:hAnsi="华文楷体"/>
          <w:lang w:bidi="zh-TW"/>
        </w:rPr>
      </w:pPr>
    </w:p>
    <w:p w14:paraId="741AD7B7" w14:textId="29894B04" w:rsidR="004104FC" w:rsidRPr="000F2697" w:rsidRDefault="00670648" w:rsidP="000F2697">
      <w:pPr>
        <w:rPr>
          <w:rFonts w:ascii="华文楷体" w:eastAsia="华文楷体" w:hAnsi="华文楷体"/>
          <w:lang w:bidi="zh-TW"/>
        </w:rPr>
      </w:pPr>
      <w:r w:rsidRPr="000F2697">
        <w:rPr>
          <w:rFonts w:ascii="华文楷体" w:eastAsia="华文楷体" w:hAnsi="华文楷体" w:hint="eastAsia"/>
          <w:lang w:bidi="zh-TW"/>
        </w:rPr>
        <w:t>三、芝诺悖论</w:t>
      </w:r>
    </w:p>
    <w:p w14:paraId="4A59165B" w14:textId="2F3A7C45" w:rsidR="00BB030D" w:rsidRPr="000F2697" w:rsidRDefault="00BB030D" w:rsidP="000F2697">
      <w:pPr>
        <w:rPr>
          <w:rFonts w:ascii="华文楷体" w:eastAsia="华文楷体" w:hAnsi="华文楷体"/>
          <w:lang w:bidi="zh-TW"/>
        </w:rPr>
      </w:pPr>
      <w:r w:rsidRPr="000F2697">
        <w:rPr>
          <w:rFonts w:ascii="华文楷体" w:eastAsia="华文楷体" w:hAnsi="华文楷体" w:hint="eastAsia"/>
          <w:lang w:bidi="zh-TW"/>
        </w:rPr>
        <w:t>（一）综述</w:t>
      </w:r>
    </w:p>
    <w:p w14:paraId="1350BC0C" w14:textId="50628835" w:rsidR="00564CC2" w:rsidRPr="000F2697" w:rsidRDefault="00564CC2"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芝诺</w:t>
      </w:r>
      <w:r w:rsidR="00C236DB" w:rsidRPr="000F2697">
        <w:rPr>
          <w:rFonts w:ascii="华文楷体" w:eastAsia="华文楷体" w:hAnsi="华文楷体" w:hint="eastAsia"/>
          <w:lang w:bidi="zh-TW"/>
        </w:rPr>
        <w:t>是巴门尼德的学生，他</w:t>
      </w:r>
      <w:r w:rsidRPr="000F2697">
        <w:rPr>
          <w:rFonts w:ascii="华文楷体" w:eastAsia="华文楷体" w:hAnsi="华文楷体" w:hint="eastAsia"/>
          <w:lang w:bidi="zh-TW"/>
        </w:rPr>
        <w:t>为巴门尼德的</w:t>
      </w:r>
      <w:r w:rsidR="00BB030D" w:rsidRPr="000F2697">
        <w:rPr>
          <w:rFonts w:ascii="华文楷体" w:eastAsia="华文楷体" w:hAnsi="华文楷体" w:hint="eastAsia"/>
          <w:lang w:bidi="zh-TW"/>
        </w:rPr>
        <w:t>“是者”学说</w:t>
      </w:r>
      <w:r w:rsidRPr="000F2697">
        <w:rPr>
          <w:rFonts w:ascii="华文楷体" w:eastAsia="华文楷体" w:hAnsi="华文楷体" w:hint="eastAsia"/>
          <w:lang w:bidi="zh-TW"/>
        </w:rPr>
        <w:t>所作的辩护</w:t>
      </w:r>
      <w:r w:rsidR="00C236DB" w:rsidRPr="000F2697">
        <w:rPr>
          <w:rFonts w:ascii="华文楷体" w:eastAsia="华文楷体" w:hAnsi="华文楷体" w:hint="eastAsia"/>
          <w:lang w:bidi="zh-TW"/>
        </w:rPr>
        <w:t>是针对伊奥尼亚派的</w:t>
      </w:r>
      <w:r w:rsidR="000451EB" w:rsidRPr="000F2697">
        <w:rPr>
          <w:rFonts w:ascii="华文楷体" w:eastAsia="华文楷体" w:hAnsi="华文楷体" w:hint="eastAsia"/>
          <w:lang w:bidi="zh-TW"/>
        </w:rPr>
        <w:t>变化本原观展开的</w:t>
      </w:r>
      <w:r w:rsidRPr="000F2697">
        <w:rPr>
          <w:rFonts w:ascii="华文楷体" w:eastAsia="华文楷体" w:hAnsi="华文楷体" w:hint="eastAsia"/>
          <w:lang w:bidi="zh-TW"/>
        </w:rPr>
        <w:t>。芝诺的辩护形式</w:t>
      </w:r>
      <w:r w:rsidR="00D72296" w:rsidRPr="000F2697">
        <w:rPr>
          <w:rFonts w:ascii="华文楷体" w:eastAsia="华文楷体" w:hAnsi="华文楷体" w:hint="eastAsia"/>
          <w:lang w:bidi="zh-TW"/>
        </w:rPr>
        <w:t>是</w:t>
      </w:r>
      <w:r w:rsidRPr="000F2697">
        <w:rPr>
          <w:rFonts w:ascii="华文楷体" w:eastAsia="华文楷体" w:hAnsi="华文楷体" w:hint="eastAsia"/>
          <w:lang w:bidi="zh-TW"/>
        </w:rPr>
        <w:t>归谬法，而内容上</w:t>
      </w:r>
      <w:r w:rsidR="003365FC" w:rsidRPr="000F2697">
        <w:rPr>
          <w:rFonts w:ascii="华文楷体" w:eastAsia="华文楷体" w:hAnsi="华文楷体" w:hint="eastAsia"/>
          <w:lang w:bidi="zh-TW"/>
        </w:rPr>
        <w:t>则</w:t>
      </w:r>
      <w:r w:rsidRPr="000F2697">
        <w:rPr>
          <w:rFonts w:ascii="华文楷体" w:eastAsia="华文楷体" w:hAnsi="华文楷体" w:hint="eastAsia"/>
          <w:lang w:bidi="zh-TW"/>
        </w:rPr>
        <w:t>主要</w:t>
      </w:r>
      <w:r w:rsidR="00501E4F" w:rsidRPr="000F2697">
        <w:rPr>
          <w:rFonts w:ascii="华文楷体" w:eastAsia="华文楷体" w:hAnsi="华文楷体" w:hint="eastAsia"/>
          <w:lang w:bidi="zh-TW"/>
        </w:rPr>
        <w:t>为</w:t>
      </w:r>
      <w:r w:rsidRPr="000F2697">
        <w:rPr>
          <w:rFonts w:ascii="华文楷体" w:eastAsia="华文楷体" w:hAnsi="华文楷体" w:hint="eastAsia"/>
          <w:lang w:bidi="zh-TW"/>
        </w:rPr>
        <w:t>两方面</w:t>
      </w:r>
      <w:r w:rsidR="00C242E9" w:rsidRPr="000F2697">
        <w:rPr>
          <w:rFonts w:ascii="华文楷体" w:eastAsia="华文楷体" w:hAnsi="华文楷体"/>
          <w:lang w:bidi="zh-TW"/>
        </w:rPr>
        <w:t>：</w:t>
      </w:r>
      <w:r w:rsidR="00501E4F" w:rsidRPr="000F2697">
        <w:rPr>
          <w:rFonts w:ascii="华文楷体" w:eastAsia="华文楷体" w:hAnsi="华文楷体" w:hint="eastAsia"/>
          <w:lang w:bidi="zh-TW"/>
        </w:rPr>
        <w:t>一</w:t>
      </w:r>
      <w:r w:rsidR="00501E4F" w:rsidRPr="000F2697">
        <w:rPr>
          <w:rFonts w:ascii="华文楷体" w:eastAsia="华文楷体" w:hAnsi="华文楷体"/>
          <w:lang w:bidi="zh-TW"/>
        </w:rPr>
        <w:t>是</w:t>
      </w:r>
      <w:r w:rsidR="00501E4F" w:rsidRPr="000F2697">
        <w:rPr>
          <w:rFonts w:ascii="华文楷体" w:eastAsia="华文楷体" w:hAnsi="华文楷体" w:hint="eastAsia"/>
          <w:lang w:bidi="zh-TW"/>
        </w:rPr>
        <w:t>否认事物运动</w:t>
      </w:r>
      <w:r w:rsidR="00844FE8" w:rsidRPr="000F2697">
        <w:rPr>
          <w:rFonts w:ascii="华文楷体" w:eastAsia="华文楷体" w:hAnsi="华文楷体" w:hint="eastAsia"/>
          <w:lang w:bidi="zh-TW"/>
        </w:rPr>
        <w:t>的</w:t>
      </w:r>
      <w:r w:rsidR="00354EC7" w:rsidRPr="000F2697">
        <w:rPr>
          <w:rFonts w:ascii="华文楷体" w:eastAsia="华文楷体" w:hAnsi="华文楷体" w:hint="eastAsia"/>
          <w:lang w:bidi="zh-TW"/>
        </w:rPr>
        <w:t>论证</w:t>
      </w:r>
      <w:r w:rsidR="00501E4F" w:rsidRPr="000F2697">
        <w:rPr>
          <w:rFonts w:ascii="华文楷体" w:eastAsia="华文楷体" w:hAnsi="华文楷体" w:hint="eastAsia"/>
          <w:lang w:bidi="zh-TW"/>
        </w:rPr>
        <w:t>；二</w:t>
      </w:r>
      <w:r w:rsidRPr="000F2697">
        <w:rPr>
          <w:rFonts w:ascii="华文楷体" w:eastAsia="华文楷体" w:hAnsi="华文楷体"/>
          <w:lang w:bidi="zh-TW"/>
        </w:rPr>
        <w:t>是</w:t>
      </w:r>
      <w:r w:rsidR="00354EC7" w:rsidRPr="000F2697">
        <w:rPr>
          <w:rFonts w:ascii="华文楷体" w:eastAsia="华文楷体" w:hAnsi="华文楷体" w:hint="eastAsia"/>
          <w:lang w:bidi="zh-TW"/>
        </w:rPr>
        <w:t>否认多的论证</w:t>
      </w:r>
      <w:r w:rsidRPr="000F2697">
        <w:rPr>
          <w:rFonts w:ascii="华文楷体" w:eastAsia="华文楷体" w:hAnsi="华文楷体" w:hint="eastAsia"/>
          <w:lang w:bidi="zh-TW"/>
        </w:rPr>
        <w:t>。</w:t>
      </w:r>
    </w:p>
    <w:p w14:paraId="263F8A54" w14:textId="77777777" w:rsidR="00CA2893" w:rsidRPr="000F2697" w:rsidRDefault="00F47838" w:rsidP="000F2697">
      <w:pPr>
        <w:rPr>
          <w:rFonts w:ascii="华文楷体" w:eastAsia="华文楷体" w:hAnsi="华文楷体"/>
          <w:lang w:bidi="zh-TW"/>
        </w:rPr>
      </w:pPr>
      <w:r w:rsidRPr="000F2697">
        <w:rPr>
          <w:rFonts w:ascii="华文楷体" w:eastAsia="华文楷体" w:hAnsi="华文楷体" w:hint="eastAsia"/>
          <w:lang w:bidi="zh-TW"/>
        </w:rPr>
        <w:t>（二）芝诺悖论</w:t>
      </w:r>
    </w:p>
    <w:p w14:paraId="2A5873C2" w14:textId="5BB279F9" w:rsidR="00564CC2" w:rsidRPr="000F2697" w:rsidRDefault="00CA2893"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（1）</w:t>
      </w:r>
      <w:r w:rsidR="00F47838" w:rsidRPr="000F2697">
        <w:rPr>
          <w:rFonts w:ascii="华文楷体" w:eastAsia="华文楷体" w:hAnsi="华文楷体" w:hint="eastAsia"/>
          <w:lang w:bidi="zh-TW"/>
        </w:rPr>
        <w:t>否认事物</w:t>
      </w:r>
      <w:r w:rsidR="00564CC2" w:rsidRPr="000F2697">
        <w:rPr>
          <w:rFonts w:ascii="华文楷体" w:eastAsia="华文楷体" w:hAnsi="华文楷体"/>
          <w:lang w:bidi="zh-TW"/>
        </w:rPr>
        <w:t>运动</w:t>
      </w:r>
      <w:r w:rsidR="001808FE" w:rsidRPr="000F2697">
        <w:rPr>
          <w:rFonts w:ascii="华文楷体" w:eastAsia="华文楷体" w:hAnsi="华文楷体"/>
          <w:lang w:bidi="zh-TW"/>
        </w:rPr>
        <w:t>（</w:t>
      </w:r>
      <w:r w:rsidR="00564CC2" w:rsidRPr="000F2697">
        <w:rPr>
          <w:rFonts w:ascii="华文楷体" w:eastAsia="华文楷体" w:hAnsi="华文楷体"/>
          <w:lang w:bidi="zh-TW"/>
        </w:rPr>
        <w:t>四个悖论</w:t>
      </w:r>
      <w:r w:rsidR="001808FE" w:rsidRPr="000F2697">
        <w:rPr>
          <w:rFonts w:ascii="华文楷体" w:eastAsia="华文楷体" w:hAnsi="华文楷体"/>
          <w:lang w:bidi="zh-TW"/>
        </w:rPr>
        <w:t>）</w:t>
      </w:r>
    </w:p>
    <w:p w14:paraId="56FD06FE" w14:textId="53874645" w:rsidR="005D33AD" w:rsidRPr="000F2697" w:rsidRDefault="00CA2893" w:rsidP="000F2697">
      <w:pPr>
        <w:rPr>
          <w:rFonts w:ascii="华文楷体" w:eastAsia="华文楷体" w:hAnsi="华文楷体"/>
          <w:lang w:bidi="zh-TW"/>
        </w:rPr>
      </w:pPr>
      <w:r w:rsidRPr="000F2697">
        <w:rPr>
          <w:rFonts w:ascii="华文楷体" w:eastAsia="华文楷体" w:hAnsi="华文楷体" w:hint="eastAsia"/>
          <w:lang w:bidi="zh-TW"/>
        </w:rPr>
        <w:t>①</w:t>
      </w:r>
      <w:r w:rsidR="00564CC2" w:rsidRPr="000F2697">
        <w:rPr>
          <w:rFonts w:ascii="华文楷体" w:eastAsia="华文楷体" w:hAnsi="华文楷体"/>
          <w:lang w:bidi="zh-TW"/>
        </w:rPr>
        <w:t>“二分法”</w:t>
      </w:r>
      <w:r w:rsidR="00300311" w:rsidRPr="000F2697">
        <w:rPr>
          <w:rFonts w:ascii="华文楷体" w:eastAsia="华文楷体" w:hAnsi="华文楷体" w:hint="eastAsia"/>
          <w:lang w:bidi="zh-TW"/>
        </w:rPr>
        <w:t>：</w:t>
      </w:r>
      <w:r w:rsidR="00564CC2" w:rsidRPr="000F2697">
        <w:rPr>
          <w:rFonts w:ascii="华文楷体" w:eastAsia="华文楷体" w:hAnsi="华文楷体"/>
          <w:lang w:bidi="zh-TW"/>
        </w:rPr>
        <w:t>运动着的东西在到达</w:t>
      </w:r>
      <w:r w:rsidR="006D6A36" w:rsidRPr="000F2697">
        <w:rPr>
          <w:rFonts w:ascii="华文楷体" w:eastAsia="华文楷体" w:hAnsi="华文楷体" w:hint="eastAsia"/>
          <w:lang w:bidi="zh-TW"/>
        </w:rPr>
        <w:t>目</w:t>
      </w:r>
      <w:r w:rsidR="00564CC2" w:rsidRPr="000F2697">
        <w:rPr>
          <w:rFonts w:ascii="华文楷体" w:eastAsia="华文楷体" w:hAnsi="华文楷体"/>
          <w:lang w:bidi="zh-TW"/>
        </w:rPr>
        <w:t>的地之前</w:t>
      </w:r>
      <w:r w:rsidR="005D33AD" w:rsidRPr="000F2697">
        <w:rPr>
          <w:rFonts w:ascii="华文楷体" w:eastAsia="华文楷体" w:hAnsi="华文楷体" w:hint="eastAsia"/>
          <w:lang w:bidi="zh-TW"/>
        </w:rPr>
        <w:t>先要完成全程</w:t>
      </w:r>
      <w:r w:rsidR="005D33AD" w:rsidRPr="000F2697">
        <w:rPr>
          <w:rFonts w:ascii="华文楷体" w:eastAsia="华文楷体" w:hAnsi="华文楷体"/>
          <w:lang w:bidi="zh-TW"/>
        </w:rPr>
        <w:t>1/2</w:t>
      </w:r>
      <w:r w:rsidR="005D33AD" w:rsidRPr="000F2697">
        <w:rPr>
          <w:rFonts w:ascii="华文楷体" w:eastAsia="华文楷体" w:hAnsi="华文楷体" w:hint="eastAsia"/>
          <w:lang w:bidi="zh-TW"/>
        </w:rPr>
        <w:t>；</w:t>
      </w:r>
      <w:r w:rsidR="005D33AD" w:rsidRPr="000F2697">
        <w:rPr>
          <w:rFonts w:ascii="华文楷体" w:eastAsia="华文楷体" w:hAnsi="华文楷体"/>
          <w:lang w:bidi="zh-TW"/>
        </w:rPr>
        <w:t>在达到1/2处之前，又要完成它的1/2</w:t>
      </w:r>
      <w:r w:rsidR="005D33AD" w:rsidRPr="000F2697">
        <w:rPr>
          <w:rFonts w:ascii="华文楷体" w:eastAsia="华文楷体" w:hAnsi="华文楷体" w:hint="eastAsia"/>
          <w:lang w:bidi="zh-TW"/>
        </w:rPr>
        <w:t>。</w:t>
      </w:r>
      <w:r w:rsidR="005D33AD" w:rsidRPr="000F2697">
        <w:rPr>
          <w:rFonts w:ascii="华文楷体" w:eastAsia="华文楷体" w:hAnsi="华文楷体"/>
          <w:lang w:bidi="zh-TW"/>
        </w:rPr>
        <w:t>如此分割，乃至无穷，永远也达不到目的地。</w:t>
      </w:r>
    </w:p>
    <w:p w14:paraId="21694AEE" w14:textId="76D0D618" w:rsidR="005D33AD" w:rsidRPr="000F2697" w:rsidRDefault="005D33AD" w:rsidP="000F2697">
      <w:pPr>
        <w:rPr>
          <w:rFonts w:ascii="华文楷体" w:eastAsia="华文楷体" w:hAnsi="华文楷体"/>
          <w:lang w:bidi="zh-TW"/>
        </w:rPr>
      </w:pPr>
      <w:r w:rsidRPr="000F2697">
        <w:rPr>
          <w:rFonts w:ascii="华文楷体" w:eastAsia="华文楷体" w:hAnsi="华文楷体" w:hint="eastAsia"/>
          <w:lang w:bidi="zh-TW"/>
        </w:rPr>
        <w:t>这个悖论</w:t>
      </w:r>
      <w:r w:rsidR="00963CA4" w:rsidRPr="000F2697">
        <w:rPr>
          <w:rFonts w:ascii="华文楷体" w:eastAsia="华文楷体" w:hAnsi="华文楷体" w:hint="eastAsia"/>
          <w:lang w:bidi="zh-TW"/>
        </w:rPr>
        <w:t>涉及：空间的无限可分问题。</w:t>
      </w:r>
    </w:p>
    <w:p w14:paraId="427F1A61" w14:textId="46873B8A" w:rsidR="006D6A36" w:rsidRPr="000F2697" w:rsidRDefault="00CA2893" w:rsidP="000F2697">
      <w:pPr>
        <w:rPr>
          <w:rFonts w:ascii="华文楷体" w:eastAsia="华文楷体" w:hAnsi="华文楷体"/>
          <w:lang w:bidi="zh-TW"/>
        </w:rPr>
      </w:pPr>
      <w:r w:rsidRPr="000F2697">
        <w:rPr>
          <w:rFonts w:ascii="华文楷体" w:eastAsia="华文楷体" w:hAnsi="华文楷体" w:hint="eastAsia"/>
          <w:lang w:bidi="zh-TW"/>
        </w:rPr>
        <w:t>②</w:t>
      </w:r>
      <w:r w:rsidR="00564CC2" w:rsidRPr="000F2697">
        <w:rPr>
          <w:rFonts w:ascii="华文楷体" w:eastAsia="华文楷体" w:hAnsi="华文楷体"/>
          <w:lang w:bidi="zh-TW"/>
        </w:rPr>
        <w:t>“阿基里</w:t>
      </w:r>
      <w:r w:rsidR="00905BFB" w:rsidRPr="000F2697">
        <w:rPr>
          <w:rFonts w:ascii="华文楷体" w:eastAsia="华文楷体" w:hAnsi="华文楷体" w:hint="eastAsia"/>
          <w:lang w:bidi="zh-TW"/>
        </w:rPr>
        <w:t>和乌龟赛跑</w:t>
      </w:r>
      <w:r w:rsidR="00564CC2" w:rsidRPr="000F2697">
        <w:rPr>
          <w:rFonts w:ascii="华文楷体" w:eastAsia="华文楷体" w:hAnsi="华文楷体"/>
          <w:lang w:bidi="zh-TW"/>
        </w:rPr>
        <w:t>”</w:t>
      </w:r>
      <w:r w:rsidR="00300311" w:rsidRPr="000F2697">
        <w:rPr>
          <w:rFonts w:ascii="华文楷体" w:eastAsia="华文楷体" w:hAnsi="华文楷体" w:hint="eastAsia"/>
          <w:lang w:bidi="zh-TW"/>
        </w:rPr>
        <w:t>：</w:t>
      </w:r>
      <w:r w:rsidR="006D6A36" w:rsidRPr="000F2697">
        <w:rPr>
          <w:rFonts w:ascii="华文楷体" w:eastAsia="华文楷体" w:hAnsi="华文楷体" w:hint="eastAsia"/>
          <w:lang w:bidi="zh-TW"/>
        </w:rPr>
        <w:t>设想奥林匹克赛跑冠军阿基里和乌龟赛跑，乌龟先爬一段路程</w:t>
      </w:r>
      <w:r w:rsidR="003E077F" w:rsidRPr="000F2697">
        <w:rPr>
          <w:rFonts w:ascii="华文楷体" w:eastAsia="华文楷体" w:hAnsi="华文楷体"/>
          <w:lang w:bidi="zh-TW"/>
        </w:rPr>
        <w:t>；</w:t>
      </w:r>
      <w:r w:rsidR="006D6A36" w:rsidRPr="000F2697">
        <w:rPr>
          <w:rFonts w:ascii="华文楷体" w:eastAsia="华文楷体" w:hAnsi="华文楷体"/>
          <w:lang w:bidi="zh-TW"/>
        </w:rPr>
        <w:t>当阿基里跑完这段路程时，乌龟又向前爬了一段路程</w:t>
      </w:r>
      <w:r w:rsidR="003E077F" w:rsidRPr="000F2697">
        <w:rPr>
          <w:rFonts w:ascii="华文楷体" w:eastAsia="华文楷体" w:hAnsi="华文楷体"/>
          <w:lang w:bidi="zh-TW"/>
        </w:rPr>
        <w:t>；</w:t>
      </w:r>
      <w:r w:rsidR="006D6A36" w:rsidRPr="000F2697">
        <w:rPr>
          <w:rFonts w:ascii="华文楷体" w:eastAsia="华文楷体" w:hAnsi="华文楷体"/>
          <w:lang w:bidi="zh-TW"/>
        </w:rPr>
        <w:t>当阿基里跑完这一段时，乌龟又再向前爬了一段；一追一爬，以至无穷，阿基里永远也赶不上乌龟。</w:t>
      </w:r>
    </w:p>
    <w:p w14:paraId="09EDB5C7" w14:textId="6AD800A4" w:rsidR="006D6A36" w:rsidRPr="000F2697" w:rsidRDefault="006D6A36" w:rsidP="000F2697">
      <w:pPr>
        <w:rPr>
          <w:rFonts w:ascii="华文楷体" w:eastAsia="华文楷体" w:hAnsi="华文楷体"/>
          <w:lang w:bidi="zh-TW"/>
        </w:rPr>
      </w:pPr>
      <w:r w:rsidRPr="000F2697">
        <w:rPr>
          <w:rFonts w:ascii="华文楷体" w:eastAsia="华文楷体" w:hAnsi="华文楷体"/>
          <w:lang w:bidi="zh-TW"/>
        </w:rPr>
        <w:t>这个悖论</w:t>
      </w:r>
      <w:r w:rsidR="00AB3434" w:rsidRPr="000F2697">
        <w:rPr>
          <w:rFonts w:ascii="华文楷体" w:eastAsia="华文楷体" w:hAnsi="华文楷体" w:hint="eastAsia"/>
          <w:lang w:bidi="zh-TW"/>
        </w:rPr>
        <w:t>涉及</w:t>
      </w:r>
      <w:r w:rsidRPr="000F2697">
        <w:rPr>
          <w:rFonts w:ascii="华文楷体" w:eastAsia="华文楷体" w:hAnsi="华文楷体"/>
          <w:lang w:bidi="zh-TW"/>
        </w:rPr>
        <w:t>∶</w:t>
      </w:r>
      <w:r w:rsidR="00AB3434" w:rsidRPr="000F2697">
        <w:rPr>
          <w:rFonts w:ascii="华文楷体" w:eastAsia="华文楷体" w:hAnsi="华文楷体" w:hint="eastAsia"/>
          <w:lang w:bidi="zh-TW"/>
        </w:rPr>
        <w:t>空间和时间的无限可分问题。</w:t>
      </w:r>
      <w:r w:rsidR="00851292" w:rsidRPr="000F2697">
        <w:rPr>
          <w:rFonts w:ascii="华文楷体" w:eastAsia="华文楷体" w:hAnsi="华文楷体" w:hint="eastAsia"/>
          <w:lang w:bidi="zh-TW"/>
        </w:rPr>
        <w:t>并且说明了</w:t>
      </w:r>
      <w:r w:rsidRPr="000F2697">
        <w:rPr>
          <w:rFonts w:ascii="华文楷体" w:eastAsia="华文楷体" w:hAnsi="华文楷体"/>
          <w:lang w:bidi="zh-TW"/>
        </w:rPr>
        <w:t>运动中的事物没有快慢之分。</w:t>
      </w:r>
    </w:p>
    <w:p w14:paraId="457BA562" w14:textId="2229DDC4" w:rsidR="00D55B33" w:rsidRPr="000F2697" w:rsidRDefault="00CA2893" w:rsidP="000F2697">
      <w:pPr>
        <w:rPr>
          <w:rFonts w:ascii="华文楷体" w:eastAsia="华文楷体" w:hAnsi="华文楷体"/>
          <w:lang w:bidi="zh-TW"/>
        </w:rPr>
      </w:pPr>
      <w:r w:rsidRPr="000F2697">
        <w:rPr>
          <w:rFonts w:ascii="华文楷体" w:eastAsia="华文楷体" w:hAnsi="华文楷体" w:hint="eastAsia"/>
          <w:lang w:bidi="zh-TW"/>
        </w:rPr>
        <w:t>③</w:t>
      </w:r>
      <w:r w:rsidR="00564CC2" w:rsidRPr="000F2697">
        <w:rPr>
          <w:rFonts w:ascii="华文楷体" w:eastAsia="华文楷体" w:hAnsi="华文楷体"/>
          <w:lang w:bidi="zh-TW"/>
        </w:rPr>
        <w:t>“</w:t>
      </w:r>
      <w:r w:rsidR="00300311" w:rsidRPr="000F2697">
        <w:rPr>
          <w:rFonts w:ascii="华文楷体" w:eastAsia="华文楷体" w:hAnsi="华文楷体" w:hint="eastAsia"/>
          <w:lang w:bidi="zh-TW"/>
        </w:rPr>
        <w:t>飞</w:t>
      </w:r>
      <w:proofErr w:type="gramStart"/>
      <w:r w:rsidR="00300311" w:rsidRPr="000F2697">
        <w:rPr>
          <w:rFonts w:ascii="华文楷体" w:eastAsia="华文楷体" w:hAnsi="华文楷体" w:hint="eastAsia"/>
          <w:lang w:bidi="zh-TW"/>
        </w:rPr>
        <w:t>矢</w:t>
      </w:r>
      <w:proofErr w:type="gramEnd"/>
      <w:r w:rsidR="00564CC2" w:rsidRPr="000F2697">
        <w:rPr>
          <w:rFonts w:ascii="华文楷体" w:eastAsia="华文楷体" w:hAnsi="华文楷体"/>
          <w:lang w:bidi="zh-TW"/>
        </w:rPr>
        <w:t>不动”</w:t>
      </w:r>
      <w:r w:rsidR="00300311" w:rsidRPr="000F2697">
        <w:rPr>
          <w:rFonts w:ascii="华文楷体" w:eastAsia="华文楷体" w:hAnsi="华文楷体" w:hint="eastAsia"/>
          <w:lang w:bidi="zh-TW"/>
        </w:rPr>
        <w:t>：</w:t>
      </w:r>
      <w:r w:rsidR="00D55B33" w:rsidRPr="000F2697">
        <w:rPr>
          <w:rFonts w:ascii="华文楷体" w:eastAsia="华文楷体" w:hAnsi="华文楷体" w:hint="eastAsia"/>
          <w:lang w:bidi="zh-TW"/>
        </w:rPr>
        <w:t>飞</w:t>
      </w:r>
      <w:proofErr w:type="gramStart"/>
      <w:r w:rsidR="00D55B33" w:rsidRPr="000F2697">
        <w:rPr>
          <w:rFonts w:ascii="华文楷体" w:eastAsia="华文楷体" w:hAnsi="华文楷体" w:hint="eastAsia"/>
          <w:lang w:bidi="zh-TW"/>
        </w:rPr>
        <w:t>矢</w:t>
      </w:r>
      <w:proofErr w:type="gramEnd"/>
      <w:r w:rsidR="00D55B33" w:rsidRPr="000F2697">
        <w:rPr>
          <w:rFonts w:ascii="华文楷体" w:eastAsia="华文楷体" w:hAnsi="华文楷体" w:hint="eastAsia"/>
          <w:lang w:bidi="zh-TW"/>
        </w:rPr>
        <w:t>在一段时间里通过一段路程，这一段时间可被分成无数时刻</w:t>
      </w:r>
      <w:r w:rsidR="003E077F" w:rsidRPr="000F2697">
        <w:rPr>
          <w:rFonts w:ascii="华文楷体" w:eastAsia="华文楷体" w:hAnsi="华文楷体"/>
          <w:lang w:bidi="zh-TW"/>
        </w:rPr>
        <w:t>；</w:t>
      </w:r>
      <w:r w:rsidR="00D55B33" w:rsidRPr="000F2697">
        <w:rPr>
          <w:rFonts w:ascii="华文楷体" w:eastAsia="华文楷体" w:hAnsi="华文楷体"/>
          <w:lang w:bidi="zh-TW"/>
        </w:rPr>
        <w:t>在每一个时刻，都占据着一个位置，因此是静止不动的</w:t>
      </w:r>
      <w:r w:rsidR="003E077F" w:rsidRPr="000F2697">
        <w:rPr>
          <w:rFonts w:ascii="华文楷体" w:eastAsia="华文楷体" w:hAnsi="华文楷体"/>
          <w:lang w:bidi="zh-TW"/>
        </w:rPr>
        <w:t>；</w:t>
      </w:r>
      <w:r w:rsidR="00D55B33" w:rsidRPr="000F2697">
        <w:rPr>
          <w:rFonts w:ascii="华文楷体" w:eastAsia="华文楷体" w:hAnsi="华文楷体"/>
          <w:lang w:bidi="zh-TW"/>
        </w:rPr>
        <w:t>就是说，它停驻在这段路程的各个不同位置上，而不是从一个位置飞至另一个位置。</w:t>
      </w:r>
    </w:p>
    <w:p w14:paraId="136BB161" w14:textId="5BE4D482" w:rsidR="00280196" w:rsidRPr="000F2697" w:rsidRDefault="006D6A36" w:rsidP="000F2697">
      <w:pPr>
        <w:rPr>
          <w:rFonts w:ascii="华文楷体" w:eastAsia="华文楷体" w:hAnsi="华文楷体"/>
          <w:lang w:bidi="zh-TW"/>
        </w:rPr>
      </w:pPr>
      <w:r w:rsidRPr="000F2697">
        <w:rPr>
          <w:rFonts w:ascii="华文楷体" w:eastAsia="华文楷体" w:hAnsi="华文楷体" w:hint="eastAsia"/>
          <w:lang w:bidi="zh-TW"/>
        </w:rPr>
        <w:t>这个悖论</w:t>
      </w:r>
      <w:r w:rsidR="00767514" w:rsidRPr="000F2697">
        <w:rPr>
          <w:rFonts w:ascii="华文楷体" w:eastAsia="华文楷体" w:hAnsi="华文楷体" w:hint="eastAsia"/>
          <w:lang w:bidi="zh-TW"/>
        </w:rPr>
        <w:t>涉及：</w:t>
      </w:r>
      <w:r w:rsidR="004007FC" w:rsidRPr="000F2697">
        <w:rPr>
          <w:rFonts w:ascii="华文楷体" w:eastAsia="华文楷体" w:hAnsi="华文楷体" w:hint="eastAsia"/>
          <w:lang w:bidi="zh-TW"/>
        </w:rPr>
        <w:t>运动和静止的关系问题。</w:t>
      </w:r>
    </w:p>
    <w:p w14:paraId="059AD122" w14:textId="5805DE28" w:rsidR="00564CC2" w:rsidRPr="000F2697" w:rsidRDefault="00FD694F" w:rsidP="000F2697">
      <w:pPr>
        <w:ind w:hanging="320"/>
        <w:rPr>
          <w:rFonts w:ascii="华文楷体" w:eastAsia="华文楷体" w:hAnsi="华文楷体"/>
          <w:lang w:bidi="zh-TW"/>
        </w:rPr>
      </w:pPr>
      <w:r w:rsidRPr="000F2697">
        <w:rPr>
          <w:rFonts w:ascii="华文楷体" w:eastAsia="华文楷体" w:hAnsi="华文楷体" w:hint="eastAsia"/>
          <w:lang w:bidi="zh-TW"/>
        </w:rPr>
        <w:t>④“一倍的时间等于一半的时间”的悖论：设</w:t>
      </w:r>
      <w:r w:rsidRPr="000F2697">
        <w:rPr>
          <w:rFonts w:ascii="华文楷体" w:eastAsia="华文楷体" w:hAnsi="华文楷体"/>
          <w:lang w:bidi="zh-TW"/>
        </w:rPr>
        <w:t>B，C</w:t>
      </w:r>
      <w:proofErr w:type="gramStart"/>
      <w:r w:rsidRPr="000F2697">
        <w:rPr>
          <w:rFonts w:ascii="华文楷体" w:eastAsia="华文楷体" w:hAnsi="华文楷体"/>
          <w:lang w:bidi="zh-TW"/>
        </w:rPr>
        <w:t>两系列</w:t>
      </w:r>
      <w:proofErr w:type="gramEnd"/>
      <w:r w:rsidRPr="000F2697">
        <w:rPr>
          <w:rFonts w:ascii="华文楷体" w:eastAsia="华文楷体" w:hAnsi="华文楷体"/>
          <w:lang w:bidi="zh-TW"/>
        </w:rPr>
        <w:t>运动速度相同，A，B，C三系列的每一部分大小相同</w:t>
      </w:r>
      <w:r w:rsidR="003E077F" w:rsidRPr="000F2697">
        <w:rPr>
          <w:rFonts w:ascii="华文楷体" w:eastAsia="华文楷体" w:hAnsi="华文楷体"/>
          <w:lang w:bidi="zh-TW"/>
        </w:rPr>
        <w:t>；</w:t>
      </w:r>
      <w:r w:rsidRPr="000F2697">
        <w:rPr>
          <w:rFonts w:ascii="华文楷体" w:eastAsia="华文楷体" w:hAnsi="华文楷体"/>
          <w:lang w:bidi="zh-TW"/>
        </w:rPr>
        <w:t>那么，B4到达A4的时间与C1到达A1的时间相等，但B系列的运动时间是C系列运动时间的一半（因为相对于A只移动了两格），或者说，C系列的运动时间比B系列运动时间多一倍（因为相对于B移动了四格）。两者应该相等却有差别。</w:t>
      </w:r>
    </w:p>
    <w:p w14:paraId="0D563ABF" w14:textId="7E3908C9" w:rsidR="00F47838" w:rsidRPr="000F2697" w:rsidRDefault="00EB32BF"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（2）否认多的论证</w:t>
      </w:r>
    </w:p>
    <w:p w14:paraId="77302707" w14:textId="0EC1D634" w:rsidR="00F47838" w:rsidRPr="000F2697" w:rsidRDefault="00F7740F" w:rsidP="000F2697">
      <w:pPr>
        <w:rPr>
          <w:rFonts w:ascii="华文楷体" w:eastAsia="华文楷体" w:hAnsi="华文楷体"/>
          <w:lang w:bidi="zh-TW"/>
        </w:rPr>
      </w:pPr>
      <w:r w:rsidRPr="000F2697">
        <w:rPr>
          <w:rFonts w:ascii="华文楷体" w:eastAsia="华文楷体" w:hAnsi="华文楷体" w:hint="eastAsia"/>
          <w:lang w:bidi="zh-TW"/>
        </w:rPr>
        <w:t>①</w:t>
      </w:r>
      <w:r w:rsidRPr="000F2697">
        <w:rPr>
          <w:rFonts w:ascii="华文楷体" w:eastAsia="华文楷体" w:hAnsi="华文楷体"/>
          <w:lang w:bidi="zh-TW"/>
        </w:rPr>
        <w:t>大小的论证；</w:t>
      </w:r>
      <w:r w:rsidRPr="000F2697">
        <w:rPr>
          <w:rFonts w:ascii="华文楷体" w:eastAsia="华文楷体" w:hAnsi="华文楷体" w:hint="eastAsia"/>
          <w:lang w:bidi="zh-TW"/>
        </w:rPr>
        <w:t>②</w:t>
      </w:r>
      <w:r w:rsidRPr="000F2697">
        <w:rPr>
          <w:rFonts w:ascii="华文楷体" w:eastAsia="华文楷体" w:hAnsi="华文楷体"/>
          <w:lang w:bidi="zh-TW"/>
        </w:rPr>
        <w:t>数的论证；</w:t>
      </w:r>
      <w:r w:rsidRPr="000F2697">
        <w:rPr>
          <w:rFonts w:ascii="华文楷体" w:eastAsia="华文楷体" w:hAnsi="华文楷体" w:hint="eastAsia"/>
          <w:lang w:bidi="zh-TW"/>
        </w:rPr>
        <w:t>③</w:t>
      </w:r>
      <w:r w:rsidRPr="000F2697">
        <w:rPr>
          <w:rFonts w:ascii="华文楷体" w:eastAsia="华文楷体" w:hAnsi="华文楷体"/>
          <w:lang w:bidi="zh-TW"/>
        </w:rPr>
        <w:t>地点的论证；</w:t>
      </w:r>
      <w:r w:rsidRPr="000F2697">
        <w:rPr>
          <w:rFonts w:ascii="华文楷体" w:eastAsia="华文楷体" w:hAnsi="华文楷体" w:hint="eastAsia"/>
          <w:lang w:bidi="zh-TW"/>
        </w:rPr>
        <w:t>④</w:t>
      </w:r>
      <w:r w:rsidRPr="000F2697">
        <w:rPr>
          <w:rFonts w:ascii="华文楷体" w:eastAsia="华文楷体" w:hAnsi="华文楷体"/>
          <w:lang w:bidi="zh-TW"/>
        </w:rPr>
        <w:t>谷粒的论证。</w:t>
      </w:r>
    </w:p>
    <w:p w14:paraId="6EAA8741" w14:textId="77777777" w:rsidR="002A2A14" w:rsidRPr="000F2697" w:rsidRDefault="00F7740F" w:rsidP="000F2697">
      <w:pPr>
        <w:rPr>
          <w:rFonts w:ascii="华文楷体" w:eastAsia="华文楷体" w:hAnsi="华文楷体"/>
          <w:lang w:bidi="zh-TW"/>
        </w:rPr>
      </w:pPr>
      <w:r w:rsidRPr="000F2697">
        <w:rPr>
          <w:rFonts w:ascii="华文楷体" w:eastAsia="华文楷体" w:hAnsi="华文楷体" w:hint="eastAsia"/>
          <w:lang w:bidi="zh-TW"/>
        </w:rPr>
        <w:t>（三）</w:t>
      </w:r>
      <w:r w:rsidR="002A2A14" w:rsidRPr="000F2697">
        <w:rPr>
          <w:rFonts w:ascii="华文楷体" w:eastAsia="华文楷体" w:hAnsi="华文楷体" w:hint="eastAsia"/>
          <w:lang w:bidi="zh-TW"/>
        </w:rPr>
        <w:t>芝诺悖论的理论</w:t>
      </w:r>
      <w:r w:rsidR="00564CC2" w:rsidRPr="000F2697">
        <w:rPr>
          <w:rFonts w:ascii="华文楷体" w:eastAsia="华文楷体" w:hAnsi="华文楷体" w:hint="eastAsia"/>
          <w:lang w:bidi="zh-TW"/>
        </w:rPr>
        <w:t>意义</w:t>
      </w:r>
    </w:p>
    <w:p w14:paraId="6C72581F" w14:textId="0AAE9B3D" w:rsidR="00556AB4" w:rsidRPr="000F2697" w:rsidRDefault="0043733E" w:rsidP="000F2697">
      <w:pPr>
        <w:ind w:firstLineChars="200" w:firstLine="420"/>
        <w:rPr>
          <w:rFonts w:ascii="华文楷体" w:eastAsia="华文楷体" w:hAnsi="华文楷体"/>
          <w:lang w:bidi="zh-TW"/>
        </w:rPr>
      </w:pPr>
      <w:r w:rsidRPr="000F2697">
        <w:rPr>
          <w:rFonts w:ascii="华文楷体" w:eastAsia="华文楷体" w:hAnsi="华文楷体"/>
          <w:lang w:bidi="zh-TW"/>
        </w:rPr>
        <w:t>巴门尼德和</w:t>
      </w:r>
      <w:proofErr w:type="gramStart"/>
      <w:r w:rsidRPr="000F2697">
        <w:rPr>
          <w:rFonts w:ascii="华文楷体" w:eastAsia="华文楷体" w:hAnsi="华文楷体"/>
          <w:lang w:bidi="zh-TW"/>
        </w:rPr>
        <w:t>芝诺</w:t>
      </w:r>
      <w:proofErr w:type="gramEnd"/>
      <w:r w:rsidRPr="000F2697">
        <w:rPr>
          <w:rFonts w:ascii="华文楷体" w:eastAsia="华文楷体" w:hAnsi="华文楷体"/>
          <w:lang w:bidi="zh-TW"/>
        </w:rPr>
        <w:t>否认运动的真实性是出于对作为整体的存在者的维护。无论局部的变化多么明显和彻底，这些变化对整体的同一性丝毫不会产生影响。万物的共同特征只有一个，那便是存在。由于非存在是无法设想的，所以真正的变化不会发生。爱利亚学派的这种思考方式是对此前宇宙生成论的反动，是对世界本原问題的超越。生成问题只能局限于一定的范围内加以探讨，而作为整体的世界是无所谓生成和消灭的。存在者存在。无中不能生有，有不可能化为无。</w:t>
      </w:r>
    </w:p>
    <w:p w14:paraId="1FCFE1A6" w14:textId="5617B472" w:rsidR="002A2A14" w:rsidRPr="000F2697" w:rsidRDefault="00564CC2" w:rsidP="00AA5005">
      <w:pPr>
        <w:ind w:firstLineChars="200" w:firstLine="420"/>
        <w:rPr>
          <w:rFonts w:ascii="华文楷体" w:eastAsia="华文楷体" w:hAnsi="华文楷体"/>
          <w:lang w:bidi="zh-TW"/>
        </w:rPr>
      </w:pPr>
      <w:r w:rsidRPr="000F2697">
        <w:rPr>
          <w:rFonts w:ascii="华文楷体" w:eastAsia="华文楷体" w:hAnsi="华文楷体"/>
          <w:lang w:bidi="zh-TW"/>
        </w:rPr>
        <w:t>芝诺的上述论证，涉及有限与无限、间接与连续、时间与空</w:t>
      </w:r>
      <w:r w:rsidRPr="000F2697">
        <w:rPr>
          <w:rFonts w:ascii="华文楷体" w:eastAsia="华文楷体" w:hAnsi="华文楷体" w:hint="eastAsia"/>
          <w:lang w:bidi="zh-TW"/>
        </w:rPr>
        <w:t>间的关系和极限等问题，具有深刻的意义。</w:t>
      </w:r>
      <w:r w:rsidR="0032672C" w:rsidRPr="000F2697">
        <w:rPr>
          <w:rFonts w:ascii="华文楷体" w:eastAsia="华文楷体" w:hAnsi="华文楷体" w:hint="eastAsia"/>
          <w:lang w:bidi="zh-TW"/>
        </w:rPr>
        <w:t>深化了早期自然哲学家关于</w:t>
      </w:r>
      <w:proofErr w:type="gramStart"/>
      <w:r w:rsidR="0032672C" w:rsidRPr="000F2697">
        <w:rPr>
          <w:rFonts w:ascii="华文楷体" w:eastAsia="华文楷体" w:hAnsi="华文楷体" w:hint="eastAsia"/>
          <w:lang w:bidi="zh-TW"/>
        </w:rPr>
        <w:t>一</w:t>
      </w:r>
      <w:proofErr w:type="gramEnd"/>
      <w:r w:rsidR="0032672C" w:rsidRPr="000F2697">
        <w:rPr>
          <w:rFonts w:ascii="华文楷体" w:eastAsia="华文楷体" w:hAnsi="华文楷体" w:hint="eastAsia"/>
          <w:lang w:bidi="zh-TW"/>
        </w:rPr>
        <w:t>和多、变与不变之间关系的讨论。</w:t>
      </w:r>
      <w:r w:rsidRPr="000F2697">
        <w:rPr>
          <w:rFonts w:ascii="华文楷体" w:eastAsia="华文楷体" w:hAnsi="华文楷体" w:hint="eastAsia"/>
          <w:lang w:bidi="zh-TW"/>
        </w:rPr>
        <w:t>亚里士多德称赞他发现了</w:t>
      </w:r>
      <w:r w:rsidR="007E3720" w:rsidRPr="000F2697">
        <w:rPr>
          <w:rFonts w:ascii="华文楷体" w:eastAsia="华文楷体" w:hAnsi="华文楷体" w:hint="eastAsia"/>
          <w:lang w:bidi="zh-TW"/>
        </w:rPr>
        <w:t>辩证法，黑格尔也称之为概念辩证法的创始人。</w:t>
      </w:r>
    </w:p>
    <w:p w14:paraId="4EEF1C58" w14:textId="77777777" w:rsidR="0006558D" w:rsidRPr="000F2697" w:rsidRDefault="0006558D" w:rsidP="000F2697">
      <w:pPr>
        <w:rPr>
          <w:rFonts w:ascii="华文楷体" w:eastAsia="华文楷体" w:hAnsi="华文楷体"/>
          <w:lang w:bidi="zh-TW"/>
        </w:rPr>
      </w:pPr>
    </w:p>
    <w:p w14:paraId="571526F1" w14:textId="1EFD763F" w:rsidR="004C21E9" w:rsidRPr="000F2697" w:rsidRDefault="00A462F8" w:rsidP="000F2697">
      <w:pPr>
        <w:rPr>
          <w:rFonts w:ascii="华文楷体" w:eastAsia="华文楷体" w:hAnsi="华文楷体"/>
          <w:lang w:bidi="zh-TW"/>
        </w:rPr>
      </w:pPr>
      <w:r w:rsidRPr="000F2697">
        <w:rPr>
          <w:rFonts w:ascii="华文楷体" w:eastAsia="华文楷体" w:hAnsi="华文楷体" w:hint="eastAsia"/>
          <w:lang w:bidi="zh-TW"/>
        </w:rPr>
        <w:t>四、元素派</w:t>
      </w:r>
    </w:p>
    <w:p w14:paraId="63B9879E" w14:textId="33D896C0" w:rsidR="003F2198" w:rsidRPr="000F2697" w:rsidRDefault="003F2198" w:rsidP="000F2697">
      <w:pPr>
        <w:rPr>
          <w:rFonts w:ascii="华文楷体" w:eastAsia="华文楷体" w:hAnsi="华文楷体"/>
          <w:lang w:bidi="zh-TW"/>
        </w:rPr>
      </w:pPr>
      <w:r w:rsidRPr="000F2697">
        <w:rPr>
          <w:rFonts w:ascii="华文楷体" w:eastAsia="华文楷体" w:hAnsi="华文楷体" w:hint="eastAsia"/>
          <w:lang w:bidi="zh-TW"/>
        </w:rPr>
        <w:t>元素派不同于以往哲学的特点：</w:t>
      </w:r>
    </w:p>
    <w:p w14:paraId="5022A0D6" w14:textId="6A5850CF" w:rsidR="003F2198" w:rsidRPr="000F2697" w:rsidRDefault="003F2198" w:rsidP="000F2697">
      <w:pPr>
        <w:rPr>
          <w:rFonts w:ascii="华文楷体" w:eastAsia="华文楷体" w:hAnsi="华文楷体"/>
          <w:lang w:bidi="zh-TW"/>
        </w:rPr>
      </w:pPr>
      <w:r w:rsidRPr="000F2697">
        <w:rPr>
          <w:rFonts w:ascii="华文楷体" w:eastAsia="华文楷体" w:hAnsi="华文楷体"/>
          <w:lang w:bidi="zh-TW"/>
        </w:rPr>
        <w:t>1</w:t>
      </w:r>
      <w:r w:rsidR="00EE7B0E" w:rsidRPr="000F2697">
        <w:rPr>
          <w:rFonts w:ascii="华文楷体" w:eastAsia="华文楷体" w:hAnsi="华文楷体"/>
          <w:lang w:bidi="zh-TW"/>
        </w:rPr>
        <w:t>。</w:t>
      </w:r>
      <w:r w:rsidRPr="000F2697">
        <w:rPr>
          <w:rFonts w:ascii="华文楷体" w:eastAsia="华文楷体" w:hAnsi="华文楷体"/>
          <w:lang w:bidi="zh-TW"/>
        </w:rPr>
        <w:t>试图深入事物内部结构。本原的含义在“开端”、</w:t>
      </w:r>
      <w:r w:rsidRPr="000F2697">
        <w:rPr>
          <w:rFonts w:ascii="华文楷体" w:eastAsia="华文楷体" w:hAnsi="华文楷体" w:hint="eastAsia"/>
          <w:lang w:bidi="zh-TW"/>
        </w:rPr>
        <w:t>“主宰”之外还具有“元素”的意思，他们主张自然万物的本原是其内部不可再分的物理单元。亚里士多德称之为“元素论者”。</w:t>
      </w:r>
    </w:p>
    <w:p w14:paraId="5B811D56" w14:textId="62BDDEED" w:rsidR="003F2198" w:rsidRPr="000F2697" w:rsidRDefault="003F2198" w:rsidP="000F2697">
      <w:pPr>
        <w:rPr>
          <w:rFonts w:ascii="华文楷体" w:eastAsia="华文楷体" w:hAnsi="华文楷体"/>
          <w:lang w:bidi="zh-TW"/>
        </w:rPr>
      </w:pPr>
      <w:r w:rsidRPr="000F2697">
        <w:rPr>
          <w:rFonts w:ascii="华文楷体" w:eastAsia="华文楷体" w:hAnsi="华文楷体"/>
          <w:lang w:bidi="zh-TW"/>
        </w:rPr>
        <w:t>2</w:t>
      </w:r>
      <w:r w:rsidR="00EE7B0E" w:rsidRPr="000F2697">
        <w:rPr>
          <w:rFonts w:ascii="华文楷体" w:eastAsia="华文楷体" w:hAnsi="华文楷体"/>
          <w:lang w:bidi="zh-TW"/>
        </w:rPr>
        <w:t>。</w:t>
      </w:r>
      <w:r w:rsidR="00EE266E" w:rsidRPr="000F2697">
        <w:rPr>
          <w:rFonts w:ascii="华文楷体" w:eastAsia="华文楷体" w:hAnsi="华文楷体" w:hint="eastAsia"/>
          <w:lang w:bidi="zh-TW"/>
        </w:rPr>
        <w:t>元素派</w:t>
      </w:r>
      <w:r w:rsidRPr="000F2697">
        <w:rPr>
          <w:rFonts w:ascii="华文楷体" w:eastAsia="华文楷体" w:hAnsi="华文楷体"/>
          <w:lang w:bidi="zh-TW"/>
        </w:rPr>
        <w:t>倾向于用多种事物的共同作用来解释事物的生成变化。</w:t>
      </w:r>
    </w:p>
    <w:p w14:paraId="180EADF4" w14:textId="04F64166" w:rsidR="003F2198" w:rsidRPr="000F2697" w:rsidRDefault="003F2198" w:rsidP="000F2697">
      <w:pPr>
        <w:rPr>
          <w:rFonts w:ascii="华文楷体" w:eastAsia="华文楷体" w:hAnsi="华文楷体"/>
          <w:lang w:bidi="zh-TW"/>
        </w:rPr>
      </w:pPr>
      <w:r w:rsidRPr="000F2697">
        <w:rPr>
          <w:rFonts w:ascii="华文楷体" w:eastAsia="华文楷体" w:hAnsi="华文楷体"/>
          <w:lang w:bidi="zh-TW"/>
        </w:rPr>
        <w:t>3</w:t>
      </w:r>
      <w:r w:rsidR="00EE7B0E" w:rsidRPr="000F2697">
        <w:rPr>
          <w:rFonts w:ascii="华文楷体" w:eastAsia="华文楷体" w:hAnsi="华文楷体"/>
          <w:lang w:bidi="zh-TW"/>
        </w:rPr>
        <w:t>。</w:t>
      </w:r>
      <w:r w:rsidRPr="000F2697">
        <w:rPr>
          <w:rFonts w:ascii="华文楷体" w:eastAsia="华文楷体" w:hAnsi="华文楷体"/>
          <w:lang w:bidi="zh-TW"/>
        </w:rPr>
        <w:t>对于事物运动的原因进行进一步区分，认为事物是由于在</w:t>
      </w:r>
      <w:r w:rsidRPr="000F2697">
        <w:rPr>
          <w:rFonts w:ascii="华文楷体" w:eastAsia="华文楷体" w:hAnsi="华文楷体" w:hint="eastAsia"/>
          <w:lang w:bidi="zh-TW"/>
        </w:rPr>
        <w:t>基本单元</w:t>
      </w:r>
      <w:r w:rsidRPr="000F2697">
        <w:rPr>
          <w:rFonts w:ascii="华文楷体" w:eastAsia="华文楷体" w:hAnsi="华文楷体"/>
          <w:lang w:bidi="zh-TW"/>
        </w:rPr>
        <w:t>之外</w:t>
      </w:r>
      <w:r w:rsidRPr="000F2697">
        <w:rPr>
          <w:rFonts w:ascii="华文楷体" w:eastAsia="华文楷体" w:hAnsi="华文楷体" w:hint="eastAsia"/>
          <w:lang w:bidi="zh-TW"/>
        </w:rPr>
        <w:t>的原因才得以运动的。</w:t>
      </w:r>
    </w:p>
    <w:p w14:paraId="3209533E" w14:textId="4EA22139" w:rsidR="00A462F8" w:rsidRPr="000F2697" w:rsidRDefault="003F2198" w:rsidP="000F2697">
      <w:pPr>
        <w:rPr>
          <w:rFonts w:ascii="华文楷体" w:eastAsia="华文楷体" w:hAnsi="华文楷体"/>
          <w:lang w:bidi="zh-TW"/>
        </w:rPr>
      </w:pPr>
      <w:r w:rsidRPr="000F2697">
        <w:rPr>
          <w:rFonts w:ascii="华文楷体" w:eastAsia="华文楷体" w:hAnsi="华文楷体"/>
          <w:lang w:bidi="zh-TW"/>
        </w:rPr>
        <w:t>4</w:t>
      </w:r>
      <w:r w:rsidR="00EE7B0E" w:rsidRPr="000F2697">
        <w:rPr>
          <w:rFonts w:ascii="华文楷体" w:eastAsia="华文楷体" w:hAnsi="华文楷体"/>
          <w:lang w:bidi="zh-TW"/>
        </w:rPr>
        <w:t>。</w:t>
      </w:r>
      <w:r w:rsidR="00EE266E" w:rsidRPr="000F2697">
        <w:rPr>
          <w:rFonts w:ascii="华文楷体" w:eastAsia="华文楷体" w:hAnsi="华文楷体" w:hint="eastAsia"/>
          <w:lang w:bidi="zh-TW"/>
        </w:rPr>
        <w:t>元素派</w:t>
      </w:r>
      <w:r w:rsidRPr="000F2697">
        <w:rPr>
          <w:rFonts w:ascii="华文楷体" w:eastAsia="华文楷体" w:hAnsi="华文楷体"/>
          <w:lang w:bidi="zh-TW"/>
        </w:rPr>
        <w:t>开始重视认识问题，试图解释感觉的产生，初步对理性</w:t>
      </w:r>
      <w:r w:rsidRPr="000F2697">
        <w:rPr>
          <w:rFonts w:ascii="华文楷体" w:eastAsia="华文楷体" w:hAnsi="华文楷体" w:hint="eastAsia"/>
          <w:lang w:bidi="zh-TW"/>
        </w:rPr>
        <w:t>与感性的关系问题进行探讨。</w:t>
      </w:r>
    </w:p>
    <w:p w14:paraId="24F0E9A8" w14:textId="3BD6CD5C" w:rsidR="00EE266E" w:rsidRPr="000F2697" w:rsidRDefault="00EE266E" w:rsidP="000F2697">
      <w:pPr>
        <w:rPr>
          <w:rFonts w:ascii="华文楷体" w:eastAsia="华文楷体" w:hAnsi="华文楷体"/>
          <w:lang w:bidi="zh-TW"/>
        </w:rPr>
      </w:pPr>
    </w:p>
    <w:p w14:paraId="2CD7609C" w14:textId="3A91270D" w:rsidR="00EC7390" w:rsidRPr="000F2697" w:rsidRDefault="00EC7390" w:rsidP="000F2697">
      <w:pPr>
        <w:rPr>
          <w:rFonts w:ascii="华文楷体" w:eastAsia="华文楷体" w:hAnsi="华文楷体"/>
          <w:lang w:bidi="zh-TW"/>
        </w:rPr>
      </w:pPr>
      <w:r w:rsidRPr="000F2697">
        <w:rPr>
          <w:rFonts w:ascii="华文楷体" w:eastAsia="华文楷体" w:hAnsi="华文楷体" w:hint="eastAsia"/>
          <w:lang w:bidi="zh-TW"/>
        </w:rPr>
        <w:t>一、恩培多克勒、四根说</w:t>
      </w:r>
    </w:p>
    <w:p w14:paraId="3B624B2B" w14:textId="6039C4BC" w:rsidR="00EC7390" w:rsidRPr="000F2697" w:rsidRDefault="00EC7390" w:rsidP="000F2697">
      <w:pPr>
        <w:rPr>
          <w:rFonts w:ascii="华文楷体" w:eastAsia="华文楷体" w:hAnsi="华文楷体"/>
          <w:lang w:bidi="zh-TW"/>
        </w:rPr>
      </w:pPr>
      <w:r w:rsidRPr="000F2697">
        <w:rPr>
          <w:rFonts w:ascii="华文楷体" w:eastAsia="华文楷体" w:hAnsi="华文楷体" w:hint="eastAsia"/>
          <w:lang w:bidi="zh-TW"/>
        </w:rPr>
        <w:t>（一）理论背景</w:t>
      </w:r>
    </w:p>
    <w:p w14:paraId="2FEF4116" w14:textId="2B56107F" w:rsidR="00EC7390" w:rsidRPr="000F2697" w:rsidRDefault="006E29A1"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恩培多克勒继承了伊奥尼亚学派的</w:t>
      </w:r>
      <w:r w:rsidR="00C02CCA" w:rsidRPr="000F2697">
        <w:rPr>
          <w:rFonts w:ascii="华文楷体" w:eastAsia="华文楷体" w:hAnsi="华文楷体" w:hint="eastAsia"/>
          <w:lang w:bidi="zh-TW"/>
        </w:rPr>
        <w:t>形体本原论</w:t>
      </w:r>
      <w:r w:rsidRPr="000F2697">
        <w:rPr>
          <w:rFonts w:ascii="华文楷体" w:eastAsia="华文楷体" w:hAnsi="华文楷体" w:hint="eastAsia"/>
          <w:lang w:bidi="zh-TW"/>
        </w:rPr>
        <w:t>，吸收了</w:t>
      </w:r>
      <w:proofErr w:type="gramStart"/>
      <w:r w:rsidRPr="000F2697">
        <w:rPr>
          <w:rFonts w:ascii="华文楷体" w:eastAsia="华文楷体" w:hAnsi="华文楷体" w:hint="eastAsia"/>
          <w:lang w:bidi="zh-TW"/>
        </w:rPr>
        <w:t>毕达哥拉斯派数本原</w:t>
      </w:r>
      <w:proofErr w:type="gramEnd"/>
      <w:r w:rsidRPr="000F2697">
        <w:rPr>
          <w:rFonts w:ascii="华文楷体" w:eastAsia="华文楷体" w:hAnsi="华文楷体" w:hint="eastAsia"/>
          <w:lang w:bidi="zh-TW"/>
        </w:rPr>
        <w:t>的规定性，并结合巴门尼德不变不动的“是者”学说</w:t>
      </w:r>
      <w:r w:rsidR="004645F1" w:rsidRPr="000F2697">
        <w:rPr>
          <w:rFonts w:ascii="华文楷体" w:eastAsia="华文楷体" w:hAnsi="华文楷体" w:hint="eastAsia"/>
          <w:lang w:bidi="zh-TW"/>
        </w:rPr>
        <w:t>；在承认流变的世界是假象、真正的本质世界是永恒不变的基础上，</w:t>
      </w:r>
      <w:r w:rsidR="001512BC" w:rsidRPr="000F2697">
        <w:rPr>
          <w:rFonts w:ascii="华文楷体" w:eastAsia="华文楷体" w:hAnsi="华文楷体" w:hint="eastAsia"/>
          <w:lang w:bidi="zh-TW"/>
        </w:rPr>
        <w:t>拒绝“一”、</w:t>
      </w:r>
      <w:r w:rsidR="004645F1" w:rsidRPr="000F2697">
        <w:rPr>
          <w:rFonts w:ascii="华文楷体" w:eastAsia="华文楷体" w:hAnsi="华文楷体" w:hint="eastAsia"/>
          <w:lang w:bidi="zh-TW"/>
        </w:rPr>
        <w:t>结合“多”的本原观，提出了四根说。</w:t>
      </w:r>
    </w:p>
    <w:p w14:paraId="5C44DF23" w14:textId="2DBE4177" w:rsidR="004B0A0E" w:rsidRPr="000F2697" w:rsidRDefault="004B0A0E" w:rsidP="000F2697">
      <w:pPr>
        <w:ind w:left="630" w:hangingChars="300" w:hanging="630"/>
        <w:rPr>
          <w:rFonts w:ascii="华文楷体" w:eastAsia="华文楷体" w:hAnsi="华文楷体"/>
          <w:lang w:bidi="zh-TW"/>
        </w:rPr>
      </w:pPr>
      <w:r w:rsidRPr="000F2697">
        <w:rPr>
          <w:rFonts w:ascii="华文楷体" w:eastAsia="华文楷体" w:hAnsi="华文楷体" w:hint="eastAsia"/>
          <w:lang w:bidi="zh-TW"/>
        </w:rPr>
        <w:t>（二）理论内容</w:t>
      </w:r>
    </w:p>
    <w:p w14:paraId="0C11C5F5" w14:textId="7DDD5524" w:rsidR="004B0A0E" w:rsidRPr="000F2697" w:rsidRDefault="004B0A0E" w:rsidP="000F2697">
      <w:pPr>
        <w:ind w:left="630" w:hangingChars="300" w:hanging="630"/>
        <w:rPr>
          <w:rFonts w:ascii="华文楷体" w:eastAsia="华文楷体" w:hAnsi="华文楷体"/>
          <w:lang w:bidi="zh-TW"/>
        </w:rPr>
      </w:pPr>
      <w:r w:rsidRPr="000F2697">
        <w:rPr>
          <w:rFonts w:ascii="华文楷体" w:eastAsia="华文楷体" w:hAnsi="华文楷体" w:hint="eastAsia"/>
          <w:lang w:bidi="zh-TW"/>
        </w:rPr>
        <w:t>（1）四根说</w:t>
      </w:r>
      <w:r w:rsidR="00EE266E" w:rsidRPr="000F2697">
        <w:rPr>
          <w:rFonts w:ascii="华文楷体" w:eastAsia="华文楷体" w:hAnsi="华文楷体" w:hint="eastAsia"/>
          <w:lang w:bidi="zh-TW"/>
        </w:rPr>
        <w:t>：</w:t>
      </w:r>
    </w:p>
    <w:p w14:paraId="5CD34340" w14:textId="20C736F1" w:rsidR="00EE266E" w:rsidRPr="000F2697" w:rsidRDefault="00EE266E" w:rsidP="000F2697">
      <w:pPr>
        <w:rPr>
          <w:rFonts w:ascii="华文楷体" w:eastAsia="华文楷体" w:hAnsi="华文楷体"/>
          <w:lang w:bidi="zh-TW"/>
        </w:rPr>
      </w:pPr>
      <w:r w:rsidRPr="000F2697">
        <w:rPr>
          <w:rFonts w:ascii="华文楷体" w:eastAsia="华文楷体" w:hAnsi="华文楷体" w:hint="eastAsia"/>
          <w:lang w:bidi="zh-TW"/>
        </w:rPr>
        <w:t>①</w:t>
      </w:r>
      <w:r w:rsidR="00BE6A2A" w:rsidRPr="000F2697">
        <w:rPr>
          <w:rFonts w:ascii="华文楷体" w:eastAsia="华文楷体" w:hAnsi="华文楷体" w:hint="eastAsia"/>
          <w:lang w:bidi="zh-TW"/>
        </w:rPr>
        <w:t>四根：</w:t>
      </w:r>
      <w:r w:rsidRPr="000F2697">
        <w:rPr>
          <w:rFonts w:ascii="华文楷体" w:eastAsia="华文楷体" w:hAnsi="华文楷体" w:hint="eastAsia"/>
          <w:lang w:bidi="zh-TW"/>
        </w:rPr>
        <w:t>他认为火、</w:t>
      </w:r>
      <w:r w:rsidR="0075722E" w:rsidRPr="000F2697">
        <w:rPr>
          <w:rFonts w:ascii="华文楷体" w:eastAsia="华文楷体" w:hAnsi="华文楷体" w:hint="eastAsia"/>
          <w:lang w:bidi="zh-TW"/>
        </w:rPr>
        <w:t>水</w:t>
      </w:r>
      <w:r w:rsidRPr="000F2697">
        <w:rPr>
          <w:rFonts w:ascii="华文楷体" w:eastAsia="华文楷体" w:hAnsi="华文楷体" w:hint="eastAsia"/>
          <w:lang w:bidi="zh-TW"/>
        </w:rPr>
        <w:t>、</w:t>
      </w:r>
      <w:r w:rsidR="0075722E" w:rsidRPr="000F2697">
        <w:rPr>
          <w:rFonts w:ascii="华文楷体" w:eastAsia="华文楷体" w:hAnsi="华文楷体" w:hint="eastAsia"/>
          <w:lang w:bidi="zh-TW"/>
        </w:rPr>
        <w:t>土</w:t>
      </w:r>
      <w:r w:rsidRPr="000F2697">
        <w:rPr>
          <w:rFonts w:ascii="华文楷体" w:eastAsia="华文楷体" w:hAnsi="华文楷体" w:hint="eastAsia"/>
          <w:lang w:bidi="zh-TW"/>
        </w:rPr>
        <w:t>、</w:t>
      </w:r>
      <w:r w:rsidR="0075722E" w:rsidRPr="000F2697">
        <w:rPr>
          <w:rFonts w:ascii="华文楷体" w:eastAsia="华文楷体" w:hAnsi="华文楷体" w:hint="eastAsia"/>
          <w:lang w:bidi="zh-TW"/>
        </w:rPr>
        <w:t>气</w:t>
      </w:r>
      <w:r w:rsidRPr="000F2697">
        <w:rPr>
          <w:rFonts w:ascii="华文楷体" w:eastAsia="华文楷体" w:hAnsi="华文楷体" w:hint="eastAsia"/>
          <w:lang w:bidi="zh-TW"/>
        </w:rPr>
        <w:t>这四种元素是组成万物的根。</w:t>
      </w:r>
      <w:r w:rsidR="00371C48" w:rsidRPr="000F2697">
        <w:rPr>
          <w:rFonts w:ascii="华文楷体" w:eastAsia="华文楷体" w:hAnsi="华文楷体"/>
          <w:lang w:bidi="zh-TW"/>
        </w:rPr>
        <w:t>其中，土是第一次被列为世界的基本元素。另外，尽管阿那克西美尼已把气当作万物的本原，但恩培多克勒用科学实验的手段证明了气的实际存在，并把它列为四元素之一。</w:t>
      </w:r>
    </w:p>
    <w:p w14:paraId="597B54F0" w14:textId="57793BD6" w:rsidR="00BE6A2A" w:rsidRPr="000F2697" w:rsidRDefault="00EE266E" w:rsidP="000F2697">
      <w:pPr>
        <w:rPr>
          <w:rFonts w:ascii="华文楷体" w:eastAsia="华文楷体" w:hAnsi="华文楷体"/>
          <w:lang w:bidi="zh-TW"/>
        </w:rPr>
      </w:pPr>
      <w:r w:rsidRPr="000F2697">
        <w:rPr>
          <w:rFonts w:ascii="华文楷体" w:eastAsia="华文楷体" w:hAnsi="华文楷体" w:hint="eastAsia"/>
          <w:lang w:bidi="zh-TW"/>
        </w:rPr>
        <w:t>②四根</w:t>
      </w:r>
      <w:r w:rsidR="009A2F56" w:rsidRPr="000F2697">
        <w:rPr>
          <w:rFonts w:ascii="华文楷体" w:eastAsia="华文楷体" w:hAnsi="华文楷体" w:hint="eastAsia"/>
          <w:lang w:bidi="zh-TW"/>
        </w:rPr>
        <w:t>的特性：四根</w:t>
      </w:r>
      <w:r w:rsidRPr="000F2697">
        <w:rPr>
          <w:rFonts w:ascii="华文楷体" w:eastAsia="华文楷体" w:hAnsi="华文楷体" w:hint="eastAsia"/>
          <w:lang w:bidi="zh-TW"/>
        </w:rPr>
        <w:t>本身是永恒的、不生不灭的存在；</w:t>
      </w:r>
      <w:r w:rsidR="00BE6A2A" w:rsidRPr="000F2697">
        <w:rPr>
          <w:rFonts w:ascii="华文楷体" w:eastAsia="华文楷体" w:hAnsi="华文楷体" w:hint="eastAsia"/>
          <w:lang w:bidi="zh-TW"/>
        </w:rPr>
        <w:t>四根</w:t>
      </w:r>
      <w:r w:rsidR="00AF01C8" w:rsidRPr="000F2697">
        <w:rPr>
          <w:rFonts w:ascii="华文楷体" w:eastAsia="华文楷体" w:hAnsi="华文楷体" w:hint="eastAsia"/>
          <w:lang w:bidi="zh-TW"/>
        </w:rPr>
        <w:t>势均力敌，</w:t>
      </w:r>
      <w:r w:rsidR="00BE6A2A" w:rsidRPr="000F2697">
        <w:rPr>
          <w:rFonts w:ascii="华文楷体" w:eastAsia="华文楷体" w:hAnsi="华文楷体" w:hint="eastAsia"/>
          <w:lang w:bidi="zh-TW"/>
        </w:rPr>
        <w:t>都是单独的个体；</w:t>
      </w:r>
      <w:r w:rsidR="009A2F56" w:rsidRPr="000F2697">
        <w:rPr>
          <w:rFonts w:ascii="华文楷体" w:eastAsia="华文楷体" w:hAnsi="华文楷体" w:hint="eastAsia"/>
          <w:lang w:bidi="zh-TW"/>
        </w:rPr>
        <w:t>它们是组成事物的最小物理单元</w:t>
      </w:r>
      <w:r w:rsidR="00BE6A2A" w:rsidRPr="000F2697">
        <w:rPr>
          <w:rFonts w:ascii="华文楷体" w:eastAsia="华文楷体" w:hAnsi="华文楷体" w:hint="eastAsia"/>
          <w:lang w:bidi="zh-TW"/>
        </w:rPr>
        <w:t>。</w:t>
      </w:r>
    </w:p>
    <w:p w14:paraId="09E5BD52" w14:textId="37B4AE8C" w:rsidR="00BE6A2A" w:rsidRPr="000F2697" w:rsidRDefault="00EE266E" w:rsidP="000F2697">
      <w:pPr>
        <w:rPr>
          <w:rFonts w:ascii="华文楷体" w:eastAsia="华文楷体" w:hAnsi="华文楷体"/>
          <w:lang w:bidi="zh-TW"/>
        </w:rPr>
      </w:pPr>
      <w:r w:rsidRPr="000F2697">
        <w:rPr>
          <w:rFonts w:ascii="华文楷体" w:eastAsia="华文楷体" w:hAnsi="华文楷体" w:hint="eastAsia"/>
          <w:lang w:bidi="zh-TW"/>
        </w:rPr>
        <w:t>③</w:t>
      </w:r>
      <w:r w:rsidR="00BE6A2A" w:rsidRPr="000F2697">
        <w:rPr>
          <w:rFonts w:ascii="华文楷体" w:eastAsia="华文楷体" w:hAnsi="华文楷体" w:hint="eastAsia"/>
          <w:lang w:bidi="zh-TW"/>
        </w:rPr>
        <w:t>四根与万物：四根按不同的比例组合，产生相应的可感事物；四根的分离</w:t>
      </w:r>
      <w:r w:rsidR="00AF01C8" w:rsidRPr="000F2697">
        <w:rPr>
          <w:rFonts w:ascii="华文楷体" w:eastAsia="华文楷体" w:hAnsi="华文楷体" w:hint="eastAsia"/>
          <w:lang w:bidi="zh-TW"/>
        </w:rPr>
        <w:t>则是万物的消亡。四根各有其特殊本性，在时间的流转中轮流占上风，周期性地显示各自的威力。整个世界在“一”</w:t>
      </w:r>
      <w:r w:rsidR="00B11660" w:rsidRPr="000F2697">
        <w:rPr>
          <w:rFonts w:ascii="华文楷体" w:eastAsia="华文楷体" w:hAnsi="华文楷体" w:hint="eastAsia"/>
          <w:lang w:bidi="zh-TW"/>
        </w:rPr>
        <w:t>和“多”的循环运动中变化着。</w:t>
      </w:r>
    </w:p>
    <w:p w14:paraId="1809DCEB" w14:textId="1593703A" w:rsidR="00B30599" w:rsidRPr="000F2697" w:rsidRDefault="00B11660" w:rsidP="000F2697">
      <w:pPr>
        <w:rPr>
          <w:rFonts w:ascii="华文楷体" w:eastAsia="华文楷体" w:hAnsi="华文楷体"/>
          <w:lang w:bidi="zh-TW"/>
        </w:rPr>
      </w:pPr>
      <w:r w:rsidRPr="000F2697">
        <w:rPr>
          <w:rFonts w:ascii="华文楷体" w:eastAsia="华文楷体" w:hAnsi="华文楷体" w:hint="eastAsia"/>
          <w:lang w:bidi="zh-TW"/>
        </w:rPr>
        <w:t>④四根与“爱”、“恨”</w:t>
      </w:r>
      <w:r w:rsidR="00AE531C" w:rsidRPr="000F2697">
        <w:rPr>
          <w:rFonts w:ascii="华文楷体" w:eastAsia="华文楷体" w:hAnsi="华文楷体" w:hint="eastAsia"/>
          <w:lang w:bidi="zh-TW"/>
        </w:rPr>
        <w:t>动因</w:t>
      </w:r>
      <w:r w:rsidRPr="000F2697">
        <w:rPr>
          <w:rFonts w:ascii="华文楷体" w:eastAsia="华文楷体" w:hAnsi="华文楷体" w:hint="eastAsia"/>
          <w:lang w:bidi="zh-TW"/>
        </w:rPr>
        <w:t>：</w:t>
      </w:r>
      <w:r w:rsidR="006B28AC" w:rsidRPr="000F2697">
        <w:rPr>
          <w:rFonts w:ascii="华文楷体" w:eastAsia="华文楷体" w:hAnsi="华文楷体" w:hint="eastAsia"/>
          <w:lang w:bidi="zh-TW"/>
        </w:rPr>
        <w:t>四根不生不灭，其本身没有组合和分离的能力。</w:t>
      </w:r>
      <w:r w:rsidR="00E15D66" w:rsidRPr="000F2697">
        <w:rPr>
          <w:rFonts w:ascii="华文楷体" w:eastAsia="华文楷体" w:hAnsi="华文楷体"/>
          <w:lang w:bidi="zh-TW"/>
        </w:rPr>
        <w:t>恩培多克勒创造性地提出了“爱”和“</w:t>
      </w:r>
      <w:r w:rsidR="00E15D66" w:rsidRPr="000F2697">
        <w:rPr>
          <w:rFonts w:ascii="华文楷体" w:eastAsia="华文楷体" w:hAnsi="华文楷体" w:hint="eastAsia"/>
          <w:lang w:bidi="zh-TW"/>
        </w:rPr>
        <w:t>恨</w:t>
      </w:r>
      <w:r w:rsidR="00E15D66" w:rsidRPr="000F2697">
        <w:rPr>
          <w:rFonts w:ascii="华文楷体" w:eastAsia="华文楷体" w:hAnsi="华文楷体"/>
          <w:lang w:bidi="zh-TW"/>
        </w:rPr>
        <w:t>”这两种力量作为解释变化的因素</w:t>
      </w:r>
      <w:r w:rsidR="00A75163" w:rsidRPr="000F2697">
        <w:rPr>
          <w:rFonts w:ascii="华文楷体" w:eastAsia="华文楷体" w:hAnsi="华文楷体" w:hint="eastAsia"/>
          <w:lang w:bidi="zh-TW"/>
        </w:rPr>
        <w:t>，他</w:t>
      </w:r>
      <w:r w:rsidR="00D861E6" w:rsidRPr="000F2697">
        <w:rPr>
          <w:rFonts w:ascii="华文楷体" w:eastAsia="华文楷体" w:hAnsi="华文楷体" w:hint="eastAsia"/>
          <w:lang w:bidi="zh-TW"/>
        </w:rPr>
        <w:t>用“爱”与“恨”作为外部动力来使得</w:t>
      </w:r>
      <w:r w:rsidR="00A75163" w:rsidRPr="000F2697">
        <w:rPr>
          <w:rFonts w:ascii="华文楷体" w:eastAsia="华文楷体" w:hAnsi="华文楷体" w:hint="eastAsia"/>
          <w:lang w:bidi="zh-TW"/>
        </w:rPr>
        <w:t>四元素</w:t>
      </w:r>
      <w:r w:rsidR="00D861E6" w:rsidRPr="000F2697">
        <w:rPr>
          <w:rFonts w:ascii="华文楷体" w:eastAsia="华文楷体" w:hAnsi="华文楷体" w:hint="eastAsia"/>
          <w:lang w:bidi="zh-TW"/>
        </w:rPr>
        <w:t>分合</w:t>
      </w:r>
      <w:r w:rsidR="00EF0EDD" w:rsidRPr="000F2697">
        <w:rPr>
          <w:rFonts w:ascii="华文楷体" w:eastAsia="华文楷体" w:hAnsi="华文楷体" w:hint="eastAsia"/>
          <w:lang w:bidi="zh-TW"/>
        </w:rPr>
        <w:t>，形成宇宙万物的生</w:t>
      </w:r>
      <w:r w:rsidR="00AF7831" w:rsidRPr="000F2697">
        <w:rPr>
          <w:rFonts w:ascii="华文楷体" w:eastAsia="华文楷体" w:hAnsi="华文楷体" w:hint="eastAsia"/>
          <w:lang w:bidi="zh-TW"/>
        </w:rPr>
        <w:t>灭</w:t>
      </w:r>
      <w:r w:rsidR="00EF0EDD" w:rsidRPr="000F2697">
        <w:rPr>
          <w:rFonts w:ascii="华文楷体" w:eastAsia="华文楷体" w:hAnsi="华文楷体" w:hint="eastAsia"/>
          <w:lang w:bidi="zh-TW"/>
        </w:rPr>
        <w:t>变化。</w:t>
      </w:r>
      <w:r w:rsidR="00D861E6" w:rsidRPr="000F2697">
        <w:rPr>
          <w:rFonts w:ascii="华文楷体" w:eastAsia="华文楷体" w:hAnsi="华文楷体" w:hint="eastAsia"/>
          <w:lang w:bidi="zh-TW"/>
        </w:rPr>
        <w:t>“爱”</w:t>
      </w:r>
      <w:r w:rsidR="00B30599" w:rsidRPr="000F2697">
        <w:rPr>
          <w:rFonts w:ascii="华文楷体" w:eastAsia="华文楷体" w:hAnsi="华文楷体" w:hint="eastAsia"/>
          <w:lang w:bidi="zh-TW"/>
        </w:rPr>
        <w:t>和</w:t>
      </w:r>
      <w:r w:rsidR="00D861E6" w:rsidRPr="000F2697">
        <w:rPr>
          <w:rFonts w:ascii="华文楷体" w:eastAsia="华文楷体" w:hAnsi="华文楷体" w:hint="eastAsia"/>
          <w:lang w:bidi="zh-TW"/>
        </w:rPr>
        <w:t>“</w:t>
      </w:r>
      <w:r w:rsidR="00B30599" w:rsidRPr="000F2697">
        <w:rPr>
          <w:rFonts w:ascii="华文楷体" w:eastAsia="华文楷体" w:hAnsi="华文楷体" w:hint="eastAsia"/>
          <w:lang w:bidi="zh-TW"/>
        </w:rPr>
        <w:t>恨</w:t>
      </w:r>
      <w:r w:rsidR="00D861E6" w:rsidRPr="000F2697">
        <w:rPr>
          <w:rFonts w:ascii="华文楷体" w:eastAsia="华文楷体" w:hAnsi="华文楷体" w:hint="eastAsia"/>
          <w:lang w:bidi="zh-TW"/>
        </w:rPr>
        <w:t>”</w:t>
      </w:r>
      <w:r w:rsidR="00B30599" w:rsidRPr="000F2697">
        <w:rPr>
          <w:rFonts w:ascii="华文楷体" w:eastAsia="华文楷体" w:hAnsi="华文楷体" w:hint="eastAsia"/>
          <w:lang w:bidi="zh-TW"/>
        </w:rPr>
        <w:t>的希腊文原意是“友好”和“争吵”，它们是被赋予道德和审美价值的相反动力。</w:t>
      </w:r>
      <w:r w:rsidR="00CE5D08" w:rsidRPr="000F2697">
        <w:rPr>
          <w:rFonts w:ascii="华文楷体" w:eastAsia="华文楷体" w:hAnsi="华文楷体" w:hint="eastAsia"/>
          <w:lang w:bidi="zh-TW"/>
        </w:rPr>
        <w:t>“爱”使得</w:t>
      </w:r>
      <w:r w:rsidR="005E2AB6" w:rsidRPr="000F2697">
        <w:rPr>
          <w:rFonts w:ascii="华文楷体" w:eastAsia="华文楷体" w:hAnsi="华文楷体" w:hint="eastAsia"/>
          <w:lang w:bidi="zh-TW"/>
        </w:rPr>
        <w:t>四根组合形成万物，</w:t>
      </w:r>
      <w:r w:rsidR="00CE5D08" w:rsidRPr="000F2697">
        <w:rPr>
          <w:rFonts w:ascii="华文楷体" w:eastAsia="华文楷体" w:hAnsi="华文楷体" w:hint="eastAsia"/>
          <w:lang w:bidi="zh-TW"/>
        </w:rPr>
        <w:t>“</w:t>
      </w:r>
      <w:r w:rsidR="005E2AB6" w:rsidRPr="000F2697">
        <w:rPr>
          <w:rFonts w:ascii="华文楷体" w:eastAsia="华文楷体" w:hAnsi="华文楷体" w:hint="eastAsia"/>
          <w:lang w:bidi="zh-TW"/>
        </w:rPr>
        <w:t>恨</w:t>
      </w:r>
      <w:r w:rsidR="00CE5D08" w:rsidRPr="000F2697">
        <w:rPr>
          <w:rFonts w:ascii="华文楷体" w:eastAsia="华文楷体" w:hAnsi="华文楷体" w:hint="eastAsia"/>
          <w:lang w:bidi="zh-TW"/>
        </w:rPr>
        <w:t>”</w:t>
      </w:r>
      <w:r w:rsidR="005E2AB6" w:rsidRPr="000F2697">
        <w:rPr>
          <w:rFonts w:ascii="华文楷体" w:eastAsia="华文楷体" w:hAnsi="华文楷体" w:hint="eastAsia"/>
          <w:lang w:bidi="zh-TW"/>
        </w:rPr>
        <w:t>使得四根分离而致万物消亡</w:t>
      </w:r>
      <w:r w:rsidR="00EF0EDD" w:rsidRPr="000F2697">
        <w:rPr>
          <w:rFonts w:ascii="华文楷体" w:eastAsia="华文楷体" w:hAnsi="华文楷体" w:hint="eastAsia"/>
          <w:lang w:bidi="zh-TW"/>
        </w:rPr>
        <w:t>。</w:t>
      </w:r>
    </w:p>
    <w:p w14:paraId="5341C5B2" w14:textId="6AB0A17C" w:rsidR="00B30599" w:rsidRPr="000F2697" w:rsidRDefault="00B30599"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（2）同类相知与流射说</w:t>
      </w:r>
    </w:p>
    <w:p w14:paraId="43195E66" w14:textId="0F622DDD" w:rsidR="00CD572F" w:rsidRPr="000F2697" w:rsidRDefault="008F3673" w:rsidP="000F2697">
      <w:pPr>
        <w:rPr>
          <w:rFonts w:ascii="华文楷体" w:eastAsia="华文楷体" w:hAnsi="华文楷体"/>
          <w:lang w:bidi="zh-TW"/>
        </w:rPr>
      </w:pPr>
      <w:r w:rsidRPr="000F2697">
        <w:rPr>
          <w:rFonts w:ascii="华文楷体" w:eastAsia="华文楷体" w:hAnsi="华文楷体" w:hint="eastAsia"/>
          <w:lang w:bidi="zh-TW"/>
        </w:rPr>
        <w:t>①</w:t>
      </w:r>
      <w:r w:rsidR="00F24FB2" w:rsidRPr="000F2697">
        <w:rPr>
          <w:rFonts w:ascii="华文楷体" w:eastAsia="华文楷体" w:hAnsi="华文楷体" w:hint="eastAsia"/>
          <w:lang w:bidi="zh-TW"/>
        </w:rPr>
        <w:t>恩培多克勒根据四根说提出认识的原则。</w:t>
      </w:r>
    </w:p>
    <w:p w14:paraId="1AA3A65C" w14:textId="2C4F3139" w:rsidR="00F24FB2" w:rsidRPr="000F2697" w:rsidRDefault="00F24FB2" w:rsidP="000F2697">
      <w:pPr>
        <w:rPr>
          <w:rFonts w:ascii="华文楷体" w:eastAsia="华文楷体" w:hAnsi="华文楷体"/>
          <w:lang w:bidi="zh-TW"/>
        </w:rPr>
      </w:pPr>
      <w:r w:rsidRPr="000F2697">
        <w:rPr>
          <w:rFonts w:ascii="华文楷体" w:eastAsia="华文楷体" w:hAnsi="华文楷体" w:hint="eastAsia"/>
          <w:lang w:bidi="zh-TW"/>
        </w:rPr>
        <w:t>因为人具有与外部事物相同的本原，即四根。所以，</w:t>
      </w:r>
      <w:proofErr w:type="gramStart"/>
      <w:r w:rsidRPr="000F2697">
        <w:rPr>
          <w:rFonts w:ascii="华文楷体" w:eastAsia="华文楷体" w:hAnsi="华文楷体" w:hint="eastAsia"/>
          <w:lang w:bidi="zh-TW"/>
        </w:rPr>
        <w:t>当构成</w:t>
      </w:r>
      <w:proofErr w:type="gramEnd"/>
      <w:r w:rsidRPr="000F2697">
        <w:rPr>
          <w:rFonts w:ascii="华文楷体" w:eastAsia="华文楷体" w:hAnsi="华文楷体" w:hint="eastAsia"/>
          <w:lang w:bidi="zh-TW"/>
        </w:rPr>
        <w:t>人的根和构成事物的</w:t>
      </w:r>
      <w:proofErr w:type="gramStart"/>
      <w:r w:rsidRPr="000F2697">
        <w:rPr>
          <w:rFonts w:ascii="华文楷体" w:eastAsia="华文楷体" w:hAnsi="华文楷体" w:hint="eastAsia"/>
          <w:lang w:bidi="zh-TW"/>
        </w:rPr>
        <w:t>同类根</w:t>
      </w:r>
      <w:proofErr w:type="gramEnd"/>
      <w:r w:rsidRPr="000F2697">
        <w:rPr>
          <w:rFonts w:ascii="华文楷体" w:eastAsia="华文楷体" w:hAnsi="华文楷体" w:hint="eastAsia"/>
          <w:lang w:bidi="zh-TW"/>
        </w:rPr>
        <w:t>相接触时，人体感官就会产生感觉，这种相通即“流射</w:t>
      </w:r>
      <w:r w:rsidRPr="000F2697">
        <w:rPr>
          <w:rFonts w:ascii="华文楷体" w:eastAsia="华文楷体" w:hAnsi="华文楷体"/>
          <w:lang w:bidi="zh-TW"/>
        </w:rPr>
        <w:t>”</w:t>
      </w:r>
      <w:r w:rsidRPr="000F2697">
        <w:rPr>
          <w:rFonts w:ascii="华文楷体" w:eastAsia="华文楷体" w:hAnsi="华文楷体" w:hint="eastAsia"/>
          <w:lang w:bidi="zh-TW"/>
        </w:rPr>
        <w:t>。</w:t>
      </w:r>
      <w:r w:rsidR="00CD572F" w:rsidRPr="000F2697">
        <w:rPr>
          <w:rFonts w:ascii="华文楷体" w:eastAsia="华文楷体" w:hAnsi="华文楷体" w:hint="eastAsia"/>
          <w:lang w:bidi="zh-TW"/>
        </w:rPr>
        <w:t>当</w:t>
      </w:r>
      <w:proofErr w:type="gramStart"/>
      <w:r w:rsidR="008F3673" w:rsidRPr="000F2697">
        <w:rPr>
          <w:rFonts w:ascii="华文楷体" w:eastAsia="华文楷体" w:hAnsi="华文楷体" w:hint="eastAsia"/>
          <w:lang w:bidi="zh-TW"/>
        </w:rPr>
        <w:t>不</w:t>
      </w:r>
      <w:proofErr w:type="gramEnd"/>
      <w:r w:rsidR="008F3673" w:rsidRPr="000F2697">
        <w:rPr>
          <w:rFonts w:ascii="华文楷体" w:eastAsia="华文楷体" w:hAnsi="华文楷体" w:hint="eastAsia"/>
          <w:lang w:bidi="zh-TW"/>
        </w:rPr>
        <w:t>同类</w:t>
      </w:r>
      <w:proofErr w:type="gramStart"/>
      <w:r w:rsidR="008F3673" w:rsidRPr="000F2697">
        <w:rPr>
          <w:rFonts w:ascii="华文楷体" w:eastAsia="华文楷体" w:hAnsi="华文楷体" w:hint="eastAsia"/>
          <w:lang w:bidi="zh-TW"/>
        </w:rPr>
        <w:t>的根流射入</w:t>
      </w:r>
      <w:proofErr w:type="gramEnd"/>
      <w:r w:rsidR="008F3673" w:rsidRPr="000F2697">
        <w:rPr>
          <w:rFonts w:ascii="华文楷体" w:eastAsia="华文楷体" w:hAnsi="华文楷体" w:hint="eastAsia"/>
          <w:lang w:bidi="zh-TW"/>
        </w:rPr>
        <w:t>感官的孔道，则无法产生认识或产生错误认识</w:t>
      </w:r>
      <w:r w:rsidR="00FB4C90" w:rsidRPr="000F2697">
        <w:rPr>
          <w:rFonts w:ascii="华文楷体" w:eastAsia="华文楷体" w:hAnsi="华文楷体" w:hint="eastAsia"/>
          <w:lang w:bidi="zh-TW"/>
        </w:rPr>
        <w:t>，即无知</w:t>
      </w:r>
      <w:r w:rsidR="008F3673" w:rsidRPr="000F2697">
        <w:rPr>
          <w:rFonts w:ascii="华文楷体" w:eastAsia="华文楷体" w:hAnsi="华文楷体" w:hint="eastAsia"/>
          <w:lang w:bidi="zh-TW"/>
        </w:rPr>
        <w:t>。</w:t>
      </w:r>
      <w:r w:rsidRPr="000F2697">
        <w:rPr>
          <w:rFonts w:ascii="华文楷体" w:eastAsia="华文楷体" w:hAnsi="华文楷体" w:hint="eastAsia"/>
          <w:lang w:bidi="zh-TW"/>
        </w:rPr>
        <w:t>当</w:t>
      </w:r>
      <w:proofErr w:type="gramStart"/>
      <w:r w:rsidRPr="000F2697">
        <w:rPr>
          <w:rFonts w:ascii="华文楷体" w:eastAsia="华文楷体" w:hAnsi="华文楷体" w:hint="eastAsia"/>
          <w:lang w:bidi="zh-TW"/>
        </w:rPr>
        <w:t>同</w:t>
      </w:r>
      <w:r w:rsidR="008F3673" w:rsidRPr="000F2697">
        <w:rPr>
          <w:rFonts w:ascii="华文楷体" w:eastAsia="华文楷体" w:hAnsi="华文楷体" w:hint="eastAsia"/>
          <w:lang w:bidi="zh-TW"/>
        </w:rPr>
        <w:t>类</w:t>
      </w:r>
      <w:r w:rsidRPr="000F2697">
        <w:rPr>
          <w:rFonts w:ascii="华文楷体" w:eastAsia="华文楷体" w:hAnsi="华文楷体" w:hint="eastAsia"/>
          <w:lang w:bidi="zh-TW"/>
        </w:rPr>
        <w:t>根非常</w:t>
      </w:r>
      <w:proofErr w:type="gramEnd"/>
      <w:r w:rsidRPr="000F2697">
        <w:rPr>
          <w:rFonts w:ascii="华文楷体" w:eastAsia="华文楷体" w:hAnsi="华文楷体" w:hint="eastAsia"/>
          <w:lang w:bidi="zh-TW"/>
        </w:rPr>
        <w:t>流畅地进入感官孔道，就会产生清晰的感觉，即所谓的思想。</w:t>
      </w:r>
    </w:p>
    <w:p w14:paraId="7A4C7581" w14:textId="21A1477C" w:rsidR="00B30599" w:rsidRPr="000F2697" w:rsidRDefault="008F3673" w:rsidP="000F2697">
      <w:pPr>
        <w:rPr>
          <w:rFonts w:ascii="华文楷体" w:eastAsia="华文楷体" w:hAnsi="华文楷体"/>
          <w:lang w:bidi="zh-TW"/>
        </w:rPr>
      </w:pPr>
      <w:r w:rsidRPr="000F2697">
        <w:rPr>
          <w:rFonts w:ascii="华文楷体" w:eastAsia="华文楷体" w:hAnsi="华文楷体" w:hint="eastAsia"/>
          <w:lang w:bidi="zh-TW"/>
        </w:rPr>
        <w:t>②</w:t>
      </w:r>
      <w:r w:rsidRPr="000F2697">
        <w:rPr>
          <w:rFonts w:ascii="华文楷体" w:eastAsia="华文楷体" w:hAnsi="华文楷体"/>
          <w:lang w:bidi="zh-TW"/>
        </w:rPr>
        <w:t>正因为感觉的产生依赖于</w:t>
      </w:r>
      <w:proofErr w:type="gramStart"/>
      <w:r w:rsidRPr="000F2697">
        <w:rPr>
          <w:rFonts w:ascii="华文楷体" w:eastAsia="华文楷体" w:hAnsi="华文楷体"/>
          <w:lang w:bidi="zh-TW"/>
        </w:rPr>
        <w:t>流射物与</w:t>
      </w:r>
      <w:proofErr w:type="gramEnd"/>
      <w:r w:rsidRPr="000F2697">
        <w:rPr>
          <w:rFonts w:ascii="华文楷体" w:eastAsia="华文楷体" w:hAnsi="华文楷体"/>
          <w:lang w:bidi="zh-TW"/>
        </w:rPr>
        <w:t>感官通道之间的符合关系，所</w:t>
      </w:r>
      <w:r w:rsidRPr="000F2697">
        <w:rPr>
          <w:rFonts w:ascii="华文楷体" w:eastAsia="华文楷体" w:hAnsi="华文楷体" w:hint="eastAsia"/>
          <w:lang w:bidi="zh-TW"/>
        </w:rPr>
        <w:t>以恩培多克勒提出了“同类相知”说。关于智慧和无知，他也有同样的见解。因为认知是由相同而来，无知则因相异生成。所以，知识和感觉是同一的。</w:t>
      </w:r>
    </w:p>
    <w:p w14:paraId="43401FD0" w14:textId="5A9B4CB7" w:rsidR="00957790" w:rsidRPr="000F2697" w:rsidRDefault="00957790" w:rsidP="000F2697">
      <w:pPr>
        <w:rPr>
          <w:rFonts w:ascii="华文楷体" w:eastAsia="华文楷体" w:hAnsi="华文楷体"/>
          <w:lang w:bidi="zh-TW"/>
        </w:rPr>
      </w:pPr>
      <w:r w:rsidRPr="000F2697">
        <w:rPr>
          <w:rFonts w:ascii="华文楷体" w:eastAsia="华文楷体" w:hAnsi="华文楷体" w:hint="eastAsia"/>
          <w:lang w:bidi="zh-TW"/>
        </w:rPr>
        <w:t>（三）理论意义</w:t>
      </w:r>
    </w:p>
    <w:p w14:paraId="12DAE9AA" w14:textId="2F1CF5E0" w:rsidR="00957790" w:rsidRPr="000F2697" w:rsidRDefault="00957790" w:rsidP="000F2697">
      <w:pPr>
        <w:ind w:firstLineChars="200" w:firstLine="420"/>
        <w:rPr>
          <w:rFonts w:ascii="华文楷体" w:eastAsia="华文楷体" w:hAnsi="华文楷体"/>
          <w:lang w:bidi="zh-TW"/>
        </w:rPr>
      </w:pPr>
      <w:r w:rsidRPr="000F2697">
        <w:rPr>
          <w:rFonts w:ascii="华文楷体" w:eastAsia="华文楷体" w:hAnsi="华文楷体"/>
          <w:lang w:bidi="zh-TW"/>
        </w:rPr>
        <w:t>A</w:t>
      </w:r>
      <w:r w:rsidR="00EE7B0E" w:rsidRPr="000F2697">
        <w:rPr>
          <w:rFonts w:ascii="华文楷体" w:eastAsia="华文楷体" w:hAnsi="华文楷体"/>
          <w:lang w:bidi="zh-TW"/>
        </w:rPr>
        <w:t>。</w:t>
      </w:r>
      <w:r w:rsidR="00A27ECC" w:rsidRPr="000F2697">
        <w:rPr>
          <w:rFonts w:ascii="华文楷体" w:eastAsia="华文楷体" w:hAnsi="华文楷体" w:hint="eastAsia"/>
          <w:lang w:bidi="zh-TW"/>
        </w:rPr>
        <w:t>他是第一位元素论者。他</w:t>
      </w:r>
      <w:r w:rsidR="00106AFE" w:rsidRPr="000F2697">
        <w:rPr>
          <w:rFonts w:ascii="华文楷体" w:eastAsia="华文楷体" w:hAnsi="华文楷体" w:hint="eastAsia"/>
          <w:lang w:bidi="zh-TW"/>
        </w:rPr>
        <w:t>针对巴门尼德否定</w:t>
      </w:r>
      <w:r w:rsidR="00106AFE" w:rsidRPr="000F2697">
        <w:rPr>
          <w:rFonts w:ascii="华文楷体" w:eastAsia="华文楷体" w:hAnsi="华文楷体"/>
          <w:lang w:bidi="zh-TW"/>
        </w:rPr>
        <w:t>现象</w:t>
      </w:r>
      <w:r w:rsidR="00106AFE" w:rsidRPr="000F2697">
        <w:rPr>
          <w:rFonts w:ascii="华文楷体" w:eastAsia="华文楷体" w:hAnsi="华文楷体" w:hint="eastAsia"/>
          <w:lang w:bidi="zh-TW"/>
        </w:rPr>
        <w:t>的思想，</w:t>
      </w:r>
      <w:r w:rsidR="00A27ECC" w:rsidRPr="000F2697">
        <w:rPr>
          <w:rFonts w:ascii="华文楷体" w:eastAsia="华文楷体" w:hAnsi="华文楷体" w:hint="eastAsia"/>
          <w:lang w:bidi="zh-TW"/>
        </w:rPr>
        <w:t>用可感的</w:t>
      </w:r>
      <w:r w:rsidR="00106AFE" w:rsidRPr="000F2697">
        <w:rPr>
          <w:rFonts w:ascii="华文楷体" w:eastAsia="华文楷体" w:hAnsi="华文楷体" w:hint="eastAsia"/>
          <w:lang w:bidi="zh-TW"/>
        </w:rPr>
        <w:t>四根元素作为本原</w:t>
      </w:r>
      <w:r w:rsidRPr="000F2697">
        <w:rPr>
          <w:rFonts w:ascii="华文楷体" w:eastAsia="华文楷体" w:hAnsi="华文楷体"/>
          <w:lang w:bidi="zh-TW"/>
        </w:rPr>
        <w:t>重新肯定现象</w:t>
      </w:r>
      <w:r w:rsidR="00106AFE" w:rsidRPr="000F2697">
        <w:rPr>
          <w:rFonts w:ascii="华文楷体" w:eastAsia="华文楷体" w:hAnsi="华文楷体" w:hint="eastAsia"/>
          <w:lang w:bidi="zh-TW"/>
        </w:rPr>
        <w:t>，来恢复具体感性事物存在的真实性和合理性地位</w:t>
      </w:r>
      <w:r w:rsidRPr="000F2697">
        <w:rPr>
          <w:rFonts w:ascii="华文楷体" w:eastAsia="华文楷体" w:hAnsi="华文楷体" w:hint="eastAsia"/>
          <w:lang w:bidi="zh-TW"/>
        </w:rPr>
        <w:t>。</w:t>
      </w:r>
      <w:r w:rsidR="00106AFE" w:rsidRPr="000F2697">
        <w:rPr>
          <w:rFonts w:ascii="华文楷体" w:eastAsia="华文楷体" w:hAnsi="华文楷体" w:hint="eastAsia"/>
          <w:lang w:bidi="zh-TW"/>
        </w:rPr>
        <w:t>并用本原与万物的聚散结构取代了早期希腊自然哲学的生灭变化。</w:t>
      </w:r>
    </w:p>
    <w:p w14:paraId="44B06725" w14:textId="067D2229" w:rsidR="00957790" w:rsidRPr="000F2697" w:rsidRDefault="00957790" w:rsidP="000F2697">
      <w:pPr>
        <w:ind w:firstLineChars="200" w:firstLine="420"/>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r w:rsidR="00A27ECC" w:rsidRPr="000F2697">
        <w:rPr>
          <w:rFonts w:ascii="华文楷体" w:eastAsia="华文楷体" w:hAnsi="华文楷体" w:hint="eastAsia"/>
          <w:lang w:bidi="zh-TW"/>
        </w:rPr>
        <w:t>他</w:t>
      </w:r>
      <w:r w:rsidRPr="000F2697">
        <w:rPr>
          <w:rFonts w:ascii="华文楷体" w:eastAsia="华文楷体" w:hAnsi="华文楷体" w:hint="eastAsia"/>
          <w:lang w:bidi="zh-TW"/>
        </w:rPr>
        <w:t>也是</w:t>
      </w:r>
      <w:r w:rsidR="00A27ECC" w:rsidRPr="000F2697">
        <w:rPr>
          <w:rFonts w:ascii="华文楷体" w:eastAsia="华文楷体" w:hAnsi="华文楷体" w:hint="eastAsia"/>
          <w:lang w:bidi="zh-TW"/>
        </w:rPr>
        <w:t>第一位外因论者。</w:t>
      </w:r>
      <w:r w:rsidR="00E6529D" w:rsidRPr="000F2697">
        <w:rPr>
          <w:rFonts w:ascii="华文楷体" w:eastAsia="华文楷体" w:hAnsi="华文楷体" w:hint="eastAsia"/>
          <w:lang w:bidi="zh-TW"/>
        </w:rPr>
        <w:t>他将</w:t>
      </w:r>
      <w:r w:rsidR="00106AFE" w:rsidRPr="000F2697">
        <w:rPr>
          <w:rFonts w:ascii="华文楷体" w:eastAsia="华文楷体" w:hAnsi="华文楷体" w:hint="eastAsia"/>
          <w:lang w:bidi="zh-TW"/>
        </w:rPr>
        <w:t>“爱”</w:t>
      </w:r>
      <w:r w:rsidR="0036500A" w:rsidRPr="000F2697">
        <w:rPr>
          <w:rFonts w:ascii="华文楷体" w:eastAsia="华文楷体" w:hAnsi="华文楷体" w:hint="eastAsia"/>
          <w:lang w:bidi="zh-TW"/>
        </w:rPr>
        <w:t>与</w:t>
      </w:r>
      <w:r w:rsidR="00106AFE" w:rsidRPr="000F2697">
        <w:rPr>
          <w:rFonts w:ascii="华文楷体" w:eastAsia="华文楷体" w:hAnsi="华文楷体" w:hint="eastAsia"/>
          <w:lang w:bidi="zh-TW"/>
        </w:rPr>
        <w:t>“恨”赋予道德和审美价值，因此</w:t>
      </w:r>
      <w:r w:rsidR="00CD572F" w:rsidRPr="000F2697">
        <w:rPr>
          <w:rFonts w:ascii="华文楷体" w:eastAsia="华文楷体" w:hAnsi="华文楷体" w:hint="eastAsia"/>
          <w:lang w:bidi="zh-TW"/>
        </w:rPr>
        <w:t>亚里士多德</w:t>
      </w:r>
      <w:r w:rsidR="00E6529D" w:rsidRPr="000F2697">
        <w:rPr>
          <w:rFonts w:ascii="华文楷体" w:eastAsia="华文楷体" w:hAnsi="华文楷体" w:hint="eastAsia"/>
          <w:lang w:bidi="zh-TW"/>
        </w:rPr>
        <w:t>评价</w:t>
      </w:r>
      <w:r w:rsidR="00505DEA" w:rsidRPr="000F2697">
        <w:rPr>
          <w:rFonts w:ascii="华文楷体" w:eastAsia="华文楷体" w:hAnsi="华文楷体" w:hint="eastAsia"/>
          <w:lang w:bidi="zh-TW"/>
        </w:rPr>
        <w:t>说，</w:t>
      </w:r>
      <w:r w:rsidR="00CD572F" w:rsidRPr="000F2697">
        <w:rPr>
          <w:rFonts w:ascii="华文楷体" w:eastAsia="华文楷体" w:hAnsi="华文楷体" w:hint="eastAsia"/>
          <w:lang w:bidi="zh-TW"/>
        </w:rPr>
        <w:t>恩培多克勒首次提出以善和</w:t>
      </w:r>
      <w:proofErr w:type="gramStart"/>
      <w:r w:rsidR="00CD572F" w:rsidRPr="000F2697">
        <w:rPr>
          <w:rFonts w:ascii="华文楷体" w:eastAsia="华文楷体" w:hAnsi="华文楷体" w:hint="eastAsia"/>
          <w:lang w:bidi="zh-TW"/>
        </w:rPr>
        <w:t>恶为</w:t>
      </w:r>
      <w:proofErr w:type="gramEnd"/>
      <w:r w:rsidR="00CD572F" w:rsidRPr="000F2697">
        <w:rPr>
          <w:rFonts w:ascii="华文楷体" w:eastAsia="华文楷体" w:hAnsi="华文楷体" w:hint="eastAsia"/>
          <w:lang w:bidi="zh-TW"/>
        </w:rPr>
        <w:t>本原。</w:t>
      </w:r>
      <w:r w:rsidR="00A27ECC" w:rsidRPr="000F2697">
        <w:rPr>
          <w:rFonts w:ascii="华文楷体" w:eastAsia="华文楷体" w:hAnsi="华文楷体" w:hint="eastAsia"/>
          <w:lang w:bidi="zh-TW"/>
        </w:rPr>
        <w:t>但他的“爱”“恨”动力尚未从性质上与物质元素完全区分开来。精神与物质的区别要到阿那克萨</w:t>
      </w:r>
      <w:r w:rsidR="00971E62" w:rsidRPr="000F2697">
        <w:rPr>
          <w:rFonts w:ascii="华文楷体" w:eastAsia="华文楷体" w:hAnsi="华文楷体" w:hint="eastAsia"/>
          <w:lang w:bidi="zh-TW"/>
        </w:rPr>
        <w:t>戈</w:t>
      </w:r>
      <w:r w:rsidR="00A27ECC" w:rsidRPr="000F2697">
        <w:rPr>
          <w:rFonts w:ascii="华文楷体" w:eastAsia="华文楷体" w:hAnsi="华文楷体" w:hint="eastAsia"/>
          <w:lang w:bidi="zh-TW"/>
        </w:rPr>
        <w:t>拉那里才完成。</w:t>
      </w:r>
    </w:p>
    <w:p w14:paraId="6E409420" w14:textId="1385CD65" w:rsidR="00106AFE" w:rsidRPr="000F2697" w:rsidRDefault="00106AFE"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C</w:t>
      </w:r>
      <w:r w:rsidR="00EE7B0E" w:rsidRPr="000F2697">
        <w:rPr>
          <w:rFonts w:ascii="华文楷体" w:eastAsia="华文楷体" w:hAnsi="华文楷体"/>
          <w:lang w:bidi="zh-TW"/>
        </w:rPr>
        <w:t>。</w:t>
      </w:r>
      <w:r w:rsidRPr="000F2697">
        <w:rPr>
          <w:rFonts w:ascii="华文楷体" w:eastAsia="华文楷体" w:hAnsi="华文楷体" w:hint="eastAsia"/>
          <w:lang w:bidi="zh-TW"/>
        </w:rPr>
        <w:t>恩培多克勒也是第一个创立了较为系统的认识论的哲学家，</w:t>
      </w:r>
      <w:r w:rsidR="00CD572F" w:rsidRPr="000F2697">
        <w:rPr>
          <w:rFonts w:ascii="华文楷体" w:eastAsia="华文楷体" w:hAnsi="华文楷体" w:hint="eastAsia"/>
          <w:lang w:bidi="zh-TW"/>
        </w:rPr>
        <w:t>他的“同类相知”</w:t>
      </w:r>
      <w:r w:rsidR="002A7A57" w:rsidRPr="000F2697">
        <w:rPr>
          <w:rFonts w:ascii="华文楷体" w:eastAsia="华文楷体" w:hAnsi="华文楷体" w:hint="eastAsia"/>
          <w:lang w:bidi="zh-TW"/>
        </w:rPr>
        <w:t>认识</w:t>
      </w:r>
      <w:r w:rsidR="00CD572F" w:rsidRPr="000F2697">
        <w:rPr>
          <w:rFonts w:ascii="华文楷体" w:eastAsia="华文楷体" w:hAnsi="华文楷体" w:hint="eastAsia"/>
          <w:lang w:bidi="zh-TW"/>
        </w:rPr>
        <w:t>原则有</w:t>
      </w:r>
      <w:r w:rsidR="002A7A57" w:rsidRPr="000F2697">
        <w:rPr>
          <w:rFonts w:ascii="华文楷体" w:eastAsia="华文楷体" w:hAnsi="华文楷体" w:hint="eastAsia"/>
          <w:lang w:bidi="zh-TW"/>
        </w:rPr>
        <w:t>很大的</w:t>
      </w:r>
      <w:r w:rsidR="00CD572F" w:rsidRPr="000F2697">
        <w:rPr>
          <w:rFonts w:ascii="华文楷体" w:eastAsia="华文楷体" w:hAnsi="华文楷体" w:hint="eastAsia"/>
          <w:lang w:bidi="zh-TW"/>
        </w:rPr>
        <w:t>影响力，它设定了内容与认识对象的符合论。</w:t>
      </w:r>
    </w:p>
    <w:p w14:paraId="5FA2824F" w14:textId="786E0AAE" w:rsidR="00CD572F" w:rsidRPr="000F2697" w:rsidRDefault="00CD572F" w:rsidP="000F2697">
      <w:pPr>
        <w:rPr>
          <w:rFonts w:ascii="华文楷体" w:eastAsia="华文楷体" w:hAnsi="华文楷体"/>
          <w:lang w:bidi="zh-TW"/>
        </w:rPr>
      </w:pPr>
    </w:p>
    <w:p w14:paraId="02890856" w14:textId="77777777" w:rsidR="000967C6" w:rsidRPr="000F2697" w:rsidRDefault="000967C6" w:rsidP="000F2697">
      <w:pPr>
        <w:rPr>
          <w:rFonts w:ascii="华文楷体" w:eastAsia="华文楷体" w:hAnsi="华文楷体"/>
          <w:lang w:bidi="zh-TW"/>
        </w:rPr>
      </w:pPr>
    </w:p>
    <w:p w14:paraId="5EB31BFA" w14:textId="77777777" w:rsidR="000967C6" w:rsidRPr="000F2697" w:rsidRDefault="000967C6" w:rsidP="000F2697">
      <w:pPr>
        <w:rPr>
          <w:rFonts w:ascii="华文楷体" w:eastAsia="华文楷体" w:hAnsi="华文楷体"/>
          <w:lang w:bidi="zh-TW"/>
        </w:rPr>
      </w:pPr>
    </w:p>
    <w:p w14:paraId="309CAA53" w14:textId="33109FB9" w:rsidR="00CD572F" w:rsidRPr="000F2697" w:rsidRDefault="00CD572F"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二、阿那克萨戈拉、种子说</w:t>
      </w:r>
    </w:p>
    <w:p w14:paraId="1FCC49D6" w14:textId="61C7DE7F" w:rsidR="00CD572F" w:rsidRPr="000F2697" w:rsidRDefault="00CD572F"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（一）理论背景</w:t>
      </w:r>
    </w:p>
    <w:p w14:paraId="26ECFAAA" w14:textId="4BAF917E" w:rsidR="00CD572F" w:rsidRPr="000F2697" w:rsidRDefault="007423F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阿那克萨戈拉是第一个把哲学引入雅典的人</w:t>
      </w:r>
      <w:r w:rsidR="002C2F4C" w:rsidRPr="000F2697">
        <w:rPr>
          <w:rFonts w:ascii="华文楷体" w:eastAsia="华文楷体" w:hAnsi="华文楷体" w:hint="eastAsia"/>
          <w:lang w:bidi="zh-TW"/>
        </w:rPr>
        <w:t>。</w:t>
      </w:r>
      <w:r w:rsidR="001C2526" w:rsidRPr="000F2697">
        <w:rPr>
          <w:rFonts w:ascii="华文楷体" w:eastAsia="华文楷体" w:hAnsi="华文楷体" w:hint="eastAsia"/>
          <w:lang w:bidi="zh-TW"/>
        </w:rPr>
        <w:t>恩培多克勒为了克服早期自然哲学用一来说明多的局限性，把唯一的存在</w:t>
      </w:r>
      <w:proofErr w:type="gramStart"/>
      <w:r w:rsidR="001C2526" w:rsidRPr="000F2697">
        <w:rPr>
          <w:rFonts w:ascii="华文楷体" w:eastAsia="华文楷体" w:hAnsi="华文楷体" w:hint="eastAsia"/>
          <w:lang w:bidi="zh-TW"/>
        </w:rPr>
        <w:t>一</w:t>
      </w:r>
      <w:proofErr w:type="gramEnd"/>
      <w:r w:rsidR="001C2526" w:rsidRPr="000F2697">
        <w:rPr>
          <w:rFonts w:ascii="华文楷体" w:eastAsia="华文楷体" w:hAnsi="华文楷体" w:hint="eastAsia"/>
          <w:lang w:bidi="zh-TW"/>
        </w:rPr>
        <w:t>分为四来说明多（万物），这一思想的进一步发展必然是把存在仔细分为无限的多来说明多，这就是阿那克萨格拉的“种子说”。</w:t>
      </w:r>
    </w:p>
    <w:p w14:paraId="7F5B6E7B" w14:textId="60BFFD3C" w:rsidR="00783E20" w:rsidRPr="000F2697" w:rsidRDefault="00783E20" w:rsidP="000F2697">
      <w:pPr>
        <w:rPr>
          <w:rFonts w:ascii="华文楷体" w:eastAsia="华文楷体" w:hAnsi="华文楷体"/>
          <w:lang w:bidi="zh-TW"/>
        </w:rPr>
      </w:pPr>
      <w:r w:rsidRPr="000F2697">
        <w:rPr>
          <w:rFonts w:ascii="华文楷体" w:eastAsia="华文楷体" w:hAnsi="华文楷体" w:hint="eastAsia"/>
          <w:lang w:bidi="zh-TW"/>
        </w:rPr>
        <w:t>（二）</w:t>
      </w:r>
      <w:r w:rsidR="00811E2E" w:rsidRPr="000F2697">
        <w:rPr>
          <w:rFonts w:ascii="华文楷体" w:eastAsia="华文楷体" w:hAnsi="华文楷体" w:hint="eastAsia"/>
          <w:lang w:bidi="zh-TW"/>
        </w:rPr>
        <w:t>种子说的</w:t>
      </w:r>
      <w:r w:rsidRPr="000F2697">
        <w:rPr>
          <w:rFonts w:ascii="华文楷体" w:eastAsia="华文楷体" w:hAnsi="华文楷体" w:hint="eastAsia"/>
          <w:lang w:bidi="zh-TW"/>
        </w:rPr>
        <w:t>理论内容</w:t>
      </w:r>
    </w:p>
    <w:p w14:paraId="5172BBE5" w14:textId="442A38FA" w:rsidR="00783E20" w:rsidRPr="000F2697" w:rsidRDefault="00783E20" w:rsidP="000F2697">
      <w:pPr>
        <w:rPr>
          <w:rFonts w:ascii="华文楷体" w:eastAsia="华文楷体" w:hAnsi="华文楷体"/>
          <w:lang w:bidi="zh-TW"/>
        </w:rPr>
      </w:pPr>
      <w:r w:rsidRPr="000F2697">
        <w:rPr>
          <w:rFonts w:ascii="华文楷体" w:eastAsia="华文楷体" w:hAnsi="华文楷体" w:hint="eastAsia"/>
          <w:lang w:bidi="zh-TW"/>
        </w:rPr>
        <w:t>（1）种子</w:t>
      </w:r>
    </w:p>
    <w:p w14:paraId="7CA23329" w14:textId="2B80791C" w:rsidR="00375DA7" w:rsidRPr="000F2697" w:rsidRDefault="00770BD3" w:rsidP="000F2697">
      <w:pPr>
        <w:ind w:left="630" w:hangingChars="300" w:hanging="630"/>
        <w:rPr>
          <w:rFonts w:ascii="华文楷体" w:eastAsia="华文楷体" w:hAnsi="华文楷体"/>
          <w:lang w:bidi="zh-TW"/>
        </w:rPr>
      </w:pPr>
      <w:r w:rsidRPr="000F2697">
        <w:rPr>
          <w:rFonts w:ascii="华文楷体" w:eastAsia="华文楷体" w:hAnsi="华文楷体" w:hint="eastAsia"/>
          <w:lang w:bidi="zh-TW"/>
        </w:rPr>
        <w:t>阿那克萨戈拉认为</w:t>
      </w:r>
      <w:r w:rsidR="00681031" w:rsidRPr="000F2697">
        <w:rPr>
          <w:rFonts w:ascii="华文楷体" w:eastAsia="华文楷体" w:hAnsi="华文楷体" w:hint="eastAsia"/>
          <w:lang w:bidi="zh-TW"/>
        </w:rPr>
        <w:t>四元素仍是一种复合的东西，</w:t>
      </w:r>
      <w:r w:rsidR="00CC1470" w:rsidRPr="000F2697">
        <w:rPr>
          <w:rFonts w:ascii="华文楷体" w:eastAsia="华文楷体" w:hAnsi="华文楷体" w:hint="eastAsia"/>
          <w:lang w:bidi="zh-TW"/>
        </w:rPr>
        <w:t>不能解释事物的质的差异性，</w:t>
      </w:r>
      <w:r w:rsidR="004A157A" w:rsidRPr="000F2697">
        <w:rPr>
          <w:rFonts w:ascii="华文楷体" w:eastAsia="华文楷体" w:hAnsi="华文楷体" w:hint="eastAsia"/>
          <w:lang w:bidi="zh-TW"/>
        </w:rPr>
        <w:t>因此</w:t>
      </w:r>
      <w:r w:rsidR="00D11678" w:rsidRPr="000F2697">
        <w:rPr>
          <w:rFonts w:ascii="华文楷体" w:eastAsia="华文楷体" w:hAnsi="华文楷体" w:hint="eastAsia"/>
          <w:lang w:bidi="zh-TW"/>
        </w:rPr>
        <w:t>他将世界的本原进一步</w:t>
      </w:r>
      <w:r w:rsidR="00EB519E" w:rsidRPr="000F2697">
        <w:rPr>
          <w:rFonts w:ascii="华文楷体" w:eastAsia="华文楷体" w:hAnsi="华文楷体" w:hint="eastAsia"/>
          <w:lang w:bidi="zh-TW"/>
        </w:rPr>
        <w:t>抽象，用无限的</w:t>
      </w:r>
      <w:r w:rsidR="006765D4" w:rsidRPr="000F2697">
        <w:rPr>
          <w:rFonts w:ascii="华文楷体" w:eastAsia="华文楷体" w:hAnsi="华文楷体" w:hint="eastAsia"/>
          <w:lang w:bidi="zh-TW"/>
        </w:rPr>
        <w:t>“种子”（或称</w:t>
      </w:r>
      <w:r w:rsidR="00903CC7" w:rsidRPr="000F2697">
        <w:rPr>
          <w:rFonts w:ascii="华文楷体" w:eastAsia="华文楷体" w:hAnsi="华文楷体" w:hint="eastAsia"/>
          <w:lang w:bidi="zh-TW"/>
        </w:rPr>
        <w:t>“同类的部分”</w:t>
      </w:r>
      <w:r w:rsidR="006765D4" w:rsidRPr="000F2697">
        <w:rPr>
          <w:rFonts w:ascii="华文楷体" w:eastAsia="华文楷体" w:hAnsi="华文楷体" w:hint="eastAsia"/>
          <w:lang w:bidi="zh-TW"/>
        </w:rPr>
        <w:t>）</w:t>
      </w:r>
      <w:r w:rsidR="00F15240" w:rsidRPr="000F2697">
        <w:rPr>
          <w:rFonts w:ascii="华文楷体" w:eastAsia="华文楷体" w:hAnsi="华文楷体" w:hint="eastAsia"/>
          <w:lang w:bidi="zh-TW"/>
        </w:rPr>
        <w:t>来说明宇宙</w:t>
      </w:r>
      <w:r w:rsidR="00ED43CD" w:rsidRPr="000F2697">
        <w:rPr>
          <w:rFonts w:ascii="华文楷体" w:eastAsia="华文楷体" w:hAnsi="华文楷体" w:hint="eastAsia"/>
          <w:lang w:bidi="zh-TW"/>
        </w:rPr>
        <w:t>万物，从而</w:t>
      </w:r>
      <w:r w:rsidR="00047A5D" w:rsidRPr="000F2697">
        <w:rPr>
          <w:rFonts w:ascii="华文楷体" w:eastAsia="华文楷体" w:hAnsi="华文楷体" w:hint="eastAsia"/>
          <w:lang w:bidi="zh-TW"/>
        </w:rPr>
        <w:t>抽离</w:t>
      </w:r>
      <w:r w:rsidR="00ED43CD" w:rsidRPr="000F2697">
        <w:rPr>
          <w:rFonts w:ascii="华文楷体" w:eastAsia="华文楷体" w:hAnsi="华文楷体" w:hint="eastAsia"/>
          <w:lang w:bidi="zh-TW"/>
        </w:rPr>
        <w:t>掉了</w:t>
      </w:r>
      <w:r w:rsidR="00047A5D" w:rsidRPr="000F2697">
        <w:rPr>
          <w:rFonts w:ascii="华文楷体" w:eastAsia="华文楷体" w:hAnsi="华文楷体" w:hint="eastAsia"/>
          <w:lang w:bidi="zh-TW"/>
        </w:rPr>
        <w:t>传统本原观的循环性</w:t>
      </w:r>
      <w:r w:rsidR="00ED43CD" w:rsidRPr="000F2697">
        <w:rPr>
          <w:rFonts w:ascii="华文楷体" w:eastAsia="华文楷体" w:hAnsi="华文楷体" w:hint="eastAsia"/>
          <w:lang w:bidi="zh-TW"/>
        </w:rPr>
        <w:t>。</w:t>
      </w:r>
    </w:p>
    <w:p w14:paraId="2925BABD" w14:textId="13598CCE" w:rsidR="00E36409" w:rsidRPr="000F2697" w:rsidRDefault="009F5143" w:rsidP="000F2697">
      <w:pPr>
        <w:ind w:left="840" w:hangingChars="400" w:hanging="840"/>
        <w:rPr>
          <w:rFonts w:ascii="华文楷体" w:eastAsia="华文楷体" w:hAnsi="华文楷体"/>
          <w:lang w:bidi="zh-TW"/>
        </w:rPr>
      </w:pPr>
      <w:r w:rsidRPr="000F2697">
        <w:rPr>
          <w:rFonts w:ascii="华文楷体" w:eastAsia="华文楷体" w:hAnsi="华文楷体" w:hint="eastAsia"/>
          <w:lang w:bidi="zh-TW"/>
        </w:rPr>
        <w:t>①</w:t>
      </w:r>
      <w:r w:rsidR="00687882" w:rsidRPr="000F2697">
        <w:rPr>
          <w:rFonts w:ascii="华文楷体" w:eastAsia="华文楷体" w:hAnsi="华文楷体" w:hint="eastAsia"/>
          <w:lang w:bidi="zh-TW"/>
        </w:rPr>
        <w:t>他认为构成万物的</w:t>
      </w:r>
      <w:r w:rsidR="00D900B0" w:rsidRPr="000F2697">
        <w:rPr>
          <w:rFonts w:ascii="华文楷体" w:eastAsia="华文楷体" w:hAnsi="华文楷体" w:hint="eastAsia"/>
          <w:lang w:bidi="zh-TW"/>
        </w:rPr>
        <w:t>最小微粒</w:t>
      </w:r>
      <w:r w:rsidR="00687882" w:rsidRPr="000F2697">
        <w:rPr>
          <w:rFonts w:ascii="华文楷体" w:eastAsia="华文楷体" w:hAnsi="华文楷体" w:hint="eastAsia"/>
          <w:lang w:bidi="zh-TW"/>
        </w:rPr>
        <w:t>是</w:t>
      </w:r>
      <w:r w:rsidR="00394B54" w:rsidRPr="000F2697">
        <w:rPr>
          <w:rFonts w:ascii="华文楷体" w:eastAsia="华文楷体" w:hAnsi="华文楷体" w:hint="eastAsia"/>
          <w:lang w:bidi="zh-TW"/>
        </w:rPr>
        <w:t>“种子”。</w:t>
      </w:r>
    </w:p>
    <w:p w14:paraId="757BCF1B" w14:textId="6D7B7A73" w:rsidR="0091215B" w:rsidRPr="000F2697" w:rsidRDefault="00E36409"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②</w:t>
      </w:r>
      <w:r w:rsidR="000F009E" w:rsidRPr="000F2697">
        <w:rPr>
          <w:rFonts w:ascii="华文楷体" w:eastAsia="华文楷体" w:hAnsi="华文楷体" w:hint="eastAsia"/>
          <w:lang w:bidi="zh-TW"/>
        </w:rPr>
        <w:t>它</w:t>
      </w:r>
      <w:r w:rsidR="002D144F" w:rsidRPr="000F2697">
        <w:rPr>
          <w:rFonts w:ascii="华文楷体" w:eastAsia="华文楷体" w:hAnsi="华文楷体" w:hint="eastAsia"/>
          <w:lang w:bidi="zh-TW"/>
        </w:rPr>
        <w:t>的性质</w:t>
      </w:r>
      <w:r w:rsidR="000F009E" w:rsidRPr="000F2697">
        <w:rPr>
          <w:rFonts w:ascii="华文楷体" w:eastAsia="华文楷体" w:hAnsi="华文楷体" w:hint="eastAsia"/>
          <w:lang w:bidi="zh-TW"/>
        </w:rPr>
        <w:t>包括</w:t>
      </w:r>
      <w:r w:rsidR="002D144F" w:rsidRPr="000F2697">
        <w:rPr>
          <w:rFonts w:ascii="华文楷体" w:eastAsia="华文楷体" w:hAnsi="华文楷体" w:hint="eastAsia"/>
          <w:lang w:bidi="zh-TW"/>
        </w:rPr>
        <w:t>：</w:t>
      </w:r>
    </w:p>
    <w:p w14:paraId="5E03B52B" w14:textId="28D60E34" w:rsidR="000F009E" w:rsidRPr="000F2697" w:rsidRDefault="007B4D74" w:rsidP="000F2697">
      <w:pPr>
        <w:rPr>
          <w:rFonts w:ascii="华文楷体" w:eastAsia="华文楷体" w:hAnsi="华文楷体"/>
          <w:lang w:bidi="zh-TW"/>
        </w:rPr>
      </w:pPr>
      <w:r w:rsidRPr="000F2697">
        <w:rPr>
          <w:rFonts w:ascii="华文楷体" w:eastAsia="华文楷体" w:hAnsi="华文楷体" w:hint="eastAsia"/>
          <w:lang w:bidi="zh-TW"/>
        </w:rPr>
        <w:t>a</w:t>
      </w:r>
      <w:r w:rsidR="00EE7B0E" w:rsidRPr="000F2697">
        <w:rPr>
          <w:rFonts w:ascii="华文楷体" w:eastAsia="华文楷体" w:hAnsi="华文楷体" w:hint="eastAsia"/>
          <w:lang w:bidi="zh-TW"/>
        </w:rPr>
        <w:t>。</w:t>
      </w:r>
      <w:r w:rsidR="003D5322" w:rsidRPr="000F2697">
        <w:rPr>
          <w:rFonts w:ascii="华文楷体" w:eastAsia="华文楷体" w:hAnsi="华文楷体" w:hint="eastAsia"/>
          <w:lang w:bidi="zh-TW"/>
        </w:rPr>
        <w:t>“种子”是永恒</w:t>
      </w:r>
      <w:r w:rsidR="00512BA2" w:rsidRPr="000F2697">
        <w:rPr>
          <w:rFonts w:ascii="华文楷体" w:eastAsia="华文楷体" w:hAnsi="华文楷体" w:hint="eastAsia"/>
          <w:lang w:bidi="zh-TW"/>
        </w:rPr>
        <w:t>不变</w:t>
      </w:r>
      <w:r w:rsidR="003D5322" w:rsidRPr="000F2697">
        <w:rPr>
          <w:rFonts w:ascii="华文楷体" w:eastAsia="华文楷体" w:hAnsi="华文楷体" w:hint="eastAsia"/>
          <w:lang w:bidi="zh-TW"/>
        </w:rPr>
        <w:t>的</w:t>
      </w:r>
      <w:r w:rsidR="0045042F" w:rsidRPr="000F2697">
        <w:rPr>
          <w:rFonts w:ascii="华文楷体" w:eastAsia="华文楷体" w:hAnsi="华文楷体" w:hint="eastAsia"/>
          <w:lang w:bidi="zh-TW"/>
        </w:rPr>
        <w:t>，</w:t>
      </w:r>
      <w:r w:rsidR="0045042F" w:rsidRPr="000F2697">
        <w:rPr>
          <w:rFonts w:ascii="华文楷体" w:eastAsia="华文楷体" w:hAnsi="华文楷体"/>
          <w:lang w:bidi="zh-TW"/>
        </w:rPr>
        <w:t>它们构成世界的本体，加在一起就是整个世界</w:t>
      </w:r>
    </w:p>
    <w:p w14:paraId="608E633B" w14:textId="0A9B7E4D" w:rsidR="00957D82" w:rsidRPr="000F2697" w:rsidRDefault="00A47D56" w:rsidP="000F2697">
      <w:pPr>
        <w:rPr>
          <w:rFonts w:ascii="华文楷体" w:eastAsia="华文楷体" w:hAnsi="华文楷体"/>
          <w:lang w:bidi="zh-TW"/>
        </w:rPr>
      </w:pPr>
      <w:r w:rsidRPr="000F2697">
        <w:rPr>
          <w:rFonts w:ascii="华文楷体" w:eastAsia="华文楷体" w:hAnsi="华文楷体" w:hint="eastAsia"/>
          <w:lang w:bidi="zh-TW"/>
        </w:rPr>
        <w:t>b</w:t>
      </w:r>
      <w:r w:rsidR="00EE7B0E" w:rsidRPr="000F2697">
        <w:rPr>
          <w:rFonts w:ascii="华文楷体" w:eastAsia="华文楷体" w:hAnsi="华文楷体"/>
          <w:lang w:bidi="zh-TW"/>
        </w:rPr>
        <w:t>。</w:t>
      </w:r>
      <w:r w:rsidR="005C69A3" w:rsidRPr="000F2697">
        <w:rPr>
          <w:rFonts w:ascii="华文楷体" w:eastAsia="华文楷体" w:hAnsi="华文楷体" w:hint="eastAsia"/>
          <w:lang w:bidi="zh-TW"/>
        </w:rPr>
        <w:t>“种子”是无限的。包括种类上的无限；数量上的无限</w:t>
      </w:r>
      <w:r w:rsidR="001A4CFF" w:rsidRPr="000F2697">
        <w:rPr>
          <w:rFonts w:ascii="华文楷体" w:eastAsia="华文楷体" w:hAnsi="华文楷体" w:hint="eastAsia"/>
          <w:lang w:bidi="zh-TW"/>
        </w:rPr>
        <w:t>；分割上的无限。</w:t>
      </w:r>
    </w:p>
    <w:p w14:paraId="79407325" w14:textId="2F18D8D0" w:rsidR="00957D82" w:rsidRPr="000F2697" w:rsidRDefault="00280893" w:rsidP="000F2697">
      <w:pPr>
        <w:rPr>
          <w:rFonts w:ascii="华文楷体" w:eastAsia="华文楷体" w:hAnsi="华文楷体"/>
          <w:lang w:bidi="zh-TW"/>
        </w:rPr>
      </w:pPr>
      <w:r w:rsidRPr="000F2697">
        <w:rPr>
          <w:rFonts w:ascii="华文楷体" w:eastAsia="华文楷体" w:hAnsi="华文楷体"/>
          <w:lang w:bidi="zh-TW"/>
        </w:rPr>
        <w:t>c</w:t>
      </w:r>
      <w:r w:rsidR="00EE7B0E" w:rsidRPr="000F2697">
        <w:rPr>
          <w:rFonts w:ascii="华文楷体" w:eastAsia="华文楷体" w:hAnsi="华文楷体"/>
          <w:lang w:bidi="zh-TW"/>
        </w:rPr>
        <w:t>。</w:t>
      </w:r>
      <w:r w:rsidRPr="000F2697">
        <w:rPr>
          <w:rFonts w:ascii="华文楷体" w:eastAsia="华文楷体" w:hAnsi="华文楷体" w:hint="eastAsia"/>
          <w:lang w:bidi="zh-TW"/>
        </w:rPr>
        <w:t>“种子”</w:t>
      </w:r>
      <w:r w:rsidR="00E05A0E" w:rsidRPr="000F2697">
        <w:rPr>
          <w:rFonts w:ascii="华文楷体" w:eastAsia="华文楷体" w:hAnsi="华文楷体" w:hint="eastAsia"/>
          <w:lang w:bidi="zh-TW"/>
        </w:rPr>
        <w:t>在种类上与可感性质相同</w:t>
      </w:r>
      <w:r w:rsidR="004F3F18" w:rsidRPr="000F2697">
        <w:rPr>
          <w:rFonts w:ascii="华文楷体" w:eastAsia="华文楷体" w:hAnsi="华文楷体" w:hint="eastAsia"/>
          <w:lang w:bidi="zh-TW"/>
        </w:rPr>
        <w:t>，</w:t>
      </w:r>
      <w:r w:rsidR="00631187" w:rsidRPr="000F2697">
        <w:rPr>
          <w:rFonts w:ascii="华文楷体" w:eastAsia="华文楷体" w:hAnsi="华文楷体" w:hint="eastAsia"/>
          <w:lang w:bidi="zh-TW"/>
        </w:rPr>
        <w:t>由于</w:t>
      </w:r>
      <w:r w:rsidR="004F3F18" w:rsidRPr="000F2697">
        <w:rPr>
          <w:rFonts w:ascii="华文楷体" w:eastAsia="华文楷体" w:hAnsi="华文楷体" w:hint="eastAsia"/>
          <w:lang w:bidi="zh-TW"/>
        </w:rPr>
        <w:t>“有各种不同的形状、颜色</w:t>
      </w:r>
      <w:r w:rsidR="00DF6B95" w:rsidRPr="000F2697">
        <w:rPr>
          <w:rFonts w:ascii="华文楷体" w:eastAsia="华文楷体" w:hAnsi="华文楷体" w:hint="eastAsia"/>
          <w:lang w:bidi="zh-TW"/>
        </w:rPr>
        <w:t>和味道</w:t>
      </w:r>
      <w:r w:rsidR="004F3F18" w:rsidRPr="000F2697">
        <w:rPr>
          <w:rFonts w:ascii="华文楷体" w:eastAsia="华文楷体" w:hAnsi="华文楷体" w:hint="eastAsia"/>
          <w:lang w:bidi="zh-TW"/>
        </w:rPr>
        <w:t>”</w:t>
      </w:r>
      <w:r w:rsidR="00631187" w:rsidRPr="000F2697">
        <w:rPr>
          <w:rFonts w:ascii="华文楷体" w:eastAsia="华文楷体" w:hAnsi="华文楷体" w:hint="eastAsia"/>
          <w:lang w:bidi="zh-TW"/>
        </w:rPr>
        <w:t>而属于不同的类别</w:t>
      </w:r>
      <w:r w:rsidR="00DF6B95" w:rsidRPr="000F2697">
        <w:rPr>
          <w:rFonts w:ascii="华文楷体" w:eastAsia="华文楷体" w:hAnsi="华文楷体" w:hint="eastAsia"/>
          <w:lang w:bidi="zh-TW"/>
        </w:rPr>
        <w:t>。</w:t>
      </w:r>
    </w:p>
    <w:p w14:paraId="329C3CD9" w14:textId="78E95718" w:rsidR="001A4CFF" w:rsidRPr="000F2697" w:rsidRDefault="009734D1" w:rsidP="000F2697">
      <w:pPr>
        <w:ind w:firstLineChars="100" w:firstLine="210"/>
        <w:rPr>
          <w:rFonts w:ascii="华文楷体" w:eastAsia="华文楷体" w:hAnsi="华文楷体"/>
          <w:lang w:bidi="zh-TW"/>
        </w:rPr>
      </w:pPr>
      <w:r w:rsidRPr="000F2697">
        <w:rPr>
          <w:rFonts w:ascii="华文楷体" w:eastAsia="华文楷体" w:hAnsi="华文楷体"/>
          <w:lang w:bidi="zh-TW"/>
        </w:rPr>
        <w:t>d</w:t>
      </w:r>
      <w:r w:rsidR="00EE7B0E" w:rsidRPr="000F2697">
        <w:rPr>
          <w:rFonts w:ascii="华文楷体" w:eastAsia="华文楷体" w:hAnsi="华文楷体"/>
          <w:lang w:bidi="zh-TW"/>
        </w:rPr>
        <w:t>。</w:t>
      </w:r>
      <w:r w:rsidRPr="000F2697">
        <w:rPr>
          <w:rFonts w:ascii="华文楷体" w:eastAsia="华文楷体" w:hAnsi="华文楷体" w:hint="eastAsia"/>
          <w:lang w:bidi="zh-TW"/>
        </w:rPr>
        <w:t>“种子”是</w:t>
      </w:r>
      <w:r w:rsidR="00FE0757" w:rsidRPr="000F2697">
        <w:rPr>
          <w:rFonts w:ascii="华文楷体" w:eastAsia="华文楷体" w:hAnsi="华文楷体" w:hint="eastAsia"/>
          <w:lang w:bidi="zh-TW"/>
        </w:rPr>
        <w:t>依靠</w:t>
      </w:r>
      <w:r w:rsidRPr="000F2697">
        <w:rPr>
          <w:rFonts w:ascii="华文楷体" w:eastAsia="华文楷体" w:hAnsi="华文楷体" w:hint="eastAsia"/>
          <w:lang w:bidi="zh-TW"/>
        </w:rPr>
        <w:t>混合而</w:t>
      </w:r>
      <w:r w:rsidR="00643918" w:rsidRPr="000F2697">
        <w:rPr>
          <w:rFonts w:ascii="华文楷体" w:eastAsia="华文楷体" w:hAnsi="华文楷体" w:hint="eastAsia"/>
          <w:lang w:bidi="zh-TW"/>
        </w:rPr>
        <w:t>生成万物</w:t>
      </w:r>
      <w:r w:rsidRPr="000F2697">
        <w:rPr>
          <w:rFonts w:ascii="华文楷体" w:eastAsia="华文楷体" w:hAnsi="华文楷体" w:hint="eastAsia"/>
          <w:lang w:bidi="zh-TW"/>
        </w:rPr>
        <w:t>的</w:t>
      </w:r>
      <w:r w:rsidR="00643918" w:rsidRPr="000F2697">
        <w:rPr>
          <w:rFonts w:ascii="华文楷体" w:eastAsia="华文楷体" w:hAnsi="华文楷体" w:hint="eastAsia"/>
          <w:lang w:bidi="zh-TW"/>
        </w:rPr>
        <w:t>。</w:t>
      </w:r>
      <w:r w:rsidR="00C40D7C" w:rsidRPr="000F2697">
        <w:rPr>
          <w:rFonts w:ascii="华文楷体" w:eastAsia="华文楷体" w:hAnsi="华文楷体" w:hint="eastAsia"/>
          <w:lang w:bidi="zh-TW"/>
        </w:rPr>
        <w:t>每一可感事物</w:t>
      </w:r>
      <w:r w:rsidR="00BD44A9" w:rsidRPr="000F2697">
        <w:rPr>
          <w:rFonts w:ascii="华文楷体" w:eastAsia="华文楷体" w:hAnsi="华文楷体" w:hint="eastAsia"/>
          <w:lang w:bidi="zh-TW"/>
        </w:rPr>
        <w:t>的各个不同部分都分别由与它同质</w:t>
      </w:r>
      <w:r w:rsidR="00793C49" w:rsidRPr="000F2697">
        <w:rPr>
          <w:rFonts w:ascii="华文楷体" w:eastAsia="华文楷体" w:hAnsi="华文楷体" w:hint="eastAsia"/>
          <w:lang w:bidi="zh-TW"/>
        </w:rPr>
        <w:t>的种子构成。</w:t>
      </w:r>
      <w:r w:rsidR="00EE3A7A" w:rsidRPr="000F2697">
        <w:rPr>
          <w:rFonts w:ascii="华文楷体" w:eastAsia="华文楷体" w:hAnsi="华文楷体" w:hint="eastAsia"/>
          <w:lang w:bidi="zh-TW"/>
        </w:rPr>
        <w:t>在数量上占优势的种子决定着</w:t>
      </w:r>
      <w:r w:rsidR="005F3CEF" w:rsidRPr="000F2697">
        <w:rPr>
          <w:rFonts w:ascii="华文楷体" w:eastAsia="华文楷体" w:hAnsi="华文楷体" w:hint="eastAsia"/>
          <w:lang w:bidi="zh-TW"/>
        </w:rPr>
        <w:t>具体</w:t>
      </w:r>
      <w:r w:rsidR="00EE3A7A" w:rsidRPr="000F2697">
        <w:rPr>
          <w:rFonts w:ascii="华文楷体" w:eastAsia="华文楷体" w:hAnsi="华文楷体" w:hint="eastAsia"/>
          <w:lang w:bidi="zh-TW"/>
        </w:rPr>
        <w:t>事物的</w:t>
      </w:r>
      <w:r w:rsidR="005F3CEF" w:rsidRPr="000F2697">
        <w:rPr>
          <w:rFonts w:ascii="华文楷体" w:eastAsia="华文楷体" w:hAnsi="华文楷体" w:hint="eastAsia"/>
          <w:lang w:bidi="zh-TW"/>
        </w:rPr>
        <w:t>可感性质。</w:t>
      </w:r>
    </w:p>
    <w:p w14:paraId="0006B5B1" w14:textId="009A2021" w:rsidR="005F3CEF" w:rsidRPr="000F2697" w:rsidRDefault="005F3CEF"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e</w:t>
      </w:r>
      <w:r w:rsidR="00EE7B0E" w:rsidRPr="000F2697">
        <w:rPr>
          <w:rFonts w:ascii="华文楷体" w:eastAsia="华文楷体" w:hAnsi="华文楷体"/>
          <w:lang w:bidi="zh-TW"/>
        </w:rPr>
        <w:t>。</w:t>
      </w:r>
      <w:r w:rsidR="00494617" w:rsidRPr="000F2697">
        <w:rPr>
          <w:rFonts w:ascii="华文楷体" w:eastAsia="华文楷体" w:hAnsi="华文楷体" w:hint="eastAsia"/>
          <w:lang w:bidi="zh-TW"/>
        </w:rPr>
        <w:t>“种子”没有运动能力，因而需要一个外在的</w:t>
      </w:r>
      <w:r w:rsidR="00B25C61" w:rsidRPr="000F2697">
        <w:rPr>
          <w:rFonts w:ascii="华文楷体" w:eastAsia="华文楷体" w:hAnsi="华文楷体" w:hint="eastAsia"/>
          <w:lang w:bidi="zh-TW"/>
        </w:rPr>
        <w:t>推动力，即“</w:t>
      </w:r>
      <w:r w:rsidR="00DE507C" w:rsidRPr="000F2697">
        <w:rPr>
          <w:rFonts w:ascii="华文楷体" w:eastAsia="华文楷体" w:hAnsi="华文楷体" w:hint="eastAsia"/>
          <w:lang w:bidi="zh-TW"/>
        </w:rPr>
        <w:t>心灵</w:t>
      </w:r>
      <w:r w:rsidR="00B25C61" w:rsidRPr="000F2697">
        <w:rPr>
          <w:rFonts w:ascii="华文楷体" w:eastAsia="华文楷体" w:hAnsi="华文楷体" w:hint="eastAsia"/>
          <w:lang w:bidi="zh-TW"/>
        </w:rPr>
        <w:t>”</w:t>
      </w:r>
      <w:r w:rsidR="00BA11D6" w:rsidRPr="000F2697">
        <w:rPr>
          <w:rFonts w:ascii="华文楷体" w:eastAsia="华文楷体" w:hAnsi="华文楷体" w:hint="eastAsia"/>
          <w:lang w:bidi="zh-TW"/>
        </w:rPr>
        <w:t>（nous）</w:t>
      </w:r>
      <w:r w:rsidR="00B25C61" w:rsidRPr="000F2697">
        <w:rPr>
          <w:rFonts w:ascii="华文楷体" w:eastAsia="华文楷体" w:hAnsi="华文楷体" w:hint="eastAsia"/>
          <w:lang w:bidi="zh-TW"/>
        </w:rPr>
        <w:t>。</w:t>
      </w:r>
    </w:p>
    <w:p w14:paraId="050DFF45" w14:textId="7F686DB3" w:rsidR="000E3C7A" w:rsidRPr="000F2697" w:rsidRDefault="00811E2E"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（2）</w:t>
      </w:r>
      <w:r w:rsidR="005F3CEF" w:rsidRPr="000F2697">
        <w:rPr>
          <w:rFonts w:ascii="华文楷体" w:eastAsia="华文楷体" w:hAnsi="华文楷体" w:hint="eastAsia"/>
          <w:lang w:bidi="zh-TW"/>
        </w:rPr>
        <w:t>努斯</w:t>
      </w:r>
    </w:p>
    <w:p w14:paraId="535012D2" w14:textId="77777777" w:rsidR="00780FD3" w:rsidRPr="000F2697" w:rsidRDefault="00811E2E" w:rsidP="000F2697">
      <w:pPr>
        <w:ind w:left="210" w:hangingChars="100" w:hanging="210"/>
        <w:rPr>
          <w:rFonts w:ascii="华文楷体" w:eastAsia="华文楷体" w:hAnsi="华文楷体"/>
          <w:lang w:bidi="zh-TW"/>
        </w:rPr>
      </w:pPr>
      <w:r w:rsidRPr="000F2697">
        <w:rPr>
          <w:rFonts w:ascii="华文楷体" w:eastAsia="华文楷体" w:hAnsi="华文楷体" w:hint="eastAsia"/>
          <w:lang w:bidi="zh-TW"/>
        </w:rPr>
        <w:t>①</w:t>
      </w:r>
      <w:r w:rsidR="00255F03" w:rsidRPr="000F2697">
        <w:rPr>
          <w:rFonts w:ascii="华文楷体" w:eastAsia="华文楷体" w:hAnsi="华文楷体" w:hint="eastAsia"/>
          <w:lang w:bidi="zh-TW"/>
        </w:rPr>
        <w:t>同恩培多克勒一样</w:t>
      </w:r>
      <w:r w:rsidR="00655BE0" w:rsidRPr="000F2697">
        <w:rPr>
          <w:rFonts w:ascii="华文楷体" w:eastAsia="华文楷体" w:hAnsi="华文楷体" w:hint="eastAsia"/>
          <w:lang w:bidi="zh-TW"/>
        </w:rPr>
        <w:t>，</w:t>
      </w:r>
      <w:r w:rsidR="000E3C7A" w:rsidRPr="000F2697">
        <w:rPr>
          <w:rFonts w:ascii="华文楷体" w:eastAsia="华文楷体" w:hAnsi="华文楷体" w:hint="eastAsia"/>
          <w:lang w:bidi="zh-TW"/>
        </w:rPr>
        <w:t>这种能动性的本原</w:t>
      </w:r>
      <w:r w:rsidR="00DE507C" w:rsidRPr="000F2697">
        <w:rPr>
          <w:rFonts w:ascii="华文楷体" w:eastAsia="华文楷体" w:hAnsi="华文楷体" w:hint="eastAsia"/>
          <w:lang w:bidi="zh-TW"/>
        </w:rPr>
        <w:t>“心灵”或“理智”</w:t>
      </w:r>
      <w:r w:rsidR="00BA11D6" w:rsidRPr="000F2697">
        <w:rPr>
          <w:rFonts w:ascii="华文楷体" w:eastAsia="华文楷体" w:hAnsi="华文楷体" w:hint="eastAsia"/>
          <w:lang w:bidi="zh-TW"/>
        </w:rPr>
        <w:t>被他</w:t>
      </w:r>
      <w:r w:rsidR="00655BE0" w:rsidRPr="000F2697">
        <w:rPr>
          <w:rFonts w:ascii="华文楷体" w:eastAsia="华文楷体" w:hAnsi="华文楷体" w:hint="eastAsia"/>
          <w:lang w:bidi="zh-TW"/>
        </w:rPr>
        <w:t>用来解释世界有序的运动变化。</w:t>
      </w:r>
      <w:r w:rsidR="00295555" w:rsidRPr="000F2697">
        <w:rPr>
          <w:rFonts w:ascii="华文楷体" w:eastAsia="华文楷体" w:hAnsi="华文楷体"/>
          <w:lang w:bidi="zh-TW"/>
        </w:rPr>
        <w:t>N</w:t>
      </w:r>
      <w:r w:rsidR="00295555" w:rsidRPr="000F2697">
        <w:rPr>
          <w:rFonts w:ascii="华文楷体" w:eastAsia="华文楷体" w:hAnsi="华文楷体" w:hint="eastAsia"/>
          <w:lang w:bidi="zh-TW"/>
        </w:rPr>
        <w:t>ous是哲学史上第一个</w:t>
      </w:r>
      <w:r w:rsidR="00780FD3" w:rsidRPr="000F2697">
        <w:rPr>
          <w:rFonts w:ascii="华文楷体" w:eastAsia="华文楷体" w:hAnsi="华文楷体" w:hint="eastAsia"/>
          <w:lang w:bidi="zh-TW"/>
        </w:rPr>
        <w:t>用来表示独立的、纯粹的精神概念。</w:t>
      </w:r>
    </w:p>
    <w:p w14:paraId="122C5ADF" w14:textId="77777777" w:rsidR="00DB3D85" w:rsidRPr="000F2697" w:rsidRDefault="00811E2E" w:rsidP="000F2697">
      <w:pPr>
        <w:ind w:firstLineChars="400" w:firstLine="840"/>
        <w:rPr>
          <w:rFonts w:ascii="华文楷体" w:eastAsia="华文楷体" w:hAnsi="华文楷体"/>
          <w:lang w:bidi="zh-TW"/>
        </w:rPr>
      </w:pPr>
      <w:r w:rsidRPr="000F2697">
        <w:rPr>
          <w:rFonts w:ascii="华文楷体" w:eastAsia="华文楷体" w:hAnsi="华文楷体" w:hint="eastAsia"/>
          <w:lang w:bidi="zh-TW"/>
        </w:rPr>
        <w:t>②</w:t>
      </w:r>
      <w:r w:rsidR="00AF207E" w:rsidRPr="000F2697">
        <w:rPr>
          <w:rFonts w:ascii="华文楷体" w:eastAsia="华文楷体" w:hAnsi="华文楷体" w:hint="eastAsia"/>
          <w:lang w:bidi="zh-TW"/>
        </w:rPr>
        <w:t>心灵的特征包括：</w:t>
      </w:r>
    </w:p>
    <w:p w14:paraId="4D7B032A" w14:textId="304727D0" w:rsidR="00076F2A" w:rsidRPr="000F2697" w:rsidRDefault="00DB3D85" w:rsidP="000F2697">
      <w:pPr>
        <w:ind w:left="210" w:hangingChars="100" w:hanging="210"/>
        <w:rPr>
          <w:rFonts w:ascii="华文楷体" w:eastAsia="华文楷体" w:hAnsi="华文楷体"/>
          <w:lang w:bidi="zh-TW"/>
        </w:rPr>
      </w:pPr>
      <w:r w:rsidRPr="000F2697">
        <w:rPr>
          <w:rFonts w:ascii="华文楷体" w:eastAsia="华文楷体" w:hAnsi="华文楷体" w:hint="eastAsia"/>
          <w:lang w:bidi="zh-TW"/>
        </w:rPr>
        <w:t>a</w:t>
      </w:r>
      <w:r w:rsidR="00EE7B0E" w:rsidRPr="000F2697">
        <w:rPr>
          <w:rFonts w:ascii="华文楷体" w:eastAsia="华文楷体" w:hAnsi="华文楷体"/>
          <w:lang w:bidi="zh-TW"/>
        </w:rPr>
        <w:t>。</w:t>
      </w:r>
      <w:r w:rsidR="00BD22DB" w:rsidRPr="000F2697">
        <w:rPr>
          <w:rFonts w:ascii="华文楷体" w:eastAsia="华文楷体" w:hAnsi="华文楷体" w:hint="eastAsia"/>
          <w:lang w:bidi="zh-TW"/>
        </w:rPr>
        <w:t>努斯是独立于物质的纯粹精神</w:t>
      </w:r>
      <w:r w:rsidR="00D35C7E" w:rsidRPr="000F2697">
        <w:rPr>
          <w:rFonts w:ascii="华文楷体" w:eastAsia="华文楷体" w:hAnsi="华文楷体" w:hint="eastAsia"/>
          <w:lang w:bidi="zh-TW"/>
        </w:rPr>
        <w:t>，不与任何事物相混合</w:t>
      </w:r>
      <w:r w:rsidR="005E71A7" w:rsidRPr="000F2697">
        <w:rPr>
          <w:rFonts w:ascii="华文楷体" w:eastAsia="华文楷体" w:hAnsi="华文楷体" w:hint="eastAsia"/>
          <w:lang w:bidi="zh-TW"/>
        </w:rPr>
        <w:t>；</w:t>
      </w:r>
      <w:r w:rsidR="00E57F1A" w:rsidRPr="000F2697">
        <w:rPr>
          <w:rFonts w:ascii="华文楷体" w:eastAsia="华文楷体" w:hAnsi="华文楷体" w:hint="eastAsia"/>
          <w:lang w:bidi="zh-TW"/>
        </w:rPr>
        <w:t>它是无限、自主的；</w:t>
      </w:r>
      <w:r w:rsidR="006C4400" w:rsidRPr="000F2697">
        <w:rPr>
          <w:rFonts w:ascii="华文楷体" w:eastAsia="华文楷体" w:hAnsi="华文楷体"/>
          <w:lang w:bidi="zh-TW"/>
        </w:rPr>
        <w:t>它</w:t>
      </w:r>
      <w:r w:rsidR="005E71A7" w:rsidRPr="000F2697">
        <w:rPr>
          <w:rFonts w:ascii="华文楷体" w:eastAsia="华文楷体" w:hAnsi="华文楷体" w:hint="eastAsia"/>
          <w:lang w:bidi="zh-TW"/>
        </w:rPr>
        <w:t>区别于其他事物主要在于</w:t>
      </w:r>
      <w:r w:rsidR="0003356E" w:rsidRPr="000F2697">
        <w:rPr>
          <w:rFonts w:ascii="华文楷体" w:eastAsia="华文楷体" w:hAnsi="华文楷体" w:hint="eastAsia"/>
          <w:lang w:bidi="zh-TW"/>
        </w:rPr>
        <w:t>它是</w:t>
      </w:r>
      <w:r w:rsidR="006C4400" w:rsidRPr="000F2697">
        <w:rPr>
          <w:rFonts w:ascii="华文楷体" w:eastAsia="华文楷体" w:hAnsi="华文楷体"/>
          <w:lang w:bidi="zh-TW"/>
        </w:rPr>
        <w:t>万物中最细的，也是最纯的</w:t>
      </w:r>
      <w:r w:rsidR="006C4400" w:rsidRPr="000F2697">
        <w:rPr>
          <w:rFonts w:ascii="华文楷体" w:eastAsia="华文楷体" w:hAnsi="华文楷体" w:hint="eastAsia"/>
          <w:lang w:bidi="zh-TW"/>
        </w:rPr>
        <w:t>，</w:t>
      </w:r>
      <w:r w:rsidR="0003356E" w:rsidRPr="000F2697">
        <w:rPr>
          <w:rFonts w:ascii="华文楷体" w:eastAsia="华文楷体" w:hAnsi="华文楷体" w:hint="eastAsia"/>
          <w:lang w:bidi="zh-TW"/>
        </w:rPr>
        <w:t>不会受到外物的妨碍。</w:t>
      </w:r>
    </w:p>
    <w:p w14:paraId="1A1D32EE" w14:textId="08A24223" w:rsidR="004154B0" w:rsidRPr="000F2697" w:rsidRDefault="00DB3D85" w:rsidP="000F2697">
      <w:pPr>
        <w:ind w:left="210" w:hangingChars="100" w:hanging="210"/>
        <w:rPr>
          <w:rFonts w:ascii="华文楷体" w:eastAsia="华文楷体" w:hAnsi="华文楷体"/>
          <w:lang w:bidi="zh-TW"/>
        </w:rPr>
      </w:pPr>
      <w:r w:rsidRPr="000F2697">
        <w:rPr>
          <w:rFonts w:ascii="华文楷体" w:eastAsia="华文楷体" w:hAnsi="华文楷体" w:hint="eastAsia"/>
          <w:lang w:bidi="zh-TW"/>
        </w:rPr>
        <w:t>b</w:t>
      </w:r>
      <w:r w:rsidR="00EE7B0E" w:rsidRPr="000F2697">
        <w:rPr>
          <w:rFonts w:ascii="华文楷体" w:eastAsia="华文楷体" w:hAnsi="华文楷体"/>
          <w:lang w:bidi="zh-TW"/>
        </w:rPr>
        <w:t>。</w:t>
      </w:r>
      <w:r w:rsidR="0003356E" w:rsidRPr="000F2697">
        <w:rPr>
          <w:rFonts w:ascii="华文楷体" w:eastAsia="华文楷体" w:hAnsi="华文楷体"/>
          <w:lang w:bidi="zh-TW"/>
        </w:rPr>
        <w:t>它有对万物的</w:t>
      </w:r>
      <w:r w:rsidR="0003356E" w:rsidRPr="000F2697">
        <w:rPr>
          <w:rFonts w:ascii="华文楷体" w:eastAsia="华文楷体" w:hAnsi="华文楷体" w:hint="eastAsia"/>
          <w:lang w:bidi="zh-TW"/>
        </w:rPr>
        <w:t>一</w:t>
      </w:r>
      <w:r w:rsidR="0003356E" w:rsidRPr="000F2697">
        <w:rPr>
          <w:rFonts w:ascii="华文楷体" w:eastAsia="华文楷体" w:hAnsi="华文楷体"/>
          <w:lang w:bidi="zh-TW"/>
        </w:rPr>
        <w:t>切知识和</w:t>
      </w:r>
      <w:r w:rsidR="0003356E" w:rsidRPr="000F2697">
        <w:rPr>
          <w:rFonts w:ascii="华文楷体" w:eastAsia="华文楷体" w:hAnsi="华文楷体" w:hint="eastAsia"/>
          <w:lang w:bidi="zh-TW"/>
        </w:rPr>
        <w:t>最大力量。</w:t>
      </w:r>
      <w:r w:rsidR="0003356E" w:rsidRPr="000F2697">
        <w:rPr>
          <w:rFonts w:ascii="华文楷体" w:eastAsia="华文楷体" w:hAnsi="华文楷体"/>
          <w:lang w:bidi="zh-TW"/>
        </w:rPr>
        <w:t>理</w:t>
      </w:r>
      <w:r w:rsidR="0003356E" w:rsidRPr="000F2697">
        <w:rPr>
          <w:rFonts w:ascii="华文楷体" w:eastAsia="华文楷体" w:hAnsi="华文楷体" w:hint="eastAsia"/>
          <w:lang w:bidi="zh-TW"/>
        </w:rPr>
        <w:t>智知晓一切，一</w:t>
      </w:r>
      <w:r w:rsidR="0003356E" w:rsidRPr="000F2697">
        <w:rPr>
          <w:rFonts w:ascii="华文楷体" w:eastAsia="华文楷体" w:hAnsi="华文楷体"/>
          <w:lang w:bidi="zh-TW"/>
        </w:rPr>
        <w:t>切存在的东西</w:t>
      </w:r>
      <w:proofErr w:type="gramStart"/>
      <w:r w:rsidR="0003356E" w:rsidRPr="000F2697">
        <w:rPr>
          <w:rFonts w:ascii="华文楷体" w:eastAsia="华文楷体" w:hAnsi="华文楷体"/>
          <w:lang w:bidi="zh-TW"/>
        </w:rPr>
        <w:t>都为努斯</w:t>
      </w:r>
      <w:proofErr w:type="gramEnd"/>
      <w:r w:rsidR="0003356E" w:rsidRPr="000F2697">
        <w:rPr>
          <w:rFonts w:ascii="华文楷体" w:eastAsia="华文楷体" w:hAnsi="华文楷体"/>
          <w:lang w:bidi="zh-TW"/>
        </w:rPr>
        <w:t>所安排。</w:t>
      </w:r>
      <w:r w:rsidR="00230358" w:rsidRPr="000F2697">
        <w:rPr>
          <w:rFonts w:ascii="华文楷体" w:eastAsia="华文楷体" w:hAnsi="华文楷体" w:hint="eastAsia"/>
          <w:lang w:bidi="zh-TW"/>
        </w:rPr>
        <w:t>“</w:t>
      </w:r>
      <w:r w:rsidR="004154B0" w:rsidRPr="000F2697">
        <w:rPr>
          <w:rFonts w:ascii="华文楷体" w:eastAsia="华文楷体" w:hAnsi="华文楷体"/>
          <w:lang w:bidi="zh-TW"/>
        </w:rPr>
        <w:t>而且心有力量支配整个涡旋运动，所以它是旋转的推动者</w:t>
      </w:r>
      <w:r w:rsidR="00FB38AB" w:rsidRPr="000F2697">
        <w:rPr>
          <w:rFonts w:ascii="华文楷体" w:eastAsia="华文楷体" w:hAnsi="华文楷体"/>
          <w:lang w:bidi="zh-TW"/>
        </w:rPr>
        <w:t>……</w:t>
      </w:r>
      <w:r w:rsidR="004154B0" w:rsidRPr="000F2697">
        <w:rPr>
          <w:rFonts w:ascii="华文楷体" w:eastAsia="华文楷体" w:hAnsi="华文楷体"/>
          <w:lang w:bidi="zh-TW"/>
        </w:rPr>
        <w:t>就是这个旋转造成了分离，于是稀与浓分开，热与冷分开，明与暗分开，干与湿分开</w:t>
      </w:r>
      <w:r w:rsidR="003801C6" w:rsidRPr="000F2697">
        <w:rPr>
          <w:rFonts w:ascii="华文楷体" w:eastAsia="华文楷体" w:hAnsi="华文楷体"/>
          <w:lang w:bidi="zh-TW"/>
        </w:rPr>
        <w:t>……</w:t>
      </w:r>
      <w:r w:rsidR="004154B0" w:rsidRPr="000F2697">
        <w:rPr>
          <w:rFonts w:ascii="华文楷体" w:eastAsia="华文楷体" w:hAnsi="华文楷体"/>
          <w:lang w:bidi="zh-TW"/>
        </w:rPr>
        <w:t>但是没有一件东西与其他的东西绝对分离，只是与心完全分开。</w:t>
      </w:r>
      <w:r w:rsidR="00230358" w:rsidRPr="000F2697">
        <w:rPr>
          <w:rFonts w:ascii="华文楷体" w:eastAsia="华文楷体" w:hAnsi="华文楷体" w:hint="eastAsia"/>
          <w:lang w:bidi="zh-TW"/>
        </w:rPr>
        <w:t>”</w:t>
      </w:r>
      <w:r w:rsidR="00D0324F" w:rsidRPr="000F2697">
        <w:rPr>
          <w:rFonts w:ascii="华文楷体" w:eastAsia="华文楷体" w:hAnsi="华文楷体" w:hint="eastAsia"/>
          <w:lang w:bidi="zh-TW"/>
        </w:rPr>
        <w:t>“</w:t>
      </w:r>
      <w:r w:rsidR="00D0324F" w:rsidRPr="000F2697">
        <w:rPr>
          <w:rFonts w:ascii="华文楷体" w:eastAsia="华文楷体" w:hAnsi="华文楷体"/>
          <w:lang w:bidi="zh-TW"/>
        </w:rPr>
        <w:t>凡是混合的、分开的、分离的东西，全都被心所认识。将来会存在的东西，过去存在过现已不复存在的东西，以及现存的东西，都是心所安排的。每一个心都是一样的，无论大小。</w:t>
      </w:r>
      <w:r w:rsidR="00D0324F" w:rsidRPr="000F2697">
        <w:rPr>
          <w:rFonts w:ascii="华文楷体" w:eastAsia="华文楷体" w:hAnsi="华文楷体" w:hint="eastAsia"/>
          <w:lang w:bidi="zh-TW"/>
        </w:rPr>
        <w:t>”</w:t>
      </w:r>
    </w:p>
    <w:p w14:paraId="18220755" w14:textId="6A4499CE" w:rsidR="00DB3D85" w:rsidRPr="000F2697" w:rsidRDefault="00D0324F" w:rsidP="000F2697">
      <w:pPr>
        <w:ind w:left="210" w:hangingChars="100" w:hanging="210"/>
        <w:rPr>
          <w:rFonts w:ascii="华文楷体" w:eastAsia="华文楷体" w:hAnsi="华文楷体"/>
          <w:lang w:bidi="zh-TW"/>
        </w:rPr>
      </w:pPr>
      <w:r w:rsidRPr="000F2697">
        <w:rPr>
          <w:rFonts w:ascii="华文楷体" w:eastAsia="华文楷体" w:hAnsi="华文楷体" w:hint="eastAsia"/>
          <w:lang w:bidi="zh-TW"/>
        </w:rPr>
        <w:t>c</w:t>
      </w:r>
      <w:r w:rsidR="00EE7B0E" w:rsidRPr="000F2697">
        <w:rPr>
          <w:rFonts w:ascii="华文楷体" w:eastAsia="华文楷体" w:hAnsi="华文楷体"/>
          <w:lang w:bidi="zh-TW"/>
        </w:rPr>
        <w:t>。</w:t>
      </w:r>
      <w:r w:rsidR="00BD22DB" w:rsidRPr="000F2697">
        <w:rPr>
          <w:rFonts w:ascii="华文楷体" w:eastAsia="华文楷体" w:hAnsi="华文楷体"/>
          <w:lang w:bidi="zh-TW"/>
        </w:rPr>
        <w:t>努斯是物质最初运动的动力来源</w:t>
      </w:r>
      <w:r w:rsidR="00DB3D85" w:rsidRPr="000F2697">
        <w:rPr>
          <w:rFonts w:ascii="华文楷体" w:eastAsia="华文楷体" w:hAnsi="华文楷体" w:hint="eastAsia"/>
          <w:lang w:bidi="zh-TW"/>
        </w:rPr>
        <w:t>。</w:t>
      </w:r>
      <w:proofErr w:type="gramStart"/>
      <w:r w:rsidR="00BD22DB" w:rsidRPr="000F2697">
        <w:rPr>
          <w:rFonts w:ascii="华文楷体" w:eastAsia="华文楷体" w:hAnsi="华文楷体"/>
          <w:lang w:bidi="zh-TW"/>
        </w:rPr>
        <w:t>事物由努斯</w:t>
      </w:r>
      <w:proofErr w:type="gramEnd"/>
      <w:r w:rsidR="00BD22DB" w:rsidRPr="000F2697">
        <w:rPr>
          <w:rFonts w:ascii="华文楷体" w:eastAsia="华文楷体" w:hAnsi="华文楷体"/>
          <w:lang w:bidi="zh-TW"/>
        </w:rPr>
        <w:t>和种子构成，</w:t>
      </w:r>
      <w:proofErr w:type="gramStart"/>
      <w:r w:rsidR="00BD22DB" w:rsidRPr="000F2697">
        <w:rPr>
          <w:rFonts w:ascii="华文楷体" w:eastAsia="华文楷体" w:hAnsi="华文楷体"/>
          <w:lang w:bidi="zh-TW"/>
        </w:rPr>
        <w:t>故</w:t>
      </w:r>
      <w:r w:rsidR="00BD22DB" w:rsidRPr="000F2697">
        <w:rPr>
          <w:rFonts w:ascii="华文楷体" w:eastAsia="华文楷体" w:hAnsi="华文楷体" w:hint="eastAsia"/>
          <w:lang w:bidi="zh-TW"/>
        </w:rPr>
        <w:t>努斯</w:t>
      </w:r>
      <w:proofErr w:type="gramEnd"/>
      <w:r w:rsidR="00BD22DB" w:rsidRPr="000F2697">
        <w:rPr>
          <w:rFonts w:ascii="华文楷体" w:eastAsia="华文楷体" w:hAnsi="华文楷体" w:hint="eastAsia"/>
          <w:lang w:bidi="zh-TW"/>
        </w:rPr>
        <w:t>无处不在。</w:t>
      </w:r>
    </w:p>
    <w:p w14:paraId="1561E855" w14:textId="33AB11B3" w:rsidR="00DB3D85" w:rsidRPr="000F2697" w:rsidRDefault="00D0324F" w:rsidP="000F2697">
      <w:pPr>
        <w:ind w:left="210" w:hangingChars="100" w:hanging="210"/>
        <w:rPr>
          <w:rFonts w:ascii="华文楷体" w:eastAsia="华文楷体" w:hAnsi="华文楷体"/>
          <w:lang w:bidi="zh-TW"/>
        </w:rPr>
      </w:pPr>
      <w:r w:rsidRPr="000F2697">
        <w:rPr>
          <w:rFonts w:ascii="华文楷体" w:eastAsia="华文楷体" w:hAnsi="华文楷体" w:hint="eastAsia"/>
          <w:lang w:bidi="zh-TW"/>
        </w:rPr>
        <w:t>d</w:t>
      </w:r>
      <w:r w:rsidR="00EE7B0E" w:rsidRPr="000F2697">
        <w:rPr>
          <w:rFonts w:ascii="华文楷体" w:eastAsia="华文楷体" w:hAnsi="华文楷体"/>
          <w:lang w:bidi="zh-TW"/>
        </w:rPr>
        <w:t>。</w:t>
      </w:r>
      <w:r w:rsidR="00DB3D85" w:rsidRPr="000F2697">
        <w:rPr>
          <w:rFonts w:ascii="华文楷体" w:eastAsia="华文楷体" w:hAnsi="华文楷体"/>
          <w:lang w:bidi="zh-TW"/>
        </w:rPr>
        <w:t>努斯还主宰着</w:t>
      </w:r>
      <w:r w:rsidR="00DB3D85" w:rsidRPr="000F2697">
        <w:rPr>
          <w:rFonts w:ascii="华文楷体" w:eastAsia="华文楷体" w:hAnsi="华文楷体" w:hint="eastAsia"/>
          <w:lang w:bidi="zh-TW"/>
        </w:rPr>
        <w:t>一</w:t>
      </w:r>
      <w:r w:rsidR="00DB3D85" w:rsidRPr="000F2697">
        <w:rPr>
          <w:rFonts w:ascii="华文楷体" w:eastAsia="华文楷体" w:hAnsi="华文楷体"/>
          <w:lang w:bidi="zh-TW"/>
        </w:rPr>
        <w:t>切有灵魂的东西，不论是较大的还是较小的。</w:t>
      </w:r>
      <w:r w:rsidR="00E33339" w:rsidRPr="000F2697">
        <w:rPr>
          <w:rFonts w:ascii="华文楷体" w:eastAsia="华文楷体" w:hAnsi="华文楷体" w:hint="eastAsia"/>
          <w:lang w:bidi="zh-TW"/>
        </w:rPr>
        <w:t>人的灵魂可以成为心灵的一个类别，只不过这一类心灵被置于事物之中。</w:t>
      </w:r>
    </w:p>
    <w:p w14:paraId="59DA69D9" w14:textId="560138A4" w:rsidR="009F5143" w:rsidRPr="000F2697" w:rsidRDefault="00650F96" w:rsidP="000F2697">
      <w:pPr>
        <w:rPr>
          <w:rFonts w:ascii="华文楷体" w:eastAsia="华文楷体" w:hAnsi="华文楷体"/>
          <w:lang w:bidi="zh-TW"/>
        </w:rPr>
      </w:pPr>
      <w:r w:rsidRPr="000F2697">
        <w:rPr>
          <w:rFonts w:ascii="华文楷体" w:eastAsia="华文楷体" w:hAnsi="华文楷体" w:hint="eastAsia"/>
          <w:lang w:bidi="zh-TW"/>
        </w:rPr>
        <w:t>③</w:t>
      </w:r>
      <w:r w:rsidR="00A65444" w:rsidRPr="000F2697">
        <w:rPr>
          <w:rFonts w:ascii="华文楷体" w:eastAsia="华文楷体" w:hAnsi="华文楷体" w:hint="eastAsia"/>
          <w:lang w:bidi="zh-TW"/>
        </w:rPr>
        <w:t>意义</w:t>
      </w:r>
      <w:r w:rsidRPr="000F2697">
        <w:rPr>
          <w:rFonts w:ascii="华文楷体" w:eastAsia="华文楷体" w:hAnsi="华文楷体" w:hint="eastAsia"/>
          <w:lang w:bidi="zh-TW"/>
        </w:rPr>
        <w:t>：</w:t>
      </w:r>
      <w:r w:rsidR="00A65444" w:rsidRPr="000F2697">
        <w:rPr>
          <w:rFonts w:ascii="华文楷体" w:eastAsia="华文楷体" w:hAnsi="华文楷体"/>
          <w:lang w:bidi="zh-TW"/>
        </w:rPr>
        <w:t>努斯是一个全新的、纯粹的精神概念，因为它摆脱了形象性</w:t>
      </w:r>
      <w:r w:rsidR="00A65444" w:rsidRPr="000F2697">
        <w:rPr>
          <w:rFonts w:ascii="华文楷体" w:eastAsia="华文楷体" w:hAnsi="华文楷体" w:hint="eastAsia"/>
          <w:lang w:bidi="zh-TW"/>
        </w:rPr>
        <w:t>和隐喻性，更具思辨性。“努斯”</w:t>
      </w:r>
      <w:r w:rsidR="00A65444" w:rsidRPr="000F2697">
        <w:rPr>
          <w:rFonts w:ascii="华文楷体" w:eastAsia="华文楷体" w:hAnsi="华文楷体"/>
          <w:lang w:bidi="zh-TW"/>
        </w:rPr>
        <w:t>或“理智”有着赫拉克利特“逻各斯”</w:t>
      </w:r>
      <w:r w:rsidR="00A65444" w:rsidRPr="000F2697">
        <w:rPr>
          <w:rFonts w:ascii="华文楷体" w:eastAsia="华文楷体" w:hAnsi="华文楷体" w:hint="eastAsia"/>
          <w:lang w:bidi="zh-TW"/>
        </w:rPr>
        <w:t>的特点，与作为质料的“种子”一同生成万物。</w:t>
      </w:r>
      <w:r w:rsidR="00CB043D" w:rsidRPr="000F2697">
        <w:rPr>
          <w:rFonts w:ascii="华文楷体" w:eastAsia="华文楷体" w:hAnsi="华文楷体"/>
          <w:lang w:bidi="zh-TW"/>
        </w:rPr>
        <w:t>阿那克萨戈拉</w:t>
      </w:r>
      <w:r w:rsidR="00C71339" w:rsidRPr="000F2697">
        <w:rPr>
          <w:rFonts w:ascii="华文楷体" w:eastAsia="华文楷体" w:hAnsi="华文楷体" w:hint="eastAsia"/>
          <w:lang w:bidi="zh-TW"/>
        </w:rPr>
        <w:t>的</w:t>
      </w:r>
      <w:r w:rsidR="00C71339" w:rsidRPr="000F2697">
        <w:rPr>
          <w:rFonts w:ascii="华文楷体" w:eastAsia="华文楷体" w:hAnsi="华文楷体"/>
          <w:lang w:bidi="zh-TW"/>
        </w:rPr>
        <w:t>心灵学说首次把心物对立的问题提了出来</w:t>
      </w:r>
      <w:r w:rsidR="00C71339" w:rsidRPr="000F2697">
        <w:rPr>
          <w:rFonts w:ascii="华文楷体" w:eastAsia="华文楷体" w:hAnsi="华文楷体" w:hint="eastAsia"/>
          <w:lang w:bidi="zh-TW"/>
        </w:rPr>
        <w:t>，这种</w:t>
      </w:r>
      <w:r w:rsidR="00CB043D" w:rsidRPr="000F2697">
        <w:rPr>
          <w:rFonts w:ascii="华文楷体" w:eastAsia="华文楷体" w:hAnsi="华文楷体"/>
          <w:lang w:bidi="zh-TW"/>
        </w:rPr>
        <w:t>心灵学说已具备了心物二元论的雏型。</w:t>
      </w:r>
    </w:p>
    <w:p w14:paraId="7E2AB39D" w14:textId="3E62C9C0" w:rsidR="00650F96" w:rsidRPr="000F2697" w:rsidRDefault="00650F96" w:rsidP="000F2697">
      <w:pPr>
        <w:rPr>
          <w:rFonts w:ascii="华文楷体" w:eastAsia="华文楷体" w:hAnsi="华文楷体"/>
          <w:lang w:bidi="zh-TW"/>
        </w:rPr>
      </w:pPr>
      <w:r w:rsidRPr="000F2697">
        <w:rPr>
          <w:rFonts w:ascii="华文楷体" w:eastAsia="华文楷体" w:hAnsi="华文楷体" w:hint="eastAsia"/>
          <w:lang w:bidi="zh-TW"/>
        </w:rPr>
        <w:t>（3）异类相知</w:t>
      </w:r>
    </w:p>
    <w:p w14:paraId="74EADFD3" w14:textId="6EE2A6E9" w:rsidR="00851EB0" w:rsidRPr="000F2697" w:rsidRDefault="00851EB0" w:rsidP="000F2697">
      <w:pPr>
        <w:rPr>
          <w:rFonts w:ascii="华文楷体" w:eastAsia="华文楷体" w:hAnsi="华文楷体"/>
          <w:lang w:bidi="zh-TW"/>
        </w:rPr>
      </w:pPr>
      <w:r w:rsidRPr="000F2697">
        <w:rPr>
          <w:rFonts w:ascii="华文楷体" w:eastAsia="华文楷体" w:hAnsi="华文楷体"/>
          <w:lang w:bidi="zh-TW"/>
        </w:rPr>
        <w:t>"异类相知"∶认识是由事物的相反性质所造成的相反活动。</w:t>
      </w:r>
    </w:p>
    <w:p w14:paraId="719991D1" w14:textId="68E0011A" w:rsidR="00851EB0" w:rsidRPr="000F2697" w:rsidRDefault="00851EB0" w:rsidP="000F2697">
      <w:pPr>
        <w:rPr>
          <w:rFonts w:ascii="华文楷体" w:eastAsia="华文楷体" w:hAnsi="华文楷体"/>
          <w:lang w:bidi="zh-TW"/>
        </w:rPr>
      </w:pPr>
      <w:r w:rsidRPr="000F2697">
        <w:rPr>
          <w:rFonts w:ascii="华文楷体" w:eastAsia="华文楷体" w:hAnsi="华文楷体"/>
          <w:lang w:bidi="zh-TW"/>
        </w:rPr>
        <w:t>a</w:t>
      </w:r>
      <w:r w:rsidR="00EE7B0E" w:rsidRPr="000F2697">
        <w:rPr>
          <w:rFonts w:ascii="华文楷体" w:eastAsia="华文楷体" w:hAnsi="华文楷体"/>
          <w:lang w:bidi="zh-TW"/>
        </w:rPr>
        <w:t>。</w:t>
      </w:r>
      <w:r w:rsidRPr="000F2697">
        <w:rPr>
          <w:rFonts w:ascii="华文楷体" w:eastAsia="华文楷体" w:hAnsi="华文楷体"/>
          <w:lang w:bidi="zh-TW"/>
        </w:rPr>
        <w:t>认识包含着感觉和思想的对立，思想可以做出与感觉相反的判断。</w:t>
      </w:r>
    </w:p>
    <w:p w14:paraId="5EBDECDC" w14:textId="6707ACF4" w:rsidR="00252DDE" w:rsidRPr="000F2697" w:rsidRDefault="00851EB0" w:rsidP="000F2697">
      <w:pPr>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r w:rsidRPr="000F2697">
        <w:rPr>
          <w:rFonts w:ascii="华文楷体" w:eastAsia="华文楷体" w:hAnsi="华文楷体"/>
          <w:lang w:bidi="zh-TW"/>
        </w:rPr>
        <w:t>可感性质包含着性质对立的不同种类的种子，在数量上占优势的那一类种子决定了这一可感性质，但可感事物中还包含着少量由其他类种子构成的感觉不到的性质，正是这些感觉不到的性质使得那个可感事物的性质被感觉。</w:t>
      </w:r>
    </w:p>
    <w:p w14:paraId="4D5E668E" w14:textId="37043502" w:rsidR="00591CE3" w:rsidRPr="000F2697" w:rsidRDefault="00591CE3" w:rsidP="000F2697">
      <w:pPr>
        <w:rPr>
          <w:rFonts w:ascii="华文楷体" w:eastAsia="华文楷体" w:hAnsi="华文楷体"/>
          <w:lang w:bidi="zh-TW"/>
        </w:rPr>
      </w:pPr>
      <w:r w:rsidRPr="000F2697">
        <w:rPr>
          <w:rFonts w:ascii="华文楷体" w:eastAsia="华文楷体" w:hAnsi="华文楷体"/>
          <w:lang w:bidi="zh-TW"/>
        </w:rPr>
        <w:t>c</w:t>
      </w:r>
      <w:r w:rsidR="00EE7B0E" w:rsidRPr="000F2697">
        <w:rPr>
          <w:rFonts w:ascii="华文楷体" w:eastAsia="华文楷体" w:hAnsi="华文楷体"/>
          <w:lang w:bidi="zh-TW"/>
        </w:rPr>
        <w:t>。</w:t>
      </w:r>
      <w:r w:rsidR="008C37EB" w:rsidRPr="000F2697">
        <w:rPr>
          <w:rFonts w:ascii="华文楷体" w:eastAsia="华文楷体" w:hAnsi="华文楷体" w:hint="eastAsia"/>
          <w:lang w:bidi="zh-TW"/>
        </w:rPr>
        <w:t>仅靠感觉不能把握真理。因为种子不可见</w:t>
      </w:r>
      <w:r w:rsidR="00D65BA8" w:rsidRPr="000F2697">
        <w:rPr>
          <w:rFonts w:ascii="华文楷体" w:eastAsia="华文楷体" w:hAnsi="华文楷体" w:hint="eastAsia"/>
          <w:lang w:bidi="zh-TW"/>
        </w:rPr>
        <w:t>、心灵是无形的力量，唯有理性认识才能把握</w:t>
      </w:r>
      <w:r w:rsidR="00FD1DC1" w:rsidRPr="000F2697">
        <w:rPr>
          <w:rFonts w:ascii="华文楷体" w:eastAsia="华文楷体" w:hAnsi="华文楷体" w:hint="eastAsia"/>
          <w:lang w:bidi="zh-TW"/>
        </w:rPr>
        <w:t>。</w:t>
      </w:r>
    </w:p>
    <w:p w14:paraId="4EA14903" w14:textId="7A7D32B8" w:rsidR="00650F96" w:rsidRPr="000F2697" w:rsidRDefault="00650F96" w:rsidP="000F2697">
      <w:pPr>
        <w:rPr>
          <w:rFonts w:ascii="华文楷体" w:eastAsia="华文楷体" w:hAnsi="华文楷体"/>
          <w:lang w:bidi="zh-TW"/>
        </w:rPr>
      </w:pPr>
      <w:r w:rsidRPr="000F2697">
        <w:rPr>
          <w:rFonts w:ascii="华文楷体" w:eastAsia="华文楷体" w:hAnsi="华文楷体" w:hint="eastAsia"/>
          <w:lang w:bidi="zh-TW"/>
        </w:rPr>
        <w:t>（三）评价与意义</w:t>
      </w:r>
    </w:p>
    <w:p w14:paraId="481D535A" w14:textId="7EF1C40D" w:rsidR="007B6110" w:rsidRPr="000F2697" w:rsidRDefault="007B6110" w:rsidP="000F2697">
      <w:pPr>
        <w:rPr>
          <w:rFonts w:ascii="华文楷体" w:eastAsia="华文楷体" w:hAnsi="华文楷体"/>
          <w:lang w:bidi="zh-TW"/>
        </w:rPr>
      </w:pPr>
      <w:r w:rsidRPr="000F2697">
        <w:rPr>
          <w:rFonts w:ascii="华文楷体" w:eastAsia="华文楷体" w:hAnsi="华文楷体" w:hint="eastAsia"/>
          <w:lang w:bidi="zh-TW"/>
        </w:rPr>
        <w:t>阿那克萨格拉进一步</w:t>
      </w:r>
      <w:r w:rsidR="002B574F" w:rsidRPr="000F2697">
        <w:rPr>
          <w:rFonts w:ascii="华文楷体" w:eastAsia="华文楷体" w:hAnsi="华文楷体" w:hint="eastAsia"/>
          <w:lang w:bidi="zh-TW"/>
        </w:rPr>
        <w:t>将</w:t>
      </w:r>
      <w:r w:rsidR="00395A3B" w:rsidRPr="000F2697">
        <w:rPr>
          <w:rFonts w:ascii="华文楷体" w:eastAsia="华文楷体" w:hAnsi="华文楷体" w:hint="eastAsia"/>
          <w:lang w:bidi="zh-TW"/>
        </w:rPr>
        <w:t>四根说所提及的</w:t>
      </w:r>
      <w:r w:rsidR="00FD1DC1" w:rsidRPr="000F2697">
        <w:rPr>
          <w:rFonts w:ascii="华文楷体" w:eastAsia="华文楷体" w:hAnsi="华文楷体" w:hint="eastAsia"/>
          <w:lang w:bidi="zh-TW"/>
        </w:rPr>
        <w:t>外部</w:t>
      </w:r>
      <w:r w:rsidR="002B574F" w:rsidRPr="000F2697">
        <w:rPr>
          <w:rFonts w:ascii="华文楷体" w:eastAsia="华文楷体" w:hAnsi="华文楷体" w:hint="eastAsia"/>
          <w:lang w:bidi="zh-TW"/>
        </w:rPr>
        <w:t>动力</w:t>
      </w:r>
      <w:r w:rsidRPr="000F2697">
        <w:rPr>
          <w:rFonts w:ascii="华文楷体" w:eastAsia="华文楷体" w:hAnsi="华文楷体" w:hint="eastAsia"/>
          <w:lang w:bidi="zh-TW"/>
        </w:rPr>
        <w:t>纯粹化，提升为独立的精神因素。古希腊源远流长的朴素“物活论”至此画上了一个句号。</w:t>
      </w:r>
    </w:p>
    <w:p w14:paraId="281376DE" w14:textId="77777777" w:rsidR="007B6110" w:rsidRPr="000F2697" w:rsidRDefault="007B6110" w:rsidP="000F2697">
      <w:pPr>
        <w:rPr>
          <w:rFonts w:ascii="华文楷体" w:eastAsia="华文楷体" w:hAnsi="华文楷体"/>
          <w:lang w:bidi="zh-TW"/>
        </w:rPr>
      </w:pPr>
    </w:p>
    <w:p w14:paraId="6586D61B" w14:textId="0DC3EDF4" w:rsidR="00650F96" w:rsidRPr="000F2697" w:rsidRDefault="007B6110" w:rsidP="000F2697">
      <w:pPr>
        <w:rPr>
          <w:rFonts w:ascii="华文楷体" w:eastAsia="华文楷体" w:hAnsi="华文楷体"/>
          <w:lang w:bidi="zh-TW"/>
        </w:rPr>
      </w:pPr>
      <w:r w:rsidRPr="000F2697">
        <w:rPr>
          <w:rFonts w:ascii="华文楷体" w:eastAsia="华文楷体" w:hAnsi="华文楷体" w:hint="eastAsia"/>
          <w:lang w:bidi="zh-TW"/>
        </w:rPr>
        <w:t>然而，把“心灵”视为万物的终极动力的观点立即就会导致目的论的出现，因为既然安排宇宙秩序的东西是一种类似于人的理智或心灵的东西，那么这东西就一定不会是盲目地而是自觉地进行安排，从而就将一种主观目的注入了客观世界的进程之中。因此，在阿那克萨格拉之后不久，苏格拉底就明确提出了目的论的思想。</w:t>
      </w:r>
    </w:p>
    <w:p w14:paraId="07667130" w14:textId="77777777" w:rsidR="00AF1628" w:rsidRPr="000F2697" w:rsidRDefault="00AF1628" w:rsidP="000F2697">
      <w:pPr>
        <w:rPr>
          <w:rFonts w:ascii="华文楷体" w:eastAsia="华文楷体" w:hAnsi="华文楷体"/>
          <w:lang w:bidi="zh-TW"/>
        </w:rPr>
      </w:pPr>
    </w:p>
    <w:p w14:paraId="74D4A244" w14:textId="77777777" w:rsidR="00435C68" w:rsidRPr="000F2697" w:rsidRDefault="00435C68" w:rsidP="000F2697">
      <w:pPr>
        <w:rPr>
          <w:rFonts w:ascii="华文楷体" w:eastAsia="华文楷体" w:hAnsi="华文楷体"/>
          <w:lang w:bidi="zh-TW"/>
        </w:rPr>
      </w:pPr>
    </w:p>
    <w:p w14:paraId="74892338" w14:textId="3D7F035D" w:rsidR="00435C68" w:rsidRPr="000F2697" w:rsidRDefault="00372FA3" w:rsidP="000F2697">
      <w:pPr>
        <w:rPr>
          <w:rFonts w:ascii="华文楷体" w:eastAsia="华文楷体" w:hAnsi="华文楷体"/>
          <w:lang w:bidi="zh-TW"/>
        </w:rPr>
      </w:pPr>
      <w:r w:rsidRPr="000F2697">
        <w:rPr>
          <w:rFonts w:ascii="华文楷体" w:eastAsia="华文楷体" w:hAnsi="华文楷体" w:hint="eastAsia"/>
          <w:lang w:bidi="zh-TW"/>
        </w:rPr>
        <w:t>-</w:t>
      </w:r>
      <w:r w:rsidR="00435C68" w:rsidRPr="000F2697">
        <w:rPr>
          <w:rFonts w:ascii="华文楷体" w:eastAsia="华文楷体" w:hAnsi="华文楷体" w:hint="eastAsia"/>
          <w:lang w:bidi="zh-TW"/>
        </w:rPr>
        <w:t>努斯</w:t>
      </w:r>
    </w:p>
    <w:p w14:paraId="2E55B50E" w14:textId="77777777" w:rsidR="00A42FA5" w:rsidRPr="000F2697" w:rsidRDefault="00372FA3" w:rsidP="000F2697">
      <w:pPr>
        <w:rPr>
          <w:rFonts w:ascii="华文楷体" w:eastAsia="华文楷体" w:hAnsi="华文楷体"/>
          <w:lang w:bidi="zh-TW"/>
        </w:rPr>
      </w:pPr>
      <w:r w:rsidRPr="000F2697">
        <w:rPr>
          <w:rFonts w:ascii="华文楷体" w:eastAsia="华文楷体" w:hAnsi="华文楷体" w:hint="eastAsia"/>
          <w:lang w:bidi="zh-TW"/>
        </w:rPr>
        <w:t>努斯，英文为mind，希腊文为</w:t>
      </w:r>
      <w:r w:rsidR="002D5DCD" w:rsidRPr="000F2697">
        <w:rPr>
          <w:rFonts w:ascii="华文楷体" w:eastAsia="华文楷体" w:hAnsi="华文楷体" w:hint="eastAsia"/>
          <w:lang w:bidi="zh-TW"/>
        </w:rPr>
        <w:t>nous</w:t>
      </w:r>
      <w:r w:rsidR="00A74DEC" w:rsidRPr="000F2697">
        <w:rPr>
          <w:rFonts w:ascii="华文楷体" w:eastAsia="华文楷体" w:hAnsi="华文楷体" w:hint="eastAsia"/>
          <w:lang w:bidi="zh-TW"/>
        </w:rPr>
        <w:t>，亦译“心智”</w:t>
      </w:r>
      <w:r w:rsidR="007B54FC" w:rsidRPr="000F2697">
        <w:rPr>
          <w:rFonts w:ascii="华文楷体" w:eastAsia="华文楷体" w:hAnsi="华文楷体" w:hint="eastAsia"/>
          <w:lang w:bidi="zh-TW"/>
        </w:rPr>
        <w:t>、“理性灵魂”、“理性思维”。古希腊哲学用语</w:t>
      </w:r>
      <w:r w:rsidR="000C2815" w:rsidRPr="000F2697">
        <w:rPr>
          <w:rFonts w:ascii="华文楷体" w:eastAsia="华文楷体" w:hAnsi="华文楷体" w:hint="eastAsia"/>
          <w:lang w:bidi="zh-TW"/>
        </w:rPr>
        <w:t>。在不同的场合使用时有不同的含义，</w:t>
      </w:r>
      <w:r w:rsidR="009A2BF3" w:rsidRPr="000F2697">
        <w:rPr>
          <w:rFonts w:ascii="华文楷体" w:eastAsia="华文楷体" w:hAnsi="华文楷体" w:hint="eastAsia"/>
          <w:lang w:bidi="zh-TW"/>
        </w:rPr>
        <w:t>但把它解释为精神动力则是一致的。</w:t>
      </w:r>
    </w:p>
    <w:p w14:paraId="576B5FD1" w14:textId="77777777" w:rsidR="00A42FA5" w:rsidRPr="000F2697" w:rsidRDefault="009A2BF3" w:rsidP="000F2697">
      <w:pPr>
        <w:rPr>
          <w:rFonts w:ascii="华文楷体" w:eastAsia="华文楷体" w:hAnsi="华文楷体"/>
          <w:lang w:bidi="zh-TW"/>
        </w:rPr>
      </w:pPr>
      <w:r w:rsidRPr="000F2697">
        <w:rPr>
          <w:rFonts w:ascii="华文楷体" w:eastAsia="华文楷体" w:hAnsi="华文楷体" w:hint="eastAsia"/>
          <w:lang w:bidi="zh-TW"/>
        </w:rPr>
        <w:t>在早期希腊哲学和神话中，意为“秩序”。</w:t>
      </w:r>
    </w:p>
    <w:p w14:paraId="529B0047" w14:textId="77777777" w:rsidR="00A42FA5" w:rsidRPr="000F2697" w:rsidRDefault="00242DE6" w:rsidP="000F2697">
      <w:pPr>
        <w:rPr>
          <w:rFonts w:ascii="华文楷体" w:eastAsia="华文楷体" w:hAnsi="华文楷体"/>
          <w:lang w:bidi="zh-TW"/>
        </w:rPr>
      </w:pPr>
      <w:proofErr w:type="gramStart"/>
      <w:r w:rsidRPr="000F2697">
        <w:rPr>
          <w:rFonts w:ascii="华文楷体" w:eastAsia="华文楷体" w:hAnsi="华文楷体" w:hint="eastAsia"/>
          <w:lang w:bidi="zh-TW"/>
        </w:rPr>
        <w:t>毕达哥拉斯派把它</w:t>
      </w:r>
      <w:proofErr w:type="gramEnd"/>
      <w:r w:rsidRPr="000F2697">
        <w:rPr>
          <w:rFonts w:ascii="华文楷体" w:eastAsia="华文楷体" w:hAnsi="华文楷体" w:hint="eastAsia"/>
          <w:lang w:bidi="zh-TW"/>
        </w:rPr>
        <w:t>理解为心灵，并把它提到重要地位，认为思想同</w:t>
      </w:r>
      <w:r w:rsidR="00FD26CA" w:rsidRPr="000F2697">
        <w:rPr>
          <w:rFonts w:ascii="华文楷体" w:eastAsia="华文楷体" w:hAnsi="华文楷体" w:hint="eastAsia"/>
          <w:lang w:bidi="zh-TW"/>
        </w:rPr>
        <w:t>心灵（“努斯”）</w:t>
      </w:r>
      <w:r w:rsidR="00D63C11" w:rsidRPr="000F2697">
        <w:rPr>
          <w:rFonts w:ascii="华文楷体" w:eastAsia="华文楷体" w:hAnsi="华文楷体" w:hint="eastAsia"/>
          <w:lang w:bidi="zh-TW"/>
        </w:rPr>
        <w:t>关系密切。</w:t>
      </w:r>
    </w:p>
    <w:p w14:paraId="0D06D927" w14:textId="4D47B296" w:rsidR="000B7D5C" w:rsidRPr="000F2697" w:rsidRDefault="00D63C11" w:rsidP="000F2697">
      <w:pPr>
        <w:rPr>
          <w:rFonts w:ascii="华文楷体" w:eastAsia="华文楷体" w:hAnsi="华文楷体"/>
          <w:lang w:bidi="zh-TW"/>
        </w:rPr>
      </w:pPr>
      <w:r w:rsidRPr="000F2697">
        <w:rPr>
          <w:rFonts w:ascii="华文楷体" w:eastAsia="华文楷体" w:hAnsi="华文楷体" w:hint="eastAsia"/>
          <w:lang w:bidi="zh-TW"/>
        </w:rPr>
        <w:t>色诺芬尼提出思想高于感觉，认为神同人不一样，</w:t>
      </w:r>
      <w:proofErr w:type="gramStart"/>
      <w:r w:rsidRPr="000F2697">
        <w:rPr>
          <w:rFonts w:ascii="华文楷体" w:eastAsia="华文楷体" w:hAnsi="华文楷体" w:hint="eastAsia"/>
          <w:lang w:bidi="zh-TW"/>
        </w:rPr>
        <w:t>神依靠</w:t>
      </w:r>
      <w:proofErr w:type="gramEnd"/>
      <w:r w:rsidRPr="000F2697">
        <w:rPr>
          <w:rFonts w:ascii="华文楷体" w:eastAsia="华文楷体" w:hAnsi="华文楷体" w:hint="eastAsia"/>
          <w:lang w:bidi="zh-TW"/>
        </w:rPr>
        <w:t>心灵（“努斯”）</w:t>
      </w:r>
      <w:r w:rsidR="00640FE9" w:rsidRPr="000F2697">
        <w:rPr>
          <w:rFonts w:ascii="华文楷体" w:eastAsia="华文楷体" w:hAnsi="华文楷体" w:hint="eastAsia"/>
          <w:lang w:bidi="zh-TW"/>
        </w:rPr>
        <w:t>的思想推动万物。</w:t>
      </w:r>
    </w:p>
    <w:p w14:paraId="3CDCBFC5" w14:textId="1839B0EC" w:rsidR="00A42FA5" w:rsidRPr="000F2697" w:rsidRDefault="00A42FA5" w:rsidP="000F2697">
      <w:pPr>
        <w:rPr>
          <w:rFonts w:ascii="华文楷体" w:eastAsia="华文楷体" w:hAnsi="华文楷体"/>
          <w:lang w:bidi="zh-TW"/>
        </w:rPr>
      </w:pPr>
      <w:r w:rsidRPr="000F2697">
        <w:rPr>
          <w:rFonts w:ascii="华文楷体" w:eastAsia="华文楷体" w:hAnsi="华文楷体" w:hint="eastAsia"/>
          <w:lang w:bidi="zh-TW"/>
        </w:rPr>
        <w:t>巴门尼德进一步认为思想同心灵（“努斯”）这个器官及其机能相联系，感觉同感觉器官相联系。</w:t>
      </w:r>
    </w:p>
    <w:p w14:paraId="0E8DB547" w14:textId="7975C02B" w:rsidR="00A42FA5" w:rsidRPr="000F2697" w:rsidRDefault="00A42FA5" w:rsidP="000F2697">
      <w:pPr>
        <w:rPr>
          <w:rFonts w:ascii="华文楷体" w:eastAsia="华文楷体" w:hAnsi="华文楷体"/>
          <w:lang w:bidi="zh-TW"/>
        </w:rPr>
      </w:pPr>
      <w:r w:rsidRPr="000F2697">
        <w:rPr>
          <w:rFonts w:ascii="华文楷体" w:eastAsia="华文楷体" w:hAnsi="华文楷体" w:hint="eastAsia"/>
          <w:lang w:bidi="zh-TW"/>
        </w:rPr>
        <w:t>阿那克萨戈拉</w:t>
      </w:r>
      <w:r w:rsidR="00E66399" w:rsidRPr="000F2697">
        <w:rPr>
          <w:rFonts w:ascii="华文楷体" w:eastAsia="华文楷体" w:hAnsi="华文楷体" w:hint="eastAsia"/>
          <w:lang w:bidi="zh-TW"/>
        </w:rPr>
        <w:t>在西方哲学史上第一个明确的将“努斯”作为独立的本体</w:t>
      </w:r>
      <w:r w:rsidR="009B4479" w:rsidRPr="000F2697">
        <w:rPr>
          <w:rFonts w:ascii="华文楷体" w:eastAsia="华文楷体" w:hAnsi="华文楷体" w:hint="eastAsia"/>
          <w:lang w:bidi="zh-TW"/>
        </w:rPr>
        <w:t>，</w:t>
      </w:r>
      <w:r w:rsidR="00E66399" w:rsidRPr="000F2697">
        <w:rPr>
          <w:rFonts w:ascii="华文楷体" w:eastAsia="华文楷体" w:hAnsi="华文楷体" w:hint="eastAsia"/>
          <w:lang w:bidi="zh-TW"/>
        </w:rPr>
        <w:t>认为它已经不单纯</w:t>
      </w:r>
      <w:r w:rsidR="00A1028B" w:rsidRPr="000F2697">
        <w:rPr>
          <w:rFonts w:ascii="华文楷体" w:eastAsia="华文楷体" w:hAnsi="华文楷体" w:hint="eastAsia"/>
          <w:lang w:bidi="zh-TW"/>
        </w:rPr>
        <w:t>是思维的器官或某种认识能力，而是类似理性的精神本原，它和种子一起构成</w:t>
      </w:r>
      <w:r w:rsidR="00805C16" w:rsidRPr="000F2697">
        <w:rPr>
          <w:rFonts w:ascii="华文楷体" w:eastAsia="华文楷体" w:hAnsi="华文楷体" w:hint="eastAsia"/>
          <w:lang w:bidi="zh-TW"/>
        </w:rPr>
        <w:t>其</w:t>
      </w:r>
      <w:r w:rsidR="00715376" w:rsidRPr="000F2697">
        <w:rPr>
          <w:rFonts w:ascii="华文楷体" w:eastAsia="华文楷体" w:hAnsi="华文楷体" w:hint="eastAsia"/>
          <w:lang w:bidi="zh-TW"/>
        </w:rPr>
        <w:t>具有二元论哲学</w:t>
      </w:r>
      <w:r w:rsidR="00303F88" w:rsidRPr="000F2697">
        <w:rPr>
          <w:rFonts w:ascii="华文楷体" w:eastAsia="华文楷体" w:hAnsi="华文楷体" w:hint="eastAsia"/>
          <w:lang w:bidi="zh-TW"/>
        </w:rPr>
        <w:t>倾向的两个平行的本原或支柱，并把它看作是</w:t>
      </w:r>
      <w:r w:rsidR="00A7257D" w:rsidRPr="000F2697">
        <w:rPr>
          <w:rFonts w:ascii="华文楷体" w:eastAsia="华文楷体" w:hAnsi="华文楷体" w:hint="eastAsia"/>
          <w:lang w:bidi="zh-TW"/>
        </w:rPr>
        <w:t>使宇宙万物井然有序、合理的原因，从而导致目的论。</w:t>
      </w:r>
    </w:p>
    <w:p w14:paraId="5DA6DAE2" w14:textId="41BD0D9D" w:rsidR="00A7257D" w:rsidRPr="000F2697" w:rsidRDefault="00A7257D" w:rsidP="000F2697">
      <w:pPr>
        <w:rPr>
          <w:rFonts w:ascii="华文楷体" w:eastAsia="华文楷体" w:hAnsi="华文楷体"/>
          <w:lang w:bidi="zh-TW"/>
        </w:rPr>
      </w:pPr>
      <w:r w:rsidRPr="000F2697">
        <w:rPr>
          <w:rFonts w:ascii="华文楷体" w:eastAsia="华文楷体" w:hAnsi="华文楷体" w:hint="eastAsia"/>
          <w:lang w:bidi="zh-TW"/>
        </w:rPr>
        <w:t>柏拉图把“努斯”</w:t>
      </w:r>
      <w:r w:rsidR="00173420" w:rsidRPr="000F2697">
        <w:rPr>
          <w:rFonts w:ascii="华文楷体" w:eastAsia="华文楷体" w:hAnsi="华文楷体" w:hint="eastAsia"/>
          <w:lang w:bidi="zh-TW"/>
        </w:rPr>
        <w:t>理解为理性</w:t>
      </w:r>
      <w:r w:rsidR="009D62E6" w:rsidRPr="000F2697">
        <w:rPr>
          <w:rFonts w:ascii="华文楷体" w:eastAsia="华文楷体" w:hAnsi="华文楷体" w:hint="eastAsia"/>
          <w:lang w:bidi="zh-TW"/>
        </w:rPr>
        <w:t>，是人的最高认识或最高的认识能力。</w:t>
      </w:r>
    </w:p>
    <w:p w14:paraId="3EB38ECF" w14:textId="62DE018F" w:rsidR="009D62E6" w:rsidRPr="000F2697" w:rsidRDefault="009D62E6" w:rsidP="000F2697">
      <w:pPr>
        <w:rPr>
          <w:rFonts w:ascii="华文楷体" w:eastAsia="华文楷体" w:hAnsi="华文楷体"/>
          <w:lang w:bidi="zh-TW"/>
        </w:rPr>
      </w:pPr>
      <w:r w:rsidRPr="000F2697">
        <w:rPr>
          <w:rFonts w:ascii="华文楷体" w:eastAsia="华文楷体" w:hAnsi="华文楷体" w:hint="eastAsia"/>
          <w:lang w:bidi="zh-TW"/>
        </w:rPr>
        <w:t>亚里士多德由此进一步区分“能动的理性”和“被动的理性”</w:t>
      </w:r>
      <w:r w:rsidR="003F222B" w:rsidRPr="000F2697">
        <w:rPr>
          <w:rFonts w:ascii="华文楷体" w:eastAsia="华文楷体" w:hAnsi="华文楷体" w:hint="eastAsia"/>
          <w:lang w:bidi="zh-TW"/>
        </w:rPr>
        <w:t>，它们</w:t>
      </w:r>
      <w:proofErr w:type="gramStart"/>
      <w:r w:rsidR="003F222B" w:rsidRPr="000F2697">
        <w:rPr>
          <w:rFonts w:ascii="华文楷体" w:eastAsia="华文楷体" w:hAnsi="华文楷体" w:hint="eastAsia"/>
          <w:lang w:bidi="zh-TW"/>
        </w:rPr>
        <w:t>像形</w:t>
      </w:r>
      <w:proofErr w:type="gramEnd"/>
      <w:r w:rsidR="003F222B" w:rsidRPr="000F2697">
        <w:rPr>
          <w:rFonts w:ascii="华文楷体" w:eastAsia="华文楷体" w:hAnsi="华文楷体" w:hint="eastAsia"/>
          <w:lang w:bidi="zh-TW"/>
        </w:rPr>
        <w:t>式和质料那样相互补充。他还把这个术语用之于“神”，认为“神”的活动是“关于思维的思维”或“思维自身的思维”。</w:t>
      </w:r>
    </w:p>
    <w:p w14:paraId="5570B151" w14:textId="1B5AB799" w:rsidR="003F222B" w:rsidRPr="000F2697" w:rsidRDefault="003F222B" w:rsidP="000F2697">
      <w:pPr>
        <w:rPr>
          <w:rFonts w:ascii="华文楷体" w:eastAsia="华文楷体" w:hAnsi="华文楷体"/>
          <w:lang w:bidi="zh-TW"/>
        </w:rPr>
      </w:pPr>
      <w:r w:rsidRPr="000F2697">
        <w:rPr>
          <w:rFonts w:ascii="华文楷体" w:eastAsia="华文楷体" w:hAnsi="华文楷体" w:hint="eastAsia"/>
          <w:lang w:bidi="zh-TW"/>
        </w:rPr>
        <w:t>伊壁鸠鲁则把</w:t>
      </w:r>
      <w:r w:rsidR="00547504" w:rsidRPr="000F2697">
        <w:rPr>
          <w:rFonts w:ascii="华文楷体" w:eastAsia="华文楷体" w:hAnsi="华文楷体" w:hint="eastAsia"/>
          <w:lang w:bidi="zh-TW"/>
        </w:rPr>
        <w:t>“努斯”理解为区别于感觉的一种认识活动。</w:t>
      </w:r>
    </w:p>
    <w:p w14:paraId="41FB266B" w14:textId="455DDF50" w:rsidR="00547504" w:rsidRPr="000F2697" w:rsidRDefault="00547504" w:rsidP="000F2697">
      <w:pPr>
        <w:rPr>
          <w:rFonts w:ascii="华文楷体" w:eastAsia="华文楷体" w:hAnsi="华文楷体"/>
          <w:lang w:bidi="zh-TW"/>
        </w:rPr>
      </w:pPr>
      <w:r w:rsidRPr="000F2697">
        <w:rPr>
          <w:rFonts w:ascii="华文楷体" w:eastAsia="华文楷体" w:hAnsi="华文楷体" w:hint="eastAsia"/>
          <w:lang w:bidi="zh-TW"/>
        </w:rPr>
        <w:t>斯多亚学派</w:t>
      </w:r>
      <w:r w:rsidR="00BF7C68" w:rsidRPr="000F2697">
        <w:rPr>
          <w:rFonts w:ascii="华文楷体" w:eastAsia="华文楷体" w:hAnsi="华文楷体" w:hint="eastAsia"/>
          <w:lang w:bidi="zh-TW"/>
        </w:rPr>
        <w:t>把人的理性（“努斯”）看作是宇宙或</w:t>
      </w:r>
      <w:proofErr w:type="gramStart"/>
      <w:r w:rsidR="00BF7C68" w:rsidRPr="000F2697">
        <w:rPr>
          <w:rFonts w:ascii="华文楷体" w:eastAsia="华文楷体" w:hAnsi="华文楷体" w:hint="eastAsia"/>
          <w:lang w:bidi="zh-TW"/>
        </w:rPr>
        <w:t>逻</w:t>
      </w:r>
      <w:proofErr w:type="gramEnd"/>
      <w:r w:rsidR="00BF7C68" w:rsidRPr="000F2697">
        <w:rPr>
          <w:rFonts w:ascii="华文楷体" w:eastAsia="华文楷体" w:hAnsi="华文楷体" w:hint="eastAsia"/>
          <w:lang w:bidi="zh-TW"/>
        </w:rPr>
        <w:t>各斯的表现</w:t>
      </w:r>
      <w:r w:rsidR="00C6200A" w:rsidRPr="000F2697">
        <w:rPr>
          <w:rFonts w:ascii="华文楷体" w:eastAsia="华文楷体" w:hAnsi="华文楷体" w:hint="eastAsia"/>
          <w:lang w:bidi="zh-TW"/>
        </w:rPr>
        <w:t>；</w:t>
      </w:r>
    </w:p>
    <w:p w14:paraId="48B20031" w14:textId="3D9081B3" w:rsidR="00C6200A" w:rsidRPr="000F2697" w:rsidRDefault="00C6200A" w:rsidP="000F2697">
      <w:pPr>
        <w:rPr>
          <w:rFonts w:ascii="华文楷体" w:eastAsia="华文楷体" w:hAnsi="华文楷体"/>
          <w:lang w:bidi="zh-TW"/>
        </w:rPr>
      </w:pPr>
      <w:r w:rsidRPr="000F2697">
        <w:rPr>
          <w:rFonts w:ascii="华文楷体" w:eastAsia="华文楷体" w:hAnsi="华文楷体" w:hint="eastAsia"/>
          <w:lang w:bidi="zh-TW"/>
        </w:rPr>
        <w:t>新柏拉图主义学派把“努斯”</w:t>
      </w:r>
      <w:r w:rsidR="0072608D" w:rsidRPr="000F2697">
        <w:rPr>
          <w:rFonts w:ascii="华文楷体" w:eastAsia="华文楷体" w:hAnsi="华文楷体" w:hint="eastAsia"/>
          <w:lang w:bidi="zh-TW"/>
        </w:rPr>
        <w:t>推广为理智世界；</w:t>
      </w:r>
    </w:p>
    <w:p w14:paraId="226CE8D4" w14:textId="2BAD0C35" w:rsidR="0072608D" w:rsidRPr="000F2697" w:rsidRDefault="0072608D" w:rsidP="000F2697">
      <w:pPr>
        <w:rPr>
          <w:rFonts w:ascii="华文楷体" w:eastAsia="华文楷体" w:hAnsi="华文楷体"/>
          <w:lang w:bidi="zh-TW"/>
        </w:rPr>
      </w:pPr>
      <w:r w:rsidRPr="000F2697">
        <w:rPr>
          <w:rFonts w:ascii="华文楷体" w:eastAsia="华文楷体" w:hAnsi="华文楷体" w:hint="eastAsia"/>
          <w:lang w:bidi="zh-TW"/>
        </w:rPr>
        <w:t>普罗提诺把它看作是三一原理</w:t>
      </w:r>
      <w:r w:rsidR="009A7C14" w:rsidRPr="000F2697">
        <w:rPr>
          <w:rFonts w:ascii="华文楷体" w:eastAsia="华文楷体" w:hAnsi="华文楷体" w:hint="eastAsia"/>
          <w:lang w:bidi="zh-TW"/>
        </w:rPr>
        <w:t>中的第二个原理，它来自第一原理太</w:t>
      </w:r>
      <w:proofErr w:type="gramStart"/>
      <w:r w:rsidR="009A7C14" w:rsidRPr="000F2697">
        <w:rPr>
          <w:rFonts w:ascii="华文楷体" w:eastAsia="华文楷体" w:hAnsi="华文楷体" w:hint="eastAsia"/>
          <w:lang w:bidi="zh-TW"/>
        </w:rPr>
        <w:t>一</w:t>
      </w:r>
      <w:proofErr w:type="gramEnd"/>
      <w:r w:rsidR="009A7C14" w:rsidRPr="000F2697">
        <w:rPr>
          <w:rFonts w:ascii="华文楷体" w:eastAsia="华文楷体" w:hAnsi="华文楷体" w:hint="eastAsia"/>
          <w:lang w:bidi="zh-TW"/>
        </w:rPr>
        <w:t>。</w:t>
      </w:r>
    </w:p>
    <w:p w14:paraId="3AB6BD43" w14:textId="77777777" w:rsidR="00041DD9" w:rsidRPr="000F2697" w:rsidRDefault="00041DD9" w:rsidP="000F2697">
      <w:pPr>
        <w:rPr>
          <w:rFonts w:ascii="华文楷体" w:eastAsia="华文楷体" w:hAnsi="华文楷体"/>
          <w:lang w:bidi="zh-TW"/>
        </w:rPr>
      </w:pPr>
    </w:p>
    <w:p w14:paraId="0D3F21C7" w14:textId="0010E2C8" w:rsidR="00395A3B" w:rsidRPr="000F2697" w:rsidRDefault="00AF1628" w:rsidP="000F2697">
      <w:pPr>
        <w:rPr>
          <w:rFonts w:ascii="华文楷体" w:eastAsia="华文楷体" w:hAnsi="华文楷体"/>
          <w:lang w:bidi="zh-TW"/>
        </w:rPr>
      </w:pPr>
      <w:r w:rsidRPr="000F2697">
        <w:rPr>
          <w:rFonts w:ascii="华文楷体" w:eastAsia="华文楷体" w:hAnsi="华文楷体" w:hint="eastAsia"/>
          <w:lang w:bidi="zh-TW"/>
        </w:rPr>
        <w:t>三、原子论</w:t>
      </w:r>
    </w:p>
    <w:p w14:paraId="56A9F981" w14:textId="2E48E5C8" w:rsidR="00CD2CF9" w:rsidRPr="000F2697" w:rsidRDefault="008B3DDF" w:rsidP="000F2697">
      <w:pPr>
        <w:rPr>
          <w:rFonts w:ascii="华文楷体" w:eastAsia="华文楷体" w:hAnsi="华文楷体"/>
          <w:lang w:bidi="zh-TW"/>
        </w:rPr>
      </w:pPr>
      <w:r w:rsidRPr="000F2697">
        <w:rPr>
          <w:rFonts w:ascii="华文楷体" w:eastAsia="华文楷体" w:hAnsi="华文楷体" w:hint="eastAsia"/>
          <w:lang w:bidi="zh-TW"/>
        </w:rPr>
        <w:t>原子论的创始人是留基波，留基波和阿那克萨戈拉的学生</w:t>
      </w:r>
      <w:r w:rsidR="00254024" w:rsidRPr="000F2697">
        <w:rPr>
          <w:rFonts w:ascii="华文楷体" w:eastAsia="华文楷体" w:hAnsi="华文楷体" w:hint="eastAsia"/>
          <w:lang w:bidi="zh-TW"/>
        </w:rPr>
        <w:t>德谟克利特是原子论的主要代表人物。</w:t>
      </w:r>
    </w:p>
    <w:p w14:paraId="723978A5" w14:textId="6D417C11" w:rsidR="00B03D24" w:rsidRPr="000F2697" w:rsidRDefault="00254024" w:rsidP="000F2697">
      <w:pPr>
        <w:rPr>
          <w:rFonts w:ascii="华文楷体" w:eastAsia="华文楷体" w:hAnsi="华文楷体"/>
          <w:lang w:bidi="zh-TW"/>
        </w:rPr>
      </w:pPr>
      <w:r w:rsidRPr="000F2697">
        <w:rPr>
          <w:rFonts w:ascii="华文楷体" w:eastAsia="华文楷体" w:hAnsi="华文楷体" w:hint="eastAsia"/>
          <w:lang w:bidi="zh-TW"/>
        </w:rPr>
        <w:t>（一）理论背景</w:t>
      </w:r>
    </w:p>
    <w:p w14:paraId="6BCB6AD0" w14:textId="537B151E" w:rsidR="00254024" w:rsidRPr="000F2697" w:rsidRDefault="00B03D24" w:rsidP="000F2697">
      <w:pPr>
        <w:rPr>
          <w:rFonts w:ascii="华文楷体" w:eastAsia="华文楷体" w:hAnsi="华文楷体"/>
          <w:lang w:bidi="zh-TW"/>
        </w:rPr>
      </w:pPr>
      <w:r w:rsidRPr="000F2697">
        <w:rPr>
          <w:rFonts w:ascii="华文楷体" w:eastAsia="华文楷体" w:hAnsi="华文楷体" w:hint="eastAsia"/>
          <w:lang w:bidi="zh-TW"/>
        </w:rPr>
        <w:t>原子论者反对爱利亚学派对</w:t>
      </w:r>
      <w:r w:rsidR="000077DE" w:rsidRPr="000F2697">
        <w:rPr>
          <w:rFonts w:ascii="华文楷体" w:eastAsia="华文楷体" w:hAnsi="华文楷体" w:hint="eastAsia"/>
          <w:lang w:bidi="zh-TW"/>
        </w:rPr>
        <w:t>存在和非存在</w:t>
      </w:r>
      <w:r w:rsidRPr="000F2697">
        <w:rPr>
          <w:rFonts w:ascii="华文楷体" w:eastAsia="华文楷体" w:hAnsi="华文楷体"/>
          <w:lang w:bidi="zh-TW"/>
        </w:rPr>
        <w:t>的处理方式</w:t>
      </w:r>
      <w:r w:rsidR="000077DE" w:rsidRPr="000F2697">
        <w:rPr>
          <w:rFonts w:ascii="华文楷体" w:eastAsia="华文楷体" w:hAnsi="华文楷体" w:hint="eastAsia"/>
          <w:lang w:bidi="zh-TW"/>
        </w:rPr>
        <w:t>，认为</w:t>
      </w:r>
      <w:r w:rsidR="005C0341" w:rsidRPr="000F2697">
        <w:rPr>
          <w:rFonts w:ascii="华文楷体" w:eastAsia="华文楷体" w:hAnsi="华文楷体" w:hint="eastAsia"/>
          <w:lang w:bidi="zh-TW"/>
        </w:rPr>
        <w:t>存在与非存在是同等的实在；认为</w:t>
      </w:r>
      <w:r w:rsidR="00CA136D" w:rsidRPr="000F2697">
        <w:rPr>
          <w:rFonts w:ascii="华文楷体" w:eastAsia="华文楷体" w:hAnsi="华文楷体" w:hint="eastAsia"/>
          <w:lang w:bidi="zh-TW"/>
        </w:rPr>
        <w:t>万物的本原应以无限</w:t>
      </w:r>
      <w:r w:rsidR="00B240E2" w:rsidRPr="000F2697">
        <w:rPr>
          <w:rFonts w:ascii="华文楷体" w:eastAsia="华文楷体" w:hAnsi="华文楷体" w:hint="eastAsia"/>
          <w:lang w:bidi="zh-TW"/>
        </w:rPr>
        <w:t>的多</w:t>
      </w:r>
      <w:r w:rsidR="00CA136D" w:rsidRPr="000F2697">
        <w:rPr>
          <w:rFonts w:ascii="华文楷体" w:eastAsia="华文楷体" w:hAnsi="华文楷体" w:hint="eastAsia"/>
          <w:lang w:bidi="zh-TW"/>
        </w:rPr>
        <w:t>来说明万物的生成变化。</w:t>
      </w:r>
    </w:p>
    <w:p w14:paraId="69A78054" w14:textId="350C0A44"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1）原子和虚空</w:t>
      </w:r>
    </w:p>
    <w:p w14:paraId="59F30256" w14:textId="77777777"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①认为世界的本原是原子和虚空。</w:t>
      </w:r>
    </w:p>
    <w:p w14:paraId="5AAD85B1" w14:textId="3A9A3BBF" w:rsidR="005F057D" w:rsidRPr="000F2697" w:rsidRDefault="005F057D" w:rsidP="000F2697">
      <w:pPr>
        <w:rPr>
          <w:rFonts w:ascii="华文楷体" w:eastAsia="华文楷体" w:hAnsi="华文楷体"/>
          <w:lang w:bidi="zh-TW"/>
        </w:rPr>
      </w:pPr>
      <w:r w:rsidRPr="000F2697">
        <w:rPr>
          <w:rFonts w:ascii="华文楷体" w:eastAsia="华文楷体" w:hAnsi="华文楷体"/>
          <w:lang w:bidi="zh-TW"/>
        </w:rPr>
        <w:t>a</w:t>
      </w:r>
      <w:r w:rsidR="00EE7B0E" w:rsidRPr="000F2697">
        <w:rPr>
          <w:rFonts w:ascii="华文楷体" w:eastAsia="华文楷体" w:hAnsi="华文楷体"/>
          <w:lang w:bidi="zh-TW"/>
        </w:rPr>
        <w:t>。</w:t>
      </w:r>
      <w:r w:rsidRPr="000F2697">
        <w:rPr>
          <w:rFonts w:ascii="华文楷体" w:eastAsia="华文楷体" w:hAnsi="华文楷体"/>
          <w:lang w:bidi="zh-TW"/>
        </w:rPr>
        <w:t>"原子"∶充实的最小微粒</w:t>
      </w:r>
      <w:r w:rsidR="005073F1" w:rsidRPr="000F2697">
        <w:rPr>
          <w:rFonts w:ascii="华文楷体" w:eastAsia="华文楷体" w:hAnsi="华文楷体" w:hint="eastAsia"/>
          <w:lang w:bidi="zh-TW"/>
        </w:rPr>
        <w:t>，不可再分的存在者</w:t>
      </w:r>
      <w:r w:rsidRPr="000F2697">
        <w:rPr>
          <w:rFonts w:ascii="华文楷体" w:eastAsia="华文楷体" w:hAnsi="华文楷体"/>
          <w:lang w:bidi="zh-TW"/>
        </w:rPr>
        <w:t>。"充实"是解释万物存在的原则。</w:t>
      </w:r>
    </w:p>
    <w:p w14:paraId="4DEEB915" w14:textId="04B2E28B" w:rsidR="005F057D" w:rsidRPr="000F2697" w:rsidRDefault="005F057D" w:rsidP="000F2697">
      <w:pPr>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r w:rsidRPr="000F2697">
        <w:rPr>
          <w:rFonts w:ascii="华文楷体" w:eastAsia="华文楷体" w:hAnsi="华文楷体"/>
          <w:lang w:bidi="zh-TW"/>
        </w:rPr>
        <w:t>"虚空"∶与"充实"相反。"虚空"是解释事物的众多和运动可能性的原则</w:t>
      </w:r>
      <w:r w:rsidR="00AD195B" w:rsidRPr="000F2697">
        <w:rPr>
          <w:rFonts w:ascii="华文楷体" w:eastAsia="华文楷体" w:hAnsi="华文楷体" w:hint="eastAsia"/>
          <w:lang w:bidi="zh-TW"/>
        </w:rPr>
        <w:t>，它是一种非实体性的存在</w:t>
      </w:r>
      <w:r w:rsidR="00354BF7" w:rsidRPr="000F2697">
        <w:rPr>
          <w:rFonts w:ascii="华文楷体" w:eastAsia="华文楷体" w:hAnsi="华文楷体" w:hint="eastAsia"/>
          <w:lang w:bidi="zh-TW"/>
        </w:rPr>
        <w:t>，是原子得以在其中运动的场所</w:t>
      </w:r>
      <w:r w:rsidRPr="000F2697">
        <w:rPr>
          <w:rFonts w:ascii="华文楷体" w:eastAsia="华文楷体" w:hAnsi="华文楷体"/>
          <w:lang w:bidi="zh-TW"/>
        </w:rPr>
        <w:t>。</w:t>
      </w:r>
    </w:p>
    <w:p w14:paraId="5A3F360A" w14:textId="5EC76197"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②</w:t>
      </w:r>
      <w:r w:rsidR="00350A6D" w:rsidRPr="000F2697">
        <w:rPr>
          <w:rFonts w:ascii="华文楷体" w:eastAsia="华文楷体" w:hAnsi="华文楷体" w:hint="eastAsia"/>
          <w:lang w:bidi="zh-TW"/>
        </w:rPr>
        <w:t>原子论者</w:t>
      </w:r>
      <w:r w:rsidRPr="000F2697">
        <w:rPr>
          <w:rFonts w:ascii="华文楷体" w:eastAsia="华文楷体" w:hAnsi="华文楷体" w:hint="eastAsia"/>
          <w:lang w:bidi="zh-TW"/>
        </w:rPr>
        <w:t>分三个步骤</w:t>
      </w:r>
      <w:r w:rsidR="001C2F6B" w:rsidRPr="000F2697">
        <w:rPr>
          <w:rFonts w:ascii="华文楷体" w:eastAsia="华文楷体" w:hAnsi="华文楷体" w:hint="eastAsia"/>
          <w:lang w:bidi="zh-TW"/>
        </w:rPr>
        <w:t>对其</w:t>
      </w:r>
      <w:r w:rsidRPr="000F2697">
        <w:rPr>
          <w:rFonts w:ascii="华文楷体" w:eastAsia="华文楷体" w:hAnsi="华文楷体" w:hint="eastAsia"/>
          <w:lang w:bidi="zh-TW"/>
        </w:rPr>
        <w:t>进行论证∶</w:t>
      </w:r>
    </w:p>
    <w:p w14:paraId="46090E8D" w14:textId="4E4D6F6C" w:rsidR="005F057D" w:rsidRPr="000F2697" w:rsidRDefault="005F057D" w:rsidP="000F2697">
      <w:pPr>
        <w:rPr>
          <w:rFonts w:ascii="华文楷体" w:eastAsia="华文楷体" w:hAnsi="华文楷体"/>
          <w:lang w:bidi="zh-TW"/>
        </w:rPr>
      </w:pPr>
      <w:r w:rsidRPr="000F2697">
        <w:rPr>
          <w:rFonts w:ascii="华文楷体" w:eastAsia="华文楷体" w:hAnsi="华文楷体"/>
          <w:lang w:bidi="zh-TW"/>
        </w:rPr>
        <w:t>a</w:t>
      </w:r>
      <w:r w:rsidR="00EE7B0E" w:rsidRPr="000F2697">
        <w:rPr>
          <w:rFonts w:ascii="华文楷体" w:eastAsia="华文楷体" w:hAnsi="华文楷体"/>
          <w:lang w:bidi="zh-TW"/>
        </w:rPr>
        <w:t>。</w:t>
      </w:r>
      <w:r w:rsidRPr="000F2697">
        <w:rPr>
          <w:rFonts w:ascii="华文楷体" w:eastAsia="华文楷体" w:hAnsi="华文楷体"/>
          <w:lang w:bidi="zh-TW"/>
        </w:rPr>
        <w:t>以可感的事实为标准，肯定存在的东西是众多、变动的。只有分割，才会产生出众多的充实东西</w:t>
      </w:r>
      <w:r w:rsidR="00FF0A97" w:rsidRPr="000F2697">
        <w:rPr>
          <w:rFonts w:ascii="华文楷体" w:eastAsia="华文楷体" w:hAnsi="华文楷体" w:hint="eastAsia"/>
          <w:lang w:bidi="zh-TW"/>
        </w:rPr>
        <w:t>；只有</w:t>
      </w:r>
      <w:r w:rsidRPr="000F2697">
        <w:rPr>
          <w:rFonts w:ascii="华文楷体" w:eastAsia="华文楷体" w:hAnsi="华文楷体"/>
          <w:lang w:bidi="zh-TW"/>
        </w:rPr>
        <w:t>在众多的</w:t>
      </w:r>
      <w:proofErr w:type="gramStart"/>
      <w:r w:rsidRPr="000F2697">
        <w:rPr>
          <w:rFonts w:ascii="华文楷体" w:eastAsia="华文楷体" w:hAnsi="华文楷体"/>
          <w:lang w:bidi="zh-TW"/>
        </w:rPr>
        <w:t>充实东西</w:t>
      </w:r>
      <w:proofErr w:type="gramEnd"/>
      <w:r w:rsidRPr="000F2697">
        <w:rPr>
          <w:rFonts w:ascii="华文楷体" w:eastAsia="华文楷体" w:hAnsi="华文楷体"/>
          <w:lang w:bidi="zh-TW"/>
        </w:rPr>
        <w:t>之间留有空隙，才会发生从一个过渡到另一个的运动和变化。</w:t>
      </w:r>
    </w:p>
    <w:p w14:paraId="648006CB" w14:textId="502E9810" w:rsidR="005F057D" w:rsidRPr="000F2697" w:rsidRDefault="005F057D" w:rsidP="000F2697">
      <w:pPr>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r w:rsidRPr="000F2697">
        <w:rPr>
          <w:rFonts w:ascii="华文楷体" w:eastAsia="华文楷体" w:hAnsi="华文楷体"/>
          <w:lang w:bidi="zh-TW"/>
        </w:rPr>
        <w:t>讨论了分割充实所需要的条件，这就是虚空。如果没有虚空，则充实的东西之没有间隙</w:t>
      </w:r>
      <w:r w:rsidR="003E077F" w:rsidRPr="000F2697">
        <w:rPr>
          <w:rFonts w:ascii="华文楷体" w:eastAsia="华文楷体" w:hAnsi="华文楷体"/>
          <w:lang w:bidi="zh-TW"/>
        </w:rPr>
        <w:t>；</w:t>
      </w:r>
      <w:r w:rsidRPr="000F2697">
        <w:rPr>
          <w:rFonts w:ascii="华文楷体" w:eastAsia="华文楷体" w:hAnsi="华文楷体"/>
          <w:lang w:bidi="zh-TW"/>
        </w:rPr>
        <w:t>如果没有间隙，则充实的东西不会彼此分开而成为众多的东西</w:t>
      </w:r>
      <w:r w:rsidR="00254ADA" w:rsidRPr="000F2697">
        <w:rPr>
          <w:rFonts w:ascii="华文楷体" w:eastAsia="华文楷体" w:hAnsi="华文楷体" w:hint="eastAsia"/>
          <w:lang w:bidi="zh-TW"/>
        </w:rPr>
        <w:t>，且</w:t>
      </w:r>
      <w:r w:rsidRPr="000F2697">
        <w:rPr>
          <w:rFonts w:ascii="华文楷体" w:eastAsia="华文楷体" w:hAnsi="华文楷体"/>
          <w:lang w:bidi="zh-TW"/>
        </w:rPr>
        <w:t>充实的东西</w:t>
      </w:r>
      <w:r w:rsidR="00254ADA" w:rsidRPr="000F2697">
        <w:rPr>
          <w:rFonts w:ascii="华文楷体" w:eastAsia="华文楷体" w:hAnsi="华文楷体" w:hint="eastAsia"/>
          <w:lang w:bidi="zh-TW"/>
        </w:rPr>
        <w:t>也</w:t>
      </w:r>
      <w:r w:rsidRPr="000F2697">
        <w:rPr>
          <w:rFonts w:ascii="华文楷体" w:eastAsia="华文楷体" w:hAnsi="华文楷体"/>
          <w:lang w:bidi="zh-TW"/>
        </w:rPr>
        <w:t>不会</w:t>
      </w:r>
      <w:r w:rsidR="00254ADA" w:rsidRPr="000F2697">
        <w:rPr>
          <w:rFonts w:ascii="华文楷体" w:eastAsia="华文楷体" w:hAnsi="华文楷体" w:hint="eastAsia"/>
          <w:lang w:bidi="zh-TW"/>
        </w:rPr>
        <w:t>发生运动</w:t>
      </w:r>
      <w:r w:rsidRPr="000F2697">
        <w:rPr>
          <w:rFonts w:ascii="华文楷体" w:eastAsia="华文楷体" w:hAnsi="华文楷体"/>
          <w:lang w:bidi="zh-TW"/>
        </w:rPr>
        <w:t>。</w:t>
      </w:r>
    </w:p>
    <w:p w14:paraId="1E919634" w14:textId="5442D650" w:rsidR="005F057D" w:rsidRPr="000F2697" w:rsidRDefault="005F057D" w:rsidP="000F2697">
      <w:pPr>
        <w:rPr>
          <w:rFonts w:ascii="华文楷体" w:eastAsia="华文楷体" w:hAnsi="华文楷体"/>
          <w:lang w:bidi="zh-TW"/>
        </w:rPr>
      </w:pPr>
      <w:r w:rsidRPr="000F2697">
        <w:rPr>
          <w:rFonts w:ascii="华文楷体" w:eastAsia="华文楷体" w:hAnsi="华文楷体"/>
          <w:lang w:bidi="zh-TW"/>
        </w:rPr>
        <w:t>c</w:t>
      </w:r>
      <w:r w:rsidR="00EE7B0E" w:rsidRPr="000F2697">
        <w:rPr>
          <w:rFonts w:ascii="华文楷体" w:eastAsia="华文楷体" w:hAnsi="华文楷体"/>
          <w:lang w:bidi="zh-TW"/>
        </w:rPr>
        <w:t>。</w:t>
      </w:r>
      <w:r w:rsidRPr="000F2697">
        <w:rPr>
          <w:rFonts w:ascii="华文楷体" w:eastAsia="华文楷体" w:hAnsi="华文楷体"/>
          <w:lang w:bidi="zh-TW"/>
        </w:rPr>
        <w:t>确定了充实的最小单元</w:t>
      </w:r>
      <w:r w:rsidR="002157AC" w:rsidRPr="000F2697">
        <w:rPr>
          <w:rFonts w:ascii="华文楷体" w:eastAsia="华文楷体" w:hAnsi="华文楷体" w:hint="eastAsia"/>
          <w:lang w:bidi="zh-TW"/>
        </w:rPr>
        <w:t>，即“原子”</w:t>
      </w:r>
      <w:r w:rsidRPr="000F2697">
        <w:rPr>
          <w:rFonts w:ascii="华文楷体" w:eastAsia="华文楷体" w:hAnsi="华文楷体"/>
          <w:lang w:bidi="zh-TW"/>
        </w:rPr>
        <w:t>。可分割的充实物体必然是由不可分的充实物体组成的，这种不可分割的充实就是原子。它既有本原不生不灭的性质，又符合感觉到的生灭变化的事实。</w:t>
      </w:r>
    </w:p>
    <w:p w14:paraId="523C176A" w14:textId="77777777"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2）原子的性质</w:t>
      </w:r>
    </w:p>
    <w:p w14:paraId="61B38DA2" w14:textId="75E95DA2" w:rsidR="00FD4852" w:rsidRPr="000F2697" w:rsidRDefault="00596452" w:rsidP="000F2697">
      <w:pPr>
        <w:rPr>
          <w:rFonts w:ascii="华文楷体" w:eastAsia="华文楷体" w:hAnsi="华文楷体"/>
          <w:lang w:bidi="zh-TW"/>
        </w:rPr>
      </w:pPr>
      <w:r w:rsidRPr="000F2697">
        <w:rPr>
          <w:rFonts w:ascii="华文楷体" w:eastAsia="华文楷体" w:hAnsi="华文楷体" w:hint="eastAsia"/>
          <w:lang w:bidi="zh-TW"/>
        </w:rPr>
        <w:t>①</w:t>
      </w:r>
      <w:r w:rsidR="00812C4C" w:rsidRPr="000F2697">
        <w:rPr>
          <w:rFonts w:ascii="华文楷体" w:eastAsia="华文楷体" w:hAnsi="华文楷体" w:hint="eastAsia"/>
          <w:lang w:bidi="zh-TW"/>
        </w:rPr>
        <w:t>“原子”不同于“种子”</w:t>
      </w:r>
      <w:r w:rsidR="0011777E" w:rsidRPr="000F2697">
        <w:rPr>
          <w:rFonts w:ascii="华文楷体" w:eastAsia="华文楷体" w:hAnsi="华文楷体" w:hint="eastAsia"/>
          <w:lang w:bidi="zh-TW"/>
        </w:rPr>
        <w:t>，</w:t>
      </w:r>
      <w:r w:rsidR="00E56469" w:rsidRPr="000F2697">
        <w:rPr>
          <w:rFonts w:ascii="华文楷体" w:eastAsia="华文楷体" w:hAnsi="华文楷体" w:hint="eastAsia"/>
          <w:lang w:bidi="zh-TW"/>
        </w:rPr>
        <w:t>它</w:t>
      </w:r>
      <w:r w:rsidR="0011777E" w:rsidRPr="000F2697">
        <w:rPr>
          <w:rFonts w:ascii="华文楷体" w:eastAsia="华文楷体" w:hAnsi="华文楷体" w:hint="eastAsia"/>
          <w:lang w:bidi="zh-TW"/>
        </w:rPr>
        <w:t>本身没有规定性</w:t>
      </w:r>
      <w:r w:rsidR="008915AC" w:rsidRPr="000F2697">
        <w:rPr>
          <w:rFonts w:ascii="华文楷体" w:eastAsia="华文楷体" w:hAnsi="华文楷体" w:hint="eastAsia"/>
          <w:lang w:bidi="zh-TW"/>
        </w:rPr>
        <w:t>。原子</w:t>
      </w:r>
      <w:r w:rsidR="00306A6E" w:rsidRPr="000F2697">
        <w:rPr>
          <w:rFonts w:ascii="华文楷体" w:eastAsia="华文楷体" w:hAnsi="华文楷体" w:hint="eastAsia"/>
          <w:lang w:bidi="zh-TW"/>
        </w:rPr>
        <w:t>在数量上是无限的，在性质上是无差别的，</w:t>
      </w:r>
    </w:p>
    <w:p w14:paraId="328A67DE" w14:textId="77BE7B62" w:rsidR="00601F94" w:rsidRPr="000F2697" w:rsidRDefault="00306A6E" w:rsidP="000F2697">
      <w:pPr>
        <w:rPr>
          <w:rFonts w:ascii="华文楷体" w:eastAsia="华文楷体" w:hAnsi="华文楷体"/>
          <w:lang w:bidi="zh-TW"/>
        </w:rPr>
      </w:pPr>
      <w:r w:rsidRPr="000F2697">
        <w:rPr>
          <w:rFonts w:ascii="华文楷体" w:eastAsia="华文楷体" w:hAnsi="华文楷体" w:hint="eastAsia"/>
          <w:lang w:bidi="zh-TW"/>
        </w:rPr>
        <w:t>②</w:t>
      </w:r>
      <w:r w:rsidR="008915AC" w:rsidRPr="000F2697">
        <w:rPr>
          <w:rFonts w:ascii="华文楷体" w:eastAsia="华文楷体" w:hAnsi="华文楷体" w:hint="eastAsia"/>
          <w:lang w:bidi="zh-TW"/>
        </w:rPr>
        <w:t>原子</w:t>
      </w:r>
      <w:r w:rsidR="009E114E" w:rsidRPr="000F2697">
        <w:rPr>
          <w:rFonts w:ascii="华文楷体" w:eastAsia="华文楷体" w:hAnsi="华文楷体" w:hint="eastAsia"/>
          <w:lang w:bidi="zh-TW"/>
        </w:rPr>
        <w:t>在</w:t>
      </w:r>
      <w:r w:rsidR="00601F94" w:rsidRPr="000F2697">
        <w:rPr>
          <w:rFonts w:ascii="华文楷体" w:eastAsia="华文楷体" w:hAnsi="华文楷体" w:hint="eastAsia"/>
          <w:lang w:bidi="zh-TW"/>
        </w:rPr>
        <w:t>形状、体积和位置排列上有差异。</w:t>
      </w:r>
      <w:r w:rsidR="00371126" w:rsidRPr="000F2697">
        <w:rPr>
          <w:rFonts w:ascii="华文楷体" w:eastAsia="华文楷体" w:hAnsi="华文楷体" w:hint="eastAsia"/>
          <w:lang w:bidi="zh-TW"/>
        </w:rPr>
        <w:t>万物之所以会有千差万别的形态，完全是因为其中所包含的原子数量、大小、形状、次序和位置的不同而造成的。</w:t>
      </w:r>
      <w:r w:rsidR="003469FF" w:rsidRPr="000F2697">
        <w:rPr>
          <w:rFonts w:ascii="华文楷体" w:eastAsia="华文楷体" w:hAnsi="华文楷体" w:hint="eastAsia"/>
          <w:lang w:bidi="zh-TW"/>
        </w:rPr>
        <w:t>（</w:t>
      </w:r>
      <w:r w:rsidR="003469FF" w:rsidRPr="000F2697">
        <w:rPr>
          <w:rFonts w:ascii="华文楷体" w:eastAsia="华文楷体" w:hAnsi="华文楷体"/>
          <w:lang w:bidi="zh-TW"/>
        </w:rPr>
        <w:t>德谟克利特这里所涉及的仅仅是事物在空间关系方面的区别，而没有像阿那克萨戈拉那样，把颜色、气味等也当成种子的基本规定性。从这里，我们已隐约感觉到把广延当成物质的本质属性的倾向</w:t>
      </w:r>
      <w:r w:rsidR="003469FF" w:rsidRPr="000F2697">
        <w:rPr>
          <w:rFonts w:ascii="华文楷体" w:eastAsia="华文楷体" w:hAnsi="华文楷体" w:hint="eastAsia"/>
          <w:lang w:bidi="zh-TW"/>
        </w:rPr>
        <w:t>。</w:t>
      </w:r>
      <w:r w:rsidR="001808FE" w:rsidRPr="000F2697">
        <w:rPr>
          <w:rFonts w:ascii="华文楷体" w:eastAsia="华文楷体" w:hAnsi="华文楷体"/>
          <w:lang w:bidi="zh-TW"/>
        </w:rPr>
        <w:t>）</w:t>
      </w:r>
    </w:p>
    <w:p w14:paraId="665B2522" w14:textId="7226C56F" w:rsidR="005F057D" w:rsidRPr="000F2697" w:rsidRDefault="00596452" w:rsidP="000F2697">
      <w:pPr>
        <w:rPr>
          <w:rFonts w:ascii="华文楷体" w:eastAsia="华文楷体" w:hAnsi="华文楷体"/>
          <w:lang w:bidi="zh-TW"/>
        </w:rPr>
      </w:pPr>
      <w:r w:rsidRPr="000F2697">
        <w:rPr>
          <w:rFonts w:ascii="华文楷体" w:eastAsia="华文楷体" w:hAnsi="华文楷体" w:hint="eastAsia"/>
          <w:lang w:bidi="zh-TW"/>
        </w:rPr>
        <w:t>②</w:t>
      </w:r>
      <w:r w:rsidR="00403B4B" w:rsidRPr="000F2697">
        <w:rPr>
          <w:rFonts w:ascii="华文楷体" w:eastAsia="华文楷体" w:hAnsi="华文楷体"/>
          <w:lang w:bidi="zh-TW"/>
        </w:rPr>
        <w:t>原子由于</w:t>
      </w:r>
      <w:r w:rsidR="00403B4B" w:rsidRPr="000F2697">
        <w:rPr>
          <w:rFonts w:ascii="华文楷体" w:eastAsia="华文楷体" w:hAnsi="华文楷体" w:hint="eastAsia"/>
          <w:lang w:bidi="zh-TW"/>
        </w:rPr>
        <w:t>坚</w:t>
      </w:r>
      <w:r w:rsidR="00403B4B" w:rsidRPr="000F2697">
        <w:rPr>
          <w:rFonts w:ascii="华文楷体" w:eastAsia="华文楷体" w:hAnsi="华文楷体"/>
          <w:lang w:bidi="zh-TW"/>
        </w:rPr>
        <w:t>固，是既不能毁坏也不能改变的。</w:t>
      </w:r>
      <w:r w:rsidR="005F057D" w:rsidRPr="000F2697">
        <w:rPr>
          <w:rFonts w:ascii="华文楷体" w:eastAsia="华文楷体" w:hAnsi="华文楷体" w:hint="eastAsia"/>
          <w:lang w:bidi="zh-TW"/>
        </w:rPr>
        <w:t>原子</w:t>
      </w:r>
      <w:r w:rsidR="006F1B4A" w:rsidRPr="000F2697">
        <w:rPr>
          <w:rFonts w:ascii="华文楷体" w:eastAsia="华文楷体" w:hAnsi="华文楷体" w:hint="eastAsia"/>
          <w:lang w:bidi="zh-TW"/>
        </w:rPr>
        <w:t>在宇宙中</w:t>
      </w:r>
      <w:r w:rsidR="005F057D" w:rsidRPr="000F2697">
        <w:rPr>
          <w:rFonts w:ascii="华文楷体" w:eastAsia="华文楷体" w:hAnsi="华文楷体" w:hint="eastAsia"/>
          <w:lang w:bidi="zh-TW"/>
        </w:rPr>
        <w:t>处于漩涡运动之中，</w:t>
      </w:r>
      <w:r w:rsidR="006F1B4A" w:rsidRPr="000F2697">
        <w:rPr>
          <w:rFonts w:ascii="华文楷体" w:eastAsia="华文楷体" w:hAnsi="华文楷体" w:hint="eastAsia"/>
          <w:lang w:bidi="zh-TW"/>
        </w:rPr>
        <w:t>因此形成各种复合物</w:t>
      </w:r>
      <w:r w:rsidR="00E56469" w:rsidRPr="000F2697">
        <w:rPr>
          <w:rFonts w:ascii="华文楷体" w:eastAsia="华文楷体" w:hAnsi="华文楷体" w:hint="eastAsia"/>
          <w:lang w:bidi="zh-TW"/>
        </w:rPr>
        <w:t>。</w:t>
      </w:r>
      <w:r w:rsidR="005F057D" w:rsidRPr="000F2697">
        <w:rPr>
          <w:rFonts w:ascii="华文楷体" w:eastAsia="华文楷体" w:hAnsi="华文楷体" w:hint="eastAsia"/>
          <w:lang w:bidi="zh-TW"/>
        </w:rPr>
        <w:t>万物因原子的结合而产生，因原子的分离而消失。</w:t>
      </w:r>
    </w:p>
    <w:p w14:paraId="51AC6B35" w14:textId="48B9AA11" w:rsidR="005F057D" w:rsidRPr="000F2697" w:rsidRDefault="00403B4B" w:rsidP="000F2697">
      <w:pPr>
        <w:rPr>
          <w:rFonts w:ascii="华文楷体" w:eastAsia="华文楷体" w:hAnsi="华文楷体"/>
          <w:lang w:bidi="zh-TW"/>
        </w:rPr>
      </w:pPr>
      <w:r w:rsidRPr="000F2697">
        <w:rPr>
          <w:rFonts w:ascii="华文楷体" w:eastAsia="华文楷体" w:hAnsi="华文楷体" w:hint="eastAsia"/>
          <w:lang w:bidi="zh-TW"/>
        </w:rPr>
        <w:t>③</w:t>
      </w:r>
      <w:r w:rsidR="000D00DB" w:rsidRPr="000F2697">
        <w:rPr>
          <w:rFonts w:ascii="华文楷体" w:eastAsia="华文楷体" w:hAnsi="华文楷体"/>
          <w:lang w:bidi="zh-TW"/>
        </w:rPr>
        <w:t>原子的运动是永恒的，</w:t>
      </w:r>
      <w:r w:rsidR="005F057D" w:rsidRPr="000F2697">
        <w:rPr>
          <w:rFonts w:ascii="华文楷体" w:eastAsia="华文楷体" w:hAnsi="华文楷体" w:hint="eastAsia"/>
          <w:lang w:bidi="zh-TW"/>
        </w:rPr>
        <w:t>把原子的漩涡运动称作必然性，</w:t>
      </w:r>
      <w:r w:rsidR="000D00DB" w:rsidRPr="000F2697">
        <w:rPr>
          <w:rFonts w:ascii="华文楷体" w:eastAsia="华文楷体" w:hAnsi="华文楷体" w:hint="eastAsia"/>
          <w:lang w:bidi="zh-TW"/>
        </w:rPr>
        <w:t>一切都遵照必然性而产生</w:t>
      </w:r>
      <w:r w:rsidR="000D00DB" w:rsidRPr="000F2697">
        <w:rPr>
          <w:rFonts w:ascii="华文楷体" w:eastAsia="华文楷体" w:hAnsi="华文楷体"/>
          <w:lang w:bidi="zh-TW"/>
        </w:rPr>
        <w:t>。</w:t>
      </w:r>
      <w:r w:rsidR="005F057D" w:rsidRPr="000F2697">
        <w:rPr>
          <w:rFonts w:ascii="华文楷体" w:eastAsia="华文楷体" w:hAnsi="华文楷体"/>
          <w:lang w:bidi="zh-TW"/>
        </w:rPr>
        <w:t>原子的运动是无序的，原子的无序运动只能是偶然原因。</w:t>
      </w:r>
    </w:p>
    <w:p w14:paraId="5E99B2A2" w14:textId="15BE21F3" w:rsidR="005F057D" w:rsidRPr="000F2697" w:rsidRDefault="00403B4B" w:rsidP="000F2697">
      <w:pPr>
        <w:rPr>
          <w:rFonts w:ascii="华文楷体" w:eastAsia="华文楷体" w:hAnsi="华文楷体"/>
          <w:lang w:bidi="zh-TW"/>
        </w:rPr>
      </w:pPr>
      <w:r w:rsidRPr="000F2697">
        <w:rPr>
          <w:rFonts w:ascii="华文楷体" w:eastAsia="华文楷体" w:hAnsi="华文楷体" w:hint="eastAsia"/>
          <w:lang w:bidi="zh-TW"/>
        </w:rPr>
        <w:t>④</w:t>
      </w:r>
      <w:r w:rsidR="00361DC7" w:rsidRPr="000F2697">
        <w:rPr>
          <w:rFonts w:ascii="华文楷体" w:eastAsia="华文楷体" w:hAnsi="华文楷体"/>
          <w:lang w:bidi="zh-TW"/>
        </w:rPr>
        <w:t>球形的原子构成灵魂。适于穿过一</w:t>
      </w:r>
      <w:r w:rsidR="00361DC7" w:rsidRPr="000F2697">
        <w:rPr>
          <w:rFonts w:ascii="华文楷体" w:eastAsia="华文楷体" w:hAnsi="华文楷体" w:hint="eastAsia"/>
          <w:lang w:bidi="zh-TW"/>
        </w:rPr>
        <w:t>切</w:t>
      </w:r>
      <w:r w:rsidR="00361DC7" w:rsidRPr="000F2697">
        <w:rPr>
          <w:rFonts w:ascii="华文楷体" w:eastAsia="华文楷体" w:hAnsi="华文楷体"/>
          <w:lang w:bidi="zh-TW"/>
        </w:rPr>
        <w:t>事</w:t>
      </w:r>
      <w:r w:rsidR="00361DC7" w:rsidRPr="000F2697">
        <w:rPr>
          <w:rFonts w:ascii="华文楷体" w:eastAsia="华文楷体" w:hAnsi="华文楷体" w:hint="eastAsia"/>
          <w:lang w:bidi="zh-TW"/>
        </w:rPr>
        <w:t>物</w:t>
      </w:r>
      <w:r w:rsidR="00361DC7" w:rsidRPr="000F2697">
        <w:rPr>
          <w:rFonts w:ascii="华文楷体" w:eastAsia="华文楷体" w:hAnsi="华文楷体"/>
          <w:lang w:bidi="zh-TW"/>
        </w:rPr>
        <w:t>，自己运动着，同时使其他的一</w:t>
      </w:r>
      <w:r w:rsidR="00361DC7" w:rsidRPr="000F2697">
        <w:rPr>
          <w:rFonts w:ascii="华文楷体" w:eastAsia="华文楷体" w:hAnsi="华文楷体" w:hint="eastAsia"/>
          <w:lang w:bidi="zh-TW"/>
        </w:rPr>
        <w:t>切</w:t>
      </w:r>
      <w:r w:rsidR="00361DC7" w:rsidRPr="000F2697">
        <w:rPr>
          <w:rFonts w:ascii="华文楷体" w:eastAsia="华文楷体" w:hAnsi="华文楷体"/>
          <w:lang w:bidi="zh-TW"/>
        </w:rPr>
        <w:t>运动。灵魂就是心。</w:t>
      </w:r>
    </w:p>
    <w:p w14:paraId="0A51F942" w14:textId="77777777"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3）流射与约定</w:t>
      </w:r>
    </w:p>
    <w:p w14:paraId="15DEC198" w14:textId="235A5DC1" w:rsidR="00630D72" w:rsidRPr="000F2697" w:rsidRDefault="00630D72" w:rsidP="000F2697">
      <w:pPr>
        <w:rPr>
          <w:rFonts w:ascii="华文楷体" w:eastAsia="华文楷体" w:hAnsi="华文楷体"/>
          <w:lang w:bidi="zh-TW"/>
        </w:rPr>
      </w:pPr>
      <w:r w:rsidRPr="000F2697">
        <w:rPr>
          <w:rFonts w:ascii="华文楷体" w:eastAsia="华文楷体" w:hAnsi="华文楷体" w:hint="eastAsia"/>
          <w:lang w:bidi="zh-TW"/>
        </w:rPr>
        <w:t>原子论者对感觉的性质有两种解释：一是流射说，一是约定说。</w:t>
      </w:r>
    </w:p>
    <w:p w14:paraId="05D40530" w14:textId="77777777"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①流射说</w:t>
      </w:r>
    </w:p>
    <w:p w14:paraId="31D7BC5C" w14:textId="322E4C60"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感觉是可感对象中的影像流射在人的感官上所造成的印象。</w:t>
      </w:r>
      <w:r w:rsidRPr="000F2697">
        <w:rPr>
          <w:rFonts w:ascii="华文楷体" w:eastAsia="华文楷体" w:hAnsi="华文楷体"/>
          <w:lang w:bidi="zh-TW"/>
        </w:rPr>
        <w:t>"影像"是由原子构成的事物的轮廓，"印象"则是这些原子在眼睛里压下的印记。</w:t>
      </w:r>
      <w:r w:rsidR="00A22437" w:rsidRPr="000F2697">
        <w:rPr>
          <w:rFonts w:ascii="华文楷体" w:eastAsia="华文楷体" w:hAnsi="华文楷体" w:hint="eastAsia"/>
          <w:lang w:bidi="zh-TW"/>
        </w:rPr>
        <w:t>德谟克利特利用</w:t>
      </w:r>
      <w:r w:rsidR="00D47D19" w:rsidRPr="000F2697">
        <w:rPr>
          <w:rFonts w:ascii="华文楷体" w:eastAsia="华文楷体" w:hAnsi="华文楷体" w:hint="eastAsia"/>
          <w:lang w:bidi="zh-TW"/>
        </w:rPr>
        <w:t>影像和感官的物理性质解释感觉的成因。</w:t>
      </w:r>
    </w:p>
    <w:p w14:paraId="3C61D88F" w14:textId="77777777"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②约定论</w:t>
      </w:r>
    </w:p>
    <w:p w14:paraId="10BDB633" w14:textId="20038F74"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感觉与事物的真相并不一致。感觉</w:t>
      </w:r>
      <w:r w:rsidR="00D47D19" w:rsidRPr="000F2697">
        <w:rPr>
          <w:rFonts w:ascii="华文楷体" w:eastAsia="华文楷体" w:hAnsi="华文楷体" w:hint="eastAsia"/>
          <w:lang w:bidi="zh-TW"/>
        </w:rPr>
        <w:t>“</w:t>
      </w:r>
      <w:r w:rsidRPr="000F2697">
        <w:rPr>
          <w:rFonts w:ascii="华文楷体" w:eastAsia="华文楷体" w:hAnsi="华文楷体"/>
          <w:lang w:bidi="zh-TW"/>
        </w:rPr>
        <w:t>不是按照真理，而是按照意见显现的</w:t>
      </w:r>
      <w:r w:rsidR="00D47D19" w:rsidRPr="000F2697">
        <w:rPr>
          <w:rFonts w:ascii="华文楷体" w:eastAsia="华文楷体" w:hAnsi="华文楷体"/>
          <w:lang w:bidi="zh-TW"/>
        </w:rPr>
        <w:t>”</w:t>
      </w:r>
      <w:r w:rsidRPr="000F2697">
        <w:rPr>
          <w:rFonts w:ascii="华文楷体" w:eastAsia="华文楷体" w:hAnsi="华文楷体"/>
          <w:lang w:bidi="zh-TW"/>
        </w:rPr>
        <w:t>。</w:t>
      </w:r>
      <w:r w:rsidR="00D47D19" w:rsidRPr="000F2697">
        <w:rPr>
          <w:rFonts w:ascii="华文楷体" w:eastAsia="华文楷体" w:hAnsi="华文楷体" w:hint="eastAsia"/>
          <w:lang w:bidi="zh-TW"/>
        </w:rPr>
        <w:t>“约定”</w:t>
      </w:r>
      <w:r w:rsidRPr="000F2697">
        <w:rPr>
          <w:rFonts w:ascii="华文楷体" w:eastAsia="华文楷体" w:hAnsi="华文楷体"/>
          <w:lang w:bidi="zh-TW"/>
        </w:rPr>
        <w:t>是人为造就，并非依事物本性生成。</w:t>
      </w:r>
      <w:r w:rsidR="0010695B" w:rsidRPr="000F2697">
        <w:rPr>
          <w:rFonts w:ascii="华文楷体" w:eastAsia="华文楷体" w:hAnsi="华文楷体" w:hint="eastAsia"/>
          <w:lang w:bidi="zh-TW"/>
        </w:rPr>
        <w:t>这些约定提供了</w:t>
      </w:r>
      <w:r w:rsidR="00C01D5E" w:rsidRPr="000F2697">
        <w:rPr>
          <w:rFonts w:ascii="华文楷体" w:eastAsia="华文楷体" w:hAnsi="华文楷体" w:hint="eastAsia"/>
          <w:lang w:bidi="zh-TW"/>
        </w:rPr>
        <w:t>关于事物的现象的真理。</w:t>
      </w:r>
      <w:r w:rsidRPr="000F2697">
        <w:rPr>
          <w:rFonts w:ascii="华文楷体" w:eastAsia="华文楷体" w:hAnsi="华文楷体"/>
          <w:lang w:bidi="zh-TW"/>
        </w:rPr>
        <w:t>对感觉的约定</w:t>
      </w:r>
      <w:proofErr w:type="gramStart"/>
      <w:r w:rsidRPr="000F2697">
        <w:rPr>
          <w:rFonts w:ascii="华文楷体" w:eastAsia="华文楷体" w:hAnsi="华文楷体"/>
          <w:lang w:bidi="zh-TW"/>
        </w:rPr>
        <w:t>论解释</w:t>
      </w:r>
      <w:proofErr w:type="gramEnd"/>
      <w:r w:rsidRPr="000F2697">
        <w:rPr>
          <w:rFonts w:ascii="华文楷体" w:eastAsia="华文楷体" w:hAnsi="华文楷体"/>
          <w:lang w:bidi="zh-TW"/>
        </w:rPr>
        <w:t>否认了感觉符合事物的本性，这似乎与把感觉的原因归结为原子运动的影像</w:t>
      </w:r>
      <w:proofErr w:type="gramStart"/>
      <w:r w:rsidRPr="000F2697">
        <w:rPr>
          <w:rFonts w:ascii="华文楷体" w:eastAsia="华文楷体" w:hAnsi="华文楷体"/>
          <w:lang w:bidi="zh-TW"/>
        </w:rPr>
        <w:t>论相互</w:t>
      </w:r>
      <w:proofErr w:type="gramEnd"/>
      <w:r w:rsidRPr="000F2697">
        <w:rPr>
          <w:rFonts w:ascii="华文楷体" w:eastAsia="华文楷体" w:hAnsi="华文楷体"/>
          <w:lang w:bidi="zh-TW"/>
        </w:rPr>
        <w:t>矛盾。</w:t>
      </w:r>
    </w:p>
    <w:p w14:paraId="59038A9B" w14:textId="5CCD44C7" w:rsidR="005F057D"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4）</w:t>
      </w:r>
      <w:r w:rsidR="00D96778" w:rsidRPr="000F2697">
        <w:rPr>
          <w:rFonts w:ascii="华文楷体" w:eastAsia="华文楷体" w:hAnsi="华文楷体" w:hint="eastAsia"/>
          <w:lang w:bidi="zh-TW"/>
        </w:rPr>
        <w:t>感</w:t>
      </w:r>
      <w:r w:rsidR="00876E00" w:rsidRPr="000F2697">
        <w:rPr>
          <w:rFonts w:ascii="华文楷体" w:eastAsia="华文楷体" w:hAnsi="华文楷体" w:hint="eastAsia"/>
          <w:lang w:bidi="zh-TW"/>
        </w:rPr>
        <w:t>觉</w:t>
      </w:r>
      <w:r w:rsidRPr="000F2697">
        <w:rPr>
          <w:rFonts w:ascii="华文楷体" w:eastAsia="华文楷体" w:hAnsi="华文楷体"/>
          <w:lang w:bidi="zh-TW"/>
        </w:rPr>
        <w:t>和</w:t>
      </w:r>
      <w:r w:rsidR="00876E00" w:rsidRPr="000F2697">
        <w:rPr>
          <w:rFonts w:ascii="华文楷体" w:eastAsia="华文楷体" w:hAnsi="华文楷体" w:hint="eastAsia"/>
          <w:lang w:bidi="zh-TW"/>
        </w:rPr>
        <w:t>理智</w:t>
      </w:r>
    </w:p>
    <w:p w14:paraId="40D457CC" w14:textId="3F848DC6" w:rsidR="00BA58E1" w:rsidRPr="000F2697" w:rsidRDefault="00BA58E1" w:rsidP="000F2697">
      <w:pPr>
        <w:rPr>
          <w:rFonts w:ascii="华文楷体" w:eastAsia="华文楷体" w:hAnsi="华文楷体"/>
          <w:lang w:bidi="zh-TW"/>
        </w:rPr>
      </w:pPr>
      <w:r w:rsidRPr="000F2697">
        <w:rPr>
          <w:rFonts w:ascii="华文楷体" w:eastAsia="华文楷体" w:hAnsi="华文楷体" w:hint="eastAsia"/>
          <w:lang w:bidi="zh-TW"/>
        </w:rPr>
        <w:t>为摆脱流射与约定的困境，德谟克利特诉诸</w:t>
      </w:r>
      <w:r w:rsidR="004B2E4E" w:rsidRPr="000F2697">
        <w:rPr>
          <w:rFonts w:ascii="华文楷体" w:eastAsia="华文楷体" w:hAnsi="华文楷体" w:hint="eastAsia"/>
          <w:lang w:bidi="zh-TW"/>
        </w:rPr>
        <w:t>于</w:t>
      </w:r>
      <w:r w:rsidR="00876E00" w:rsidRPr="000F2697">
        <w:rPr>
          <w:rFonts w:ascii="华文楷体" w:eastAsia="华文楷体" w:hAnsi="华文楷体" w:hint="eastAsia"/>
          <w:lang w:bidi="zh-TW"/>
        </w:rPr>
        <w:t>感性</w:t>
      </w:r>
      <w:r w:rsidRPr="000F2697">
        <w:rPr>
          <w:rFonts w:ascii="华文楷体" w:eastAsia="华文楷体" w:hAnsi="华文楷体" w:hint="eastAsia"/>
          <w:lang w:bidi="zh-TW"/>
        </w:rPr>
        <w:t>和</w:t>
      </w:r>
      <w:r w:rsidR="00D96778" w:rsidRPr="000F2697">
        <w:rPr>
          <w:rFonts w:ascii="华文楷体" w:eastAsia="华文楷体" w:hAnsi="华文楷体" w:hint="eastAsia"/>
          <w:lang w:bidi="zh-TW"/>
        </w:rPr>
        <w:t>理</w:t>
      </w:r>
      <w:r w:rsidR="00876E00" w:rsidRPr="000F2697">
        <w:rPr>
          <w:rFonts w:ascii="华文楷体" w:eastAsia="华文楷体" w:hAnsi="华文楷体" w:hint="eastAsia"/>
          <w:lang w:bidi="zh-TW"/>
        </w:rPr>
        <w:t>智</w:t>
      </w:r>
      <w:r w:rsidR="007D44AC" w:rsidRPr="000F2697">
        <w:rPr>
          <w:rFonts w:ascii="华文楷体" w:eastAsia="华文楷体" w:hAnsi="华文楷体" w:hint="eastAsia"/>
          <w:lang w:bidi="zh-TW"/>
        </w:rPr>
        <w:t>两种认识</w:t>
      </w:r>
      <w:r w:rsidR="00876E00" w:rsidRPr="000F2697">
        <w:rPr>
          <w:rFonts w:ascii="华文楷体" w:eastAsia="华文楷体" w:hAnsi="华文楷体" w:hint="eastAsia"/>
          <w:lang w:bidi="zh-TW"/>
        </w:rPr>
        <w:t>途径</w:t>
      </w:r>
      <w:r w:rsidRPr="000F2697">
        <w:rPr>
          <w:rFonts w:ascii="华文楷体" w:eastAsia="华文楷体" w:hAnsi="华文楷体" w:hint="eastAsia"/>
          <w:lang w:bidi="zh-TW"/>
        </w:rPr>
        <w:t>的区分</w:t>
      </w:r>
      <w:r w:rsidR="004B2E4E" w:rsidRPr="000F2697">
        <w:rPr>
          <w:rFonts w:ascii="华文楷体" w:eastAsia="华文楷体" w:hAnsi="华文楷体" w:hint="eastAsia"/>
          <w:lang w:bidi="zh-TW"/>
        </w:rPr>
        <w:t>。</w:t>
      </w:r>
    </w:p>
    <w:p w14:paraId="5C1F89BD" w14:textId="118DA55B" w:rsidR="007D44AC" w:rsidRPr="000F2697" w:rsidRDefault="005F057D" w:rsidP="000F2697">
      <w:pPr>
        <w:rPr>
          <w:rFonts w:ascii="华文楷体" w:eastAsia="华文楷体" w:hAnsi="华文楷体"/>
          <w:lang w:bidi="zh-TW"/>
        </w:rPr>
      </w:pPr>
      <w:r w:rsidRPr="000F2697">
        <w:rPr>
          <w:rFonts w:ascii="华文楷体" w:eastAsia="华文楷体" w:hAnsi="华文楷体" w:hint="eastAsia"/>
          <w:lang w:bidi="zh-TW"/>
        </w:rPr>
        <w:t>①</w:t>
      </w:r>
      <w:r w:rsidR="00703C70" w:rsidRPr="000F2697">
        <w:rPr>
          <w:rFonts w:ascii="华文楷体" w:eastAsia="华文楷体" w:hAnsi="华文楷体" w:hint="eastAsia"/>
          <w:lang w:bidi="zh-TW"/>
        </w:rPr>
        <w:t>感</w:t>
      </w:r>
      <w:r w:rsidR="00876E00" w:rsidRPr="000F2697">
        <w:rPr>
          <w:rFonts w:ascii="华文楷体" w:eastAsia="华文楷体" w:hAnsi="华文楷体" w:hint="eastAsia"/>
          <w:lang w:bidi="zh-TW"/>
        </w:rPr>
        <w:t>觉</w:t>
      </w:r>
      <w:r w:rsidR="007D44AC" w:rsidRPr="000F2697">
        <w:rPr>
          <w:rFonts w:ascii="华文楷体" w:eastAsia="华文楷体" w:hAnsi="华文楷体" w:hint="eastAsia"/>
          <w:lang w:bidi="zh-TW"/>
        </w:rPr>
        <w:t>的原因是外部事物刺激和身体反应的混合，不能达到绝对无误性。</w:t>
      </w:r>
      <w:r w:rsidR="00D25D83" w:rsidRPr="000F2697">
        <w:rPr>
          <w:rFonts w:ascii="华文楷体" w:eastAsia="华文楷体" w:hAnsi="华文楷体" w:hint="eastAsia"/>
          <w:lang w:bidi="zh-TW"/>
        </w:rPr>
        <w:t>感觉是认识的源泉，</w:t>
      </w:r>
      <w:r w:rsidR="00EE524C" w:rsidRPr="000F2697">
        <w:rPr>
          <w:rFonts w:ascii="华文楷体" w:eastAsia="华文楷体" w:hAnsi="华文楷体"/>
          <w:lang w:bidi="zh-TW"/>
        </w:rPr>
        <w:t>但感官所认识的仅是事物的偶然属性，只有理性才能真正认识实在。</w:t>
      </w:r>
    </w:p>
    <w:p w14:paraId="25C61427" w14:textId="6AFEA1CA" w:rsidR="007D44AC" w:rsidRPr="000F2697" w:rsidRDefault="007D44AC" w:rsidP="000F2697">
      <w:pPr>
        <w:rPr>
          <w:rFonts w:ascii="华文楷体" w:eastAsia="华文楷体" w:hAnsi="华文楷体"/>
          <w:lang w:bidi="zh-TW"/>
        </w:rPr>
      </w:pPr>
      <w:r w:rsidRPr="000F2697">
        <w:rPr>
          <w:rFonts w:ascii="华文楷体" w:eastAsia="华文楷体" w:hAnsi="华文楷体" w:hint="eastAsia"/>
          <w:lang w:bidi="zh-TW"/>
        </w:rPr>
        <w:t>②理</w:t>
      </w:r>
      <w:r w:rsidR="00876E00" w:rsidRPr="000F2697">
        <w:rPr>
          <w:rFonts w:ascii="华文楷体" w:eastAsia="华文楷体" w:hAnsi="华文楷体" w:hint="eastAsia"/>
          <w:lang w:bidi="zh-TW"/>
        </w:rPr>
        <w:t>智认识</w:t>
      </w:r>
      <w:r w:rsidRPr="000F2697">
        <w:rPr>
          <w:rFonts w:ascii="华文楷体" w:eastAsia="华文楷体" w:hAnsi="华文楷体" w:hint="eastAsia"/>
          <w:lang w:bidi="zh-TW"/>
        </w:rPr>
        <w:t>关于原子和虚空的真理，感觉把握可感事物的印象。印象虽然不是真理，但真理却不能违反印象。</w:t>
      </w:r>
    </w:p>
    <w:p w14:paraId="77E95278" w14:textId="5E00B4A8" w:rsidR="005F057D" w:rsidRPr="000F2697" w:rsidRDefault="007D44AC" w:rsidP="000F2697">
      <w:pPr>
        <w:rPr>
          <w:rFonts w:ascii="华文楷体" w:eastAsia="华文楷体" w:hAnsi="华文楷体"/>
          <w:lang w:bidi="zh-TW"/>
        </w:rPr>
      </w:pPr>
      <w:r w:rsidRPr="000F2697">
        <w:rPr>
          <w:rFonts w:ascii="华文楷体" w:eastAsia="华文楷体" w:hAnsi="华文楷体" w:hint="eastAsia"/>
          <w:lang w:bidi="zh-TW"/>
        </w:rPr>
        <w:t>③</w:t>
      </w:r>
      <w:r w:rsidR="00E11DD5" w:rsidRPr="000F2697">
        <w:rPr>
          <w:rFonts w:ascii="华文楷体" w:eastAsia="华文楷体" w:hAnsi="华文楷体" w:hint="eastAsia"/>
          <w:lang w:bidi="zh-TW"/>
        </w:rPr>
        <w:t>他</w:t>
      </w:r>
      <w:r w:rsidR="005F057D" w:rsidRPr="000F2697">
        <w:rPr>
          <w:rFonts w:ascii="华文楷体" w:eastAsia="华文楷体" w:hAnsi="华文楷体" w:hint="eastAsia"/>
          <w:lang w:bidi="zh-TW"/>
        </w:rPr>
        <w:t>肯定理智判断真理的可信性</w:t>
      </w:r>
      <w:r w:rsidR="00C66E76" w:rsidRPr="000F2697">
        <w:rPr>
          <w:rFonts w:ascii="华文楷体" w:eastAsia="华文楷体" w:hAnsi="华文楷体" w:hint="eastAsia"/>
          <w:lang w:bidi="zh-TW"/>
        </w:rPr>
        <w:t>；</w:t>
      </w:r>
      <w:r w:rsidR="005F057D" w:rsidRPr="000F2697">
        <w:rPr>
          <w:rFonts w:ascii="华文楷体" w:eastAsia="华文楷体" w:hAnsi="华文楷体"/>
          <w:lang w:bidi="zh-TW"/>
        </w:rPr>
        <w:t>否认感觉有分辨真实东西的无误性。</w:t>
      </w:r>
      <w:r w:rsidR="00E43E64" w:rsidRPr="000F2697">
        <w:rPr>
          <w:rFonts w:ascii="华文楷体" w:eastAsia="华文楷体" w:hAnsi="华文楷体" w:hint="eastAsia"/>
          <w:lang w:bidi="zh-TW"/>
        </w:rPr>
        <w:t>他的基本倾向是</w:t>
      </w:r>
      <w:proofErr w:type="gramStart"/>
      <w:r w:rsidR="00E43E64" w:rsidRPr="000F2697">
        <w:rPr>
          <w:rFonts w:ascii="华文楷体" w:eastAsia="华文楷体" w:hAnsi="华文楷体" w:hint="eastAsia"/>
          <w:lang w:bidi="zh-TW"/>
        </w:rPr>
        <w:t>轻感觉重</w:t>
      </w:r>
      <w:proofErr w:type="gramEnd"/>
      <w:r w:rsidR="00E43E64" w:rsidRPr="000F2697">
        <w:rPr>
          <w:rFonts w:ascii="华文楷体" w:eastAsia="华文楷体" w:hAnsi="华文楷体" w:hint="eastAsia"/>
          <w:lang w:bidi="zh-TW"/>
        </w:rPr>
        <w:t>理性</w:t>
      </w:r>
      <w:r w:rsidR="00D160EC" w:rsidRPr="000F2697">
        <w:rPr>
          <w:rFonts w:ascii="华文楷体" w:eastAsia="华文楷体" w:hAnsi="华文楷体" w:hint="eastAsia"/>
          <w:lang w:bidi="zh-TW"/>
        </w:rPr>
        <w:t>，但他与巴门尼德不同的是，他并未将感觉与理性对立</w:t>
      </w:r>
      <w:r w:rsidR="00E41B51" w:rsidRPr="000F2697">
        <w:rPr>
          <w:rFonts w:ascii="华文楷体" w:eastAsia="华文楷体" w:hAnsi="华文楷体" w:hint="eastAsia"/>
          <w:lang w:bidi="zh-TW"/>
        </w:rPr>
        <w:t>起来并彻底否定感觉的作用。</w:t>
      </w:r>
    </w:p>
    <w:p w14:paraId="71C2B1AF" w14:textId="77777777" w:rsidR="00AF1628" w:rsidRPr="000F2697" w:rsidRDefault="00AF1628" w:rsidP="000F2697">
      <w:pPr>
        <w:rPr>
          <w:rFonts w:ascii="华文楷体" w:eastAsia="华文楷体" w:hAnsi="华文楷体"/>
          <w:lang w:bidi="zh-TW"/>
        </w:rPr>
      </w:pPr>
    </w:p>
    <w:p w14:paraId="166C4E7A" w14:textId="77777777" w:rsidR="002573FA" w:rsidRPr="00020C86" w:rsidRDefault="002573FA" w:rsidP="000F2697">
      <w:pPr>
        <w:rPr>
          <w:rFonts w:ascii="华文楷体" w:eastAsia="华文楷体" w:hAnsi="华文楷体"/>
          <w:b/>
          <w:bCs/>
          <w:sz w:val="22"/>
          <w:szCs w:val="24"/>
          <w:lang w:bidi="zh-TW"/>
        </w:rPr>
      </w:pPr>
      <w:r w:rsidRPr="00020C86">
        <w:rPr>
          <w:rFonts w:ascii="华文楷体" w:eastAsia="华文楷体" w:hAnsi="华文楷体" w:hint="eastAsia"/>
          <w:b/>
          <w:bCs/>
          <w:sz w:val="22"/>
          <w:szCs w:val="24"/>
          <w:lang w:bidi="zh-TW"/>
        </w:rPr>
        <w:t>第三节、智者派和苏格拉底</w:t>
      </w:r>
    </w:p>
    <w:p w14:paraId="22FA7348" w14:textId="7D254F45" w:rsidR="00D82A45" w:rsidRPr="000F2697" w:rsidRDefault="002573FA"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一、</w:t>
      </w:r>
      <w:r w:rsidR="00D82A45" w:rsidRPr="000F2697">
        <w:rPr>
          <w:rFonts w:ascii="华文楷体" w:eastAsia="华文楷体" w:hAnsi="华文楷体" w:hint="eastAsia"/>
          <w:lang w:bidi="zh-TW"/>
        </w:rPr>
        <w:t>智者派</w:t>
      </w:r>
    </w:p>
    <w:p w14:paraId="4D363FD1" w14:textId="5ABBBA71" w:rsidR="00D82A45" w:rsidRPr="000F2697" w:rsidRDefault="00455DB0"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1、</w:t>
      </w:r>
      <w:r w:rsidR="002371D3" w:rsidRPr="000F2697">
        <w:rPr>
          <w:rFonts w:ascii="华文楷体" w:eastAsia="华文楷体" w:hAnsi="华文楷体" w:hint="eastAsia"/>
          <w:lang w:bidi="zh-TW"/>
        </w:rPr>
        <w:t>公元前5世纪的雅典</w:t>
      </w:r>
      <w:r w:rsidR="00D35E52" w:rsidRPr="000F2697">
        <w:rPr>
          <w:rFonts w:ascii="华文楷体" w:eastAsia="华文楷体" w:hAnsi="华文楷体" w:hint="eastAsia"/>
          <w:lang w:bidi="zh-TW"/>
        </w:rPr>
        <w:t>是一个</w:t>
      </w:r>
      <w:r w:rsidR="00D2455A" w:rsidRPr="000F2697">
        <w:rPr>
          <w:rFonts w:ascii="华文楷体" w:eastAsia="华文楷体" w:hAnsi="华文楷体" w:hint="eastAsia"/>
          <w:lang w:bidi="zh-TW"/>
        </w:rPr>
        <w:t>氏族社会转变为城邦的变革</w:t>
      </w:r>
      <w:r w:rsidR="00E02BAD" w:rsidRPr="000F2697">
        <w:rPr>
          <w:rFonts w:ascii="华文楷体" w:eastAsia="华文楷体" w:hAnsi="华文楷体" w:hint="eastAsia"/>
          <w:lang w:bidi="zh-TW"/>
        </w:rPr>
        <w:t>社会</w:t>
      </w:r>
      <w:r w:rsidR="00984163" w:rsidRPr="000F2697">
        <w:rPr>
          <w:rFonts w:ascii="华文楷体" w:eastAsia="华文楷体" w:hAnsi="华文楷体" w:hint="eastAsia"/>
          <w:lang w:bidi="zh-TW"/>
        </w:rPr>
        <w:t>。随着</w:t>
      </w:r>
      <w:r w:rsidR="00E02BAD" w:rsidRPr="000F2697">
        <w:rPr>
          <w:rFonts w:ascii="华文楷体" w:eastAsia="华文楷体" w:hAnsi="华文楷体" w:hint="eastAsia"/>
          <w:lang w:bidi="zh-TW"/>
        </w:rPr>
        <w:t>重大的经济变化和民主制度的建立</w:t>
      </w:r>
      <w:r w:rsidR="00984163" w:rsidRPr="000F2697">
        <w:rPr>
          <w:rFonts w:ascii="华文楷体" w:eastAsia="华文楷体" w:hAnsi="华文楷体" w:hint="eastAsia"/>
          <w:lang w:bidi="zh-TW"/>
        </w:rPr>
        <w:t>，</w:t>
      </w:r>
      <w:r w:rsidR="00131572" w:rsidRPr="000F2697">
        <w:rPr>
          <w:rFonts w:ascii="华文楷体" w:eastAsia="华文楷体" w:hAnsi="华文楷体" w:hint="eastAsia"/>
          <w:lang w:bidi="zh-TW"/>
        </w:rPr>
        <w:t>雅典出现一批声称自己拥有智慧，并以教授年轻人论辩术和修辞学为职业的“智者”</w:t>
      </w:r>
      <w:r w:rsidR="00131572" w:rsidRPr="000F2697">
        <w:rPr>
          <w:rFonts w:ascii="华文楷体" w:eastAsia="华文楷体" w:hAnsi="华文楷体"/>
          <w:lang w:bidi="zh-TW"/>
        </w:rPr>
        <w:t>,“智者”来自Sophist</w:t>
      </w:r>
      <w:r w:rsidR="00131572" w:rsidRPr="000F2697">
        <w:rPr>
          <w:rFonts w:ascii="华文楷体" w:eastAsia="华文楷体" w:hAnsi="华文楷体" w:hint="eastAsia"/>
          <w:lang w:bidi="zh-TW"/>
        </w:rPr>
        <w:t>一</w:t>
      </w:r>
      <w:r w:rsidR="00131572" w:rsidRPr="000F2697">
        <w:rPr>
          <w:rFonts w:ascii="华文楷体" w:eastAsia="华文楷体" w:hAnsi="华文楷体"/>
          <w:lang w:bidi="zh-TW"/>
        </w:rPr>
        <w:t>词,意为</w:t>
      </w:r>
      <w:proofErr w:type="gramStart"/>
      <w:r w:rsidR="00131572" w:rsidRPr="000F2697">
        <w:rPr>
          <w:rFonts w:ascii="华文楷体" w:eastAsia="华文楷体" w:hAnsi="华文楷体"/>
          <w:lang w:bidi="zh-TW"/>
        </w:rPr>
        <w:t>“</w:t>
      </w:r>
      <w:proofErr w:type="gramEnd"/>
      <w:r w:rsidR="00131572" w:rsidRPr="000F2697">
        <w:rPr>
          <w:rFonts w:ascii="华文楷体" w:eastAsia="华文楷体" w:hAnsi="华文楷体"/>
          <w:lang w:bidi="zh-TW"/>
        </w:rPr>
        <w:t>有智慧的人"</w:t>
      </w:r>
      <w:r w:rsidR="001808FE" w:rsidRPr="000F2697">
        <w:rPr>
          <w:rFonts w:ascii="华文楷体" w:eastAsia="华文楷体" w:hAnsi="华文楷体"/>
          <w:lang w:bidi="zh-TW"/>
        </w:rPr>
        <w:t>（</w:t>
      </w:r>
      <w:proofErr w:type="spellStart"/>
      <w:r w:rsidR="00131572" w:rsidRPr="000F2697">
        <w:rPr>
          <w:rFonts w:ascii="华文楷体" w:eastAsia="华文楷体" w:hAnsi="华文楷体"/>
          <w:lang w:bidi="zh-TW"/>
        </w:rPr>
        <w:t>sophia</w:t>
      </w:r>
      <w:proofErr w:type="spellEnd"/>
      <w:r w:rsidR="00C242E9" w:rsidRPr="000F2697">
        <w:rPr>
          <w:rFonts w:ascii="华文楷体" w:eastAsia="华文楷体" w:hAnsi="华文楷体"/>
          <w:lang w:bidi="zh-TW"/>
        </w:rPr>
        <w:t>：</w:t>
      </w:r>
      <w:r w:rsidR="00131572" w:rsidRPr="000F2697">
        <w:rPr>
          <w:rFonts w:ascii="华文楷体" w:eastAsia="华文楷体" w:hAnsi="华文楷体" w:hint="eastAsia"/>
          <w:lang w:bidi="zh-TW"/>
        </w:rPr>
        <w:t>智慧</w:t>
      </w:r>
      <w:r w:rsidR="001808FE" w:rsidRPr="000F2697">
        <w:rPr>
          <w:rFonts w:ascii="华文楷体" w:eastAsia="华文楷体" w:hAnsi="华文楷体"/>
          <w:lang w:bidi="zh-TW"/>
        </w:rPr>
        <w:t>）</w:t>
      </w:r>
      <w:r w:rsidR="00131572" w:rsidRPr="000F2697">
        <w:rPr>
          <w:rFonts w:ascii="华文楷体" w:eastAsia="华文楷体" w:hAnsi="华文楷体"/>
          <w:lang w:bidi="zh-TW"/>
        </w:rPr>
        <w:t>，在此之前，诗人、预言家、“七贤”、伊奥尼亚的哲学家也有此称号,</w:t>
      </w:r>
      <w:r w:rsidR="00131572" w:rsidRPr="000F2697">
        <w:rPr>
          <w:rFonts w:ascii="华文楷体" w:eastAsia="华文楷体" w:hAnsi="华文楷体" w:hint="eastAsia"/>
          <w:lang w:bidi="zh-TW"/>
        </w:rPr>
        <w:t>直至</w:t>
      </w:r>
      <w:r w:rsidR="00131572" w:rsidRPr="000F2697">
        <w:rPr>
          <w:rFonts w:ascii="华文楷体" w:eastAsia="华文楷体" w:hAnsi="华文楷体"/>
          <w:lang w:bidi="zh-TW"/>
        </w:rPr>
        <w:t>BC5世纪，Sophist才专门指那些以传授智慧为职业、并在公共事业中有</w:t>
      </w:r>
      <w:r w:rsidR="00131572" w:rsidRPr="000F2697">
        <w:rPr>
          <w:rFonts w:ascii="华文楷体" w:eastAsia="华文楷体" w:hAnsi="华文楷体" w:hint="eastAsia"/>
          <w:lang w:bidi="zh-TW"/>
        </w:rPr>
        <w:t>所成就的人。</w:t>
      </w:r>
    </w:p>
    <w:p w14:paraId="291D55FA" w14:textId="29E43347" w:rsidR="006518C4" w:rsidRPr="000F2697" w:rsidRDefault="00455DB0"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2、</w:t>
      </w:r>
      <w:r w:rsidR="006518C4" w:rsidRPr="000F2697">
        <w:rPr>
          <w:rFonts w:ascii="华文楷体" w:eastAsia="华文楷体" w:hAnsi="华文楷体" w:hint="eastAsia"/>
          <w:lang w:bidi="zh-TW"/>
        </w:rPr>
        <w:t>智者派思想特点</w:t>
      </w:r>
      <w:r w:rsidR="00EC6552" w:rsidRPr="000F2697">
        <w:rPr>
          <w:rFonts w:ascii="华文楷体" w:eastAsia="华文楷体" w:hAnsi="华文楷体" w:hint="eastAsia"/>
          <w:lang w:bidi="zh-TW"/>
        </w:rPr>
        <w:t>：</w:t>
      </w:r>
      <w:r w:rsidRPr="000F2697">
        <w:rPr>
          <w:rFonts w:ascii="华文楷体" w:eastAsia="华文楷体" w:hAnsi="华文楷体" w:hint="eastAsia"/>
          <w:lang w:bidi="zh-TW"/>
        </w:rPr>
        <w:t>怀疑主义和相对主义的倾向</w:t>
      </w:r>
    </w:p>
    <w:p w14:paraId="04E6C77C" w14:textId="512FD339" w:rsidR="006518C4" w:rsidRPr="000F2697" w:rsidRDefault="00836C4A"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社会和政治变革的洪流让智者们对传统</w:t>
      </w:r>
      <w:r w:rsidR="00843A23" w:rsidRPr="000F2697">
        <w:rPr>
          <w:rFonts w:ascii="华文楷体" w:eastAsia="华文楷体" w:hAnsi="华文楷体" w:hint="eastAsia"/>
          <w:lang w:bidi="zh-TW"/>
        </w:rPr>
        <w:t>的文化权威发出挑战</w:t>
      </w:r>
      <w:r w:rsidR="00774525" w:rsidRPr="000F2697">
        <w:rPr>
          <w:rFonts w:ascii="华文楷体" w:eastAsia="华文楷体" w:hAnsi="华文楷体" w:hint="eastAsia"/>
          <w:lang w:bidi="zh-TW"/>
        </w:rPr>
        <w:t>。</w:t>
      </w:r>
      <w:r w:rsidR="002774CF" w:rsidRPr="000F2697">
        <w:rPr>
          <w:rFonts w:ascii="华文楷体" w:eastAsia="华文楷体" w:hAnsi="华文楷体" w:hint="eastAsia"/>
          <w:lang w:bidi="zh-TW"/>
        </w:rPr>
        <w:t>不同文化的碰撞</w:t>
      </w:r>
      <w:r w:rsidR="00806556" w:rsidRPr="000F2697">
        <w:rPr>
          <w:rFonts w:ascii="华文楷体" w:eastAsia="华文楷体" w:hAnsi="华文楷体" w:hint="eastAsia"/>
          <w:lang w:bidi="zh-TW"/>
        </w:rPr>
        <w:t>冲击了人们心中的普遍性，</w:t>
      </w:r>
      <w:r w:rsidR="006F51BB" w:rsidRPr="000F2697">
        <w:rPr>
          <w:rFonts w:ascii="华文楷体" w:eastAsia="华文楷体" w:hAnsi="华文楷体" w:hint="eastAsia"/>
          <w:lang w:bidi="zh-TW"/>
        </w:rPr>
        <w:t>哲学家</w:t>
      </w:r>
      <w:r w:rsidR="005B6D5D" w:rsidRPr="000F2697">
        <w:rPr>
          <w:rFonts w:ascii="华文楷体" w:eastAsia="华文楷体" w:hAnsi="华文楷体" w:hint="eastAsia"/>
          <w:lang w:bidi="zh-TW"/>
        </w:rPr>
        <w:t>们极尽可能的</w:t>
      </w:r>
      <w:r w:rsidR="004A3D36" w:rsidRPr="000F2697">
        <w:rPr>
          <w:rFonts w:ascii="华文楷体" w:eastAsia="华文楷体" w:hAnsi="华文楷体" w:hint="eastAsia"/>
          <w:lang w:bidi="zh-TW"/>
        </w:rPr>
        <w:t>关于</w:t>
      </w:r>
      <w:r w:rsidR="006F51BB" w:rsidRPr="000F2697">
        <w:rPr>
          <w:rFonts w:ascii="华文楷体" w:eastAsia="华文楷体" w:hAnsi="华文楷体" w:hint="eastAsia"/>
          <w:lang w:bidi="zh-TW"/>
        </w:rPr>
        <w:t>实在本性</w:t>
      </w:r>
      <w:r w:rsidR="005B6D5D" w:rsidRPr="000F2697">
        <w:rPr>
          <w:rFonts w:ascii="华文楷体" w:eastAsia="华文楷体" w:hAnsi="华文楷体" w:hint="eastAsia"/>
          <w:lang w:bidi="zh-TW"/>
        </w:rPr>
        <w:t>的不同观点，也导致了一种怀疑主义</w:t>
      </w:r>
      <w:r w:rsidR="00455DB0" w:rsidRPr="000F2697">
        <w:rPr>
          <w:rFonts w:ascii="华文楷体" w:eastAsia="华文楷体" w:hAnsi="华文楷体" w:hint="eastAsia"/>
          <w:lang w:bidi="zh-TW"/>
        </w:rPr>
        <w:t>的倾向</w:t>
      </w:r>
      <w:r w:rsidR="005B6D5D" w:rsidRPr="000F2697">
        <w:rPr>
          <w:rFonts w:ascii="华文楷体" w:eastAsia="华文楷体" w:hAnsi="华文楷体" w:hint="eastAsia"/>
          <w:lang w:bidi="zh-TW"/>
        </w:rPr>
        <w:t>。</w:t>
      </w:r>
    </w:p>
    <w:p w14:paraId="5A2E2B19" w14:textId="04D63E16" w:rsidR="00455DB0" w:rsidRPr="000F2697" w:rsidRDefault="00455DB0" w:rsidP="000F2697">
      <w:pPr>
        <w:ind w:firstLineChars="200" w:firstLine="420"/>
        <w:rPr>
          <w:rFonts w:ascii="华文楷体" w:eastAsia="华文楷体" w:hAnsi="华文楷体"/>
          <w:lang w:bidi="zh-TW"/>
        </w:rPr>
      </w:pPr>
      <w:r w:rsidRPr="000F2697">
        <w:rPr>
          <w:rFonts w:ascii="华文楷体" w:eastAsia="华文楷体" w:hAnsi="华文楷体"/>
          <w:lang w:bidi="zh-TW"/>
        </w:rPr>
        <w:t>3</w:t>
      </w:r>
      <w:r w:rsidRPr="000F2697">
        <w:rPr>
          <w:rFonts w:ascii="华文楷体" w:eastAsia="华文楷体" w:hAnsi="华文楷体" w:hint="eastAsia"/>
          <w:lang w:bidi="zh-TW"/>
        </w:rPr>
        <w:t>、自然说与约定说</w:t>
      </w:r>
    </w:p>
    <w:p w14:paraId="7E917B21" w14:textId="77777777"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1）自然说</w:t>
      </w:r>
    </w:p>
    <w:p w14:paraId="2E2D92CE" w14:textId="77777777"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①观点</w:t>
      </w:r>
    </w:p>
    <w:p w14:paraId="2565BF61" w14:textId="421BACDE"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自然说坚持自然哲学中的本原观念，特指人类本性。认为人应按照自己本性决定自己的命运，不应受外在</w:t>
      </w:r>
      <w:r w:rsidR="004A5080" w:rsidRPr="000F2697">
        <w:rPr>
          <w:rFonts w:ascii="华文楷体" w:eastAsia="华文楷体" w:hAnsi="华文楷体" w:hint="eastAsia"/>
          <w:lang w:bidi="zh-TW"/>
        </w:rPr>
        <w:t>的落后的</w:t>
      </w:r>
      <w:r w:rsidRPr="000F2697">
        <w:rPr>
          <w:rFonts w:ascii="华文楷体" w:eastAsia="华文楷体" w:hAnsi="华文楷体" w:hint="eastAsia"/>
          <w:lang w:bidi="zh-TW"/>
        </w:rPr>
        <w:t>法律和习俗的约束。</w:t>
      </w:r>
    </w:p>
    <w:p w14:paraId="4B6BBE36" w14:textId="77777777"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②代表人物</w:t>
      </w:r>
    </w:p>
    <w:p w14:paraId="7F6CEC83" w14:textId="770D855F"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lang w:bidi="zh-TW"/>
        </w:rPr>
        <w:t>a</w:t>
      </w:r>
      <w:r w:rsidR="00EE7B0E" w:rsidRPr="000F2697">
        <w:rPr>
          <w:rFonts w:ascii="华文楷体" w:eastAsia="华文楷体" w:hAnsi="华文楷体"/>
          <w:lang w:bidi="zh-TW"/>
        </w:rPr>
        <w:t>。</w:t>
      </w:r>
      <w:r w:rsidRPr="000F2697">
        <w:rPr>
          <w:rFonts w:ascii="华文楷体" w:eastAsia="华文楷体" w:hAnsi="华文楷体"/>
          <w:lang w:bidi="zh-TW"/>
        </w:rPr>
        <w:t>斯拉西马库，认为法律是"弱者，即大多数人"约定而成的，法律是大多数弱者限制少数强者本性的枷锁，它禁止一个人通过强力得到比别人更多的东西</w:t>
      </w:r>
      <w:r w:rsidR="003E077F" w:rsidRPr="000F2697">
        <w:rPr>
          <w:rFonts w:ascii="华文楷体" w:eastAsia="华文楷体" w:hAnsi="华文楷体"/>
          <w:lang w:bidi="zh-TW"/>
        </w:rPr>
        <w:t>；</w:t>
      </w:r>
      <w:r w:rsidRPr="000F2697">
        <w:rPr>
          <w:rFonts w:ascii="华文楷体" w:eastAsia="华文楷体" w:hAnsi="华文楷体"/>
          <w:lang w:bidi="zh-TW"/>
        </w:rPr>
        <w:t>然而，出自本性的真理却是∶强者应该拥有比弱者更多的东西。强者打击人，弱者遭受打击，这是天经地义的事。这是"强权就是公理"的最早表达。</w:t>
      </w:r>
    </w:p>
    <w:p w14:paraId="10BA680F" w14:textId="5D629F5B"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r w:rsidRPr="000F2697">
        <w:rPr>
          <w:rFonts w:ascii="华文楷体" w:eastAsia="华文楷体" w:hAnsi="华文楷体"/>
          <w:lang w:bidi="zh-TW"/>
        </w:rPr>
        <w:t>希庇阿斯，认为人在本性上没有高低、贵贱、强弱之分。</w:t>
      </w:r>
    </w:p>
    <w:p w14:paraId="5A36D4B3" w14:textId="77777777"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2）约定说</w:t>
      </w:r>
    </w:p>
    <w:p w14:paraId="048ABB49" w14:textId="77777777"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①观点</w:t>
      </w:r>
    </w:p>
    <w:p w14:paraId="593F9458" w14:textId="1BA46AEB"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约定说坚持非自然的社会属性。强调人和动物、社会和自然物的区分，主张用社会力量约束和改善人的</w:t>
      </w:r>
      <w:r w:rsidR="009E3E1D" w:rsidRPr="000F2697">
        <w:rPr>
          <w:rFonts w:ascii="华文楷体" w:eastAsia="华文楷体" w:hAnsi="华文楷体" w:hint="eastAsia"/>
          <w:lang w:bidi="zh-TW"/>
        </w:rPr>
        <w:t>蒙昧</w:t>
      </w:r>
      <w:r w:rsidRPr="000F2697">
        <w:rPr>
          <w:rFonts w:ascii="华文楷体" w:eastAsia="华文楷体" w:hAnsi="华文楷体" w:hint="eastAsia"/>
          <w:lang w:bidi="zh-TW"/>
        </w:rPr>
        <w:t>本性。</w:t>
      </w:r>
    </w:p>
    <w:p w14:paraId="772ACFFA" w14:textId="77777777"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②代表人物</w:t>
      </w:r>
    </w:p>
    <w:p w14:paraId="4079AC1F" w14:textId="735DA319"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lang w:bidi="zh-TW"/>
        </w:rPr>
        <w:t>a．普罗泰戈拉，著有《事物的本原》，用约定说观点解释了国家的起源，代表了民主派的政治观点。柏拉图对他的观点理解为∶人为了生存而在共同认可的道德原则之下组成国家，这些原则是人为的，需要通过人的共同努力，特别是通过传授和学习的过程，才能得以维持和延续。</w:t>
      </w:r>
    </w:p>
    <w:p w14:paraId="16CCF64F" w14:textId="25F9A15D"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proofErr w:type="gramStart"/>
      <w:r w:rsidRPr="000F2697">
        <w:rPr>
          <w:rFonts w:ascii="华文楷体" w:eastAsia="华文楷体" w:hAnsi="华文楷体"/>
          <w:lang w:bidi="zh-TW"/>
        </w:rPr>
        <w:t>克里底亚</w:t>
      </w:r>
      <w:proofErr w:type="gramEnd"/>
      <w:r w:rsidRPr="000F2697">
        <w:rPr>
          <w:rFonts w:ascii="华文楷体" w:eastAsia="华文楷体" w:hAnsi="华文楷体"/>
          <w:lang w:bidi="zh-TW"/>
        </w:rPr>
        <w:t>，著有《西叙福斯》，解释社会约定的过程∶最初人生活在无序的野蛮状态，为了向恶人报复，</w:t>
      </w:r>
      <w:proofErr w:type="gramStart"/>
      <w:r w:rsidRPr="000F2697">
        <w:rPr>
          <w:rFonts w:ascii="华文楷体" w:eastAsia="华文楷体" w:hAnsi="华文楷体"/>
          <w:lang w:bidi="zh-TW"/>
        </w:rPr>
        <w:t>人制</w:t>
      </w:r>
      <w:proofErr w:type="gramEnd"/>
      <w:r w:rsidRPr="000F2697">
        <w:rPr>
          <w:rFonts w:ascii="华文楷体" w:eastAsia="华文楷体" w:hAnsi="华文楷体"/>
          <w:lang w:bidi="zh-TW"/>
        </w:rPr>
        <w:t>定了法律，让正义统治，使暴力屈服。但法律不能阻止人们私下作恶，因此一些更聪明、赋有良好理智的人发明了对神的崇拜，用恐惧和神圣原则阻止人们邪恶的行为和思想。表达了对人为约定的蔑视。</w:t>
      </w:r>
    </w:p>
    <w:p w14:paraId="5011EE65" w14:textId="77777777"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3）总结</w:t>
      </w:r>
    </w:p>
    <w:p w14:paraId="4D2265FC" w14:textId="0CEF665B" w:rsidR="004005E5" w:rsidRPr="000F2697" w:rsidRDefault="004005E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自然说和约定说虽然彼此对立，但它们又都与传统的氏族势力相对立。除此之外，自然说和约定说并无特定的政治归属。</w:t>
      </w:r>
    </w:p>
    <w:p w14:paraId="56AD89AB" w14:textId="554A2325" w:rsidR="00FF0445" w:rsidRPr="000F2697" w:rsidRDefault="00FF0445" w:rsidP="000F2697">
      <w:pPr>
        <w:rPr>
          <w:rFonts w:ascii="华文楷体" w:eastAsia="华文楷体" w:hAnsi="华文楷体"/>
          <w:lang w:bidi="zh-TW"/>
        </w:rPr>
      </w:pPr>
      <w:r w:rsidRPr="000F2697">
        <w:rPr>
          <w:rFonts w:ascii="华文楷体" w:eastAsia="华文楷体" w:hAnsi="华文楷体"/>
          <w:lang w:bidi="zh-TW"/>
        </w:rPr>
        <w:t>4</w:t>
      </w:r>
      <w:r w:rsidRPr="000F2697">
        <w:rPr>
          <w:rFonts w:ascii="华文楷体" w:eastAsia="华文楷体" w:hAnsi="华文楷体" w:hint="eastAsia"/>
          <w:lang w:bidi="zh-TW"/>
        </w:rPr>
        <w:t>、智者的功过</w:t>
      </w:r>
    </w:p>
    <w:p w14:paraId="71AC1298" w14:textId="4418DA5B" w:rsidR="00FF0445" w:rsidRPr="000F2697" w:rsidRDefault="00FF0445" w:rsidP="000F2697">
      <w:pPr>
        <w:ind w:firstLine="645"/>
        <w:rPr>
          <w:rFonts w:ascii="华文楷体" w:eastAsia="华文楷体" w:hAnsi="华文楷体"/>
          <w:lang w:bidi="zh-TW"/>
        </w:rPr>
      </w:pPr>
      <w:r w:rsidRPr="000F2697">
        <w:rPr>
          <w:rFonts w:ascii="华文楷体" w:eastAsia="华文楷体" w:hAnsi="华文楷体" w:hint="eastAsia"/>
          <w:lang w:bidi="zh-TW"/>
        </w:rPr>
        <w:t>（1）用怀疑主义从哲学内部破坏</w:t>
      </w:r>
      <w:r w:rsidR="0074111E" w:rsidRPr="000F2697">
        <w:rPr>
          <w:rFonts w:ascii="华文楷体" w:eastAsia="华文楷体" w:hAnsi="华文楷体" w:hint="eastAsia"/>
          <w:lang w:bidi="zh-TW"/>
        </w:rPr>
        <w:t>本原的普遍性和获取关于自然知识的可能</w:t>
      </w:r>
      <w:r w:rsidR="00E90866" w:rsidRPr="000F2697">
        <w:rPr>
          <w:rFonts w:ascii="华文楷体" w:eastAsia="华文楷体" w:hAnsi="华文楷体" w:hint="eastAsia"/>
          <w:lang w:bidi="zh-TW"/>
        </w:rPr>
        <w:t>的哲学传统和成果。</w:t>
      </w:r>
    </w:p>
    <w:p w14:paraId="27CD1D14" w14:textId="458CCB2C" w:rsidR="0074111E" w:rsidRPr="000F2697" w:rsidRDefault="0074111E" w:rsidP="000F2697">
      <w:pPr>
        <w:ind w:firstLine="645"/>
        <w:rPr>
          <w:rFonts w:ascii="华文楷体" w:eastAsia="华文楷体" w:hAnsi="华文楷体"/>
          <w:lang w:bidi="zh-TW"/>
        </w:rPr>
      </w:pPr>
      <w:r w:rsidRPr="000F2697">
        <w:rPr>
          <w:rFonts w:ascii="华文楷体" w:eastAsia="华文楷体" w:hAnsi="华文楷体" w:hint="eastAsia"/>
          <w:lang w:bidi="zh-TW"/>
        </w:rPr>
        <w:t>（2）</w:t>
      </w:r>
      <w:r w:rsidR="00B82A55" w:rsidRPr="000F2697">
        <w:rPr>
          <w:rFonts w:ascii="华文楷体" w:eastAsia="华文楷体" w:hAnsi="华文楷体" w:hint="eastAsia"/>
          <w:lang w:bidi="zh-TW"/>
        </w:rPr>
        <w:t>发展了论辩的方法，到苏格拉底那里形成古希腊的辩证法。</w:t>
      </w:r>
    </w:p>
    <w:p w14:paraId="4960BBE3" w14:textId="6C6EF5D3" w:rsidR="005049D7" w:rsidRPr="000F2697" w:rsidRDefault="005049D7" w:rsidP="000F2697">
      <w:pPr>
        <w:ind w:firstLine="645"/>
        <w:rPr>
          <w:rFonts w:ascii="华文楷体" w:eastAsia="华文楷体" w:hAnsi="华文楷体"/>
          <w:lang w:bidi="zh-TW"/>
        </w:rPr>
      </w:pPr>
      <w:r w:rsidRPr="000F2697">
        <w:rPr>
          <w:rFonts w:ascii="华文楷体" w:eastAsia="华文楷体" w:hAnsi="华文楷体" w:hint="eastAsia"/>
          <w:lang w:bidi="zh-TW"/>
        </w:rPr>
        <w:t>（3）批判神话世界观的旧观念</w:t>
      </w:r>
      <w:r w:rsidR="00170DBE" w:rsidRPr="000F2697">
        <w:rPr>
          <w:rFonts w:ascii="华文楷体" w:eastAsia="华文楷体" w:hAnsi="华文楷体" w:hint="eastAsia"/>
          <w:lang w:bidi="zh-TW"/>
        </w:rPr>
        <w:t>的影响</w:t>
      </w:r>
      <w:r w:rsidRPr="000F2697">
        <w:rPr>
          <w:rFonts w:ascii="华文楷体" w:eastAsia="华文楷体" w:hAnsi="华文楷体" w:hint="eastAsia"/>
          <w:lang w:bidi="zh-TW"/>
        </w:rPr>
        <w:t>范围</w:t>
      </w:r>
      <w:r w:rsidR="00170DBE" w:rsidRPr="000F2697">
        <w:rPr>
          <w:rFonts w:ascii="华文楷体" w:eastAsia="华文楷体" w:hAnsi="华文楷体" w:hint="eastAsia"/>
          <w:lang w:bidi="zh-TW"/>
        </w:rPr>
        <w:t>更为广泛。</w:t>
      </w:r>
    </w:p>
    <w:p w14:paraId="6DC8E080" w14:textId="6A5CB6C9" w:rsidR="00170DBE" w:rsidRPr="000F2697" w:rsidRDefault="00170DBE" w:rsidP="000F2697">
      <w:pPr>
        <w:ind w:firstLine="645"/>
        <w:rPr>
          <w:rFonts w:ascii="华文楷体" w:eastAsia="华文楷体" w:hAnsi="华文楷体"/>
          <w:lang w:bidi="zh-TW"/>
        </w:rPr>
      </w:pPr>
      <w:r w:rsidRPr="000F2697">
        <w:rPr>
          <w:rFonts w:ascii="华文楷体" w:eastAsia="华文楷体" w:hAnsi="华文楷体" w:hint="eastAsia"/>
          <w:lang w:bidi="zh-TW"/>
        </w:rPr>
        <w:t>（4）</w:t>
      </w:r>
      <w:r w:rsidR="0091507B" w:rsidRPr="000F2697">
        <w:rPr>
          <w:rFonts w:ascii="华文楷体" w:eastAsia="华文楷体" w:hAnsi="华文楷体" w:hint="eastAsia"/>
          <w:lang w:bidi="zh-TW"/>
        </w:rPr>
        <w:t>智者把对神话世界观的批判引向社会政治领域，把哲学的主题由原初的“自然”转向人事。</w:t>
      </w:r>
    </w:p>
    <w:p w14:paraId="6AACF73E" w14:textId="3A1F8E76" w:rsidR="0028469A" w:rsidRPr="000F2697" w:rsidRDefault="0028469A" w:rsidP="000F2697">
      <w:pPr>
        <w:ind w:firstLine="645"/>
        <w:rPr>
          <w:rFonts w:ascii="华文楷体" w:eastAsia="华文楷体" w:hAnsi="华文楷体"/>
          <w:lang w:bidi="zh-TW"/>
        </w:rPr>
      </w:pPr>
      <w:r w:rsidRPr="000F2697">
        <w:rPr>
          <w:rFonts w:ascii="华文楷体" w:eastAsia="华文楷体" w:hAnsi="华文楷体" w:hint="eastAsia"/>
          <w:lang w:bidi="zh-TW"/>
        </w:rPr>
        <w:t>①</w:t>
      </w:r>
      <w:r w:rsidR="00765E96" w:rsidRPr="000F2697">
        <w:rPr>
          <w:rFonts w:ascii="华文楷体" w:eastAsia="华文楷体" w:hAnsi="华文楷体"/>
          <w:lang w:bidi="zh-TW"/>
        </w:rPr>
        <w:t>智者们通过自己的学说和行动</w:t>
      </w:r>
      <w:r w:rsidRPr="000F2697">
        <w:rPr>
          <w:rFonts w:ascii="华文楷体" w:eastAsia="华文楷体" w:hAnsi="华文楷体" w:hint="eastAsia"/>
          <w:lang w:bidi="zh-TW"/>
        </w:rPr>
        <w:t>打破了以往狭隘的学派界限，让哲学进入人们的日常生活，借以提高公民的实践能力，</w:t>
      </w:r>
      <w:r w:rsidR="006C733D" w:rsidRPr="000F2697">
        <w:rPr>
          <w:rFonts w:ascii="华文楷体" w:eastAsia="华文楷体" w:hAnsi="华文楷体"/>
          <w:lang w:bidi="zh-TW"/>
        </w:rPr>
        <w:t>向希腊人灌输以人为本的思想，鼓励年轻人追求自身欲望的满足和自我价值的实现。</w:t>
      </w:r>
      <w:r w:rsidR="00765E96" w:rsidRPr="000F2697">
        <w:rPr>
          <w:rFonts w:ascii="华文楷体" w:eastAsia="华文楷体" w:hAnsi="华文楷体" w:hint="eastAsia"/>
          <w:lang w:bidi="zh-TW"/>
        </w:rPr>
        <w:t>智者运动</w:t>
      </w:r>
      <w:r w:rsidRPr="000F2697">
        <w:rPr>
          <w:rFonts w:ascii="华文楷体" w:eastAsia="华文楷体" w:hAnsi="华文楷体" w:hint="eastAsia"/>
          <w:lang w:bidi="zh-TW"/>
        </w:rPr>
        <w:t>是西方哲学史上第一次启蒙运动和人文主义思潮。</w:t>
      </w:r>
    </w:p>
    <w:p w14:paraId="39D021D5" w14:textId="4776B887" w:rsidR="0089482B" w:rsidRPr="000F2697" w:rsidRDefault="0028469A" w:rsidP="000F2697">
      <w:pPr>
        <w:ind w:firstLine="645"/>
        <w:rPr>
          <w:rFonts w:ascii="华文楷体" w:eastAsia="华文楷体" w:hAnsi="华文楷体"/>
          <w:lang w:bidi="zh-TW"/>
        </w:rPr>
      </w:pPr>
      <w:r w:rsidRPr="000F2697">
        <w:rPr>
          <w:rFonts w:ascii="华文楷体" w:eastAsia="华文楷体" w:hAnsi="华文楷体" w:hint="eastAsia"/>
          <w:lang w:bidi="zh-TW"/>
        </w:rPr>
        <w:t>②</w:t>
      </w:r>
      <w:r w:rsidR="0089482B" w:rsidRPr="000F2697">
        <w:rPr>
          <w:rFonts w:ascii="华文楷体" w:eastAsia="华文楷体" w:hAnsi="华文楷体" w:hint="eastAsia"/>
          <w:lang w:bidi="zh-TW"/>
        </w:rPr>
        <w:t>智者派否认从普遍性的角度认识的可能，</w:t>
      </w:r>
      <w:r w:rsidRPr="000F2697">
        <w:rPr>
          <w:rFonts w:ascii="华文楷体" w:eastAsia="华文楷体" w:hAnsi="华文楷体" w:hint="eastAsia"/>
          <w:lang w:bidi="zh-TW"/>
        </w:rPr>
        <w:t>终结了以宇宙生成论为主体的自然哲学，开阔了以研究人和社会为中心的新的哲学领域，但推崇感觉主义、相对主义、怀疑主义，却使哲学自掘坟墓。</w:t>
      </w:r>
    </w:p>
    <w:p w14:paraId="0895E2AA" w14:textId="00AEACCB" w:rsidR="0028469A" w:rsidRPr="000F2697" w:rsidRDefault="0028469A" w:rsidP="000F2697">
      <w:pPr>
        <w:ind w:firstLine="645"/>
        <w:rPr>
          <w:rFonts w:ascii="华文楷体" w:eastAsia="华文楷体" w:hAnsi="华文楷体"/>
          <w:lang w:bidi="zh-TW"/>
        </w:rPr>
      </w:pPr>
    </w:p>
    <w:p w14:paraId="5C55C075" w14:textId="3091DF2C" w:rsidR="0028469A" w:rsidRPr="000F2697" w:rsidRDefault="0028469A" w:rsidP="000F2697">
      <w:pPr>
        <w:ind w:firstLine="645"/>
        <w:rPr>
          <w:rFonts w:ascii="华文楷体" w:eastAsia="华文楷体" w:hAnsi="华文楷体"/>
          <w:lang w:bidi="zh-TW"/>
        </w:rPr>
      </w:pPr>
      <w:r w:rsidRPr="000F2697">
        <w:rPr>
          <w:rFonts w:ascii="华文楷体" w:eastAsia="华文楷体" w:hAnsi="华文楷体" w:hint="eastAsia"/>
          <w:lang w:bidi="zh-TW"/>
        </w:rPr>
        <w:t>③就创新而言，</w:t>
      </w:r>
      <w:r w:rsidR="004D25AB" w:rsidRPr="000F2697">
        <w:rPr>
          <w:rFonts w:ascii="华文楷体" w:eastAsia="华文楷体" w:hAnsi="华文楷体" w:hint="eastAsia"/>
          <w:lang w:bidi="zh-TW"/>
        </w:rPr>
        <w:t>智者</w:t>
      </w:r>
      <w:r w:rsidRPr="000F2697">
        <w:rPr>
          <w:rFonts w:ascii="华文楷体" w:eastAsia="华文楷体" w:hAnsi="华文楷体" w:hint="eastAsia"/>
          <w:lang w:bidi="zh-TW"/>
        </w:rPr>
        <w:t>激发了人们的民主思想，</w:t>
      </w:r>
      <w:r w:rsidR="008E1070" w:rsidRPr="000F2697">
        <w:rPr>
          <w:rFonts w:ascii="华文楷体" w:eastAsia="华文楷体" w:hAnsi="华文楷体"/>
          <w:lang w:bidi="zh-TW"/>
        </w:rPr>
        <w:t>促使人们摆脱诸神和法律的约束，挑战它们的权威，并反思自身的处境，重新寻求道德和权力的基础。</w:t>
      </w:r>
      <w:r w:rsidRPr="000F2697">
        <w:rPr>
          <w:rFonts w:ascii="华文楷体" w:eastAsia="华文楷体" w:hAnsi="华文楷体" w:hint="eastAsia"/>
          <w:lang w:bidi="zh-TW"/>
        </w:rPr>
        <w:t>要求哲学、宗教、习俗以及建立在它们之上的制度来明辨自己的合理性。</w:t>
      </w:r>
    </w:p>
    <w:p w14:paraId="65375D63" w14:textId="672B6370" w:rsidR="00214C00" w:rsidRPr="000F2697" w:rsidRDefault="00214C00" w:rsidP="000F2697">
      <w:pPr>
        <w:ind w:firstLine="645"/>
        <w:rPr>
          <w:rFonts w:ascii="华文楷体" w:eastAsia="华文楷体" w:hAnsi="华文楷体"/>
          <w:lang w:bidi="zh-TW"/>
        </w:rPr>
      </w:pPr>
    </w:p>
    <w:p w14:paraId="0AB70F3E" w14:textId="0B4C35E8" w:rsidR="002573FA" w:rsidRPr="000F2697" w:rsidRDefault="00D82A4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二、</w:t>
      </w:r>
      <w:r w:rsidR="002573FA" w:rsidRPr="000F2697">
        <w:rPr>
          <w:rFonts w:ascii="华文楷体" w:eastAsia="华文楷体" w:hAnsi="华文楷体" w:hint="eastAsia"/>
          <w:lang w:bidi="zh-TW"/>
        </w:rPr>
        <w:t>普罗泰戈拉</w:t>
      </w:r>
      <w:r w:rsidR="00F37AF5" w:rsidRPr="000F2697">
        <w:rPr>
          <w:rFonts w:ascii="华文楷体" w:eastAsia="华文楷体" w:hAnsi="华文楷体" w:hint="eastAsia"/>
          <w:lang w:bidi="zh-TW"/>
        </w:rPr>
        <w:t>：人是万物的尺度</w:t>
      </w:r>
      <w:r w:rsidR="00BD4543" w:rsidRPr="000F2697">
        <w:rPr>
          <w:rFonts w:ascii="华文楷体" w:eastAsia="华文楷体" w:hAnsi="华文楷体" w:hint="eastAsia"/>
          <w:lang w:bidi="zh-TW"/>
        </w:rPr>
        <w:t>、一切理论都有其对立的说法。</w:t>
      </w:r>
    </w:p>
    <w:p w14:paraId="07E83F95" w14:textId="14BA0245" w:rsidR="00F37AF5" w:rsidRPr="000F2697" w:rsidRDefault="005536D2"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（1）</w:t>
      </w:r>
      <w:r w:rsidR="009E30E0" w:rsidRPr="000F2697">
        <w:rPr>
          <w:rFonts w:ascii="华文楷体" w:eastAsia="华文楷体" w:hAnsi="华文楷体"/>
          <w:lang w:bidi="zh-TW"/>
        </w:rPr>
        <w:t>“人是万物的尺度，是存在的事物存在的尺度，也是不存在的事物不存在的尺度。”</w:t>
      </w:r>
    </w:p>
    <w:p w14:paraId="6D15B34A" w14:textId="011EB3DB" w:rsidR="009A09F4" w:rsidRPr="000F2697" w:rsidRDefault="00FF0CC1" w:rsidP="000F2697">
      <w:pPr>
        <w:ind w:firstLineChars="400" w:firstLine="840"/>
        <w:rPr>
          <w:rFonts w:ascii="华文楷体" w:eastAsia="华文楷体" w:hAnsi="华文楷体"/>
          <w:lang w:bidi="zh-TW"/>
        </w:rPr>
      </w:pPr>
      <w:r w:rsidRPr="000F2697">
        <w:rPr>
          <w:rFonts w:ascii="华文楷体" w:eastAsia="华文楷体" w:hAnsi="华文楷体" w:hint="eastAsia"/>
          <w:lang w:bidi="zh-TW"/>
        </w:rPr>
        <w:t>1、</w:t>
      </w:r>
      <w:r w:rsidR="009A09F4" w:rsidRPr="000F2697">
        <w:rPr>
          <w:rFonts w:ascii="华文楷体" w:eastAsia="华文楷体" w:hAnsi="华文楷体" w:hint="eastAsia"/>
          <w:lang w:bidi="zh-TW"/>
        </w:rPr>
        <w:t>对“人”的理解：</w:t>
      </w:r>
    </w:p>
    <w:p w14:paraId="047781D3" w14:textId="77777777" w:rsidR="00B6639B" w:rsidRPr="000F2697" w:rsidRDefault="002F0043" w:rsidP="00DC0188">
      <w:pPr>
        <w:ind w:firstLineChars="200" w:firstLine="420"/>
        <w:rPr>
          <w:rFonts w:ascii="华文楷体" w:eastAsia="华文楷体" w:hAnsi="华文楷体"/>
          <w:lang w:bidi="zh-TW"/>
        </w:rPr>
      </w:pPr>
      <w:r w:rsidRPr="000F2697">
        <w:rPr>
          <w:rFonts w:ascii="华文楷体" w:eastAsia="华文楷体" w:hAnsi="华文楷体" w:hint="eastAsia"/>
          <w:lang w:bidi="zh-TW"/>
        </w:rPr>
        <w:t>①“人”：与世间万物相对立的人类</w:t>
      </w:r>
      <w:r w:rsidR="00B6639B" w:rsidRPr="000F2697">
        <w:rPr>
          <w:rFonts w:ascii="华文楷体" w:eastAsia="华文楷体" w:hAnsi="华文楷体" w:hint="eastAsia"/>
          <w:lang w:bidi="zh-TW"/>
        </w:rPr>
        <w:t>，则表达了人类中心主义的观点。</w:t>
      </w:r>
    </w:p>
    <w:p w14:paraId="5FF4DEE0" w14:textId="56E983FE" w:rsidR="00BD4543" w:rsidRPr="000F2697" w:rsidRDefault="002F0043"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②</w:t>
      </w:r>
      <w:r w:rsidR="00B6639B" w:rsidRPr="000F2697">
        <w:rPr>
          <w:rFonts w:ascii="华文楷体" w:eastAsia="华文楷体" w:hAnsi="华文楷体" w:hint="eastAsia"/>
          <w:lang w:bidi="zh-TW"/>
        </w:rPr>
        <w:t>“人”：与他人相对立的</w:t>
      </w:r>
      <w:r w:rsidR="009A09F4" w:rsidRPr="000F2697">
        <w:rPr>
          <w:rFonts w:ascii="华文楷体" w:eastAsia="华文楷体" w:hAnsi="华文楷体" w:hint="eastAsia"/>
          <w:lang w:bidi="zh-TW"/>
        </w:rPr>
        <w:t>个人，则是一种唯我主义。</w:t>
      </w:r>
    </w:p>
    <w:p w14:paraId="612B0FCD" w14:textId="1EAD0273" w:rsidR="00012CA7" w:rsidRPr="000F2697" w:rsidRDefault="007434BB" w:rsidP="000F2697">
      <w:pPr>
        <w:ind w:firstLineChars="400" w:firstLine="840"/>
        <w:rPr>
          <w:rFonts w:ascii="华文楷体" w:eastAsia="华文楷体" w:hAnsi="华文楷体"/>
          <w:lang w:bidi="zh-TW"/>
        </w:rPr>
      </w:pPr>
      <w:r w:rsidRPr="000F2697">
        <w:rPr>
          <w:rFonts w:ascii="华文楷体" w:eastAsia="华文楷体" w:hAnsi="华文楷体"/>
          <w:lang w:bidi="zh-TW"/>
        </w:rPr>
        <w:t>2</w:t>
      </w:r>
      <w:r w:rsidR="0041228B" w:rsidRPr="000F2697">
        <w:rPr>
          <w:rFonts w:ascii="华文楷体" w:eastAsia="华文楷体" w:hAnsi="华文楷体" w:hint="eastAsia"/>
          <w:lang w:bidi="zh-TW"/>
        </w:rPr>
        <w:t>、对“人是万物的尺度”的理解</w:t>
      </w:r>
    </w:p>
    <w:p w14:paraId="10A2B023" w14:textId="2C567096" w:rsidR="00E86D97" w:rsidRPr="000F2697" w:rsidRDefault="00E86D97"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①苏格拉底认为</w:t>
      </w:r>
      <w:r w:rsidR="00816658" w:rsidRPr="000F2697">
        <w:rPr>
          <w:rFonts w:ascii="华文楷体" w:eastAsia="华文楷体" w:hAnsi="华文楷体" w:hint="eastAsia"/>
          <w:lang w:bidi="zh-TW"/>
        </w:rPr>
        <w:t>这是一种感觉主义和相对主义的真理观</w:t>
      </w:r>
      <w:r w:rsidR="00C164CE" w:rsidRPr="000F2697">
        <w:rPr>
          <w:rFonts w:ascii="华文楷体" w:eastAsia="华文楷体" w:hAnsi="华文楷体" w:hint="eastAsia"/>
          <w:lang w:bidi="zh-TW"/>
        </w:rPr>
        <w:t>，因此这句话就表现为知识</w:t>
      </w:r>
      <w:r w:rsidR="00A31CDE" w:rsidRPr="000F2697">
        <w:rPr>
          <w:rFonts w:ascii="华文楷体" w:eastAsia="华文楷体" w:hAnsi="华文楷体" w:hint="eastAsia"/>
          <w:lang w:bidi="zh-TW"/>
        </w:rPr>
        <w:t>依靠个人的感觉。</w:t>
      </w:r>
      <w:r w:rsidR="000157FE" w:rsidRPr="000F2697">
        <w:rPr>
          <w:rFonts w:ascii="华文楷体" w:eastAsia="华文楷体" w:hAnsi="华文楷体" w:hint="eastAsia"/>
          <w:lang w:bidi="zh-TW"/>
        </w:rPr>
        <w:t>既然每个人的感觉各不相同</w:t>
      </w:r>
      <w:r w:rsidR="00172640" w:rsidRPr="000F2697">
        <w:rPr>
          <w:rFonts w:ascii="华文楷体" w:eastAsia="华文楷体" w:hAnsi="华文楷体" w:hint="eastAsia"/>
          <w:lang w:bidi="zh-TW"/>
        </w:rPr>
        <w:t>，那么</w:t>
      </w:r>
      <w:r w:rsidR="0062176A" w:rsidRPr="000F2697">
        <w:rPr>
          <w:rFonts w:ascii="华文楷体" w:eastAsia="华文楷体" w:hAnsi="华文楷体" w:hint="eastAsia"/>
          <w:lang w:bidi="zh-TW"/>
        </w:rPr>
        <w:t>他们必不能就事物的存在和性质</w:t>
      </w:r>
      <w:r w:rsidR="00B111FD" w:rsidRPr="000F2697">
        <w:rPr>
          <w:rFonts w:ascii="华文楷体" w:eastAsia="华文楷体" w:hAnsi="华文楷体" w:hint="eastAsia"/>
          <w:lang w:bidi="zh-TW"/>
        </w:rPr>
        <w:t>做出不变的共同判断。</w:t>
      </w:r>
    </w:p>
    <w:p w14:paraId="29FB880C" w14:textId="7F530CDF" w:rsidR="00074D4B" w:rsidRPr="000F2697" w:rsidRDefault="008D19D8" w:rsidP="000F2697">
      <w:pPr>
        <w:ind w:firstLineChars="300" w:firstLine="630"/>
        <w:rPr>
          <w:rFonts w:ascii="华文楷体" w:eastAsia="华文楷体" w:hAnsi="华文楷体"/>
          <w:lang w:bidi="zh-TW"/>
        </w:rPr>
      </w:pPr>
      <w:r w:rsidRPr="000F2697">
        <w:rPr>
          <w:rFonts w:ascii="华文楷体" w:eastAsia="华文楷体" w:hAnsi="华文楷体" w:hint="eastAsia"/>
          <w:lang w:bidi="zh-TW"/>
        </w:rPr>
        <w:t>②</w:t>
      </w:r>
      <w:r w:rsidR="00074D4B" w:rsidRPr="000F2697">
        <w:rPr>
          <w:rFonts w:ascii="华文楷体" w:eastAsia="华文楷体" w:hAnsi="华文楷体"/>
          <w:lang w:bidi="zh-TW"/>
        </w:rPr>
        <w:t>以人为中心去</w:t>
      </w:r>
      <w:proofErr w:type="gramStart"/>
      <w:r w:rsidR="00074D4B" w:rsidRPr="000F2697">
        <w:rPr>
          <w:rFonts w:ascii="华文楷体" w:eastAsia="华文楷体" w:hAnsi="华文楷体"/>
          <w:lang w:bidi="zh-TW"/>
        </w:rPr>
        <w:t>观照</w:t>
      </w:r>
      <w:proofErr w:type="gramEnd"/>
      <w:r w:rsidR="00074D4B" w:rsidRPr="000F2697">
        <w:rPr>
          <w:rFonts w:ascii="华文楷体" w:eastAsia="华文楷体" w:hAnsi="华文楷体"/>
          <w:lang w:bidi="zh-TW"/>
        </w:rPr>
        <w:t>事物和诸神。首先，事物的存在或不存在要由人加以判定。也就是说，事物没有脱离开人的独立存在，它们的存在或不存在是相对的。其次，神的存在</w:t>
      </w:r>
      <w:proofErr w:type="gramStart"/>
      <w:r w:rsidR="00074D4B" w:rsidRPr="000F2697">
        <w:rPr>
          <w:rFonts w:ascii="华文楷体" w:eastAsia="华文楷体" w:hAnsi="华文楷体"/>
          <w:lang w:bidi="zh-TW"/>
        </w:rPr>
        <w:t>在</w:t>
      </w:r>
      <w:proofErr w:type="gramEnd"/>
      <w:r w:rsidR="00074D4B" w:rsidRPr="000F2697">
        <w:rPr>
          <w:rFonts w:ascii="华文楷体" w:eastAsia="华文楷体" w:hAnsi="华文楷体"/>
          <w:lang w:bidi="zh-TW"/>
        </w:rPr>
        <w:t>这里遭到了质疑。表面上看，普罗泰戈拉似乎承认人的认识能力的局限性，以至于无法回答</w:t>
      </w:r>
      <w:proofErr w:type="gramStart"/>
      <w:r w:rsidR="00074D4B" w:rsidRPr="000F2697">
        <w:rPr>
          <w:rFonts w:ascii="华文楷体" w:eastAsia="华文楷体" w:hAnsi="华文楷体"/>
          <w:lang w:bidi="zh-TW"/>
        </w:rPr>
        <w:t>神是否</w:t>
      </w:r>
      <w:proofErr w:type="gramEnd"/>
      <w:r w:rsidR="00074D4B" w:rsidRPr="000F2697">
        <w:rPr>
          <w:rFonts w:ascii="华文楷体" w:eastAsia="华文楷体" w:hAnsi="华文楷体"/>
          <w:lang w:bidi="zh-TW"/>
        </w:rPr>
        <w:t>存在的问题。而事实上，他这里是站在人的立场上试图消除这个问题，因为探讨这样的问题是不值得的，只会空耗时光。所以，普罗泰戈拉在存在问题上的一般立场是</w:t>
      </w:r>
      <w:r w:rsidR="00C242E9" w:rsidRPr="000F2697">
        <w:rPr>
          <w:rFonts w:ascii="华文楷体" w:eastAsia="华文楷体" w:hAnsi="华文楷体"/>
          <w:lang w:bidi="zh-TW"/>
        </w:rPr>
        <w:t>：</w:t>
      </w:r>
      <w:r w:rsidR="00074D4B" w:rsidRPr="000F2697">
        <w:rPr>
          <w:rFonts w:ascii="华文楷体" w:eastAsia="华文楷体" w:hAnsi="华文楷体"/>
          <w:lang w:bidi="zh-TW"/>
        </w:rPr>
        <w:t>人是最确实的存在，事物的存在或不存在是相对于人的，而神的存在是可疑的。</w:t>
      </w:r>
    </w:p>
    <w:p w14:paraId="0967F690" w14:textId="2CB8FB4D" w:rsidR="000A6D83" w:rsidRPr="000F2697" w:rsidRDefault="007434BB"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③</w:t>
      </w:r>
      <w:r w:rsidR="006075E1" w:rsidRPr="000F2697">
        <w:rPr>
          <w:rFonts w:ascii="华文楷体" w:eastAsia="华文楷体" w:hAnsi="华文楷体"/>
          <w:lang w:bidi="zh-TW"/>
        </w:rPr>
        <w:t>对普罗泰戈拉的论断还可以从认识论的角度去理解。人不仅是首要的存在者，还是认识的主体。事物以各种方式呈现给人。人按照事物呈现的方式把握它们。于是就会出现这样的问题</w:t>
      </w:r>
      <w:r w:rsidR="00C242E9" w:rsidRPr="000F2697">
        <w:rPr>
          <w:rFonts w:ascii="华文楷体" w:eastAsia="华文楷体" w:hAnsi="华文楷体"/>
          <w:lang w:bidi="zh-TW"/>
        </w:rPr>
        <w:t>：</w:t>
      </w:r>
      <w:r w:rsidR="006075E1" w:rsidRPr="000F2697">
        <w:rPr>
          <w:rFonts w:ascii="华文楷体" w:eastAsia="华文楷体" w:hAnsi="华文楷体"/>
          <w:lang w:bidi="zh-TW"/>
        </w:rPr>
        <w:t>不同的人对于同一事物的认识会是不同的，在这种情况下，到底谁的认识是正确的呢？普罗泰戈拉回答说</w:t>
      </w:r>
      <w:r w:rsidR="00C242E9" w:rsidRPr="000F2697">
        <w:rPr>
          <w:rFonts w:ascii="华文楷体" w:eastAsia="华文楷体" w:hAnsi="华文楷体"/>
          <w:lang w:bidi="zh-TW"/>
        </w:rPr>
        <w:t>：</w:t>
      </w:r>
      <w:r w:rsidR="006075E1" w:rsidRPr="000F2697">
        <w:rPr>
          <w:rFonts w:ascii="华文楷体" w:eastAsia="华文楷体" w:hAnsi="华文楷体"/>
          <w:lang w:bidi="zh-TW"/>
        </w:rPr>
        <w:t>没有谁的认识比他人的认识更正确些。</w:t>
      </w:r>
      <w:r w:rsidR="000A6D83" w:rsidRPr="000F2697">
        <w:rPr>
          <w:rFonts w:ascii="华文楷体" w:eastAsia="华文楷体" w:hAnsi="华文楷体"/>
          <w:lang w:bidi="zh-TW"/>
        </w:rPr>
        <w:t>普罗泰戈拉敏锐地指出，对于任何事物，我们都可以得到完全不同的、甚至相互矛盾的看法，而这正说明绝对真理是不存在的，任何认识都只能是相对的。这便是他的认识论的相对主义。他正是以这种见解去反驳自然哲学家们的各种学说的</w:t>
      </w:r>
      <w:r w:rsidR="00C242E9" w:rsidRPr="000F2697">
        <w:rPr>
          <w:rFonts w:ascii="华文楷体" w:eastAsia="华文楷体" w:hAnsi="华文楷体"/>
          <w:lang w:bidi="zh-TW"/>
        </w:rPr>
        <w:t>：</w:t>
      </w:r>
      <w:r w:rsidR="000A6D83" w:rsidRPr="000F2697">
        <w:rPr>
          <w:rFonts w:ascii="华文楷体" w:eastAsia="华文楷体" w:hAnsi="华文楷体"/>
          <w:lang w:bidi="zh-TW"/>
        </w:rPr>
        <w:t>这些学说不过是他们的一己之见，根本不代表真理，永远也提不出对事物的最终解释。</w:t>
      </w:r>
    </w:p>
    <w:p w14:paraId="13C916C5" w14:textId="7183A7BE" w:rsidR="008D19D8" w:rsidRPr="000F2697" w:rsidRDefault="00B27278" w:rsidP="00DC0188">
      <w:pPr>
        <w:ind w:firstLineChars="200" w:firstLine="420"/>
        <w:rPr>
          <w:rFonts w:ascii="华文楷体" w:eastAsia="华文楷体" w:hAnsi="华文楷体"/>
          <w:lang w:bidi="zh-TW"/>
        </w:rPr>
      </w:pPr>
      <w:r w:rsidRPr="000F2697">
        <w:rPr>
          <w:rFonts w:ascii="华文楷体" w:eastAsia="华文楷体" w:hAnsi="华文楷体" w:hint="eastAsia"/>
          <w:lang w:bidi="zh-TW"/>
        </w:rPr>
        <w:t>④柏拉图认为</w:t>
      </w:r>
      <w:r w:rsidRPr="000F2697">
        <w:rPr>
          <w:rFonts w:ascii="华文楷体" w:eastAsia="华文楷体" w:hAnsi="华文楷体"/>
          <w:lang w:bidi="zh-TW"/>
        </w:rPr>
        <w:t>，普罗泰戈拉把知识看作感觉，从而否认客观真理的做法是完全错误的。他随后又探讨了其他界定知识的方式，但最终还是没有确切的结论。</w:t>
      </w:r>
    </w:p>
    <w:p w14:paraId="7D2198B0" w14:textId="7F5D1EF5" w:rsidR="003C7421" w:rsidRPr="000F2697" w:rsidRDefault="003C7421"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（2）</w:t>
      </w:r>
      <w:r w:rsidR="006D107D" w:rsidRPr="000F2697">
        <w:rPr>
          <w:rFonts w:ascii="华文楷体" w:eastAsia="华文楷体" w:hAnsi="华文楷体" w:hint="eastAsia"/>
          <w:lang w:bidi="zh-TW"/>
        </w:rPr>
        <w:t>意义</w:t>
      </w:r>
    </w:p>
    <w:p w14:paraId="6C7B397B" w14:textId="295E7C20" w:rsidR="008D19D8" w:rsidRPr="000F2697" w:rsidRDefault="008D19D8"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A</w:t>
      </w:r>
      <w:r w:rsidR="00EE7B0E" w:rsidRPr="000F2697">
        <w:rPr>
          <w:rFonts w:ascii="华文楷体" w:eastAsia="华文楷体" w:hAnsi="华文楷体"/>
          <w:lang w:bidi="zh-TW"/>
        </w:rPr>
        <w:t>。</w:t>
      </w:r>
      <w:r w:rsidR="006D107D" w:rsidRPr="000F2697">
        <w:rPr>
          <w:rFonts w:ascii="华文楷体" w:eastAsia="华文楷体" w:hAnsi="华文楷体" w:hint="eastAsia"/>
          <w:lang w:bidi="zh-TW"/>
        </w:rPr>
        <w:t>“人是万物的尺度”命题带有明显的主观主义、感觉主义和相对主义色彩，反对“神是万物尺度”的神话传统和人是自然产物的自然哲学传统，</w:t>
      </w:r>
      <w:r w:rsidR="00975B7F" w:rsidRPr="000F2697">
        <w:rPr>
          <w:rFonts w:ascii="华文楷体" w:eastAsia="华文楷体" w:hAnsi="华文楷体" w:hint="eastAsia"/>
          <w:lang w:bidi="zh-TW"/>
        </w:rPr>
        <w:t>主张要用人替代神来判断</w:t>
      </w:r>
      <w:r w:rsidR="00975B7F" w:rsidRPr="000F2697">
        <w:rPr>
          <w:rFonts w:ascii="华文楷体" w:eastAsia="华文楷体" w:hAnsi="华文楷体"/>
          <w:lang w:bidi="zh-TW"/>
        </w:rPr>
        <w:t>事物的善恶，反对用神的意志来衡量人类活动，提倡把是否符合人性或者是否对</w:t>
      </w:r>
      <w:r w:rsidR="00975B7F" w:rsidRPr="000F2697">
        <w:rPr>
          <w:rFonts w:ascii="华文楷体" w:eastAsia="华文楷体" w:hAnsi="华文楷体" w:hint="eastAsia"/>
          <w:lang w:bidi="zh-TW"/>
        </w:rPr>
        <w:t>人类发展有利</w:t>
      </w:r>
      <w:proofErr w:type="gramStart"/>
      <w:r w:rsidR="00975B7F" w:rsidRPr="000F2697">
        <w:rPr>
          <w:rFonts w:ascii="华文楷体" w:eastAsia="华文楷体" w:hAnsi="华文楷体" w:hint="eastAsia"/>
          <w:lang w:bidi="zh-TW"/>
        </w:rPr>
        <w:t>来作</w:t>
      </w:r>
      <w:proofErr w:type="gramEnd"/>
      <w:r w:rsidR="00975B7F" w:rsidRPr="000F2697">
        <w:rPr>
          <w:rFonts w:ascii="华文楷体" w:eastAsia="华文楷体" w:hAnsi="华文楷体" w:hint="eastAsia"/>
          <w:lang w:bidi="zh-TW"/>
        </w:rPr>
        <w:t>为评价希腊政治的标准</w:t>
      </w:r>
      <w:r w:rsidR="006D107D" w:rsidRPr="000F2697">
        <w:rPr>
          <w:rFonts w:ascii="华文楷体" w:eastAsia="华文楷体" w:hAnsi="华文楷体" w:hint="eastAsia"/>
          <w:lang w:bidi="zh-TW"/>
        </w:rPr>
        <w:t>，</w:t>
      </w:r>
      <w:r w:rsidR="0088464C" w:rsidRPr="000F2697">
        <w:rPr>
          <w:rFonts w:ascii="华文楷体" w:eastAsia="华文楷体" w:hAnsi="华文楷体" w:hint="eastAsia"/>
          <w:lang w:bidi="zh-TW"/>
        </w:rPr>
        <w:t>这</w:t>
      </w:r>
      <w:r w:rsidR="006D107D" w:rsidRPr="000F2697">
        <w:rPr>
          <w:rFonts w:ascii="华文楷体" w:eastAsia="华文楷体" w:hAnsi="华文楷体" w:hint="eastAsia"/>
          <w:lang w:bidi="zh-TW"/>
        </w:rPr>
        <w:t>是西方哲学史上第一个强调主体能动性的典型命题，对于破除外在的限制与束缚，启发人们重视自身价值，具有重要的启蒙意义。</w:t>
      </w:r>
    </w:p>
    <w:p w14:paraId="04A3060C" w14:textId="4F4DF913" w:rsidR="006D107D" w:rsidRPr="000F2697" w:rsidRDefault="008D19D8"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B</w:t>
      </w:r>
      <w:r w:rsidR="00EE7B0E" w:rsidRPr="000F2697">
        <w:rPr>
          <w:rFonts w:ascii="华文楷体" w:eastAsia="华文楷体" w:hAnsi="华文楷体"/>
          <w:lang w:bidi="zh-TW"/>
        </w:rPr>
        <w:t>。</w:t>
      </w:r>
      <w:r w:rsidR="006D107D" w:rsidRPr="000F2697">
        <w:rPr>
          <w:rFonts w:ascii="华文楷体" w:eastAsia="华文楷体" w:hAnsi="华文楷体" w:hint="eastAsia"/>
          <w:lang w:bidi="zh-TW"/>
        </w:rPr>
        <w:t>普罗泰戈拉的这一命题在当时是针对“神意”说的，它提高人的地位，贬低了神的地位；这一命题也有约定论的含义。</w:t>
      </w:r>
    </w:p>
    <w:p w14:paraId="31AA3310" w14:textId="77777777" w:rsidR="00261A43" w:rsidRPr="000F2697" w:rsidRDefault="00261A43" w:rsidP="000F2697">
      <w:pPr>
        <w:ind w:firstLineChars="200" w:firstLine="420"/>
        <w:rPr>
          <w:rFonts w:ascii="华文楷体" w:eastAsia="华文楷体" w:hAnsi="华文楷体"/>
          <w:lang w:bidi="zh-TW"/>
        </w:rPr>
      </w:pPr>
    </w:p>
    <w:p w14:paraId="657E0FE8" w14:textId="77777777" w:rsidR="00261A43" w:rsidRPr="000F2697" w:rsidRDefault="00261A43" w:rsidP="000F2697">
      <w:pPr>
        <w:ind w:firstLineChars="200" w:firstLine="420"/>
        <w:rPr>
          <w:rFonts w:ascii="华文楷体" w:eastAsia="华文楷体" w:hAnsi="华文楷体"/>
          <w:lang w:bidi="zh-TW"/>
        </w:rPr>
      </w:pPr>
    </w:p>
    <w:p w14:paraId="7FB0921C" w14:textId="6975C11B" w:rsidR="002573FA" w:rsidRPr="000F2697" w:rsidRDefault="00D82A4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三</w:t>
      </w:r>
      <w:r w:rsidR="002573FA" w:rsidRPr="000F2697">
        <w:rPr>
          <w:rFonts w:ascii="华文楷体" w:eastAsia="华文楷体" w:hAnsi="华文楷体" w:hint="eastAsia"/>
          <w:lang w:bidi="zh-TW"/>
        </w:rPr>
        <w:t>、高尔吉亚</w:t>
      </w:r>
    </w:p>
    <w:p w14:paraId="485137FA" w14:textId="00B9DB9E" w:rsidR="00B83D04" w:rsidRPr="000F2697" w:rsidRDefault="0037361B"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1、</w:t>
      </w:r>
      <w:r w:rsidR="00B83D04" w:rsidRPr="000F2697">
        <w:rPr>
          <w:rFonts w:ascii="华文楷体" w:eastAsia="华文楷体" w:hAnsi="华文楷体" w:hint="eastAsia"/>
          <w:lang w:bidi="zh-TW"/>
        </w:rPr>
        <w:t>高尔吉亚为进一步论证“任何事物都有两种正反相对的说法”这一相对主义原则，他用反证法提出三个命题</w:t>
      </w:r>
      <w:r w:rsidR="00C242E9" w:rsidRPr="000F2697">
        <w:rPr>
          <w:rFonts w:ascii="华文楷体" w:eastAsia="华文楷体" w:hAnsi="华文楷体"/>
          <w:lang w:bidi="zh-TW"/>
        </w:rPr>
        <w:t>：</w:t>
      </w:r>
    </w:p>
    <w:p w14:paraId="743E9469" w14:textId="65F2E280" w:rsidR="00B83D04" w:rsidRPr="000F2697" w:rsidRDefault="001808FE" w:rsidP="000F2697">
      <w:pPr>
        <w:ind w:firstLineChars="200" w:firstLine="420"/>
        <w:rPr>
          <w:rFonts w:ascii="华文楷体" w:eastAsia="华文楷体" w:hAnsi="华文楷体"/>
          <w:lang w:bidi="zh-TW"/>
        </w:rPr>
      </w:pPr>
      <w:r w:rsidRPr="000F2697">
        <w:rPr>
          <w:rFonts w:ascii="华文楷体" w:eastAsia="华文楷体" w:hAnsi="华文楷体"/>
          <w:lang w:bidi="zh-TW"/>
        </w:rPr>
        <w:t>（</w:t>
      </w:r>
      <w:r w:rsidR="00B83D04" w:rsidRPr="000F2697">
        <w:rPr>
          <w:rFonts w:ascii="华文楷体" w:eastAsia="华文楷体" w:hAnsi="华文楷体"/>
          <w:lang w:bidi="zh-TW"/>
        </w:rPr>
        <w:t>1</w:t>
      </w:r>
      <w:r w:rsidRPr="000F2697">
        <w:rPr>
          <w:rFonts w:ascii="华文楷体" w:eastAsia="华文楷体" w:hAnsi="华文楷体"/>
          <w:lang w:bidi="zh-TW"/>
        </w:rPr>
        <w:t>）</w:t>
      </w:r>
      <w:r w:rsidR="00B83D04" w:rsidRPr="000F2697">
        <w:rPr>
          <w:rFonts w:ascii="华文楷体" w:eastAsia="华文楷体" w:hAnsi="华文楷体"/>
          <w:lang w:bidi="zh-TW"/>
        </w:rPr>
        <w:t>无物存在</w:t>
      </w:r>
    </w:p>
    <w:p w14:paraId="0B3D67AB" w14:textId="3199D3DB" w:rsidR="00B83D04" w:rsidRPr="000F2697" w:rsidRDefault="001808FE" w:rsidP="000F2697">
      <w:pPr>
        <w:ind w:firstLineChars="200" w:firstLine="420"/>
        <w:rPr>
          <w:rFonts w:ascii="华文楷体" w:eastAsia="华文楷体" w:hAnsi="华文楷体"/>
          <w:lang w:bidi="zh-TW"/>
        </w:rPr>
      </w:pPr>
      <w:r w:rsidRPr="000F2697">
        <w:rPr>
          <w:rFonts w:ascii="华文楷体" w:eastAsia="华文楷体" w:hAnsi="华文楷体"/>
          <w:lang w:bidi="zh-TW"/>
        </w:rPr>
        <w:t>（</w:t>
      </w:r>
      <w:r w:rsidR="00B83D04" w:rsidRPr="000F2697">
        <w:rPr>
          <w:rFonts w:ascii="华文楷体" w:eastAsia="华文楷体" w:hAnsi="华文楷体"/>
          <w:lang w:bidi="zh-TW"/>
        </w:rPr>
        <w:t>2</w:t>
      </w:r>
      <w:r w:rsidRPr="000F2697">
        <w:rPr>
          <w:rFonts w:ascii="华文楷体" w:eastAsia="华文楷体" w:hAnsi="华文楷体"/>
          <w:lang w:bidi="zh-TW"/>
        </w:rPr>
        <w:t>）</w:t>
      </w:r>
      <w:r w:rsidR="00B83D04" w:rsidRPr="000F2697">
        <w:rPr>
          <w:rFonts w:ascii="华文楷体" w:eastAsia="华文楷体" w:hAnsi="华文楷体"/>
          <w:lang w:bidi="zh-TW"/>
        </w:rPr>
        <w:t>即使有物存在，也不能被认识。</w:t>
      </w:r>
    </w:p>
    <w:p w14:paraId="06218D45" w14:textId="30865188" w:rsidR="00B83D04" w:rsidRPr="000F2697" w:rsidRDefault="001808FE" w:rsidP="000F2697">
      <w:pPr>
        <w:ind w:firstLineChars="200" w:firstLine="420"/>
        <w:rPr>
          <w:rFonts w:ascii="华文楷体" w:eastAsia="华文楷体" w:hAnsi="华文楷体"/>
          <w:lang w:bidi="zh-TW"/>
        </w:rPr>
      </w:pPr>
      <w:r w:rsidRPr="000F2697">
        <w:rPr>
          <w:rFonts w:ascii="华文楷体" w:eastAsia="华文楷体" w:hAnsi="华文楷体"/>
          <w:lang w:bidi="zh-TW"/>
        </w:rPr>
        <w:t>（</w:t>
      </w:r>
      <w:r w:rsidR="00B83D04" w:rsidRPr="000F2697">
        <w:rPr>
          <w:rFonts w:ascii="华文楷体" w:eastAsia="华文楷体" w:hAnsi="华文楷体"/>
          <w:lang w:bidi="zh-TW"/>
        </w:rPr>
        <w:t>3</w:t>
      </w:r>
      <w:r w:rsidRPr="000F2697">
        <w:rPr>
          <w:rFonts w:ascii="华文楷体" w:eastAsia="华文楷体" w:hAnsi="华文楷体"/>
          <w:lang w:bidi="zh-TW"/>
        </w:rPr>
        <w:t>）</w:t>
      </w:r>
      <w:r w:rsidR="00B83D04" w:rsidRPr="000F2697">
        <w:rPr>
          <w:rFonts w:ascii="华文楷体" w:eastAsia="华文楷体" w:hAnsi="华文楷体"/>
          <w:lang w:bidi="zh-TW"/>
        </w:rPr>
        <w:t>即使能被认识，也不能言说。</w:t>
      </w:r>
    </w:p>
    <w:p w14:paraId="3C39DA99" w14:textId="4555BF98" w:rsidR="005D7F65" w:rsidRPr="000F2697" w:rsidRDefault="0037361B"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2、高尔吉亚</w:t>
      </w:r>
      <w:r w:rsidR="005D7F65" w:rsidRPr="000F2697">
        <w:rPr>
          <w:rFonts w:ascii="华文楷体" w:eastAsia="华文楷体" w:hAnsi="华文楷体" w:hint="eastAsia"/>
          <w:lang w:bidi="zh-TW"/>
        </w:rPr>
        <w:t>主张人没有认识和认识客观事物的能力，他认为人对</w:t>
      </w:r>
      <w:r w:rsidR="005D7F65" w:rsidRPr="000F2697">
        <w:rPr>
          <w:rFonts w:ascii="华文楷体" w:eastAsia="华文楷体" w:hAnsi="华文楷体"/>
          <w:lang w:bidi="zh-TW"/>
        </w:rPr>
        <w:t>客观世界的认识是没有任何意义的，反过来说他也否认了客观事物存在的必要性和可能性。</w:t>
      </w:r>
    </w:p>
    <w:p w14:paraId="57D8E402" w14:textId="6080B968" w:rsidR="0037361B" w:rsidRPr="000F2697" w:rsidRDefault="005D7F6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他</w:t>
      </w:r>
      <w:r w:rsidR="0037361B" w:rsidRPr="000F2697">
        <w:rPr>
          <w:rFonts w:ascii="华文楷体" w:eastAsia="华文楷体" w:hAnsi="华文楷体" w:hint="eastAsia"/>
          <w:lang w:bidi="zh-TW"/>
        </w:rPr>
        <w:t>的命题及其论证具有浓厚的怀疑论色彩。但这三个命题从否定方面证明了存在与非存在的不可分割性，力图消除爱利亚派在二者设置的障碍，而且也说明了思维矛盾的必然性</w:t>
      </w:r>
      <w:r w:rsidR="0037361B" w:rsidRPr="000F2697">
        <w:rPr>
          <w:rFonts w:ascii="华文楷体" w:eastAsia="华文楷体" w:hAnsi="华文楷体"/>
          <w:lang w:bidi="zh-TW"/>
        </w:rPr>
        <w:t>,在客观上揭示了主体与客体、思维与</w:t>
      </w:r>
      <w:r w:rsidR="0037361B" w:rsidRPr="000F2697">
        <w:rPr>
          <w:rFonts w:ascii="华文楷体" w:eastAsia="华文楷体" w:hAnsi="华文楷体" w:hint="eastAsia"/>
          <w:lang w:bidi="zh-TW"/>
        </w:rPr>
        <w:t>存在的矛盾。</w:t>
      </w:r>
    </w:p>
    <w:p w14:paraId="4E138692" w14:textId="0C93526B" w:rsidR="00FD156A" w:rsidRPr="000F2697" w:rsidRDefault="00B30A50" w:rsidP="000F2697">
      <w:pPr>
        <w:ind w:firstLineChars="200" w:firstLine="420"/>
        <w:rPr>
          <w:rFonts w:ascii="华文楷体" w:eastAsia="华文楷体" w:hAnsi="华文楷体"/>
          <w:lang w:bidi="zh-TW"/>
        </w:rPr>
      </w:pPr>
      <w:r w:rsidRPr="000F2697">
        <w:rPr>
          <w:rFonts w:ascii="华文楷体" w:eastAsia="华文楷体" w:hAnsi="华文楷体"/>
          <w:lang w:bidi="zh-TW"/>
        </w:rPr>
        <w:t>高尔吉亚的这些论证远不是无懈可击的。但是，他以怀疑论的形式提出的三条原则却清晰地呈现了哲学探讨的三个不同层次</w:t>
      </w:r>
      <w:r w:rsidR="00C242E9" w:rsidRPr="000F2697">
        <w:rPr>
          <w:rFonts w:ascii="华文楷体" w:eastAsia="华文楷体" w:hAnsi="华文楷体"/>
          <w:lang w:bidi="zh-TW"/>
        </w:rPr>
        <w:t>：</w:t>
      </w:r>
      <w:r w:rsidRPr="000F2697">
        <w:rPr>
          <w:rFonts w:ascii="华文楷体" w:eastAsia="华文楷体" w:hAnsi="华文楷体"/>
          <w:lang w:bidi="zh-TW"/>
        </w:rPr>
        <w:t>本体论、认识论和语言哲学。这种区划俨然为西方哲学的未来发展进程预定了一个模式</w:t>
      </w:r>
      <w:r w:rsidR="00C242E9" w:rsidRPr="000F2697">
        <w:rPr>
          <w:rFonts w:ascii="华文楷体" w:eastAsia="华文楷体" w:hAnsi="华文楷体"/>
          <w:lang w:bidi="zh-TW"/>
        </w:rPr>
        <w:t>：</w:t>
      </w:r>
      <w:r w:rsidRPr="000F2697">
        <w:rPr>
          <w:rFonts w:ascii="华文楷体" w:eastAsia="华文楷体" w:hAnsi="华文楷体"/>
          <w:lang w:bidi="zh-TW"/>
        </w:rPr>
        <w:t>所谓的认识论转向和语言学转向似乎是题中应有之义。尤其值得注意的是，高尔吉亚已经开始有意识地探讨语言与思想及世界的关系问题了。</w:t>
      </w:r>
    </w:p>
    <w:p w14:paraId="1DF04300" w14:textId="77777777" w:rsidR="00052FB0" w:rsidRPr="000F2697" w:rsidRDefault="00052FB0" w:rsidP="000F2697">
      <w:pPr>
        <w:ind w:firstLineChars="200" w:firstLine="420"/>
        <w:rPr>
          <w:rFonts w:ascii="华文楷体" w:eastAsia="华文楷体" w:hAnsi="华文楷体"/>
          <w:lang w:bidi="zh-TW"/>
        </w:rPr>
      </w:pPr>
    </w:p>
    <w:p w14:paraId="37182191" w14:textId="74DB6C5C" w:rsidR="002573FA" w:rsidRPr="000F2697" w:rsidRDefault="00D82A4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四</w:t>
      </w:r>
      <w:r w:rsidR="002573FA" w:rsidRPr="000F2697">
        <w:rPr>
          <w:rFonts w:ascii="华文楷体" w:eastAsia="华文楷体" w:hAnsi="华文楷体" w:hint="eastAsia"/>
          <w:lang w:bidi="zh-TW"/>
        </w:rPr>
        <w:t>、苏格拉底</w:t>
      </w:r>
      <w:r w:rsidR="00F6630D" w:rsidRPr="000F2697">
        <w:rPr>
          <w:rFonts w:ascii="华文楷体" w:eastAsia="华文楷体" w:hAnsi="华文楷体" w:hint="eastAsia"/>
          <w:lang w:bidi="zh-TW"/>
        </w:rPr>
        <w:t>（</w:t>
      </w:r>
      <w:r w:rsidR="003D6EF2" w:rsidRPr="000F2697">
        <w:rPr>
          <w:rFonts w:ascii="华文楷体" w:eastAsia="华文楷体" w:hAnsi="华文楷体" w:hint="eastAsia"/>
          <w:lang w:bidi="zh-TW"/>
        </w:rPr>
        <w:t>苏格拉底之死、幸福、</w:t>
      </w:r>
      <w:r w:rsidR="00644E43" w:rsidRPr="000F2697">
        <w:rPr>
          <w:rFonts w:ascii="华文楷体" w:eastAsia="华文楷体" w:hAnsi="华文楷体" w:hint="eastAsia"/>
          <w:lang w:bidi="zh-TW"/>
        </w:rPr>
        <w:t>自知其无知、认识你自己、德性即知识、灵魂助产术、</w:t>
      </w:r>
      <w:r w:rsidR="00AD56F6" w:rsidRPr="000F2697">
        <w:rPr>
          <w:rFonts w:ascii="华文楷体" w:eastAsia="华文楷体" w:hAnsi="华文楷体" w:hint="eastAsia"/>
          <w:lang w:bidi="zh-TW"/>
        </w:rPr>
        <w:t>形而上地转向、苏格拉底辩证法、</w:t>
      </w:r>
      <w:r w:rsidR="00AF69DD" w:rsidRPr="000F2697">
        <w:rPr>
          <w:rFonts w:ascii="华文楷体" w:eastAsia="华文楷体" w:hAnsi="华文楷体" w:hint="eastAsia"/>
          <w:lang w:bidi="zh-TW"/>
        </w:rPr>
        <w:t>正义论、节制思想</w:t>
      </w:r>
      <w:r w:rsidR="000E4A2B" w:rsidRPr="000F2697">
        <w:rPr>
          <w:rFonts w:ascii="华文楷体" w:eastAsia="华文楷体" w:hAnsi="华文楷体" w:hint="eastAsia"/>
          <w:lang w:bidi="zh-TW"/>
        </w:rPr>
        <w:t>、苏格拉底其人的评价【精神品质】、苏格拉底其各种哲学思想的评价</w:t>
      </w:r>
      <w:r w:rsidR="00F6630D" w:rsidRPr="000F2697">
        <w:rPr>
          <w:rFonts w:ascii="华文楷体" w:eastAsia="华文楷体" w:hAnsi="华文楷体" w:hint="eastAsia"/>
          <w:lang w:bidi="zh-TW"/>
        </w:rPr>
        <w:t>）</w:t>
      </w:r>
    </w:p>
    <w:p w14:paraId="4FF26B2C" w14:textId="77777777" w:rsidR="00582CF5" w:rsidRPr="000F2697" w:rsidRDefault="00582CF5" w:rsidP="000F2697">
      <w:pPr>
        <w:ind w:firstLine="645"/>
        <w:rPr>
          <w:rFonts w:ascii="华文楷体" w:eastAsia="华文楷体" w:hAnsi="华文楷体"/>
          <w:lang w:bidi="zh-TW"/>
        </w:rPr>
      </w:pPr>
      <w:r w:rsidRPr="000F2697">
        <w:rPr>
          <w:rFonts w:ascii="华文楷体" w:eastAsia="华文楷体" w:hAnsi="华文楷体" w:hint="eastAsia"/>
          <w:lang w:bidi="zh-TW"/>
        </w:rPr>
        <w:t>（一）理论背景</w:t>
      </w:r>
    </w:p>
    <w:p w14:paraId="2D681B9F" w14:textId="7C5397A6" w:rsidR="005D4656" w:rsidRPr="000F2697" w:rsidRDefault="005D4656" w:rsidP="000F2697">
      <w:pPr>
        <w:ind w:firstLine="645"/>
        <w:rPr>
          <w:rFonts w:ascii="华文楷体" w:eastAsia="华文楷体" w:hAnsi="华文楷体"/>
          <w:lang w:bidi="zh-TW"/>
        </w:rPr>
      </w:pPr>
      <w:r w:rsidRPr="000F2697">
        <w:rPr>
          <w:rFonts w:ascii="华文楷体" w:eastAsia="华文楷体" w:hAnsi="华文楷体" w:hint="eastAsia"/>
          <w:lang w:bidi="zh-TW"/>
        </w:rPr>
        <w:t>他</w:t>
      </w:r>
      <w:r w:rsidR="008504C2" w:rsidRPr="000F2697">
        <w:rPr>
          <w:rFonts w:ascii="华文楷体" w:eastAsia="华文楷体" w:hAnsi="华文楷体" w:hint="eastAsia"/>
          <w:lang w:bidi="zh-TW"/>
        </w:rPr>
        <w:t>继承以往的哲学观，</w:t>
      </w:r>
      <w:r w:rsidRPr="000F2697">
        <w:rPr>
          <w:rFonts w:ascii="华文楷体" w:eastAsia="华文楷体" w:hAnsi="华文楷体" w:hint="eastAsia"/>
          <w:lang w:bidi="zh-TW"/>
        </w:rPr>
        <w:t>把人看作是理性思维的主体</w:t>
      </w:r>
      <w:r w:rsidR="008504C2" w:rsidRPr="000F2697">
        <w:rPr>
          <w:rFonts w:ascii="华文楷体" w:eastAsia="华文楷体" w:hAnsi="华文楷体" w:hint="eastAsia"/>
          <w:lang w:bidi="zh-TW"/>
        </w:rPr>
        <w:t>。</w:t>
      </w:r>
      <w:r w:rsidR="00D509CE" w:rsidRPr="000F2697">
        <w:rPr>
          <w:rFonts w:ascii="华文楷体" w:eastAsia="华文楷体" w:hAnsi="华文楷体" w:hint="eastAsia"/>
          <w:lang w:bidi="zh-TW"/>
        </w:rPr>
        <w:t>（</w:t>
      </w:r>
      <w:r w:rsidR="000F416A" w:rsidRPr="000F2697">
        <w:rPr>
          <w:rFonts w:ascii="华文楷体" w:eastAsia="华文楷体" w:hAnsi="华文楷体" w:hint="eastAsia"/>
          <w:lang w:bidi="zh-TW"/>
        </w:rPr>
        <w:t>他秉持一种神学目的论</w:t>
      </w:r>
      <w:r w:rsidR="007A0902" w:rsidRPr="000F2697">
        <w:rPr>
          <w:rFonts w:ascii="华文楷体" w:eastAsia="华文楷体" w:hAnsi="华文楷体" w:hint="eastAsia"/>
          <w:lang w:bidi="zh-TW"/>
        </w:rPr>
        <w:t>，</w:t>
      </w:r>
      <w:r w:rsidR="000F416A" w:rsidRPr="000F2697">
        <w:rPr>
          <w:rFonts w:ascii="华文楷体" w:eastAsia="华文楷体" w:hAnsi="华文楷体" w:hint="eastAsia"/>
          <w:lang w:bidi="zh-TW"/>
        </w:rPr>
        <w:t>认为万物真正的本原是事物的内在目的，人以认识神/“本性”为目的。</w:t>
      </w:r>
      <w:r w:rsidR="00D509CE" w:rsidRPr="000F2697">
        <w:rPr>
          <w:rFonts w:ascii="华文楷体" w:eastAsia="华文楷体" w:hAnsi="华文楷体" w:hint="eastAsia"/>
          <w:lang w:bidi="zh-TW"/>
        </w:rPr>
        <w:t>）</w:t>
      </w:r>
      <w:r w:rsidR="000F416A" w:rsidRPr="000F2697">
        <w:rPr>
          <w:rFonts w:ascii="华文楷体" w:eastAsia="华文楷体" w:hAnsi="华文楷体" w:hint="eastAsia"/>
          <w:lang w:bidi="zh-TW"/>
        </w:rPr>
        <w:t>他</w:t>
      </w:r>
      <w:r w:rsidR="008504C2" w:rsidRPr="000F2697">
        <w:rPr>
          <w:rFonts w:ascii="华文楷体" w:eastAsia="华文楷体" w:hAnsi="华文楷体" w:hint="eastAsia"/>
          <w:lang w:bidi="zh-TW"/>
        </w:rPr>
        <w:t>否</w:t>
      </w:r>
      <w:r w:rsidR="000F416A" w:rsidRPr="000F2697">
        <w:rPr>
          <w:rFonts w:ascii="华文楷体" w:eastAsia="华文楷体" w:hAnsi="华文楷体" w:hint="eastAsia"/>
          <w:lang w:bidi="zh-TW"/>
        </w:rPr>
        <w:t>认</w:t>
      </w:r>
      <w:r w:rsidR="008504C2" w:rsidRPr="000F2697">
        <w:rPr>
          <w:rFonts w:ascii="华文楷体" w:eastAsia="华文楷体" w:hAnsi="华文楷体" w:hint="eastAsia"/>
          <w:lang w:bidi="zh-TW"/>
        </w:rPr>
        <w:t>自然哲学家</w:t>
      </w:r>
      <w:r w:rsidR="00256AB9" w:rsidRPr="000F2697">
        <w:rPr>
          <w:rFonts w:ascii="华文楷体" w:eastAsia="华文楷体" w:hAnsi="华文楷体" w:hint="eastAsia"/>
          <w:lang w:bidi="zh-TW"/>
        </w:rPr>
        <w:t>们</w:t>
      </w:r>
      <w:r w:rsidR="008504C2" w:rsidRPr="000F2697">
        <w:rPr>
          <w:rFonts w:ascii="华文楷体" w:eastAsia="华文楷体" w:hAnsi="华文楷体" w:hint="eastAsia"/>
          <w:lang w:bidi="zh-TW"/>
        </w:rPr>
        <w:t>研究自然的</w:t>
      </w:r>
      <w:r w:rsidR="00C15B8D" w:rsidRPr="000F2697">
        <w:rPr>
          <w:rFonts w:ascii="华文楷体" w:eastAsia="华文楷体" w:hAnsi="华文楷体" w:hint="eastAsia"/>
          <w:lang w:bidi="zh-TW"/>
        </w:rPr>
        <w:t>做法</w:t>
      </w:r>
      <w:r w:rsidR="008504C2" w:rsidRPr="000F2697">
        <w:rPr>
          <w:rFonts w:ascii="华文楷体" w:eastAsia="华文楷体" w:hAnsi="华文楷体" w:hint="eastAsia"/>
          <w:lang w:bidi="zh-TW"/>
        </w:rPr>
        <w:t>，</w:t>
      </w:r>
      <w:r w:rsidR="000F416A" w:rsidRPr="000F2697">
        <w:rPr>
          <w:rFonts w:ascii="华文楷体" w:eastAsia="华文楷体" w:hAnsi="华文楷体" w:hint="eastAsia"/>
          <w:lang w:bidi="zh-TW"/>
        </w:rPr>
        <w:t>认为</w:t>
      </w:r>
      <w:r w:rsidR="00765064" w:rsidRPr="000F2697">
        <w:rPr>
          <w:rFonts w:ascii="华文楷体" w:eastAsia="华文楷体" w:hAnsi="华文楷体" w:hint="eastAsia"/>
          <w:lang w:bidi="zh-TW"/>
        </w:rPr>
        <w:t>人类认识的中心应是人本身。</w:t>
      </w:r>
    </w:p>
    <w:p w14:paraId="4D631184" w14:textId="77777777" w:rsidR="005D4656" w:rsidRPr="000F2697" w:rsidRDefault="005D4656" w:rsidP="000F2697">
      <w:pPr>
        <w:ind w:firstLine="645"/>
        <w:rPr>
          <w:rFonts w:ascii="华文楷体" w:eastAsia="华文楷体" w:hAnsi="华文楷体"/>
          <w:lang w:bidi="zh-TW"/>
        </w:rPr>
      </w:pPr>
    </w:p>
    <w:p w14:paraId="6C50200F" w14:textId="298B25C4" w:rsidR="00591DD1" w:rsidRPr="000F2697" w:rsidRDefault="00582CF5" w:rsidP="000F2697">
      <w:pPr>
        <w:ind w:firstLine="645"/>
        <w:rPr>
          <w:rFonts w:ascii="华文楷体" w:eastAsia="华文楷体" w:hAnsi="华文楷体"/>
          <w:lang w:bidi="zh-TW"/>
        </w:rPr>
      </w:pPr>
      <w:r w:rsidRPr="000F2697">
        <w:rPr>
          <w:rFonts w:ascii="华文楷体" w:eastAsia="华文楷体" w:hAnsi="华文楷体" w:hint="eastAsia"/>
          <w:lang w:bidi="zh-TW"/>
        </w:rPr>
        <w:t>①</w:t>
      </w:r>
      <w:r w:rsidR="00591DD1" w:rsidRPr="000F2697">
        <w:rPr>
          <w:rFonts w:ascii="华文楷体" w:eastAsia="华文楷体" w:hAnsi="华文楷体" w:hint="eastAsia"/>
          <w:lang w:bidi="zh-TW"/>
        </w:rPr>
        <w:t>智者派（相对主义和怀疑主义）破坏了知识的普遍性。建立新的认识标准是新的方向。</w:t>
      </w:r>
    </w:p>
    <w:p w14:paraId="45966A44" w14:textId="58EAC1FB" w:rsidR="00582CF5" w:rsidRPr="000F2697" w:rsidRDefault="00582CF5" w:rsidP="000F2697">
      <w:pPr>
        <w:ind w:firstLine="645"/>
        <w:rPr>
          <w:rFonts w:ascii="华文楷体" w:eastAsia="华文楷体" w:hAnsi="华文楷体"/>
          <w:lang w:bidi="zh-TW"/>
        </w:rPr>
      </w:pPr>
      <w:r w:rsidRPr="000F2697">
        <w:rPr>
          <w:rFonts w:ascii="华文楷体" w:eastAsia="华文楷体" w:hAnsi="华文楷体" w:hint="eastAsia"/>
          <w:lang w:bidi="zh-TW"/>
        </w:rPr>
        <w:t>②智者们对人的关注为苏格拉底人学转向搭建了桥梁</w:t>
      </w:r>
      <w:r w:rsidR="00AD669B" w:rsidRPr="000F2697">
        <w:rPr>
          <w:rFonts w:ascii="华文楷体" w:eastAsia="华文楷体" w:hAnsi="华文楷体" w:hint="eastAsia"/>
          <w:lang w:bidi="zh-TW"/>
        </w:rPr>
        <w:t>。</w:t>
      </w:r>
    </w:p>
    <w:p w14:paraId="61F24DDC" w14:textId="154789F0" w:rsidR="00582CF5" w:rsidRPr="000F2697" w:rsidRDefault="00582CF5" w:rsidP="000F2697">
      <w:pPr>
        <w:rPr>
          <w:rFonts w:ascii="华文楷体" w:eastAsia="华文楷体" w:hAnsi="华文楷体"/>
          <w:lang w:bidi="zh-TW"/>
        </w:rPr>
      </w:pPr>
      <w:r w:rsidRPr="000F2697">
        <w:rPr>
          <w:rFonts w:ascii="华文楷体" w:eastAsia="华文楷体" w:hAnsi="华文楷体" w:hint="eastAsia"/>
          <w:lang w:bidi="zh-TW"/>
        </w:rPr>
        <w:t>③</w:t>
      </w:r>
      <w:r w:rsidR="0032786F" w:rsidRPr="000F2697">
        <w:rPr>
          <w:rFonts w:ascii="华文楷体" w:eastAsia="华文楷体" w:hAnsi="华文楷体" w:hint="eastAsia"/>
          <w:lang w:bidi="zh-TW"/>
        </w:rPr>
        <w:t>苏格拉底经历了雅典社会从鼎盛到衰亡的全过程，也参与了城邦</w:t>
      </w:r>
      <w:r w:rsidR="0032786F" w:rsidRPr="000F2697">
        <w:rPr>
          <w:rFonts w:ascii="华文楷体" w:eastAsia="华文楷体" w:hAnsi="华文楷体"/>
          <w:lang w:bidi="zh-TW"/>
        </w:rPr>
        <w:t>的政治活动，自己也对雅典的政治进行反思和批判，也就是在此过程中形成了自</w:t>
      </w:r>
      <w:r w:rsidR="0032786F" w:rsidRPr="000F2697">
        <w:rPr>
          <w:rFonts w:ascii="华文楷体" w:eastAsia="华文楷体" w:hAnsi="华文楷体" w:hint="eastAsia"/>
          <w:lang w:bidi="zh-TW"/>
        </w:rPr>
        <w:t>己的独特的思想。</w:t>
      </w:r>
    </w:p>
    <w:p w14:paraId="1A468160" w14:textId="105D6B76" w:rsidR="008229C2" w:rsidRPr="000F2697" w:rsidRDefault="001B096A" w:rsidP="000F2697">
      <w:pPr>
        <w:ind w:firstLine="645"/>
        <w:rPr>
          <w:rFonts w:ascii="华文楷体" w:eastAsia="华文楷体" w:hAnsi="华文楷体"/>
          <w:lang w:bidi="zh-TW"/>
        </w:rPr>
      </w:pPr>
      <w:r w:rsidRPr="000F2697">
        <w:rPr>
          <w:rFonts w:ascii="华文楷体" w:eastAsia="华文楷体" w:hAnsi="华文楷体" w:hint="eastAsia"/>
          <w:lang w:bidi="zh-TW"/>
        </w:rPr>
        <w:t>（二）苏格拉底道德哲学</w:t>
      </w:r>
    </w:p>
    <w:p w14:paraId="0BAB17D8" w14:textId="382D38D1" w:rsidR="008578B2" w:rsidRPr="000F2697" w:rsidRDefault="008578B2" w:rsidP="000F2697">
      <w:pPr>
        <w:ind w:firstLine="645"/>
        <w:rPr>
          <w:rFonts w:ascii="华文楷体" w:eastAsia="华文楷体" w:hAnsi="华文楷体"/>
          <w:lang w:bidi="zh-TW"/>
        </w:rPr>
      </w:pPr>
      <w:bookmarkStart w:id="1" w:name="_Hlk142081802"/>
      <w:r w:rsidRPr="000F2697">
        <w:rPr>
          <w:rFonts w:ascii="华文楷体" w:eastAsia="华文楷体" w:hAnsi="华文楷体"/>
          <w:lang w:bidi="zh-TW"/>
        </w:rPr>
        <w:t>苏格拉底</w:t>
      </w:r>
      <w:bookmarkStart w:id="2" w:name="_Hlk142081659"/>
      <w:r w:rsidR="004F09CF" w:rsidRPr="000F2697">
        <w:rPr>
          <w:rFonts w:ascii="华文楷体" w:eastAsia="华文楷体" w:hAnsi="华文楷体"/>
          <w:lang w:bidi="zh-TW"/>
        </w:rPr>
        <w:t>对自然哲学家们的探究活动及思考方式提出了质疑</w:t>
      </w:r>
      <w:r w:rsidR="00B26E7F" w:rsidRPr="000F2697">
        <w:rPr>
          <w:rFonts w:ascii="华文楷体" w:eastAsia="华文楷体" w:hAnsi="华文楷体" w:hint="eastAsia"/>
          <w:lang w:bidi="zh-TW"/>
        </w:rPr>
        <w:t>，</w:t>
      </w:r>
      <w:r w:rsidR="00B26E7F" w:rsidRPr="000F2697">
        <w:rPr>
          <w:rFonts w:ascii="华文楷体" w:eastAsia="华文楷体" w:hAnsi="华文楷体"/>
          <w:lang w:bidi="zh-TW"/>
        </w:rPr>
        <w:t>主张把关注的中心从天上拉到人间</w:t>
      </w:r>
      <w:r w:rsidR="004F09CF" w:rsidRPr="000F2697">
        <w:rPr>
          <w:rFonts w:ascii="华文楷体" w:eastAsia="华文楷体" w:hAnsi="华文楷体"/>
          <w:lang w:bidi="zh-TW"/>
        </w:rPr>
        <w:t>。</w:t>
      </w:r>
      <w:bookmarkEnd w:id="2"/>
      <w:r w:rsidR="00B26E7F" w:rsidRPr="000F2697">
        <w:rPr>
          <w:rFonts w:ascii="华文楷体" w:eastAsia="华文楷体" w:hAnsi="华文楷体" w:hint="eastAsia"/>
          <w:lang w:bidi="zh-TW"/>
        </w:rPr>
        <w:t>他</w:t>
      </w:r>
      <w:r w:rsidRPr="000F2697">
        <w:rPr>
          <w:rFonts w:ascii="华文楷体" w:eastAsia="华文楷体" w:hAnsi="华文楷体"/>
          <w:lang w:bidi="zh-TW"/>
        </w:rPr>
        <w:t>之所以极力主张以探究人事为主要任务，目的就在于通过这些</w:t>
      </w:r>
      <w:proofErr w:type="gramStart"/>
      <w:r w:rsidRPr="000F2697">
        <w:rPr>
          <w:rFonts w:ascii="华文楷体" w:eastAsia="华文楷体" w:hAnsi="华文楷体"/>
          <w:lang w:bidi="zh-TW"/>
        </w:rPr>
        <w:t>探讨让</w:t>
      </w:r>
      <w:proofErr w:type="gramEnd"/>
      <w:r w:rsidRPr="000F2697">
        <w:rPr>
          <w:rFonts w:ascii="华文楷体" w:eastAsia="华文楷体" w:hAnsi="华文楷体"/>
          <w:lang w:bidi="zh-TW"/>
        </w:rPr>
        <w:t>人们明白，人生到底应该追求什么以及如何获取真正的幸福。</w:t>
      </w:r>
      <w:bookmarkStart w:id="3" w:name="_Hlk142081626"/>
      <w:r w:rsidR="0055713D" w:rsidRPr="000F2697">
        <w:rPr>
          <w:rFonts w:ascii="华文楷体" w:eastAsia="华文楷体" w:hAnsi="华文楷体" w:hint="eastAsia"/>
          <w:lang w:bidi="zh-TW"/>
        </w:rPr>
        <w:t>在他看来，</w:t>
      </w:r>
      <w:r w:rsidR="0055713D" w:rsidRPr="000F2697">
        <w:rPr>
          <w:rFonts w:ascii="华文楷体" w:eastAsia="华文楷体" w:hAnsi="华文楷体"/>
          <w:lang w:bidi="zh-TW"/>
        </w:rPr>
        <w:t>幸福不在于拥有健康的体魄和无尽的财富，而在于得到心灵的充实与安宁</w:t>
      </w:r>
      <w:bookmarkEnd w:id="3"/>
      <w:r w:rsidR="0055713D" w:rsidRPr="000F2697">
        <w:rPr>
          <w:rFonts w:ascii="华文楷体" w:eastAsia="华文楷体" w:hAnsi="华文楷体" w:hint="eastAsia"/>
          <w:lang w:bidi="zh-TW"/>
        </w:rPr>
        <w:t>；</w:t>
      </w:r>
      <w:r w:rsidR="0055713D" w:rsidRPr="000F2697">
        <w:rPr>
          <w:rFonts w:ascii="华文楷体" w:eastAsia="华文楷体" w:hAnsi="华文楷体"/>
          <w:lang w:bidi="zh-TW"/>
        </w:rPr>
        <w:t>幸福不在于欲望的满足，而在于清心寡欲、一无所求。</w:t>
      </w:r>
      <w:r w:rsidRPr="000F2697">
        <w:rPr>
          <w:rFonts w:ascii="华文楷体" w:eastAsia="华文楷体" w:hAnsi="华文楷体"/>
          <w:lang w:bidi="zh-TW"/>
        </w:rPr>
        <w:t>因此，苏格拉底的哲学从根本上说，是一种有着深切现实关怀的伦理学。在他看来，哲学是通往智慧和幸福的最佳途径。</w:t>
      </w:r>
      <w:bookmarkEnd w:id="1"/>
    </w:p>
    <w:p w14:paraId="292DE87F" w14:textId="2E2E97B4" w:rsidR="00645E33" w:rsidRPr="000F2697" w:rsidRDefault="00645E33" w:rsidP="000F2697">
      <w:pPr>
        <w:ind w:firstLine="645"/>
        <w:rPr>
          <w:rFonts w:ascii="华文楷体" w:eastAsia="华文楷体" w:hAnsi="华文楷体"/>
          <w:lang w:bidi="zh-TW"/>
        </w:rPr>
      </w:pPr>
      <w:bookmarkStart w:id="4" w:name="_Hlk142082099"/>
      <w:r w:rsidRPr="000F2697">
        <w:rPr>
          <w:rFonts w:ascii="华文楷体" w:eastAsia="华文楷体" w:hAnsi="华文楷体" w:hint="eastAsia"/>
          <w:lang w:bidi="zh-TW"/>
        </w:rPr>
        <w:t>（0）自知其无知</w:t>
      </w:r>
    </w:p>
    <w:p w14:paraId="64D4FC1B" w14:textId="0843660B" w:rsidR="00123D90" w:rsidRPr="000F2697" w:rsidRDefault="00123D90" w:rsidP="000F2697">
      <w:pPr>
        <w:ind w:firstLine="645"/>
        <w:rPr>
          <w:rFonts w:ascii="华文楷体" w:eastAsia="华文楷体" w:hAnsi="华文楷体"/>
          <w:lang w:bidi="zh-TW"/>
        </w:rPr>
      </w:pPr>
      <w:r w:rsidRPr="000F2697">
        <w:rPr>
          <w:rFonts w:ascii="华文楷体" w:eastAsia="华文楷体" w:hAnsi="华文楷体"/>
          <w:lang w:bidi="zh-TW"/>
        </w:rPr>
        <w:t>苏</w:t>
      </w:r>
      <w:proofErr w:type="gramStart"/>
      <w:r w:rsidRPr="000F2697">
        <w:rPr>
          <w:rFonts w:ascii="华文楷体" w:eastAsia="华文楷体" w:hAnsi="华文楷体"/>
          <w:lang w:bidi="zh-TW"/>
        </w:rPr>
        <w:t>袼</w:t>
      </w:r>
      <w:proofErr w:type="gramEnd"/>
      <w:r w:rsidRPr="000F2697">
        <w:rPr>
          <w:rFonts w:ascii="华文楷体" w:eastAsia="华文楷体" w:hAnsi="华文楷体"/>
          <w:lang w:bidi="zh-TW"/>
        </w:rPr>
        <w:t>拉底认为，幸福的生活源自于智慧。</w:t>
      </w:r>
      <w:bookmarkEnd w:id="4"/>
      <w:r w:rsidRPr="000F2697">
        <w:rPr>
          <w:rFonts w:ascii="华文楷体" w:eastAsia="华文楷体" w:hAnsi="华文楷体"/>
          <w:lang w:bidi="zh-TW"/>
        </w:rPr>
        <w:t>他有一句家喻户晓的名言</w:t>
      </w:r>
      <w:r w:rsidR="00C242E9" w:rsidRPr="000F2697">
        <w:rPr>
          <w:rFonts w:ascii="华文楷体" w:eastAsia="华文楷体" w:hAnsi="华文楷体"/>
          <w:lang w:bidi="zh-TW"/>
        </w:rPr>
        <w:t>：</w:t>
      </w:r>
      <w:r w:rsidRPr="000F2697">
        <w:rPr>
          <w:rFonts w:ascii="华文楷体" w:eastAsia="华文楷体" w:hAnsi="华文楷体"/>
          <w:lang w:bidi="zh-TW"/>
        </w:rPr>
        <w:t>“未经审视的生活是不值得过的。”但是，人生的智慧是极难得到的。</w:t>
      </w:r>
      <w:r w:rsidR="00296F44" w:rsidRPr="000F2697">
        <w:rPr>
          <w:rFonts w:ascii="华文楷体" w:eastAsia="华文楷体" w:hAnsi="华文楷体" w:hint="eastAsia"/>
          <w:lang w:bidi="zh-TW"/>
        </w:rPr>
        <w:t>而</w:t>
      </w:r>
      <w:r w:rsidRPr="000F2697">
        <w:rPr>
          <w:rFonts w:ascii="华文楷体" w:eastAsia="华文楷体" w:hAnsi="华文楷体"/>
          <w:lang w:bidi="zh-TW"/>
        </w:rPr>
        <w:t>生命的意义和价值</w:t>
      </w:r>
      <w:r w:rsidR="00296F44" w:rsidRPr="000F2697">
        <w:rPr>
          <w:rFonts w:ascii="华文楷体" w:eastAsia="华文楷体" w:hAnsi="华文楷体" w:hint="eastAsia"/>
          <w:lang w:bidi="zh-TW"/>
        </w:rPr>
        <w:t>就</w:t>
      </w:r>
      <w:r w:rsidRPr="000F2697">
        <w:rPr>
          <w:rFonts w:ascii="华文楷体" w:eastAsia="华文楷体" w:hAnsi="华文楷体"/>
          <w:lang w:bidi="zh-TW"/>
        </w:rPr>
        <w:t>在于追求智慧的过程，而</w:t>
      </w:r>
      <w:proofErr w:type="gramStart"/>
      <w:r w:rsidR="000B7C53" w:rsidRPr="000F2697">
        <w:rPr>
          <w:rFonts w:ascii="华文楷体" w:eastAsia="华文楷体" w:hAnsi="华文楷体" w:hint="eastAsia"/>
          <w:lang w:bidi="zh-TW"/>
        </w:rPr>
        <w:t>非</w:t>
      </w:r>
      <w:r w:rsidRPr="000F2697">
        <w:rPr>
          <w:rFonts w:ascii="华文楷体" w:eastAsia="华文楷体" w:hAnsi="华文楷体"/>
          <w:lang w:bidi="zh-TW"/>
        </w:rPr>
        <w:t>最终</w:t>
      </w:r>
      <w:proofErr w:type="gramEnd"/>
      <w:r w:rsidRPr="000F2697">
        <w:rPr>
          <w:rFonts w:ascii="华文楷体" w:eastAsia="华文楷体" w:hAnsi="华文楷体"/>
          <w:lang w:bidi="zh-TW"/>
        </w:rPr>
        <w:t>拥有智慧。</w:t>
      </w:r>
    </w:p>
    <w:p w14:paraId="13665D51" w14:textId="61FA22D0" w:rsidR="00436C93" w:rsidRPr="000F2697" w:rsidRDefault="00436C93" w:rsidP="000F2697">
      <w:pPr>
        <w:ind w:firstLine="645"/>
        <w:rPr>
          <w:rFonts w:ascii="华文楷体" w:eastAsia="华文楷体" w:hAnsi="华文楷体"/>
          <w:lang w:bidi="zh-TW"/>
        </w:rPr>
      </w:pPr>
      <w:r w:rsidRPr="000F2697">
        <w:rPr>
          <w:rFonts w:ascii="华文楷体" w:eastAsia="华文楷体" w:hAnsi="华文楷体"/>
          <w:lang w:bidi="zh-TW"/>
        </w:rPr>
        <w:t>苏格拉底在《申辩篇》中讲述了自己对智慧的理解。他说,他的朋友凯勒丰曾到德尔</w:t>
      </w:r>
      <w:proofErr w:type="gramStart"/>
      <w:r w:rsidRPr="000F2697">
        <w:rPr>
          <w:rFonts w:ascii="华文楷体" w:eastAsia="华文楷体" w:hAnsi="华文楷体"/>
          <w:lang w:bidi="zh-TW"/>
        </w:rPr>
        <w:t>斐</w:t>
      </w:r>
      <w:proofErr w:type="gramEnd"/>
      <w:r w:rsidRPr="000F2697">
        <w:rPr>
          <w:rFonts w:ascii="华文楷体" w:eastAsia="华文楷体" w:hAnsi="华文楷体"/>
          <w:lang w:bidi="zh-TW"/>
        </w:rPr>
        <w:t>神庙去问那里的神，有没有人比苏格拉底更聪明。神通过女祭司回答说</w:t>
      </w:r>
      <w:r w:rsidR="00EE7B0E" w:rsidRPr="000F2697">
        <w:rPr>
          <w:rFonts w:ascii="华文楷体" w:eastAsia="华文楷体" w:hAnsi="华文楷体"/>
          <w:lang w:bidi="zh-TW"/>
        </w:rPr>
        <w:t>。</w:t>
      </w:r>
      <w:r w:rsidRPr="000F2697">
        <w:rPr>
          <w:rFonts w:ascii="华文楷体" w:eastAsia="华文楷体" w:hAnsi="华文楷体"/>
          <w:lang w:bidi="zh-TW"/>
        </w:rPr>
        <w:t>•没有人比苏格拉底更聪明。苏格拉底开始不明白这个神谕的意思，因为他很清楚自己并不拥有任何智慧。但是，他坚信</w:t>
      </w:r>
      <w:proofErr w:type="gramStart"/>
      <w:r w:rsidRPr="000F2697">
        <w:rPr>
          <w:rFonts w:ascii="华文楷体" w:eastAsia="华文楷体" w:hAnsi="华文楷体"/>
          <w:lang w:bidi="zh-TW"/>
        </w:rPr>
        <w:t>神不会</w:t>
      </w:r>
      <w:proofErr w:type="gramEnd"/>
      <w:r w:rsidRPr="000F2697">
        <w:rPr>
          <w:rFonts w:ascii="华文楷体" w:eastAsia="华文楷体" w:hAnsi="华文楷体"/>
          <w:lang w:bidi="zh-TW"/>
        </w:rPr>
        <w:t>说谎，说出的话肯定没有错。于是，他开始遍访一些公认有智慧的人，看看神为什么说自己比他们聪明。</w:t>
      </w:r>
    </w:p>
    <w:p w14:paraId="61368328" w14:textId="7F4C52AC" w:rsidR="00885CA2" w:rsidRPr="000F2697" w:rsidRDefault="00885CA2" w:rsidP="000F2697">
      <w:pPr>
        <w:ind w:firstLine="645"/>
        <w:rPr>
          <w:rFonts w:ascii="华文楷体" w:eastAsia="华文楷体" w:hAnsi="华文楷体"/>
          <w:lang w:bidi="zh-TW"/>
        </w:rPr>
      </w:pPr>
      <w:r w:rsidRPr="000F2697">
        <w:rPr>
          <w:rFonts w:ascii="华文楷体" w:eastAsia="华文楷体" w:hAnsi="华文楷体"/>
          <w:lang w:bidi="zh-TW"/>
        </w:rPr>
        <w:t>于是，在</w:t>
      </w:r>
      <w:r w:rsidR="003356D5" w:rsidRPr="000F2697">
        <w:rPr>
          <w:rFonts w:ascii="华文楷体" w:eastAsia="华文楷体" w:hAnsi="华文楷体" w:hint="eastAsia"/>
          <w:lang w:bidi="zh-TW"/>
        </w:rPr>
        <w:t>做</w:t>
      </w:r>
      <w:r w:rsidRPr="000F2697">
        <w:rPr>
          <w:rFonts w:ascii="华文楷体" w:eastAsia="华文楷体" w:hAnsi="华文楷体"/>
          <w:lang w:bidi="zh-TW"/>
        </w:rPr>
        <w:t>过这些访问和调</w:t>
      </w:r>
      <w:proofErr w:type="gramStart"/>
      <w:r w:rsidRPr="000F2697">
        <w:rPr>
          <w:rFonts w:ascii="华文楷体" w:eastAsia="华文楷体" w:hAnsi="华文楷体"/>
          <w:lang w:bidi="zh-TW"/>
        </w:rPr>
        <w:t>査</w:t>
      </w:r>
      <w:proofErr w:type="gramEnd"/>
      <w:r w:rsidRPr="000F2697">
        <w:rPr>
          <w:rFonts w:ascii="华文楷体" w:eastAsia="华文楷体" w:hAnsi="华文楷体"/>
          <w:lang w:bidi="zh-TW"/>
        </w:rPr>
        <w:t>之后</w:t>
      </w:r>
      <w:r w:rsidRPr="000F2697">
        <w:rPr>
          <w:rFonts w:ascii="华文楷体" w:eastAsia="华文楷体" w:hAnsi="华文楷体" w:hint="eastAsia"/>
          <w:lang w:bidi="zh-TW"/>
        </w:rPr>
        <w:t>，</w:t>
      </w:r>
      <w:r w:rsidRPr="000F2697">
        <w:rPr>
          <w:rFonts w:ascii="华文楷体" w:eastAsia="华文楷体" w:hAnsi="华文楷体"/>
          <w:lang w:bidi="zh-TW"/>
        </w:rPr>
        <w:t>苏格拉底便彻底弄明白了这样一个事实</w:t>
      </w:r>
      <w:r w:rsidRPr="000F2697">
        <w:rPr>
          <w:rFonts w:ascii="华文楷体" w:eastAsia="华文楷体" w:hAnsi="华文楷体" w:hint="eastAsia"/>
          <w:lang w:bidi="zh-TW"/>
        </w:rPr>
        <w:t>，</w:t>
      </w:r>
      <w:r w:rsidRPr="000F2697">
        <w:rPr>
          <w:rFonts w:ascii="华文楷体" w:eastAsia="华文楷体" w:hAnsi="华文楷体"/>
          <w:lang w:bidi="zh-TW"/>
        </w:rPr>
        <w:t>包括他本人在内的所有人都不真正拥有智慧，而神之所以认定他更聪明，是因为他知道自己无知，而其他人却不知道自己无知。</w:t>
      </w:r>
    </w:p>
    <w:p w14:paraId="4CD8EBDD" w14:textId="6B8A8A31" w:rsidR="00766F64" w:rsidRPr="000F2697" w:rsidRDefault="00766F64" w:rsidP="000F2697">
      <w:pPr>
        <w:ind w:firstLine="645"/>
        <w:rPr>
          <w:rFonts w:ascii="华文楷体" w:eastAsia="华文楷体" w:hAnsi="华文楷体"/>
          <w:lang w:bidi="zh-TW"/>
        </w:rPr>
      </w:pPr>
      <w:r w:rsidRPr="000F2697">
        <w:rPr>
          <w:rFonts w:ascii="华文楷体" w:eastAsia="华文楷体" w:hAnsi="华文楷体"/>
          <w:lang w:bidi="zh-TW"/>
        </w:rPr>
        <w:t>基于这样的认识,苏格拉底进一步断言</w:t>
      </w:r>
      <w:r w:rsidR="00C242E9" w:rsidRPr="000F2697">
        <w:rPr>
          <w:rFonts w:ascii="华文楷体" w:eastAsia="华文楷体" w:hAnsi="华文楷体"/>
          <w:lang w:bidi="zh-TW"/>
        </w:rPr>
        <w:t>：</w:t>
      </w:r>
      <w:r w:rsidRPr="000F2697">
        <w:rPr>
          <w:rFonts w:ascii="华文楷体" w:eastAsia="华文楷体" w:hAnsi="华文楷体"/>
          <w:lang w:bidi="zh-TW"/>
        </w:rPr>
        <w:t>智慧是不可传授的。这是针对智者派的观点和行为而说的。苏格拉底明确主张</w:t>
      </w:r>
      <w:r w:rsidRPr="000F2697">
        <w:rPr>
          <w:rFonts w:ascii="华文楷体" w:eastAsia="华文楷体" w:hAnsi="华文楷体" w:hint="eastAsia"/>
          <w:lang w:bidi="zh-TW"/>
        </w:rPr>
        <w:t>，</w:t>
      </w:r>
      <w:r w:rsidRPr="000F2697">
        <w:rPr>
          <w:rFonts w:ascii="华文楷体" w:eastAsia="华文楷体" w:hAnsi="华文楷体"/>
          <w:lang w:bidi="zh-TW"/>
        </w:rPr>
        <w:t>智慧绝不是现成的东西，没有谁真正拥有它，又怎能谈得上用它做交易呢？</w:t>
      </w:r>
    </w:p>
    <w:p w14:paraId="4ACD02A9" w14:textId="08BFF63C" w:rsidR="00766F64" w:rsidRPr="000F2697" w:rsidRDefault="00766F64" w:rsidP="000F2697">
      <w:pPr>
        <w:ind w:firstLine="645"/>
        <w:rPr>
          <w:rFonts w:ascii="华文楷体" w:eastAsia="华文楷体" w:hAnsi="华文楷体"/>
          <w:lang w:bidi="zh-TW"/>
        </w:rPr>
      </w:pPr>
      <w:r w:rsidRPr="000F2697">
        <w:rPr>
          <w:rFonts w:ascii="华文楷体" w:eastAsia="华文楷体" w:hAnsi="华文楷体"/>
          <w:lang w:bidi="zh-TW"/>
        </w:rPr>
        <w:t>苏格拉底绝不自命为道德宗师，更不齿于靠讲课</w:t>
      </w:r>
      <w:proofErr w:type="gramStart"/>
      <w:r w:rsidRPr="000F2697">
        <w:rPr>
          <w:rFonts w:ascii="华文楷体" w:eastAsia="华文楷体" w:hAnsi="华文楷体"/>
          <w:lang w:bidi="zh-TW"/>
        </w:rPr>
        <w:t>敛</w:t>
      </w:r>
      <w:proofErr w:type="gramEnd"/>
      <w:r w:rsidRPr="000F2697">
        <w:rPr>
          <w:rFonts w:ascii="华文楷体" w:eastAsia="华文楷体" w:hAnsi="华文楷体"/>
          <w:lang w:bidi="zh-TW"/>
        </w:rPr>
        <w:t>聚钱财。他只是热衷于和人面对面地、平等地讨论</w:t>
      </w:r>
      <w:r w:rsidRPr="000F2697">
        <w:rPr>
          <w:rFonts w:ascii="华文楷体" w:eastAsia="华文楷体" w:hAnsi="华文楷体" w:hint="eastAsia"/>
          <w:lang w:bidi="zh-TW"/>
        </w:rPr>
        <w:t>，</w:t>
      </w:r>
      <w:r w:rsidRPr="000F2697">
        <w:rPr>
          <w:rFonts w:ascii="华文楷体" w:eastAsia="华文楷体" w:hAnsi="华文楷体"/>
          <w:lang w:bidi="zh-TW"/>
        </w:rPr>
        <w:t>他要</w:t>
      </w:r>
      <w:r w:rsidRPr="000F2697">
        <w:rPr>
          <w:rFonts w:ascii="华文楷体" w:eastAsia="华文楷体" w:hAnsi="华文楷体" w:hint="eastAsia"/>
          <w:lang w:bidi="zh-TW"/>
        </w:rPr>
        <w:t>他</w:t>
      </w:r>
      <w:r w:rsidRPr="000F2697">
        <w:rPr>
          <w:rFonts w:ascii="华文楷体" w:eastAsia="华文楷体" w:hAnsi="华文楷体"/>
          <w:lang w:bidi="zh-TW"/>
        </w:rPr>
        <w:t>促使</w:t>
      </w:r>
      <w:r w:rsidRPr="000F2697">
        <w:rPr>
          <w:rFonts w:ascii="华文楷体" w:eastAsia="华文楷体" w:hAnsi="华文楷体" w:hint="eastAsia"/>
          <w:lang w:bidi="zh-TW"/>
        </w:rPr>
        <w:t>人们</w:t>
      </w:r>
      <w:r w:rsidRPr="000F2697">
        <w:rPr>
          <w:rFonts w:ascii="华文楷体" w:eastAsia="华文楷体" w:hAnsi="华文楷体"/>
          <w:lang w:bidi="zh-TW"/>
        </w:rPr>
        <w:t>充分运用自己的思考能力，</w:t>
      </w:r>
      <w:r w:rsidR="002C4F16" w:rsidRPr="000F2697">
        <w:rPr>
          <w:rFonts w:ascii="华文楷体" w:eastAsia="华文楷体" w:hAnsi="华文楷体"/>
          <w:lang w:bidi="zh-TW"/>
        </w:rPr>
        <w:t>引出谈话者本人的观点</w:t>
      </w:r>
      <w:r w:rsidR="002C4F16" w:rsidRPr="000F2697">
        <w:rPr>
          <w:rFonts w:ascii="华文楷体" w:eastAsia="华文楷体" w:hAnsi="华文楷体" w:hint="eastAsia"/>
          <w:lang w:bidi="zh-TW"/>
        </w:rPr>
        <w:t>，</w:t>
      </w:r>
      <w:r w:rsidRPr="000F2697">
        <w:rPr>
          <w:rFonts w:ascii="华文楷体" w:eastAsia="华文楷体" w:hAnsi="华文楷体"/>
          <w:lang w:bidi="zh-TW"/>
        </w:rPr>
        <w:t>更深人地探讨所涉及的话题。这就是说，苏格拉底的目的不是向人们传授智慧，因为他很清楚自己没有智慧，而是促使人们去追求智慧。</w:t>
      </w:r>
    </w:p>
    <w:p w14:paraId="6EC1DB80" w14:textId="77777777" w:rsidR="00766F64" w:rsidRPr="000F2697" w:rsidRDefault="00766F64" w:rsidP="000F2697">
      <w:pPr>
        <w:ind w:firstLine="645"/>
        <w:rPr>
          <w:rFonts w:ascii="华文楷体" w:eastAsia="华文楷体" w:hAnsi="华文楷体"/>
          <w:lang w:bidi="zh-TW"/>
        </w:rPr>
      </w:pPr>
    </w:p>
    <w:p w14:paraId="54D5E905" w14:textId="2B5DC15B" w:rsidR="00436C93" w:rsidRPr="000F2697" w:rsidRDefault="00645E33" w:rsidP="00DC0188">
      <w:pPr>
        <w:ind w:firstLine="645"/>
        <w:rPr>
          <w:rFonts w:ascii="华文楷体" w:eastAsia="华文楷体" w:hAnsi="华文楷体"/>
          <w:lang w:bidi="zh-TW"/>
        </w:rPr>
      </w:pPr>
      <w:r w:rsidRPr="000F2697">
        <w:rPr>
          <w:rFonts w:ascii="华文楷体" w:eastAsia="华文楷体" w:hAnsi="华文楷体" w:hint="eastAsia"/>
          <w:lang w:bidi="zh-TW"/>
        </w:rPr>
        <w:t>（1）认识你自己</w:t>
      </w:r>
    </w:p>
    <w:p w14:paraId="426E3E26" w14:textId="706C7CEC" w:rsidR="004D042F" w:rsidRPr="000F2697" w:rsidRDefault="00E55389" w:rsidP="000F2697">
      <w:pPr>
        <w:ind w:firstLine="645"/>
        <w:rPr>
          <w:rFonts w:ascii="华文楷体" w:eastAsia="华文楷体" w:hAnsi="华文楷体"/>
          <w:lang w:bidi="zh-TW"/>
        </w:rPr>
      </w:pPr>
      <w:r w:rsidRPr="000F2697">
        <w:rPr>
          <w:rFonts w:ascii="华文楷体" w:eastAsia="华文楷体" w:hAnsi="华文楷体" w:hint="eastAsia"/>
          <w:lang w:bidi="zh-TW"/>
        </w:rPr>
        <w:t>①</w:t>
      </w:r>
      <w:r w:rsidR="00684BED" w:rsidRPr="000F2697">
        <w:rPr>
          <w:rFonts w:ascii="华文楷体" w:eastAsia="华文楷体" w:hAnsi="华文楷体" w:hint="eastAsia"/>
          <w:lang w:bidi="zh-TW"/>
        </w:rPr>
        <w:t>苏格拉底的哲学转变突出了对作为认知主体的人的研究</w:t>
      </w:r>
      <w:r w:rsidR="00684BED" w:rsidRPr="000F2697">
        <w:rPr>
          <w:rFonts w:ascii="华文楷体" w:eastAsia="华文楷体" w:hAnsi="华文楷体"/>
          <w:lang w:bidi="zh-TW"/>
        </w:rPr>
        <w:t>,他建立了</w:t>
      </w:r>
      <w:r w:rsidR="00684BED" w:rsidRPr="000F2697">
        <w:rPr>
          <w:rFonts w:ascii="华文楷体" w:eastAsia="华文楷体" w:hAnsi="华文楷体" w:hint="eastAsia"/>
          <w:lang w:bidi="zh-TW"/>
        </w:rPr>
        <w:t>一</w:t>
      </w:r>
      <w:r w:rsidR="00684BED" w:rsidRPr="000F2697">
        <w:rPr>
          <w:rFonts w:ascii="华文楷体" w:eastAsia="华文楷体" w:hAnsi="华文楷体"/>
          <w:lang w:bidi="zh-TW"/>
        </w:rPr>
        <w:t>种融贯认识论和道德哲学为一体的人的哲学。他将这种思想归结为德</w:t>
      </w:r>
      <w:r w:rsidR="00684BED" w:rsidRPr="000F2697">
        <w:rPr>
          <w:rFonts w:ascii="华文楷体" w:eastAsia="华文楷体" w:hAnsi="华文楷体" w:hint="eastAsia"/>
          <w:lang w:bidi="zh-TW"/>
        </w:rPr>
        <w:t>尔</w:t>
      </w:r>
      <w:proofErr w:type="gramStart"/>
      <w:r w:rsidR="00684BED" w:rsidRPr="000F2697">
        <w:rPr>
          <w:rFonts w:ascii="华文楷体" w:eastAsia="华文楷体" w:hAnsi="华文楷体" w:hint="eastAsia"/>
          <w:lang w:bidi="zh-TW"/>
        </w:rPr>
        <w:t>斐</w:t>
      </w:r>
      <w:proofErr w:type="gramEnd"/>
      <w:r w:rsidR="00684BED" w:rsidRPr="000F2697">
        <w:rPr>
          <w:rFonts w:ascii="华文楷体" w:eastAsia="华文楷体" w:hAnsi="华文楷体" w:hint="eastAsia"/>
          <w:lang w:bidi="zh-TW"/>
        </w:rPr>
        <w:t>神庙墙上铭刻的“认识你自己”这句箴言，那就是指“</w:t>
      </w:r>
      <w:r w:rsidR="00684BED" w:rsidRPr="000F2697">
        <w:rPr>
          <w:rFonts w:ascii="华文楷体" w:eastAsia="华文楷体" w:hAnsi="华文楷体"/>
          <w:lang w:bidi="zh-TW"/>
        </w:rPr>
        <w:t>人必须先考</w:t>
      </w:r>
      <w:r w:rsidR="00684BED" w:rsidRPr="000F2697">
        <w:rPr>
          <w:rFonts w:ascii="华文楷体" w:eastAsia="华文楷体" w:hAnsi="华文楷体" w:hint="eastAsia"/>
          <w:lang w:bidi="zh-TW"/>
        </w:rPr>
        <w:t>察自己作为人的用处如何，能力如何，才能算是认识自己。</w:t>
      </w:r>
      <w:r w:rsidR="00F152ED" w:rsidRPr="000F2697">
        <w:rPr>
          <w:rFonts w:ascii="华文楷体" w:eastAsia="华文楷体" w:hAnsi="华文楷体" w:hint="eastAsia"/>
          <w:lang w:bidi="zh-TW"/>
        </w:rPr>
        <w:t>”</w:t>
      </w:r>
    </w:p>
    <w:p w14:paraId="4F35ECEA" w14:textId="194BC424" w:rsidR="00D6039D" w:rsidRPr="000F2697" w:rsidRDefault="00E55389" w:rsidP="000F2697">
      <w:pPr>
        <w:ind w:firstLine="645"/>
        <w:rPr>
          <w:rFonts w:ascii="华文楷体" w:eastAsia="华文楷体" w:hAnsi="华文楷体"/>
          <w:lang w:bidi="zh-TW"/>
        </w:rPr>
      </w:pPr>
      <w:r w:rsidRPr="000F2697">
        <w:rPr>
          <w:rFonts w:ascii="华文楷体" w:eastAsia="华文楷体" w:hAnsi="华文楷体" w:hint="eastAsia"/>
          <w:lang w:bidi="zh-TW"/>
        </w:rPr>
        <w:t>②</w:t>
      </w:r>
      <w:r w:rsidR="007C2243" w:rsidRPr="000F2697">
        <w:rPr>
          <w:rFonts w:ascii="华文楷体" w:eastAsia="华文楷体" w:hAnsi="华文楷体" w:hint="eastAsia"/>
          <w:lang w:bidi="zh-TW"/>
        </w:rPr>
        <w:t>他认为</w:t>
      </w:r>
      <w:r w:rsidR="009674D7" w:rsidRPr="000F2697">
        <w:rPr>
          <w:rFonts w:ascii="华文楷体" w:eastAsia="华文楷体" w:hAnsi="华文楷体" w:hint="eastAsia"/>
          <w:lang w:bidi="zh-TW"/>
        </w:rPr>
        <w:t>由于</w:t>
      </w:r>
      <w:r w:rsidR="00836873" w:rsidRPr="000F2697">
        <w:rPr>
          <w:rFonts w:ascii="华文楷体" w:eastAsia="华文楷体" w:hAnsi="华文楷体" w:hint="eastAsia"/>
          <w:lang w:bidi="zh-TW"/>
        </w:rPr>
        <w:t>我们的能力不足以认识自然的本性，因而哲学</w:t>
      </w:r>
      <w:r w:rsidR="00FF2433" w:rsidRPr="000F2697">
        <w:rPr>
          <w:rFonts w:ascii="华文楷体" w:eastAsia="华文楷体" w:hAnsi="华文楷体" w:hint="eastAsia"/>
          <w:lang w:bidi="zh-TW"/>
        </w:rPr>
        <w:t>的真正对象不是自然，而是</w:t>
      </w:r>
      <w:r w:rsidR="00D6039D" w:rsidRPr="000F2697">
        <w:rPr>
          <w:rFonts w:ascii="华文楷体" w:eastAsia="华文楷体" w:hAnsi="华文楷体" w:hint="eastAsia"/>
          <w:lang w:bidi="zh-TW"/>
        </w:rPr>
        <w:t>人自己，即认识人自身之中的善。</w:t>
      </w:r>
    </w:p>
    <w:p w14:paraId="4D814EFA" w14:textId="3449BA1F" w:rsidR="004A2373" w:rsidRPr="000F2697" w:rsidRDefault="00B552B2" w:rsidP="000F2697">
      <w:pPr>
        <w:ind w:firstLine="645"/>
        <w:rPr>
          <w:rFonts w:ascii="华文楷体" w:eastAsia="华文楷体" w:hAnsi="华文楷体"/>
          <w:lang w:bidi="zh-TW"/>
        </w:rPr>
      </w:pPr>
      <w:r w:rsidRPr="000F2697">
        <w:rPr>
          <w:rFonts w:ascii="华文楷体" w:eastAsia="华文楷体" w:hAnsi="华文楷体" w:hint="eastAsia"/>
          <w:lang w:bidi="zh-TW"/>
        </w:rPr>
        <w:t>③</w:t>
      </w:r>
      <w:r w:rsidR="00093763" w:rsidRPr="000F2697">
        <w:rPr>
          <w:rFonts w:ascii="华文楷体" w:eastAsia="华文楷体" w:hAnsi="华文楷体" w:hint="eastAsia"/>
          <w:lang w:bidi="zh-TW"/>
        </w:rPr>
        <w:t>对苏格拉底而言，认识人自己首先就是认识心灵的内在原则</w:t>
      </w:r>
      <w:r w:rsidR="0095509C" w:rsidRPr="000F2697">
        <w:rPr>
          <w:rFonts w:ascii="华文楷体" w:eastAsia="华文楷体" w:hAnsi="华文楷体" w:hint="eastAsia"/>
          <w:lang w:bidi="zh-TW"/>
        </w:rPr>
        <w:t>，即认识德性。</w:t>
      </w:r>
      <w:r w:rsidR="00A97CB6" w:rsidRPr="000F2697">
        <w:rPr>
          <w:rFonts w:ascii="华文楷体" w:eastAsia="华文楷体" w:hAnsi="华文楷体" w:hint="eastAsia"/>
          <w:lang w:bidi="zh-TW"/>
        </w:rPr>
        <w:t>他认为人的心灵中已经包含着一些与世界本原相符合的理性原则，</w:t>
      </w:r>
      <w:r w:rsidR="00DC27B7" w:rsidRPr="000F2697">
        <w:rPr>
          <w:rFonts w:ascii="华文楷体" w:eastAsia="华文楷体" w:hAnsi="华文楷体" w:hint="eastAsia"/>
          <w:lang w:bidi="zh-TW"/>
        </w:rPr>
        <w:t>灵魂是人认识外部事物的中介</w:t>
      </w:r>
      <w:r w:rsidR="004D6DF9" w:rsidRPr="000F2697">
        <w:rPr>
          <w:rFonts w:ascii="华文楷体" w:eastAsia="华文楷体" w:hAnsi="华文楷体" w:hint="eastAsia"/>
          <w:lang w:bidi="zh-TW"/>
        </w:rPr>
        <w:t>，</w:t>
      </w:r>
      <w:r w:rsidR="00DC27B7" w:rsidRPr="000F2697">
        <w:rPr>
          <w:rFonts w:ascii="华文楷体" w:eastAsia="华文楷体" w:hAnsi="华文楷体" w:hint="eastAsia"/>
          <w:lang w:bidi="zh-TW"/>
        </w:rPr>
        <w:t>苏格拉底说，</w:t>
      </w:r>
      <w:r w:rsidR="001D0560" w:rsidRPr="000F2697">
        <w:rPr>
          <w:rFonts w:ascii="华文楷体" w:eastAsia="华文楷体" w:hAnsi="华文楷体" w:hint="eastAsia"/>
          <w:lang w:bidi="zh-TW"/>
        </w:rPr>
        <w:t>为使灵魂不致盲目，必须求助于灵魂内的原则去发现事物的真理。</w:t>
      </w:r>
      <w:r w:rsidR="006D64AD" w:rsidRPr="000F2697">
        <w:rPr>
          <w:rFonts w:ascii="华文楷体" w:eastAsia="华文楷体" w:hAnsi="华文楷体" w:hint="eastAsia"/>
          <w:lang w:bidi="zh-TW"/>
        </w:rPr>
        <w:t>所以</w:t>
      </w:r>
      <w:r w:rsidR="008843F3" w:rsidRPr="000F2697">
        <w:rPr>
          <w:rFonts w:ascii="华文楷体" w:eastAsia="华文楷体" w:hAnsi="华文楷体" w:hint="eastAsia"/>
          <w:lang w:bidi="zh-TW"/>
        </w:rPr>
        <w:t>他要求</w:t>
      </w:r>
      <w:r w:rsidR="00352ACB" w:rsidRPr="000F2697">
        <w:rPr>
          <w:rFonts w:ascii="华文楷体" w:eastAsia="华文楷体" w:hAnsi="华文楷体" w:hint="eastAsia"/>
          <w:lang w:bidi="zh-TW"/>
        </w:rPr>
        <w:t>首先研究人自身，</w:t>
      </w:r>
      <w:r w:rsidR="00F36C62" w:rsidRPr="000F2697">
        <w:rPr>
          <w:rFonts w:ascii="华文楷体" w:eastAsia="华文楷体" w:hAnsi="华文楷体" w:hint="eastAsia"/>
          <w:lang w:bidi="zh-TW"/>
        </w:rPr>
        <w:t>认识人的本质，</w:t>
      </w:r>
      <w:r w:rsidR="00352ACB" w:rsidRPr="000F2697">
        <w:rPr>
          <w:rFonts w:ascii="华文楷体" w:eastAsia="华文楷体" w:hAnsi="华文楷体" w:hint="eastAsia"/>
          <w:lang w:bidi="zh-TW"/>
        </w:rPr>
        <w:t>通过审视人自身的心灵的途径</w:t>
      </w:r>
      <w:r w:rsidR="004D042F" w:rsidRPr="000F2697">
        <w:rPr>
          <w:rFonts w:ascii="华文楷体" w:eastAsia="华文楷体" w:hAnsi="华文楷体" w:hint="eastAsia"/>
          <w:lang w:bidi="zh-TW"/>
        </w:rPr>
        <w:t>实现人的本性</w:t>
      </w:r>
      <w:r w:rsidR="00352ACB" w:rsidRPr="000F2697">
        <w:rPr>
          <w:rFonts w:ascii="华文楷体" w:eastAsia="华文楷体" w:hAnsi="华文楷体" w:hint="eastAsia"/>
          <w:lang w:bidi="zh-TW"/>
        </w:rPr>
        <w:t>。</w:t>
      </w:r>
    </w:p>
    <w:p w14:paraId="6F8C5923" w14:textId="089BF06D" w:rsidR="00F724A2" w:rsidRPr="000F2697" w:rsidRDefault="00A4210C" w:rsidP="000F2697">
      <w:pPr>
        <w:ind w:firstLine="645"/>
        <w:rPr>
          <w:rFonts w:ascii="华文楷体" w:eastAsia="华文楷体" w:hAnsi="华文楷体"/>
          <w:lang w:bidi="zh-TW"/>
        </w:rPr>
      </w:pPr>
      <w:r w:rsidRPr="000F2697">
        <w:rPr>
          <w:rFonts w:ascii="华文楷体" w:eastAsia="华文楷体" w:hAnsi="华文楷体" w:hint="eastAsia"/>
          <w:lang w:bidi="zh-TW"/>
        </w:rPr>
        <w:t>④</w:t>
      </w:r>
      <w:r w:rsidR="00F724A2" w:rsidRPr="000F2697">
        <w:rPr>
          <w:rFonts w:ascii="华文楷体" w:eastAsia="华文楷体" w:hAnsi="华文楷体"/>
          <w:lang w:bidi="zh-TW"/>
        </w:rPr>
        <w:t>然而,要真正认识你自己,苏格拉底认为,</w:t>
      </w:r>
      <w:r w:rsidR="00F724A2" w:rsidRPr="000F2697">
        <w:rPr>
          <w:rFonts w:ascii="华文楷体" w:eastAsia="华文楷体" w:hAnsi="华文楷体" w:hint="eastAsia"/>
          <w:lang w:bidi="zh-TW"/>
        </w:rPr>
        <w:t>在</w:t>
      </w:r>
      <w:r w:rsidR="00F724A2" w:rsidRPr="000F2697">
        <w:rPr>
          <w:rFonts w:ascii="华文楷体" w:eastAsia="华文楷体" w:hAnsi="华文楷体"/>
          <w:lang w:bidi="zh-TW"/>
        </w:rPr>
        <w:t>主观上认知方面</w:t>
      </w:r>
      <w:r w:rsidR="00F724A2" w:rsidRPr="000F2697">
        <w:rPr>
          <w:rFonts w:ascii="华文楷体" w:eastAsia="华文楷体" w:hAnsi="华文楷体" w:hint="eastAsia"/>
          <w:lang w:bidi="zh-TW"/>
        </w:rPr>
        <w:t>需要</w:t>
      </w:r>
      <w:r w:rsidR="00F724A2" w:rsidRPr="000F2697">
        <w:rPr>
          <w:rFonts w:ascii="华文楷体" w:eastAsia="华文楷体" w:hAnsi="华文楷体"/>
          <w:lang w:bidi="zh-TW"/>
        </w:rPr>
        <w:t>人们“承认自己无知”,而在身体力行方面需要“节制”的智慧。</w:t>
      </w:r>
      <w:r w:rsidR="00015FA5" w:rsidRPr="000F2697">
        <w:rPr>
          <w:rFonts w:ascii="华文楷体" w:eastAsia="华文楷体" w:hAnsi="华文楷体"/>
          <w:lang w:bidi="zh-TW"/>
        </w:rPr>
        <w:t>人贵在有“自知之明”,也即“勿过”,对自己的行为应该有“节制”。</w:t>
      </w:r>
      <w:r w:rsidR="001A69D9" w:rsidRPr="000F2697">
        <w:rPr>
          <w:rFonts w:ascii="华文楷体" w:eastAsia="华文楷体" w:hAnsi="华文楷体"/>
          <w:lang w:bidi="zh-TW"/>
        </w:rPr>
        <w:t>灵魂的健全需要以“节制”作为基础,以此发明本心,认识自我,进而选择从善,获得美德</w:t>
      </w:r>
      <w:r w:rsidR="001A69D9" w:rsidRPr="000F2697">
        <w:rPr>
          <w:rFonts w:ascii="华文楷体" w:eastAsia="华文楷体" w:hAnsi="华文楷体" w:hint="eastAsia"/>
          <w:lang w:bidi="zh-TW"/>
        </w:rPr>
        <w:t>；</w:t>
      </w:r>
      <w:r w:rsidR="001A69D9" w:rsidRPr="000F2697">
        <w:rPr>
          <w:rFonts w:ascii="华文楷体" w:eastAsia="华文楷体" w:hAnsi="华文楷体"/>
          <w:lang w:bidi="zh-TW"/>
        </w:rPr>
        <w:t>有了这样的美德,便能选择高尚和美好的事情,并将之充分地付诸实践,自制的人在实践这一切的同时,也就享受了其中的乐趣。</w:t>
      </w:r>
    </w:p>
    <w:p w14:paraId="327D50D5" w14:textId="551FE2ED" w:rsidR="00236218" w:rsidRPr="000F2697" w:rsidRDefault="00A4210C" w:rsidP="00DC0188">
      <w:pPr>
        <w:ind w:firstLine="645"/>
        <w:rPr>
          <w:rFonts w:ascii="华文楷体" w:eastAsia="华文楷体" w:hAnsi="华文楷体"/>
          <w:lang w:bidi="zh-TW"/>
        </w:rPr>
      </w:pPr>
      <w:r w:rsidRPr="000F2697">
        <w:rPr>
          <w:rFonts w:ascii="华文楷体" w:eastAsia="华文楷体" w:hAnsi="华文楷体" w:hint="eastAsia"/>
          <w:lang w:bidi="zh-TW"/>
        </w:rPr>
        <w:t>⑤</w:t>
      </w:r>
      <w:r w:rsidRPr="000F2697">
        <w:rPr>
          <w:rFonts w:ascii="华文楷体" w:eastAsia="华文楷体" w:hAnsi="华文楷体"/>
          <w:lang w:bidi="zh-TW"/>
        </w:rPr>
        <w:t>苏格拉底对于传统精神法则的这种变革,唤醒了人类对自我的认识,深刻触摸到了人的本质,为西方传统哲学把主体自身提升到研究的首位提供了理论上的准备。</w:t>
      </w:r>
    </w:p>
    <w:p w14:paraId="31A17C7F" w14:textId="793E419A" w:rsidR="00645E33" w:rsidRPr="000F2697" w:rsidRDefault="00A4210C"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00975128" w:rsidRPr="000F2697">
        <w:rPr>
          <w:rFonts w:ascii="华文楷体" w:eastAsia="华文楷体" w:hAnsi="华文楷体" w:hint="eastAsia"/>
          <w:lang w:bidi="zh-TW"/>
        </w:rPr>
        <w:t>认识你自己</w:t>
      </w:r>
    </w:p>
    <w:p w14:paraId="06B100DD" w14:textId="61634223" w:rsidR="00975128" w:rsidRPr="000F2697" w:rsidRDefault="0035413F" w:rsidP="000F2697">
      <w:pPr>
        <w:rPr>
          <w:rFonts w:ascii="华文楷体" w:eastAsia="华文楷体" w:hAnsi="华文楷体"/>
          <w:lang w:bidi="zh-TW"/>
        </w:rPr>
      </w:pPr>
      <w:r w:rsidRPr="000F2697">
        <w:rPr>
          <w:rFonts w:ascii="华文楷体" w:eastAsia="华文楷体" w:hAnsi="华文楷体"/>
          <w:lang w:bidi="zh-TW"/>
        </w:rPr>
        <w:t>“认识你自己”,是苏格拉底针对当时存在于人们思想中的“骄妄”所提出的诘问。是苏氏对人类自身困境的一种焦虑与深省,其涵义就是反观自身</w:t>
      </w:r>
      <w:r w:rsidR="008A2B85" w:rsidRPr="000F2697">
        <w:rPr>
          <w:rFonts w:ascii="华文楷体" w:eastAsia="华文楷体" w:hAnsi="华文楷体"/>
          <w:lang w:bidi="zh-TW"/>
        </w:rPr>
        <w:t>,认识到什么对自身来说才是最好的,从而进行选择,获得智慧</w:t>
      </w:r>
      <w:r w:rsidR="00654AD8" w:rsidRPr="000F2697">
        <w:rPr>
          <w:rFonts w:ascii="华文楷体" w:eastAsia="华文楷体" w:hAnsi="华文楷体" w:hint="eastAsia"/>
          <w:lang w:bidi="zh-TW"/>
        </w:rPr>
        <w:t>；进而</w:t>
      </w:r>
      <w:r w:rsidR="0057145E" w:rsidRPr="000F2697">
        <w:rPr>
          <w:rFonts w:ascii="华文楷体" w:eastAsia="华文楷体" w:hAnsi="华文楷体"/>
          <w:lang w:bidi="zh-TW"/>
        </w:rPr>
        <w:t>由“不自觉的行动”转向“做自己的主人”。</w:t>
      </w:r>
    </w:p>
    <w:p w14:paraId="0EDD0F8D" w14:textId="53D67542" w:rsidR="00A133B9" w:rsidRPr="000F2697" w:rsidRDefault="00A133B9" w:rsidP="000F2697">
      <w:pPr>
        <w:ind w:firstLine="645"/>
        <w:rPr>
          <w:rFonts w:ascii="华文楷体" w:eastAsia="华文楷体" w:hAnsi="华文楷体"/>
          <w:lang w:bidi="zh-TW"/>
        </w:rPr>
      </w:pPr>
      <w:r w:rsidRPr="000F2697">
        <w:rPr>
          <w:rFonts w:ascii="华文楷体" w:eastAsia="华文楷体" w:hAnsi="华文楷体"/>
          <w:lang w:bidi="zh-TW"/>
        </w:rPr>
        <w:t>然而,要真正认识你自己,苏格拉底认为,</w:t>
      </w:r>
      <w:r w:rsidR="00A5163A" w:rsidRPr="000F2697">
        <w:rPr>
          <w:rFonts w:ascii="华文楷体" w:eastAsia="华文楷体" w:hAnsi="华文楷体" w:hint="eastAsia"/>
          <w:lang w:bidi="zh-TW"/>
        </w:rPr>
        <w:t>在</w:t>
      </w:r>
      <w:r w:rsidR="00D63C28" w:rsidRPr="000F2697">
        <w:rPr>
          <w:rFonts w:ascii="华文楷体" w:eastAsia="华文楷体" w:hAnsi="华文楷体"/>
          <w:lang w:bidi="zh-TW"/>
        </w:rPr>
        <w:t>主观上认知方面</w:t>
      </w:r>
      <w:r w:rsidR="00A5163A" w:rsidRPr="000F2697">
        <w:rPr>
          <w:rFonts w:ascii="华文楷体" w:eastAsia="华文楷体" w:hAnsi="华文楷体" w:hint="eastAsia"/>
          <w:lang w:bidi="zh-TW"/>
        </w:rPr>
        <w:t>需要</w:t>
      </w:r>
      <w:r w:rsidR="00D63C28" w:rsidRPr="000F2697">
        <w:rPr>
          <w:rFonts w:ascii="华文楷体" w:eastAsia="华文楷体" w:hAnsi="华文楷体"/>
          <w:lang w:bidi="zh-TW"/>
        </w:rPr>
        <w:t>人们“承认自己无知”,而在身体力行方面需要“节制”的智慧。</w:t>
      </w:r>
    </w:p>
    <w:p w14:paraId="3455FC43" w14:textId="77777777" w:rsidR="006C3CE8" w:rsidRPr="000F2697" w:rsidRDefault="005530A7" w:rsidP="000F2697">
      <w:pPr>
        <w:ind w:firstLine="645"/>
        <w:rPr>
          <w:rFonts w:ascii="华文楷体" w:eastAsia="华文楷体" w:hAnsi="华文楷体"/>
          <w:lang w:bidi="zh-TW"/>
        </w:rPr>
      </w:pPr>
      <w:r w:rsidRPr="000F2697">
        <w:rPr>
          <w:rFonts w:ascii="华文楷体" w:eastAsia="华文楷体" w:hAnsi="华文楷体" w:hint="eastAsia"/>
          <w:lang w:bidi="zh-TW"/>
        </w:rPr>
        <w:t>承认自己无知</w:t>
      </w:r>
    </w:p>
    <w:p w14:paraId="18196A1D" w14:textId="558DA431" w:rsidR="00B231B2" w:rsidRPr="000F2697" w:rsidRDefault="00450DEB" w:rsidP="000F2697">
      <w:pPr>
        <w:ind w:firstLine="645"/>
        <w:rPr>
          <w:rFonts w:ascii="华文楷体" w:eastAsia="华文楷体" w:hAnsi="华文楷体"/>
          <w:lang w:bidi="zh-TW"/>
        </w:rPr>
      </w:pPr>
      <w:r w:rsidRPr="000F2697">
        <w:rPr>
          <w:rFonts w:ascii="华文楷体" w:eastAsia="华文楷体" w:hAnsi="华文楷体"/>
          <w:lang w:bidi="zh-TW"/>
        </w:rPr>
        <w:t>苏格拉底宣称“我非常明白我是没有智慧的,无论大小都没有”。正是这种认识到“无知”的智慧,才真正开启了通往认识自己“本真”之门。</w:t>
      </w:r>
      <w:r w:rsidR="00A47A43" w:rsidRPr="000F2697">
        <w:rPr>
          <w:rFonts w:ascii="华文楷体" w:eastAsia="华文楷体" w:hAnsi="华文楷体"/>
          <w:lang w:bidi="zh-TW"/>
        </w:rPr>
        <w:t>承认自己无知,而不是认为自己无所不知,因此,这正说明了人贵在有“自知之明”,也即“勿过”,对自己的行为应该有“节制”。这样,“无知”便过渡到了“节制”</w:t>
      </w:r>
      <w:r w:rsidR="009D78FB" w:rsidRPr="000F2697">
        <w:rPr>
          <w:rFonts w:ascii="华文楷体" w:eastAsia="华文楷体" w:hAnsi="华文楷体" w:hint="eastAsia"/>
          <w:lang w:bidi="zh-TW"/>
        </w:rPr>
        <w:t>；</w:t>
      </w:r>
      <w:r w:rsidR="00A47A43" w:rsidRPr="000F2697">
        <w:rPr>
          <w:rFonts w:ascii="华文楷体" w:eastAsia="华文楷体" w:hAnsi="华文楷体"/>
          <w:lang w:bidi="zh-TW"/>
        </w:rPr>
        <w:t>“节制”成了“认识你自己”的一个重要的途径</w:t>
      </w:r>
      <w:r w:rsidR="00A47A43" w:rsidRPr="000F2697">
        <w:rPr>
          <w:rFonts w:ascii="华文楷体" w:eastAsia="华文楷体" w:hAnsi="华文楷体" w:hint="eastAsia"/>
          <w:lang w:bidi="zh-TW"/>
        </w:rPr>
        <w:t>。</w:t>
      </w:r>
    </w:p>
    <w:p w14:paraId="644FA92E" w14:textId="1537DE41" w:rsidR="005530A7" w:rsidRPr="000F2697" w:rsidRDefault="00D63C28" w:rsidP="000F2697">
      <w:pPr>
        <w:ind w:firstLine="645"/>
        <w:rPr>
          <w:rFonts w:ascii="华文楷体" w:eastAsia="华文楷体" w:hAnsi="华文楷体"/>
          <w:lang w:bidi="zh-TW"/>
        </w:rPr>
      </w:pPr>
      <w:r w:rsidRPr="000F2697">
        <w:rPr>
          <w:rFonts w:ascii="华文楷体" w:eastAsia="华文楷体" w:hAnsi="华文楷体" w:hint="eastAsia"/>
          <w:lang w:bidi="zh-TW"/>
        </w:rPr>
        <w:t>节制</w:t>
      </w:r>
    </w:p>
    <w:p w14:paraId="61501B64" w14:textId="764FA4B5" w:rsidR="000B0004" w:rsidRPr="000F2697" w:rsidRDefault="008E0D07" w:rsidP="000F2697">
      <w:pPr>
        <w:ind w:firstLine="645"/>
        <w:rPr>
          <w:rFonts w:ascii="华文楷体" w:eastAsia="华文楷体" w:hAnsi="华文楷体"/>
          <w:lang w:bidi="zh-TW"/>
        </w:rPr>
      </w:pPr>
      <w:r w:rsidRPr="000F2697">
        <w:rPr>
          <w:rFonts w:ascii="华文楷体" w:eastAsia="华文楷体" w:hAnsi="华文楷体"/>
          <w:lang w:bidi="zh-TW"/>
        </w:rPr>
        <w:t>“节制”是人对自身的一种清晰的认识,经由理性的反思、度量之后,进而做出符合自己本心的选择,既要“勿过”,亦不能“不足”</w:t>
      </w:r>
      <w:r w:rsidR="008D142A" w:rsidRPr="000F2697">
        <w:rPr>
          <w:rFonts w:ascii="华文楷体" w:eastAsia="华文楷体" w:hAnsi="华文楷体" w:hint="eastAsia"/>
          <w:lang w:bidi="zh-TW"/>
        </w:rPr>
        <w:t>，</w:t>
      </w:r>
      <w:r w:rsidRPr="000F2697">
        <w:rPr>
          <w:rFonts w:ascii="华文楷体" w:eastAsia="华文楷体" w:hAnsi="华文楷体"/>
          <w:lang w:bidi="zh-TW"/>
        </w:rPr>
        <w:t>这是“认识自己”一个充分必要的前提和基础。</w:t>
      </w:r>
    </w:p>
    <w:p w14:paraId="3A30D381" w14:textId="2DC06616" w:rsidR="000D0828" w:rsidRPr="000F2697" w:rsidRDefault="006473C4" w:rsidP="000F2697">
      <w:pPr>
        <w:ind w:firstLine="645"/>
        <w:rPr>
          <w:rFonts w:ascii="华文楷体" w:eastAsia="华文楷体" w:hAnsi="华文楷体"/>
          <w:lang w:bidi="zh-TW"/>
        </w:rPr>
      </w:pPr>
      <w:r w:rsidRPr="000F2697">
        <w:rPr>
          <w:rFonts w:ascii="华文楷体" w:eastAsia="华文楷体" w:hAnsi="华文楷体"/>
          <w:lang w:bidi="zh-TW"/>
        </w:rPr>
        <w:t>苏格拉底认为智慧就是最大的善,而不能自制的人就和智慧远离,也就是和善远离,并驱使人走向其相反的方向。灵魂的健全需要以“节制”作为基础,以此发明本心,认识自我,进而选择从善,获得美德</w:t>
      </w:r>
      <w:r w:rsidR="00E4098D" w:rsidRPr="000F2697">
        <w:rPr>
          <w:rFonts w:ascii="华文楷体" w:eastAsia="华文楷体" w:hAnsi="华文楷体" w:hint="eastAsia"/>
          <w:lang w:bidi="zh-TW"/>
        </w:rPr>
        <w:t>；</w:t>
      </w:r>
      <w:r w:rsidRPr="000F2697">
        <w:rPr>
          <w:rFonts w:ascii="华文楷体" w:eastAsia="华文楷体" w:hAnsi="华文楷体"/>
          <w:lang w:bidi="zh-TW"/>
        </w:rPr>
        <w:t>有了这样的美德,便能选择高尚和美好的事情,并将之充分地付诸实践,自制的人在实践这一切的同时,也就享受了其中的乐趣。</w:t>
      </w:r>
    </w:p>
    <w:p w14:paraId="679DB6FB" w14:textId="77777777" w:rsidR="000D0828" w:rsidRPr="000F2697" w:rsidRDefault="000D0828" w:rsidP="000F2697">
      <w:pPr>
        <w:ind w:firstLine="645"/>
        <w:rPr>
          <w:rFonts w:ascii="华文楷体" w:eastAsia="华文楷体" w:hAnsi="华文楷体"/>
          <w:lang w:bidi="zh-TW"/>
        </w:rPr>
      </w:pPr>
    </w:p>
    <w:p w14:paraId="22A6B40F" w14:textId="6467AFB9" w:rsidR="008875D7" w:rsidRPr="000F2697" w:rsidRDefault="008875D7" w:rsidP="000F2697">
      <w:pPr>
        <w:ind w:firstLine="645"/>
        <w:rPr>
          <w:rFonts w:ascii="华文楷体" w:eastAsia="华文楷体" w:hAnsi="华文楷体"/>
          <w:lang w:bidi="zh-TW"/>
        </w:rPr>
      </w:pPr>
      <w:r w:rsidRPr="000F2697">
        <w:rPr>
          <w:rFonts w:ascii="华文楷体" w:eastAsia="华文楷体" w:hAnsi="华文楷体"/>
          <w:lang w:bidi="zh-TW"/>
        </w:rPr>
        <w:t>苏格拉底对于传统精神法则的这种变革,唤醒了人类对自我的认识,深刻触摸到了人的本质,为西方传统哲学把主体自身提升到研究的首位提供了理论上的准备。</w:t>
      </w:r>
      <w:r w:rsidR="00A4210C" w:rsidRPr="000F2697">
        <w:rPr>
          <w:rFonts w:ascii="华文楷体" w:eastAsia="华文楷体" w:hAnsi="华文楷体" w:hint="eastAsia"/>
          <w:lang w:bidi="zh-TW"/>
        </w:rPr>
        <w:t>）</w:t>
      </w:r>
    </w:p>
    <w:p w14:paraId="2BCC606E" w14:textId="77777777" w:rsidR="000D0828" w:rsidRPr="000F2697" w:rsidRDefault="000D0828" w:rsidP="000F2697">
      <w:pPr>
        <w:ind w:firstLine="645"/>
        <w:rPr>
          <w:rFonts w:ascii="华文楷体" w:eastAsia="华文楷体" w:hAnsi="华文楷体"/>
          <w:lang w:bidi="zh-TW"/>
        </w:rPr>
      </w:pPr>
    </w:p>
    <w:p w14:paraId="31118176" w14:textId="77777777" w:rsidR="000D0828" w:rsidRPr="000F2697" w:rsidRDefault="000D0828" w:rsidP="000F2697">
      <w:pPr>
        <w:ind w:firstLine="645"/>
        <w:rPr>
          <w:rFonts w:ascii="华文楷体" w:eastAsia="华文楷体" w:hAnsi="华文楷体"/>
          <w:lang w:bidi="zh-TW"/>
        </w:rPr>
      </w:pPr>
    </w:p>
    <w:p w14:paraId="24E4B551" w14:textId="2881A775" w:rsidR="00706D9A" w:rsidRPr="000F2697" w:rsidRDefault="00706D9A" w:rsidP="000F2697">
      <w:pPr>
        <w:ind w:firstLine="645"/>
        <w:rPr>
          <w:rFonts w:ascii="华文楷体" w:eastAsia="华文楷体" w:hAnsi="华文楷体"/>
          <w:lang w:bidi="zh-TW"/>
        </w:rPr>
      </w:pPr>
      <w:r w:rsidRPr="000F2697">
        <w:rPr>
          <w:rFonts w:ascii="华文楷体" w:eastAsia="华文楷体" w:hAnsi="华文楷体" w:hint="eastAsia"/>
          <w:lang w:bidi="zh-TW"/>
        </w:rPr>
        <w:t>（2）德性即知识</w:t>
      </w:r>
    </w:p>
    <w:p w14:paraId="7015B616" w14:textId="6B49E46C" w:rsidR="006463FC" w:rsidRPr="000F2697" w:rsidRDefault="006463FC" w:rsidP="000F2697">
      <w:pPr>
        <w:ind w:firstLine="645"/>
        <w:rPr>
          <w:rFonts w:ascii="华文楷体" w:eastAsia="华文楷体" w:hAnsi="华文楷体"/>
          <w:lang w:bidi="zh-TW"/>
        </w:rPr>
      </w:pPr>
      <w:r w:rsidRPr="000F2697">
        <w:rPr>
          <w:rFonts w:ascii="华文楷体" w:eastAsia="华文楷体" w:hAnsi="华文楷体" w:hint="eastAsia"/>
          <w:lang w:bidi="zh-TW"/>
        </w:rPr>
        <w:t>对苏格拉底而言，认识</w:t>
      </w:r>
      <w:r w:rsidR="004462E4" w:rsidRPr="000F2697">
        <w:rPr>
          <w:rFonts w:ascii="华文楷体" w:eastAsia="华文楷体" w:hAnsi="华文楷体" w:hint="eastAsia"/>
          <w:lang w:bidi="zh-TW"/>
        </w:rPr>
        <w:t>你</w:t>
      </w:r>
      <w:r w:rsidRPr="000F2697">
        <w:rPr>
          <w:rFonts w:ascii="华文楷体" w:eastAsia="华文楷体" w:hAnsi="华文楷体" w:hint="eastAsia"/>
          <w:lang w:bidi="zh-TW"/>
        </w:rPr>
        <w:t>自己首先就是认识心灵的内在原则，即认识德性。</w:t>
      </w:r>
    </w:p>
    <w:p w14:paraId="53561FB9" w14:textId="37ED2FED" w:rsidR="006020B8" w:rsidRPr="000F2697" w:rsidRDefault="009F0A36" w:rsidP="000F2697">
      <w:pPr>
        <w:ind w:firstLine="645"/>
        <w:rPr>
          <w:rFonts w:ascii="华文楷体" w:eastAsia="华文楷体" w:hAnsi="华文楷体"/>
          <w:lang w:bidi="zh-TW"/>
        </w:rPr>
      </w:pPr>
      <w:r w:rsidRPr="000F2697">
        <w:rPr>
          <w:rFonts w:ascii="华文楷体" w:eastAsia="华文楷体" w:hAnsi="华文楷体" w:hint="eastAsia"/>
          <w:lang w:bidi="zh-TW"/>
        </w:rPr>
        <w:t>①</w:t>
      </w:r>
      <w:r w:rsidR="00034ADA" w:rsidRPr="000F2697">
        <w:rPr>
          <w:rFonts w:ascii="华文楷体" w:eastAsia="华文楷体" w:hAnsi="华文楷体" w:hint="eastAsia"/>
          <w:lang w:bidi="zh-TW"/>
        </w:rPr>
        <w:t>德性，希腊文</w:t>
      </w:r>
      <w:r w:rsidR="00034ADA" w:rsidRPr="000F2697">
        <w:rPr>
          <w:rFonts w:ascii="华文楷体" w:eastAsia="华文楷体" w:hAnsi="华文楷体"/>
          <w:lang w:bidi="zh-TW"/>
        </w:rPr>
        <w:t>arete，指事物的优点、长处、完整的功能；或者说使某件事物能够成为它自身的根本特性</w:t>
      </w:r>
      <w:r w:rsidR="005E7A6A" w:rsidRPr="000F2697">
        <w:rPr>
          <w:rFonts w:ascii="华文楷体" w:eastAsia="华文楷体" w:hAnsi="华文楷体" w:hint="eastAsia"/>
          <w:lang w:bidi="zh-TW"/>
        </w:rPr>
        <w:t>善，泛指事物自身的本性，也是事物追求实现的目标。</w:t>
      </w:r>
      <w:r w:rsidR="001A7D06" w:rsidRPr="000F2697">
        <w:rPr>
          <w:rFonts w:ascii="华文楷体" w:eastAsia="华文楷体" w:hAnsi="华文楷体" w:hint="eastAsia"/>
          <w:lang w:bidi="zh-TW"/>
        </w:rPr>
        <w:t>而人的</w:t>
      </w:r>
      <w:r w:rsidR="0008622D" w:rsidRPr="000F2697">
        <w:rPr>
          <w:rFonts w:ascii="华文楷体" w:eastAsia="华文楷体" w:hAnsi="华文楷体" w:hint="eastAsia"/>
          <w:lang w:bidi="zh-TW"/>
        </w:rPr>
        <w:t>德性就是</w:t>
      </w:r>
      <w:r w:rsidR="001A7D06" w:rsidRPr="000F2697">
        <w:rPr>
          <w:rFonts w:ascii="华文楷体" w:eastAsia="华文楷体" w:hAnsi="华文楷体" w:hint="eastAsia"/>
          <w:lang w:bidi="zh-TW"/>
        </w:rPr>
        <w:t>人之为人的本性</w:t>
      </w:r>
      <w:r w:rsidR="00826AB5" w:rsidRPr="000F2697">
        <w:rPr>
          <w:rFonts w:ascii="华文楷体" w:eastAsia="华文楷体" w:hAnsi="华文楷体" w:hint="eastAsia"/>
          <w:lang w:bidi="zh-TW"/>
        </w:rPr>
        <w:t>，</w:t>
      </w:r>
      <w:r w:rsidR="00D44EE1" w:rsidRPr="000F2697">
        <w:rPr>
          <w:rFonts w:ascii="华文楷体" w:eastAsia="华文楷体" w:hAnsi="华文楷体" w:hint="eastAsia"/>
          <w:lang w:bidi="zh-TW"/>
        </w:rPr>
        <w:t>德性是由</w:t>
      </w:r>
      <w:proofErr w:type="gramStart"/>
      <w:r w:rsidR="00D44EE1" w:rsidRPr="000F2697">
        <w:rPr>
          <w:rFonts w:ascii="华文楷体" w:eastAsia="华文楷体" w:hAnsi="华文楷体" w:hint="eastAsia"/>
          <w:lang w:bidi="zh-TW"/>
        </w:rPr>
        <w:t>神平均</w:t>
      </w:r>
      <w:proofErr w:type="gramEnd"/>
      <w:r w:rsidR="00D44EE1" w:rsidRPr="000F2697">
        <w:rPr>
          <w:rFonts w:ascii="华文楷体" w:eastAsia="华文楷体" w:hAnsi="华文楷体" w:hint="eastAsia"/>
          <w:lang w:bidi="zh-TW"/>
        </w:rPr>
        <w:t>分配给了每个人，因而人人都具有德性。</w:t>
      </w:r>
    </w:p>
    <w:p w14:paraId="2819798E" w14:textId="15056364" w:rsidR="006020B8" w:rsidRPr="000F2697" w:rsidRDefault="004D772D" w:rsidP="000F2697">
      <w:pPr>
        <w:rPr>
          <w:rFonts w:ascii="华文楷体" w:eastAsia="华文楷体" w:hAnsi="华文楷体"/>
          <w:lang w:bidi="zh-TW"/>
        </w:rPr>
      </w:pPr>
      <w:r w:rsidRPr="000F2697">
        <w:rPr>
          <w:rFonts w:ascii="华文楷体" w:eastAsia="华文楷体" w:hAnsi="华文楷体" w:hint="eastAsia"/>
          <w:lang w:bidi="zh-TW"/>
        </w:rPr>
        <w:t>②</w:t>
      </w:r>
      <w:r w:rsidR="00E02C5D" w:rsidRPr="000F2697">
        <w:rPr>
          <w:rFonts w:ascii="华文楷体" w:eastAsia="华文楷体" w:hAnsi="华文楷体" w:hint="eastAsia"/>
          <w:lang w:bidi="zh-TW"/>
        </w:rPr>
        <w:t>“德性即知识”与“认识你自己”遥相呼应，此处的“知识”并非经验知识，而是对“人自己”的知识，确切地说是对“人的本性”的认识，而人的本性来自灵魂</w:t>
      </w:r>
      <w:r w:rsidR="00E02C5D" w:rsidRPr="000F2697">
        <w:rPr>
          <w:rFonts w:ascii="华文楷体" w:eastAsia="华文楷体" w:hAnsi="华文楷体"/>
          <w:lang w:bidi="zh-TW"/>
        </w:rPr>
        <w:t>,所以此处的知识指的是明白如何让灵魂</w:t>
      </w:r>
      <w:proofErr w:type="gramStart"/>
      <w:r w:rsidR="00E02C5D" w:rsidRPr="000F2697">
        <w:rPr>
          <w:rFonts w:ascii="华文楷体" w:eastAsia="华文楷体" w:hAnsi="华文楷体"/>
          <w:lang w:bidi="zh-TW"/>
        </w:rPr>
        <w:t>尽可能地善的</w:t>
      </w:r>
      <w:proofErr w:type="gramEnd"/>
      <w:r w:rsidR="00E02C5D" w:rsidRPr="000F2697">
        <w:rPr>
          <w:rFonts w:ascii="华文楷体" w:eastAsia="华文楷体" w:hAnsi="华文楷体"/>
          <w:lang w:bidi="zh-TW"/>
        </w:rPr>
        <w:t>知识。</w:t>
      </w:r>
      <w:r w:rsidR="004C67F9" w:rsidRPr="000F2697">
        <w:rPr>
          <w:rFonts w:ascii="华文楷体" w:eastAsia="华文楷体" w:hAnsi="华文楷体" w:hint="eastAsia"/>
          <w:lang w:bidi="zh-TW"/>
        </w:rPr>
        <w:t>“德性即知识”意味着具有</w:t>
      </w:r>
      <w:r w:rsidR="001808FE" w:rsidRPr="000F2697">
        <w:rPr>
          <w:rFonts w:ascii="华文楷体" w:eastAsia="华文楷体" w:hAnsi="华文楷体"/>
          <w:lang w:bidi="zh-TW"/>
        </w:rPr>
        <w:t>（</w:t>
      </w:r>
      <w:r w:rsidR="004C67F9" w:rsidRPr="000F2697">
        <w:rPr>
          <w:rFonts w:ascii="华文楷体" w:eastAsia="华文楷体" w:hAnsi="华文楷体"/>
          <w:lang w:bidi="zh-TW"/>
        </w:rPr>
        <w:t>关于善的</w:t>
      </w:r>
      <w:r w:rsidR="001808FE" w:rsidRPr="000F2697">
        <w:rPr>
          <w:rFonts w:ascii="华文楷体" w:eastAsia="华文楷体" w:hAnsi="华文楷体"/>
          <w:lang w:bidi="zh-TW"/>
        </w:rPr>
        <w:t>）</w:t>
      </w:r>
      <w:r w:rsidR="004C67F9" w:rsidRPr="000F2697">
        <w:rPr>
          <w:rFonts w:ascii="华文楷体" w:eastAsia="华文楷体" w:hAnsi="华文楷体"/>
          <w:lang w:bidi="zh-TW"/>
        </w:rPr>
        <w:t>知识便会行善，而作恶是因为无知，由此苏格拉底又得出“无人故意</w:t>
      </w:r>
      <w:r w:rsidR="004C67F9" w:rsidRPr="000F2697">
        <w:rPr>
          <w:rFonts w:ascii="华文楷体" w:eastAsia="华文楷体" w:hAnsi="华文楷体" w:hint="eastAsia"/>
          <w:lang w:bidi="zh-TW"/>
        </w:rPr>
        <w:t>作恶”的结论。</w:t>
      </w:r>
    </w:p>
    <w:p w14:paraId="1F00CC01" w14:textId="2AB58DA3" w:rsidR="00FB522D" w:rsidRPr="000F2697" w:rsidRDefault="001E24D5" w:rsidP="000F2697">
      <w:pPr>
        <w:rPr>
          <w:rFonts w:ascii="华文楷体" w:eastAsia="华文楷体" w:hAnsi="华文楷体"/>
          <w:lang w:bidi="zh-TW"/>
        </w:rPr>
      </w:pPr>
      <w:r w:rsidRPr="000F2697">
        <w:rPr>
          <w:rFonts w:ascii="华文楷体" w:eastAsia="华文楷体" w:hAnsi="华文楷体" w:hint="eastAsia"/>
          <w:lang w:bidi="zh-TW"/>
        </w:rPr>
        <w:t>②</w:t>
      </w:r>
      <w:r w:rsidR="006463FC" w:rsidRPr="000F2697">
        <w:rPr>
          <w:rFonts w:ascii="华文楷体" w:eastAsia="华文楷体" w:hAnsi="华文楷体" w:hint="eastAsia"/>
          <w:lang w:bidi="zh-TW"/>
        </w:rPr>
        <w:t>然而</w:t>
      </w:r>
      <w:r w:rsidR="00FB522D" w:rsidRPr="000F2697">
        <w:rPr>
          <w:rFonts w:ascii="华文楷体" w:eastAsia="华文楷体" w:hAnsi="华文楷体" w:hint="eastAsia"/>
          <w:lang w:bidi="zh-TW"/>
        </w:rPr>
        <w:t>人不是生来就符合人的本性</w:t>
      </w:r>
      <w:r w:rsidR="005D4179" w:rsidRPr="000F2697">
        <w:rPr>
          <w:rFonts w:ascii="华文楷体" w:eastAsia="华文楷体" w:hAnsi="华文楷体" w:hint="eastAsia"/>
          <w:lang w:bidi="zh-TW"/>
        </w:rPr>
        <w:t>的，</w:t>
      </w:r>
      <w:r w:rsidR="00FB522D" w:rsidRPr="000F2697">
        <w:rPr>
          <w:rFonts w:ascii="华文楷体" w:eastAsia="华文楷体" w:hAnsi="华文楷体" w:hint="eastAsia"/>
          <w:lang w:bidi="zh-TW"/>
        </w:rPr>
        <w:t>这种内在原则</w:t>
      </w:r>
      <w:r w:rsidR="005D4179" w:rsidRPr="000F2697">
        <w:rPr>
          <w:rFonts w:ascii="华文楷体" w:eastAsia="华文楷体" w:hAnsi="华文楷体" w:hint="eastAsia"/>
          <w:lang w:bidi="zh-TW"/>
        </w:rPr>
        <w:t>只</w:t>
      </w:r>
      <w:r w:rsidR="00FB522D" w:rsidRPr="000F2697">
        <w:rPr>
          <w:rFonts w:ascii="华文楷体" w:eastAsia="华文楷体" w:hAnsi="华文楷体" w:hint="eastAsia"/>
          <w:lang w:bidi="zh-TW"/>
        </w:rPr>
        <w:t>是潜在的拥有，只有在理性指导下认识自己的德性，才能使之实现出来，成为现实的和真正的善</w:t>
      </w:r>
      <w:r w:rsidR="006463FC" w:rsidRPr="000F2697">
        <w:rPr>
          <w:rFonts w:ascii="华文楷体" w:eastAsia="华文楷体" w:hAnsi="华文楷体" w:hint="eastAsia"/>
          <w:lang w:bidi="zh-TW"/>
        </w:rPr>
        <w:t>。</w:t>
      </w:r>
      <w:r w:rsidR="00D36C73" w:rsidRPr="000F2697">
        <w:rPr>
          <w:rFonts w:ascii="华文楷体" w:eastAsia="华文楷体" w:hAnsi="华文楷体" w:hint="eastAsia"/>
          <w:lang w:bidi="zh-TW"/>
        </w:rPr>
        <w:t>所以苏格拉底认为</w:t>
      </w:r>
      <w:r w:rsidR="001245C5" w:rsidRPr="000F2697">
        <w:rPr>
          <w:rFonts w:ascii="华文楷体" w:eastAsia="华文楷体" w:hAnsi="华文楷体" w:hint="eastAsia"/>
          <w:lang w:bidi="zh-TW"/>
        </w:rPr>
        <w:t>，</w:t>
      </w:r>
      <w:r w:rsidR="000F74B9" w:rsidRPr="000F2697">
        <w:rPr>
          <w:rFonts w:ascii="华文楷体" w:eastAsia="华文楷体" w:hAnsi="华文楷体" w:hint="eastAsia"/>
          <w:lang w:bidi="zh-TW"/>
        </w:rPr>
        <w:t>未经理性审视的生活是不值得过的。一个人只有真正认识他自己，才能实现自己的本性，完成自己的使命，成为一个有德性的人</w:t>
      </w:r>
      <w:r w:rsidR="004F3EFD" w:rsidRPr="000F2697">
        <w:rPr>
          <w:rFonts w:ascii="华文楷体" w:eastAsia="华文楷体" w:hAnsi="华文楷体" w:hint="eastAsia"/>
          <w:lang w:bidi="zh-TW"/>
        </w:rPr>
        <w:t>。</w:t>
      </w:r>
    </w:p>
    <w:p w14:paraId="43AF0764" w14:textId="5A18C352" w:rsidR="00955151" w:rsidRPr="000F2697" w:rsidRDefault="001E24D5" w:rsidP="000F2697">
      <w:pPr>
        <w:rPr>
          <w:rFonts w:ascii="华文楷体" w:eastAsia="华文楷体" w:hAnsi="华文楷体"/>
          <w:lang w:bidi="zh-TW"/>
        </w:rPr>
      </w:pPr>
      <w:r w:rsidRPr="000F2697">
        <w:rPr>
          <w:rFonts w:ascii="华文楷体" w:eastAsia="华文楷体" w:hAnsi="华文楷体" w:hint="eastAsia"/>
          <w:lang w:bidi="zh-TW"/>
        </w:rPr>
        <w:t>③</w:t>
      </w:r>
      <w:r w:rsidR="00DA205F" w:rsidRPr="000F2697">
        <w:rPr>
          <w:rFonts w:ascii="华文楷体" w:eastAsia="华文楷体" w:hAnsi="华文楷体" w:hint="eastAsia"/>
          <w:lang w:bidi="zh-TW"/>
        </w:rPr>
        <w:t>就德性作为知识来看，是绝对的，永恒的。</w:t>
      </w:r>
      <w:r w:rsidR="00DA205F" w:rsidRPr="000F2697">
        <w:rPr>
          <w:rFonts w:ascii="华文楷体" w:eastAsia="华文楷体" w:hAnsi="华文楷体"/>
          <w:lang w:bidi="zh-TW"/>
        </w:rPr>
        <w:t>因为善的概念本身是不会变化的，绝对的。</w:t>
      </w:r>
      <w:r w:rsidR="00422C14" w:rsidRPr="000F2697">
        <w:rPr>
          <w:rFonts w:ascii="华文楷体" w:eastAsia="华文楷体" w:hAnsi="华文楷体" w:hint="eastAsia"/>
          <w:lang w:bidi="zh-TW"/>
        </w:rPr>
        <w:t>知识是德性的充分必要条件。</w:t>
      </w:r>
      <w:r w:rsidR="00215A98" w:rsidRPr="000F2697">
        <w:rPr>
          <w:rFonts w:ascii="华文楷体" w:eastAsia="华文楷体" w:hAnsi="华文楷体" w:hint="eastAsia"/>
          <w:lang w:bidi="zh-TW"/>
        </w:rPr>
        <w:t>只有知识和德性的</w:t>
      </w:r>
      <w:r w:rsidR="00215A98" w:rsidRPr="000F2697">
        <w:rPr>
          <w:rFonts w:ascii="华文楷体" w:eastAsia="华文楷体" w:hAnsi="华文楷体"/>
          <w:lang w:bidi="zh-TW"/>
        </w:rPr>
        <w:t>相互统一，才能真正做到知行合一。</w:t>
      </w:r>
    </w:p>
    <w:p w14:paraId="3928B1ED" w14:textId="4B8BC865" w:rsidR="00955151" w:rsidRPr="000F2697" w:rsidRDefault="00437164" w:rsidP="000F2697">
      <w:pPr>
        <w:rPr>
          <w:rFonts w:ascii="华文楷体" w:eastAsia="华文楷体" w:hAnsi="华文楷体"/>
          <w:lang w:bidi="zh-TW"/>
        </w:rPr>
      </w:pPr>
      <w:r w:rsidRPr="000F2697">
        <w:rPr>
          <w:rFonts w:ascii="华文楷体" w:eastAsia="华文楷体" w:hAnsi="华文楷体" w:hint="eastAsia"/>
          <w:lang w:bidi="zh-TW"/>
        </w:rPr>
        <w:t>④</w:t>
      </w:r>
      <w:r w:rsidR="002668C2" w:rsidRPr="000F2697">
        <w:rPr>
          <w:rFonts w:ascii="华文楷体" w:eastAsia="华文楷体" w:hAnsi="华文楷体" w:hint="eastAsia"/>
          <w:lang w:bidi="zh-TW"/>
        </w:rPr>
        <w:t>然而</w:t>
      </w:r>
      <w:r w:rsidR="00F9319C" w:rsidRPr="000F2697">
        <w:rPr>
          <w:rFonts w:ascii="华文楷体" w:eastAsia="华文楷体" w:hAnsi="华文楷体"/>
          <w:lang w:bidi="zh-TW"/>
        </w:rPr>
        <w:t>并不是每个人都能自觉地追求关于</w:t>
      </w:r>
      <w:r w:rsidRPr="000F2697">
        <w:rPr>
          <w:rFonts w:ascii="华文楷体" w:eastAsia="华文楷体" w:hAnsi="华文楷体" w:hint="eastAsia"/>
          <w:lang w:bidi="zh-TW"/>
        </w:rPr>
        <w:t>德性</w:t>
      </w:r>
      <w:r w:rsidR="00F9319C" w:rsidRPr="000F2697">
        <w:rPr>
          <w:rFonts w:ascii="华文楷体" w:eastAsia="华文楷体" w:hAnsi="华文楷体"/>
          <w:lang w:bidi="zh-TW"/>
        </w:rPr>
        <w:t>的知识。于是，苏格拉底强调了教育的重要性。</w:t>
      </w:r>
    </w:p>
    <w:p w14:paraId="5D776C37" w14:textId="1569207B" w:rsidR="002417D6" w:rsidRPr="000F2697" w:rsidRDefault="006522AA" w:rsidP="000F2697">
      <w:pPr>
        <w:rPr>
          <w:rFonts w:ascii="华文楷体" w:eastAsia="华文楷体" w:hAnsi="华文楷体"/>
          <w:lang w:bidi="zh-TW"/>
        </w:rPr>
      </w:pPr>
      <w:r w:rsidRPr="000F2697">
        <w:rPr>
          <w:rFonts w:ascii="华文楷体" w:eastAsia="华文楷体" w:hAnsi="华文楷体" w:hint="eastAsia"/>
          <w:lang w:bidi="zh-TW"/>
        </w:rPr>
        <w:t>⑤</w:t>
      </w:r>
      <w:r w:rsidR="00876EB7" w:rsidRPr="000F2697">
        <w:rPr>
          <w:rFonts w:ascii="华文楷体" w:eastAsia="华文楷体" w:hAnsi="华文楷体" w:hint="eastAsia"/>
          <w:lang w:bidi="zh-TW"/>
        </w:rPr>
        <w:t>德性即知识的意义：</w:t>
      </w:r>
    </w:p>
    <w:p w14:paraId="5A2423EC" w14:textId="24404914" w:rsidR="006522AA" w:rsidRPr="000F2697" w:rsidRDefault="006522AA" w:rsidP="000F2697">
      <w:pPr>
        <w:rPr>
          <w:rFonts w:ascii="华文楷体" w:eastAsia="华文楷体" w:hAnsi="华文楷体"/>
          <w:lang w:bidi="zh-TW"/>
        </w:rPr>
      </w:pPr>
      <w:r w:rsidRPr="000F2697">
        <w:rPr>
          <w:rFonts w:ascii="华文楷体" w:eastAsia="华文楷体" w:hAnsi="华文楷体"/>
          <w:lang w:bidi="zh-TW"/>
        </w:rPr>
        <w:t>总之，苏格拉底的伦理学思想明显是理性主义的。他的“美德即知识”这个命题要表达的正是这样的主张</w:t>
      </w:r>
      <w:r w:rsidR="00C242E9" w:rsidRPr="000F2697">
        <w:rPr>
          <w:rFonts w:ascii="华文楷体" w:eastAsia="华文楷体" w:hAnsi="华文楷体"/>
          <w:lang w:bidi="zh-TW"/>
        </w:rPr>
        <w:t>：</w:t>
      </w:r>
      <w:r w:rsidRPr="000F2697">
        <w:rPr>
          <w:rFonts w:ascii="华文楷体" w:eastAsia="华文楷体" w:hAnsi="华文楷体"/>
          <w:lang w:bidi="zh-TW"/>
        </w:rPr>
        <w:t>人应该按照理性的法则去生活。追求知识和智慧就是发挥人的理性能力。尽管人类理性的认知能力是有限的，但是，理性本身是神賦予人的最髙</w:t>
      </w:r>
      <w:proofErr w:type="gramStart"/>
      <w:r w:rsidRPr="000F2697">
        <w:rPr>
          <w:rFonts w:ascii="华文楷体" w:eastAsia="华文楷体" w:hAnsi="华文楷体"/>
          <w:lang w:bidi="zh-TW"/>
        </w:rPr>
        <w:t>禀</w:t>
      </w:r>
      <w:proofErr w:type="gramEnd"/>
      <w:r w:rsidRPr="000F2697">
        <w:rPr>
          <w:rFonts w:ascii="华文楷体" w:eastAsia="华文楷体" w:hAnsi="华文楷体"/>
          <w:lang w:bidi="zh-TW"/>
        </w:rPr>
        <w:t>賦。因此，只有充分开发这一</w:t>
      </w:r>
      <w:proofErr w:type="gramStart"/>
      <w:r w:rsidRPr="000F2697">
        <w:rPr>
          <w:rFonts w:ascii="华文楷体" w:eastAsia="华文楷体" w:hAnsi="华文楷体"/>
          <w:lang w:bidi="zh-TW"/>
        </w:rPr>
        <w:t>禀</w:t>
      </w:r>
      <w:proofErr w:type="gramEnd"/>
      <w:r w:rsidRPr="000F2697">
        <w:rPr>
          <w:rFonts w:ascii="华文楷体" w:eastAsia="华文楷体" w:hAnsi="华文楷体"/>
          <w:lang w:bidi="zh-TW"/>
        </w:rPr>
        <w:t>賦，才能造就真正有用的人。而只有每个人都追求智慧并按智慧的指导去做好自己的事情，成为有德性的人,整个社会才能实现合理化的组织形式，也只有在这样的社会中，人们才有望过上幸福的生活。</w:t>
      </w:r>
    </w:p>
    <w:p w14:paraId="4490DDCA" w14:textId="77777777" w:rsidR="006522AA" w:rsidRPr="000F2697" w:rsidRDefault="006522AA" w:rsidP="000F2697">
      <w:pPr>
        <w:rPr>
          <w:rFonts w:ascii="华文楷体" w:eastAsia="华文楷体" w:hAnsi="华文楷体"/>
          <w:lang w:bidi="zh-TW"/>
        </w:rPr>
      </w:pPr>
    </w:p>
    <w:p w14:paraId="4DCE5474" w14:textId="258922F6" w:rsidR="007561F4" w:rsidRPr="000F2697" w:rsidRDefault="00F06A4C" w:rsidP="000F2697">
      <w:pPr>
        <w:rPr>
          <w:rFonts w:ascii="华文楷体" w:eastAsia="华文楷体" w:hAnsi="华文楷体"/>
          <w:lang w:bidi="zh-TW"/>
        </w:rPr>
      </w:pPr>
      <w:r w:rsidRPr="000F2697">
        <w:rPr>
          <w:rFonts w:ascii="华文楷体" w:eastAsia="华文楷体" w:hAnsi="华文楷体" w:hint="eastAsia"/>
          <w:lang w:bidi="zh-TW"/>
        </w:rPr>
        <w:t>（</w:t>
      </w:r>
      <w:r w:rsidR="00982FC9" w:rsidRPr="000F2697">
        <w:rPr>
          <w:rFonts w:ascii="华文楷体" w:eastAsia="华文楷体" w:hAnsi="华文楷体" w:hint="eastAsia"/>
          <w:lang w:bidi="zh-TW"/>
        </w:rPr>
        <w:t>3</w:t>
      </w:r>
      <w:r w:rsidRPr="000F2697">
        <w:rPr>
          <w:rFonts w:ascii="华文楷体" w:eastAsia="华文楷体" w:hAnsi="华文楷体" w:hint="eastAsia"/>
          <w:lang w:bidi="zh-TW"/>
        </w:rPr>
        <w:t>）</w:t>
      </w:r>
      <w:r w:rsidR="007561F4" w:rsidRPr="000F2697">
        <w:rPr>
          <w:rFonts w:ascii="华文楷体" w:eastAsia="华文楷体" w:hAnsi="华文楷体"/>
          <w:lang w:bidi="zh-TW"/>
        </w:rPr>
        <w:t>无人自愿作恶</w:t>
      </w:r>
    </w:p>
    <w:p w14:paraId="343CAA40" w14:textId="0BAE035A" w:rsidR="007561F4" w:rsidRPr="000F2697" w:rsidRDefault="007561F4" w:rsidP="000F2697">
      <w:pPr>
        <w:rPr>
          <w:rFonts w:ascii="华文楷体" w:eastAsia="华文楷体" w:hAnsi="华文楷体"/>
          <w:lang w:bidi="zh-TW"/>
        </w:rPr>
      </w:pPr>
      <w:r w:rsidRPr="000F2697">
        <w:rPr>
          <w:rFonts w:ascii="华文楷体" w:eastAsia="华文楷体" w:hAnsi="华文楷体" w:hint="eastAsia"/>
          <w:lang w:bidi="zh-TW"/>
        </w:rPr>
        <w:t>苏格拉底提出认识你自己、德</w:t>
      </w:r>
      <w:r w:rsidR="00FB761E" w:rsidRPr="000F2697">
        <w:rPr>
          <w:rFonts w:ascii="华文楷体" w:eastAsia="华文楷体" w:hAnsi="华文楷体" w:hint="eastAsia"/>
          <w:lang w:bidi="zh-TW"/>
        </w:rPr>
        <w:t>性</w:t>
      </w:r>
      <w:r w:rsidRPr="000F2697">
        <w:rPr>
          <w:rFonts w:ascii="华文楷体" w:eastAsia="华文楷体" w:hAnsi="华文楷体" w:hint="eastAsia"/>
          <w:lang w:bidi="zh-TW"/>
        </w:rPr>
        <w:t>即知识的论断后</w:t>
      </w:r>
      <w:r w:rsidRPr="000F2697">
        <w:rPr>
          <w:rFonts w:ascii="华文楷体" w:eastAsia="华文楷体" w:hAnsi="华文楷体"/>
          <w:lang w:bidi="zh-TW"/>
        </w:rPr>
        <w:t>,循此逻</w:t>
      </w:r>
      <w:r w:rsidRPr="000F2697">
        <w:rPr>
          <w:rFonts w:ascii="华文楷体" w:eastAsia="华文楷体" w:hAnsi="华文楷体" w:hint="eastAsia"/>
          <w:lang w:bidi="zh-TW"/>
        </w:rPr>
        <w:t>辑推出真正拥有知识的人是不会自愿作恶的</w:t>
      </w:r>
      <w:r w:rsidRPr="000F2697">
        <w:rPr>
          <w:rFonts w:ascii="华文楷体" w:eastAsia="华文楷体" w:hAnsi="华文楷体"/>
          <w:lang w:bidi="zh-TW"/>
        </w:rPr>
        <w:t>,作恶</w:t>
      </w:r>
      <w:r w:rsidRPr="000F2697">
        <w:rPr>
          <w:rFonts w:ascii="华文楷体" w:eastAsia="华文楷体" w:hAnsi="华文楷体" w:hint="eastAsia"/>
          <w:lang w:bidi="zh-TW"/>
        </w:rPr>
        <w:t>一</w:t>
      </w:r>
      <w:r w:rsidRPr="000F2697">
        <w:rPr>
          <w:rFonts w:ascii="华文楷体" w:eastAsia="华文楷体" w:hAnsi="华文楷体"/>
          <w:lang w:bidi="zh-TW"/>
        </w:rPr>
        <w:t>定是出于</w:t>
      </w:r>
      <w:r w:rsidRPr="000F2697">
        <w:rPr>
          <w:rFonts w:ascii="华文楷体" w:eastAsia="华文楷体" w:hAnsi="华文楷体" w:hint="eastAsia"/>
          <w:lang w:bidi="zh-TW"/>
        </w:rPr>
        <w:t>无知。这一结论是基于他的理性人的假设和对人趋利避害本性的认识为前提的。</w:t>
      </w:r>
    </w:p>
    <w:p w14:paraId="165C2D3F" w14:textId="2D35F022" w:rsidR="007561F4" w:rsidRPr="000F2697" w:rsidRDefault="007561F4" w:rsidP="000F2697">
      <w:pPr>
        <w:rPr>
          <w:rFonts w:ascii="华文楷体" w:eastAsia="华文楷体" w:hAnsi="华文楷体"/>
          <w:lang w:bidi="zh-TW"/>
        </w:rPr>
      </w:pPr>
      <w:r w:rsidRPr="000F2697">
        <w:rPr>
          <w:rFonts w:ascii="华文楷体" w:eastAsia="华文楷体" w:hAnsi="华文楷体" w:hint="eastAsia"/>
          <w:lang w:bidi="zh-TW"/>
        </w:rPr>
        <w:t>①</w:t>
      </w:r>
      <w:r w:rsidRPr="000F2697">
        <w:rPr>
          <w:rFonts w:ascii="华文楷体" w:eastAsia="华文楷体" w:hAnsi="华文楷体"/>
          <w:lang w:bidi="zh-TW"/>
        </w:rPr>
        <w:t>理性人假设</w:t>
      </w:r>
    </w:p>
    <w:p w14:paraId="7953D47E" w14:textId="07DF32E5" w:rsidR="00C61EAD" w:rsidRPr="000F2697" w:rsidRDefault="007561F4" w:rsidP="000F2697">
      <w:pPr>
        <w:rPr>
          <w:rFonts w:ascii="华文楷体" w:eastAsia="华文楷体" w:hAnsi="华文楷体"/>
          <w:lang w:bidi="zh-TW"/>
        </w:rPr>
      </w:pPr>
      <w:r w:rsidRPr="000F2697">
        <w:rPr>
          <w:rFonts w:ascii="华文楷体" w:eastAsia="华文楷体" w:hAnsi="华文楷体" w:hint="eastAsia"/>
          <w:lang w:bidi="zh-TW"/>
        </w:rPr>
        <w:t>苏格拉底说无人自愿作恶中的“人”指的是真正具有理性</w:t>
      </w:r>
      <w:r w:rsidR="00C61EAD" w:rsidRPr="000F2697">
        <w:rPr>
          <w:rFonts w:ascii="华文楷体" w:eastAsia="华文楷体" w:hAnsi="华文楷体" w:hint="eastAsia"/>
          <w:lang w:bidi="zh-TW"/>
        </w:rPr>
        <w:t>德性和理性知识并能理性决断和行为的理性人。这样的人知道什么是善</w:t>
      </w:r>
      <w:r w:rsidR="00C61EAD" w:rsidRPr="000F2697">
        <w:rPr>
          <w:rFonts w:ascii="华文楷体" w:eastAsia="华文楷体" w:hAnsi="华文楷体"/>
          <w:lang w:bidi="zh-TW"/>
        </w:rPr>
        <w:t>,以及人的各种具体美德,如正义、虔诚、节制等,并</w:t>
      </w:r>
      <w:r w:rsidR="00C61EAD" w:rsidRPr="000F2697">
        <w:rPr>
          <w:rFonts w:ascii="华文楷体" w:eastAsia="华文楷体" w:hAnsi="华文楷体" w:hint="eastAsia"/>
          <w:lang w:bidi="zh-TW"/>
        </w:rPr>
        <w:t>按照这些美德去做</w:t>
      </w:r>
      <w:r w:rsidR="00C61EAD" w:rsidRPr="000F2697">
        <w:rPr>
          <w:rFonts w:ascii="华文楷体" w:eastAsia="华文楷体" w:hAnsi="华文楷体"/>
          <w:lang w:bidi="zh-TW"/>
        </w:rPr>
        <w:t>,他们所拥有的美德实际上是</w:t>
      </w:r>
      <w:r w:rsidR="00C61EAD" w:rsidRPr="000F2697">
        <w:rPr>
          <w:rFonts w:ascii="华文楷体" w:eastAsia="华文楷体" w:hAnsi="华文楷体" w:hint="eastAsia"/>
          <w:lang w:bidi="zh-TW"/>
        </w:rPr>
        <w:t>一</w:t>
      </w:r>
      <w:r w:rsidR="00C61EAD" w:rsidRPr="000F2697">
        <w:rPr>
          <w:rFonts w:ascii="华文楷体" w:eastAsia="华文楷体" w:hAnsi="华文楷体"/>
          <w:lang w:bidi="zh-TW"/>
        </w:rPr>
        <w:t>种理性。苏</w:t>
      </w:r>
      <w:r w:rsidR="00C61EAD" w:rsidRPr="000F2697">
        <w:rPr>
          <w:rFonts w:ascii="华文楷体" w:eastAsia="华文楷体" w:hAnsi="华文楷体" w:hint="eastAsia"/>
          <w:lang w:bidi="zh-TW"/>
        </w:rPr>
        <w:t>格拉底</w:t>
      </w:r>
      <w:r w:rsidR="00B8287A" w:rsidRPr="000F2697">
        <w:rPr>
          <w:rFonts w:ascii="华文楷体" w:eastAsia="华文楷体" w:hAnsi="华文楷体" w:hint="eastAsia"/>
          <w:lang w:bidi="zh-TW"/>
        </w:rPr>
        <w:t>将</w:t>
      </w:r>
      <w:r w:rsidR="00C61EAD" w:rsidRPr="000F2697">
        <w:rPr>
          <w:rFonts w:ascii="华文楷体" w:eastAsia="华文楷体" w:hAnsi="华文楷体" w:hint="eastAsia"/>
          <w:lang w:bidi="zh-TW"/>
        </w:rPr>
        <w:t>德性和理性</w:t>
      </w:r>
      <w:r w:rsidR="00B8287A" w:rsidRPr="000F2697">
        <w:rPr>
          <w:rFonts w:ascii="华文楷体" w:eastAsia="华文楷体" w:hAnsi="华文楷体" w:hint="eastAsia"/>
          <w:lang w:bidi="zh-TW"/>
        </w:rPr>
        <w:t>大致</w:t>
      </w:r>
      <w:r w:rsidR="00C61EAD" w:rsidRPr="000F2697">
        <w:rPr>
          <w:rFonts w:ascii="华文楷体" w:eastAsia="华文楷体" w:hAnsi="华文楷体" w:hint="eastAsia"/>
          <w:lang w:bidi="zh-TW"/>
        </w:rPr>
        <w:t>等同起来</w:t>
      </w:r>
      <w:r w:rsidR="00C61EAD" w:rsidRPr="000F2697">
        <w:rPr>
          <w:rFonts w:ascii="华文楷体" w:eastAsia="华文楷体" w:hAnsi="华文楷体"/>
          <w:lang w:bidi="zh-TW"/>
        </w:rPr>
        <w:t>,并认为理性的人拥有对</w:t>
      </w:r>
      <w:r w:rsidR="00C61EAD" w:rsidRPr="000F2697">
        <w:rPr>
          <w:rFonts w:ascii="华文楷体" w:eastAsia="华文楷体" w:hAnsi="华文楷体" w:hint="eastAsia"/>
          <w:lang w:bidi="zh-TW"/>
        </w:rPr>
        <w:t>自己本性的认知</w:t>
      </w:r>
      <w:r w:rsidR="00C61EAD" w:rsidRPr="000F2697">
        <w:rPr>
          <w:rFonts w:ascii="华文楷体" w:eastAsia="华文楷体" w:hAnsi="华文楷体"/>
          <w:lang w:bidi="zh-TW"/>
        </w:rPr>
        <w:t>,能</w:t>
      </w:r>
      <w:proofErr w:type="gramStart"/>
      <w:r w:rsidR="00C61EAD" w:rsidRPr="000F2697">
        <w:rPr>
          <w:rFonts w:ascii="华文楷体" w:eastAsia="华文楷体" w:hAnsi="华文楷体"/>
          <w:lang w:bidi="zh-TW"/>
        </w:rPr>
        <w:t>作出</w:t>
      </w:r>
      <w:proofErr w:type="gramEnd"/>
      <w:r w:rsidR="00C61EAD" w:rsidRPr="000F2697">
        <w:rPr>
          <w:rFonts w:ascii="华文楷体" w:eastAsia="华文楷体" w:hAnsi="华文楷体"/>
          <w:lang w:bidi="zh-TW"/>
        </w:rPr>
        <w:t>正确判断和选择,因而不会自愿作不</w:t>
      </w:r>
      <w:r w:rsidR="00C61EAD" w:rsidRPr="000F2697">
        <w:rPr>
          <w:rFonts w:ascii="华文楷体" w:eastAsia="华文楷体" w:hAnsi="华文楷体" w:hint="eastAsia"/>
          <w:lang w:bidi="zh-TW"/>
        </w:rPr>
        <w:t>符合道德的事。</w:t>
      </w:r>
    </w:p>
    <w:p w14:paraId="200BEEBF" w14:textId="1A68DD89" w:rsidR="00C61EAD" w:rsidRPr="000F2697" w:rsidRDefault="00C61EAD" w:rsidP="000F2697">
      <w:pPr>
        <w:rPr>
          <w:rFonts w:ascii="华文楷体" w:eastAsia="华文楷体" w:hAnsi="华文楷体"/>
          <w:lang w:bidi="zh-TW"/>
        </w:rPr>
      </w:pPr>
      <w:r w:rsidRPr="000F2697">
        <w:rPr>
          <w:rFonts w:ascii="华文楷体" w:eastAsia="华文楷体" w:hAnsi="华文楷体" w:hint="eastAsia"/>
          <w:lang w:bidi="zh-TW"/>
        </w:rPr>
        <w:t>②</w:t>
      </w:r>
      <w:r w:rsidRPr="000F2697">
        <w:rPr>
          <w:rFonts w:ascii="华文楷体" w:eastAsia="华文楷体" w:hAnsi="华文楷体"/>
          <w:lang w:bidi="zh-TW"/>
        </w:rPr>
        <w:t>趋利避害的本性</w:t>
      </w:r>
    </w:p>
    <w:p w14:paraId="0902B136" w14:textId="2B3CDFD6" w:rsidR="00C61EAD" w:rsidRPr="000F2697" w:rsidRDefault="00C61EAD" w:rsidP="000F2697">
      <w:pPr>
        <w:rPr>
          <w:rFonts w:ascii="华文楷体" w:eastAsia="华文楷体" w:hAnsi="华文楷体"/>
          <w:lang w:bidi="zh-TW"/>
        </w:rPr>
      </w:pPr>
      <w:r w:rsidRPr="000F2697">
        <w:rPr>
          <w:rFonts w:ascii="华文楷体" w:eastAsia="华文楷体" w:hAnsi="华文楷体" w:hint="eastAsia"/>
          <w:lang w:bidi="zh-TW"/>
        </w:rPr>
        <w:t>苏格拉底认为无人自愿作恶还因为人具有趋利避害的本性。在他看来</w:t>
      </w:r>
      <w:r w:rsidRPr="000F2697">
        <w:rPr>
          <w:rFonts w:ascii="华文楷体" w:eastAsia="华文楷体" w:hAnsi="华文楷体"/>
          <w:lang w:bidi="zh-TW"/>
        </w:rPr>
        <w:t>,善是好的、有利的,所以理应追求善</w:t>
      </w:r>
      <w:r w:rsidR="003E077F" w:rsidRPr="000F2697">
        <w:rPr>
          <w:rFonts w:ascii="华文楷体" w:eastAsia="华文楷体" w:hAnsi="华文楷体"/>
          <w:lang w:bidi="zh-TW"/>
        </w:rPr>
        <w:t>；</w:t>
      </w:r>
      <w:r w:rsidRPr="000F2697">
        <w:rPr>
          <w:rFonts w:ascii="华文楷体" w:eastAsia="华文楷体" w:hAnsi="华文楷体"/>
          <w:lang w:bidi="zh-TW"/>
        </w:rPr>
        <w:t>恶是不好</w:t>
      </w:r>
      <w:r w:rsidRPr="000F2697">
        <w:rPr>
          <w:rFonts w:ascii="华文楷体" w:eastAsia="华文楷体" w:hAnsi="华文楷体" w:hint="eastAsia"/>
          <w:lang w:bidi="zh-TW"/>
        </w:rPr>
        <w:t>的不利的</w:t>
      </w:r>
      <w:r w:rsidRPr="000F2697">
        <w:rPr>
          <w:rFonts w:ascii="华文楷体" w:eastAsia="华文楷体" w:hAnsi="华文楷体"/>
          <w:lang w:bidi="zh-TW"/>
        </w:rPr>
        <w:t>,所以人们对它避之唯恐不及,更不会主动去行恶。</w:t>
      </w:r>
    </w:p>
    <w:p w14:paraId="7C0C38EA" w14:textId="41BEE83F" w:rsidR="00C61EAD" w:rsidRPr="000F2697" w:rsidRDefault="00C61EAD" w:rsidP="000F2697">
      <w:pPr>
        <w:rPr>
          <w:rFonts w:ascii="华文楷体" w:eastAsia="华文楷体" w:hAnsi="华文楷体"/>
          <w:lang w:bidi="zh-TW"/>
        </w:rPr>
      </w:pPr>
      <w:r w:rsidRPr="000F2697">
        <w:rPr>
          <w:rFonts w:ascii="华文楷体" w:eastAsia="华文楷体" w:hAnsi="华文楷体" w:hint="eastAsia"/>
          <w:lang w:bidi="zh-TW"/>
        </w:rPr>
        <w:t>他赞同普罗泰戈拉的观点</w:t>
      </w:r>
      <w:r w:rsidRPr="000F2697">
        <w:rPr>
          <w:rFonts w:ascii="华文楷体" w:eastAsia="华文楷体" w:hAnsi="华文楷体"/>
          <w:lang w:bidi="zh-TW"/>
        </w:rPr>
        <w:t>,即只要人们具备善恶的知识,就会</w:t>
      </w:r>
      <w:r w:rsidRPr="000F2697">
        <w:rPr>
          <w:rFonts w:ascii="华文楷体" w:eastAsia="华文楷体" w:hAnsi="华文楷体" w:hint="eastAsia"/>
          <w:lang w:bidi="zh-TW"/>
        </w:rPr>
        <w:t>毫不犹豫地追求善而不是恶</w:t>
      </w:r>
      <w:r w:rsidRPr="000F2697">
        <w:rPr>
          <w:rFonts w:ascii="华文楷体" w:eastAsia="华文楷体" w:hAnsi="华文楷体"/>
          <w:lang w:bidi="zh-TW"/>
        </w:rPr>
        <w:t>,而且作恶比承受恶更坏，</w:t>
      </w:r>
      <w:proofErr w:type="gramStart"/>
      <w:r w:rsidRPr="000F2697">
        <w:rPr>
          <w:rFonts w:ascii="华文楷体" w:eastAsia="华文楷体" w:hAnsi="华文楷体"/>
          <w:lang w:bidi="zh-TW"/>
        </w:rPr>
        <w:t>作恶没</w:t>
      </w:r>
      <w:proofErr w:type="gramEnd"/>
      <w:r w:rsidRPr="000F2697">
        <w:rPr>
          <w:rFonts w:ascii="华文楷体" w:eastAsia="华文楷体" w:hAnsi="华文楷体" w:hint="eastAsia"/>
          <w:lang w:bidi="zh-TW"/>
        </w:rPr>
        <w:t>受到公正的惩罚比作恶受到惩罚更加不幸</w:t>
      </w:r>
      <w:r w:rsidRPr="000F2697">
        <w:rPr>
          <w:rFonts w:ascii="华文楷体" w:eastAsia="华文楷体" w:hAnsi="华文楷体"/>
          <w:lang w:bidi="zh-TW"/>
        </w:rPr>
        <w:t>,明白这</w:t>
      </w:r>
      <w:r w:rsidRPr="000F2697">
        <w:rPr>
          <w:rFonts w:ascii="华文楷体" w:eastAsia="华文楷体" w:hAnsi="华文楷体" w:hint="eastAsia"/>
          <w:lang w:bidi="zh-TW"/>
        </w:rPr>
        <w:t>一</w:t>
      </w:r>
      <w:r w:rsidRPr="000F2697">
        <w:rPr>
          <w:rFonts w:ascii="华文楷体" w:eastAsia="华文楷体" w:hAnsi="华文楷体"/>
          <w:lang w:bidi="zh-TW"/>
        </w:rPr>
        <w:t>点的人是</w:t>
      </w:r>
      <w:r w:rsidRPr="000F2697">
        <w:rPr>
          <w:rFonts w:ascii="华文楷体" w:eastAsia="华文楷体" w:hAnsi="华文楷体" w:hint="eastAsia"/>
          <w:lang w:bidi="zh-TW"/>
        </w:rPr>
        <w:t>肯定不想作恶的。</w:t>
      </w:r>
    </w:p>
    <w:p w14:paraId="7BF05D12" w14:textId="312E3B0F" w:rsidR="00C61EAD" w:rsidRPr="000F2697" w:rsidRDefault="0042462A" w:rsidP="000F2697">
      <w:pPr>
        <w:rPr>
          <w:rFonts w:ascii="华文楷体" w:eastAsia="华文楷体" w:hAnsi="华文楷体"/>
          <w:lang w:bidi="zh-TW"/>
        </w:rPr>
      </w:pPr>
      <w:r w:rsidRPr="000F2697">
        <w:rPr>
          <w:rFonts w:ascii="华文楷体" w:eastAsia="华文楷体" w:hAnsi="华文楷体" w:hint="eastAsia"/>
          <w:lang w:bidi="zh-TW"/>
        </w:rPr>
        <w:t>③</w:t>
      </w:r>
      <w:r w:rsidR="00C61EAD" w:rsidRPr="000F2697">
        <w:rPr>
          <w:rFonts w:ascii="华文楷体" w:eastAsia="华文楷体" w:hAnsi="华文楷体"/>
          <w:lang w:bidi="zh-TW"/>
        </w:rPr>
        <w:t>无知是恶</w:t>
      </w:r>
    </w:p>
    <w:p w14:paraId="38BCAFC6" w14:textId="0C3FC1A4" w:rsidR="00C61EAD" w:rsidRPr="000F2697" w:rsidRDefault="00C61EAD" w:rsidP="000F2697">
      <w:pPr>
        <w:rPr>
          <w:rFonts w:ascii="华文楷体" w:eastAsia="华文楷体" w:hAnsi="华文楷体"/>
          <w:lang w:bidi="zh-TW"/>
        </w:rPr>
      </w:pPr>
      <w:r w:rsidRPr="000F2697">
        <w:rPr>
          <w:rFonts w:ascii="华文楷体" w:eastAsia="华文楷体" w:hAnsi="华文楷体" w:hint="eastAsia"/>
          <w:lang w:bidi="zh-TW"/>
        </w:rPr>
        <w:t>苏格拉底不仅认为有知识的人不会作恶</w:t>
      </w:r>
      <w:r w:rsidRPr="000F2697">
        <w:rPr>
          <w:rFonts w:ascii="华文楷体" w:eastAsia="华文楷体" w:hAnsi="华文楷体"/>
          <w:lang w:bidi="zh-TW"/>
        </w:rPr>
        <w:t>,而且推断没有知</w:t>
      </w:r>
      <w:r w:rsidRPr="000F2697">
        <w:rPr>
          <w:rFonts w:ascii="华文楷体" w:eastAsia="华文楷体" w:hAnsi="华文楷体" w:hint="eastAsia"/>
          <w:lang w:bidi="zh-TW"/>
        </w:rPr>
        <w:t>识的人不会行善</w:t>
      </w:r>
      <w:r w:rsidRPr="000F2697">
        <w:rPr>
          <w:rFonts w:ascii="华文楷体" w:eastAsia="华文楷体" w:hAnsi="华文楷体"/>
          <w:lang w:bidi="zh-TW"/>
        </w:rPr>
        <w:t>,无知导致恶,无知本身就是恶。</w:t>
      </w:r>
      <w:proofErr w:type="gramStart"/>
      <w:r w:rsidRPr="000F2697">
        <w:rPr>
          <w:rFonts w:ascii="华文楷体" w:eastAsia="华文楷体" w:hAnsi="华文楷体"/>
          <w:lang w:bidi="zh-TW"/>
        </w:rPr>
        <w:t>他把善与</w:t>
      </w:r>
      <w:proofErr w:type="gramEnd"/>
      <w:r w:rsidRPr="000F2697">
        <w:rPr>
          <w:rFonts w:ascii="华文楷体" w:eastAsia="华文楷体" w:hAnsi="华文楷体"/>
          <w:lang w:bidi="zh-TW"/>
        </w:rPr>
        <w:t>知</w:t>
      </w:r>
      <w:r w:rsidRPr="000F2697">
        <w:rPr>
          <w:rFonts w:ascii="华文楷体" w:eastAsia="华文楷体" w:hAnsi="华文楷体" w:hint="eastAsia"/>
          <w:lang w:bidi="zh-TW"/>
        </w:rPr>
        <w:t>识、恶与无知捆绑在</w:t>
      </w:r>
      <w:r w:rsidRPr="000F2697">
        <w:rPr>
          <w:rFonts w:ascii="华文楷体" w:eastAsia="华文楷体" w:hAnsi="华文楷体"/>
          <w:lang w:bidi="zh-TW"/>
        </w:rPr>
        <w:t>一起</w:t>
      </w:r>
      <w:r w:rsidR="00697F94" w:rsidRPr="000F2697">
        <w:rPr>
          <w:rFonts w:ascii="华文楷体" w:eastAsia="华文楷体" w:hAnsi="华文楷体" w:hint="eastAsia"/>
          <w:lang w:bidi="zh-TW"/>
        </w:rPr>
        <w:t>，</w:t>
      </w:r>
      <w:r w:rsidRPr="000F2697">
        <w:rPr>
          <w:rFonts w:ascii="华文楷体" w:eastAsia="华文楷体" w:hAnsi="华文楷体"/>
          <w:lang w:bidi="zh-TW"/>
        </w:rPr>
        <w:t>所以,无知才会导致作恶。而</w:t>
      </w:r>
      <w:r w:rsidRPr="000F2697">
        <w:rPr>
          <w:rFonts w:ascii="华文楷体" w:eastAsia="华文楷体" w:hAnsi="华文楷体" w:hint="eastAsia"/>
          <w:lang w:bidi="zh-TW"/>
        </w:rPr>
        <w:t>现实生活中人们</w:t>
      </w:r>
      <w:proofErr w:type="gramStart"/>
      <w:r w:rsidRPr="000F2697">
        <w:rPr>
          <w:rFonts w:ascii="华文楷体" w:eastAsia="华文楷体" w:hAnsi="华文楷体" w:hint="eastAsia"/>
          <w:lang w:bidi="zh-TW"/>
        </w:rPr>
        <w:t>作出</w:t>
      </w:r>
      <w:proofErr w:type="gramEnd"/>
      <w:r w:rsidRPr="000F2697">
        <w:rPr>
          <w:rFonts w:ascii="华文楷体" w:eastAsia="华文楷体" w:hAnsi="华文楷体" w:hint="eastAsia"/>
          <w:lang w:bidi="zh-TW"/>
        </w:rPr>
        <w:t>恶的行为恰是出于无知</w:t>
      </w:r>
      <w:r w:rsidRPr="000F2697">
        <w:rPr>
          <w:rFonts w:ascii="华文楷体" w:eastAsia="华文楷体" w:hAnsi="华文楷体"/>
          <w:lang w:bidi="zh-TW"/>
        </w:rPr>
        <w:t>,无知本身就是最</w:t>
      </w:r>
      <w:r w:rsidRPr="000F2697">
        <w:rPr>
          <w:rFonts w:ascii="华文楷体" w:eastAsia="华文楷体" w:hAnsi="华文楷体" w:hint="eastAsia"/>
          <w:lang w:bidi="zh-TW"/>
        </w:rPr>
        <w:t>大的恶</w:t>
      </w:r>
      <w:r w:rsidRPr="000F2697">
        <w:rPr>
          <w:rFonts w:ascii="华文楷体" w:eastAsia="华文楷体" w:hAnsi="华文楷体"/>
          <w:lang w:bidi="zh-TW"/>
        </w:rPr>
        <w:t>,是人们所力图摆脱的。</w:t>
      </w:r>
    </w:p>
    <w:p w14:paraId="7A7375F7" w14:textId="5A785571" w:rsidR="007561F4" w:rsidRPr="000F2697" w:rsidRDefault="00C61EAD" w:rsidP="000F2697">
      <w:pPr>
        <w:rPr>
          <w:rFonts w:ascii="华文楷体" w:eastAsia="华文楷体" w:hAnsi="华文楷体"/>
          <w:lang w:bidi="zh-TW"/>
        </w:rPr>
      </w:pPr>
      <w:r w:rsidRPr="000F2697">
        <w:rPr>
          <w:rFonts w:ascii="华文楷体" w:eastAsia="华文楷体" w:hAnsi="华文楷体" w:hint="eastAsia"/>
          <w:lang w:bidi="zh-TW"/>
        </w:rPr>
        <w:t>基于</w:t>
      </w:r>
      <w:r w:rsidRPr="000F2697">
        <w:rPr>
          <w:rFonts w:ascii="华文楷体" w:eastAsia="华文楷体" w:hAnsi="华文楷体"/>
          <w:lang w:bidi="zh-TW"/>
        </w:rPr>
        <w:t>上述理由,苏格拉底</w:t>
      </w:r>
      <w:r w:rsidR="0043290F" w:rsidRPr="000F2697">
        <w:rPr>
          <w:rFonts w:ascii="华文楷体" w:eastAsia="华文楷体" w:hAnsi="华文楷体" w:hint="eastAsia"/>
          <w:lang w:bidi="zh-TW"/>
        </w:rPr>
        <w:t>认为</w:t>
      </w:r>
      <w:r w:rsidRPr="000F2697">
        <w:rPr>
          <w:rFonts w:ascii="华文楷体" w:eastAsia="华文楷体" w:hAnsi="华文楷体"/>
          <w:lang w:bidi="zh-TW"/>
        </w:rPr>
        <w:t>到人</w:t>
      </w:r>
      <w:r w:rsidRPr="000F2697">
        <w:rPr>
          <w:rFonts w:ascii="华文楷体" w:eastAsia="华文楷体" w:hAnsi="华文楷体" w:hint="eastAsia"/>
          <w:lang w:bidi="zh-TW"/>
        </w:rPr>
        <w:t>身的善的本质、具有美德知识的人</w:t>
      </w:r>
      <w:r w:rsidR="0043290F" w:rsidRPr="000F2697">
        <w:rPr>
          <w:rFonts w:ascii="华文楷体" w:eastAsia="华文楷体" w:hAnsi="华文楷体" w:hint="eastAsia"/>
          <w:lang w:bidi="zh-TW"/>
        </w:rPr>
        <w:t>一</w:t>
      </w:r>
      <w:r w:rsidRPr="000F2697">
        <w:rPr>
          <w:rFonts w:ascii="华文楷体" w:eastAsia="华文楷体" w:hAnsi="华文楷体"/>
          <w:lang w:bidi="zh-TW"/>
        </w:rPr>
        <w:t>定不会自愿作恶,而是</w:t>
      </w:r>
      <w:r w:rsidRPr="000F2697">
        <w:rPr>
          <w:rFonts w:ascii="华文楷体" w:eastAsia="华文楷体" w:hAnsi="华文楷体" w:hint="eastAsia"/>
          <w:lang w:bidi="zh-TW"/>
        </w:rPr>
        <w:t>做符合道德的事并追求最高的善</w:t>
      </w:r>
      <w:r w:rsidRPr="000F2697">
        <w:rPr>
          <w:rFonts w:ascii="华文楷体" w:eastAsia="华文楷体" w:hAnsi="华文楷体"/>
          <w:lang w:bidi="zh-TW"/>
        </w:rPr>
        <w:t>,只有无知的人不会行善反而</w:t>
      </w:r>
      <w:r w:rsidRPr="000F2697">
        <w:rPr>
          <w:rFonts w:ascii="华文楷体" w:eastAsia="华文楷体" w:hAnsi="华文楷体" w:hint="eastAsia"/>
          <w:lang w:bidi="zh-TW"/>
        </w:rPr>
        <w:t>会作恶。</w:t>
      </w:r>
    </w:p>
    <w:p w14:paraId="5279A169" w14:textId="77777777" w:rsidR="00C61EAD" w:rsidRPr="000F2697" w:rsidRDefault="00C61EAD" w:rsidP="000F2697">
      <w:pPr>
        <w:rPr>
          <w:rFonts w:ascii="华文楷体" w:eastAsia="华文楷体" w:hAnsi="华文楷体"/>
          <w:lang w:bidi="zh-TW"/>
        </w:rPr>
      </w:pPr>
    </w:p>
    <w:p w14:paraId="139D367D" w14:textId="59F58709" w:rsidR="00896E37" w:rsidRPr="000F2697" w:rsidRDefault="00B40BF9" w:rsidP="000F2697">
      <w:pPr>
        <w:rPr>
          <w:rFonts w:ascii="华文楷体" w:eastAsia="华文楷体" w:hAnsi="华文楷体"/>
          <w:lang w:bidi="zh-TW"/>
        </w:rPr>
      </w:pPr>
      <w:r w:rsidRPr="000F2697">
        <w:rPr>
          <w:rFonts w:ascii="华文楷体" w:eastAsia="华文楷体" w:hAnsi="华文楷体" w:hint="eastAsia"/>
          <w:lang w:bidi="zh-TW"/>
        </w:rPr>
        <w:t>（</w:t>
      </w:r>
      <w:r w:rsidR="00896E37" w:rsidRPr="000F2697">
        <w:rPr>
          <w:rFonts w:ascii="华文楷体" w:eastAsia="华文楷体" w:hAnsi="华文楷体" w:hint="eastAsia"/>
          <w:lang w:bidi="zh-TW"/>
        </w:rPr>
        <w:t>无知即罪恶</w:t>
      </w:r>
    </w:p>
    <w:p w14:paraId="210B9571" w14:textId="785E6FD7" w:rsidR="00896E37" w:rsidRPr="000F2697" w:rsidRDefault="00F21810" w:rsidP="000F2697">
      <w:pPr>
        <w:rPr>
          <w:rFonts w:ascii="华文楷体" w:eastAsia="华文楷体" w:hAnsi="华文楷体"/>
          <w:lang w:bidi="zh-TW"/>
        </w:rPr>
      </w:pPr>
      <w:r w:rsidRPr="000F2697">
        <w:rPr>
          <w:rFonts w:ascii="华文楷体" w:eastAsia="华文楷体" w:hAnsi="华文楷体" w:hint="eastAsia"/>
          <w:lang w:bidi="zh-TW"/>
        </w:rPr>
        <w:t>苏格拉底认为，由于对理</w:t>
      </w:r>
      <w:r w:rsidRPr="000F2697">
        <w:rPr>
          <w:rFonts w:ascii="华文楷体" w:eastAsia="华文楷体" w:hAnsi="华文楷体"/>
          <w:lang w:bidi="zh-TW"/>
        </w:rPr>
        <w:t>性的普遍知识原则的确认，没有人从认识上就自愿去作恶。</w:t>
      </w:r>
      <w:r w:rsidR="00642B52" w:rsidRPr="000F2697">
        <w:rPr>
          <w:rFonts w:ascii="华文楷体" w:eastAsia="华文楷体" w:hAnsi="华文楷体" w:hint="eastAsia"/>
          <w:lang w:bidi="zh-TW"/>
        </w:rPr>
        <w:t>在苏格拉底看来，趋善避恶是人的本性，</w:t>
      </w:r>
      <w:r w:rsidR="00BB251B" w:rsidRPr="000F2697">
        <w:rPr>
          <w:rFonts w:ascii="华文楷体" w:eastAsia="华文楷体" w:hAnsi="华文楷体" w:hint="eastAsia"/>
          <w:lang w:bidi="zh-TW"/>
        </w:rPr>
        <w:t>一个人没有关于善的知识，也就无法</w:t>
      </w:r>
      <w:r w:rsidR="00606C12" w:rsidRPr="000F2697">
        <w:rPr>
          <w:rFonts w:ascii="华文楷体" w:eastAsia="华文楷体" w:hAnsi="华文楷体" w:hint="eastAsia"/>
          <w:lang w:bidi="zh-TW"/>
        </w:rPr>
        <w:t>真正地知行合一地作善行；一个人作恶的理由是因为他期望的</w:t>
      </w:r>
      <w:r w:rsidR="00117217" w:rsidRPr="000F2697">
        <w:rPr>
          <w:rFonts w:ascii="华文楷体" w:eastAsia="华文楷体" w:hAnsi="华文楷体" w:hint="eastAsia"/>
          <w:lang w:bidi="zh-TW"/>
        </w:rPr>
        <w:t>最好的</w:t>
      </w:r>
      <w:r w:rsidR="00606C12" w:rsidRPr="000F2697">
        <w:rPr>
          <w:rFonts w:ascii="华文楷体" w:eastAsia="华文楷体" w:hAnsi="华文楷体" w:hint="eastAsia"/>
          <w:lang w:bidi="zh-TW"/>
        </w:rPr>
        <w:t>东西</w:t>
      </w:r>
      <w:r w:rsidR="00117217" w:rsidRPr="000F2697">
        <w:rPr>
          <w:rFonts w:ascii="华文楷体" w:eastAsia="华文楷体" w:hAnsi="华文楷体" w:hint="eastAsia"/>
          <w:lang w:bidi="zh-TW"/>
        </w:rPr>
        <w:t>并不是善</w:t>
      </w:r>
      <w:r w:rsidR="00EC13B1" w:rsidRPr="000F2697">
        <w:rPr>
          <w:rFonts w:ascii="华文楷体" w:eastAsia="华文楷体" w:hAnsi="华文楷体" w:hint="eastAsia"/>
          <w:lang w:bidi="zh-TW"/>
        </w:rPr>
        <w:t>，他</w:t>
      </w:r>
      <w:r w:rsidR="00CC5FAA" w:rsidRPr="000F2697">
        <w:rPr>
          <w:rFonts w:ascii="华文楷体" w:eastAsia="华文楷体" w:hAnsi="华文楷体"/>
          <w:lang w:bidi="zh-TW"/>
        </w:rPr>
        <w:t>实际上必定“不知道”他所期望的就是恶</w:t>
      </w:r>
      <w:r w:rsidR="00EC13B1" w:rsidRPr="000F2697">
        <w:rPr>
          <w:rFonts w:ascii="华文楷体" w:eastAsia="华文楷体" w:hAnsi="华文楷体" w:hint="eastAsia"/>
          <w:lang w:bidi="zh-TW"/>
        </w:rPr>
        <w:t>。</w:t>
      </w:r>
      <w:r w:rsidR="00642B52" w:rsidRPr="000F2697">
        <w:rPr>
          <w:rFonts w:ascii="华文楷体" w:eastAsia="华文楷体" w:hAnsi="华文楷体" w:hint="eastAsia"/>
          <w:lang w:bidi="zh-TW"/>
        </w:rPr>
        <w:t>因此，“无知即罪恶”。</w:t>
      </w:r>
      <w:r w:rsidR="00B40BF9" w:rsidRPr="000F2697">
        <w:rPr>
          <w:rFonts w:ascii="华文楷体" w:eastAsia="华文楷体" w:hAnsi="华文楷体" w:hint="eastAsia"/>
          <w:lang w:bidi="zh-TW"/>
        </w:rPr>
        <w:t>）</w:t>
      </w:r>
    </w:p>
    <w:p w14:paraId="455E254F" w14:textId="77777777" w:rsidR="00CC5FAA" w:rsidRPr="000F2697" w:rsidRDefault="00CC5FAA" w:rsidP="000F2697">
      <w:pPr>
        <w:rPr>
          <w:rFonts w:ascii="华文楷体" w:eastAsia="华文楷体" w:hAnsi="华文楷体"/>
          <w:lang w:bidi="zh-TW"/>
        </w:rPr>
      </w:pPr>
    </w:p>
    <w:p w14:paraId="64E86AC1" w14:textId="45493A94" w:rsidR="00EC4AA2" w:rsidRPr="000F2697" w:rsidRDefault="00706D9A"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00982FC9" w:rsidRPr="000F2697">
        <w:rPr>
          <w:rFonts w:ascii="华文楷体" w:eastAsia="华文楷体" w:hAnsi="华文楷体"/>
          <w:lang w:bidi="zh-TW"/>
        </w:rPr>
        <w:t>4</w:t>
      </w:r>
      <w:r w:rsidRPr="000F2697">
        <w:rPr>
          <w:rFonts w:ascii="华文楷体" w:eastAsia="华文楷体" w:hAnsi="华文楷体" w:hint="eastAsia"/>
          <w:lang w:bidi="zh-TW"/>
        </w:rPr>
        <w:t>）</w:t>
      </w:r>
      <w:r w:rsidR="00355901" w:rsidRPr="000F2697">
        <w:rPr>
          <w:rFonts w:ascii="华文楷体" w:eastAsia="华文楷体" w:hAnsi="华文楷体" w:hint="eastAsia"/>
          <w:lang w:bidi="zh-TW"/>
        </w:rPr>
        <w:t>苏格拉底方法</w:t>
      </w:r>
      <w:r w:rsidR="002D43D0" w:rsidRPr="000F2697">
        <w:rPr>
          <w:rFonts w:ascii="华文楷体" w:eastAsia="华文楷体" w:hAnsi="华文楷体" w:hint="eastAsia"/>
          <w:lang w:bidi="zh-TW"/>
        </w:rPr>
        <w:t>：精神助产术</w:t>
      </w:r>
    </w:p>
    <w:p w14:paraId="213DBC0E" w14:textId="6C0C95E6" w:rsidR="00384D9D" w:rsidRPr="000F2697" w:rsidRDefault="00EC4AA2" w:rsidP="000F2697">
      <w:pPr>
        <w:rPr>
          <w:rFonts w:ascii="华文楷体" w:eastAsia="华文楷体" w:hAnsi="华文楷体"/>
          <w:lang w:bidi="zh-TW"/>
        </w:rPr>
      </w:pPr>
      <w:r w:rsidRPr="000F2697">
        <w:rPr>
          <w:rFonts w:ascii="华文楷体" w:eastAsia="华文楷体" w:hAnsi="华文楷体"/>
          <w:lang w:bidi="zh-TW"/>
        </w:rPr>
        <w:t>1</w:t>
      </w:r>
      <w:r w:rsidR="00EE7B0E" w:rsidRPr="000F2697">
        <w:rPr>
          <w:rFonts w:ascii="华文楷体" w:eastAsia="华文楷体" w:hAnsi="华文楷体"/>
          <w:lang w:bidi="zh-TW"/>
        </w:rPr>
        <w:t>。</w:t>
      </w:r>
      <w:r w:rsidR="00384D9D" w:rsidRPr="000F2697">
        <w:rPr>
          <w:rFonts w:ascii="华文楷体" w:eastAsia="华文楷体" w:hAnsi="华文楷体" w:hint="eastAsia"/>
          <w:lang w:bidi="zh-TW"/>
        </w:rPr>
        <w:t>（希腊文中的“真理”</w:t>
      </w:r>
      <w:r w:rsidR="001808FE" w:rsidRPr="000F2697">
        <w:rPr>
          <w:rFonts w:ascii="华文楷体" w:eastAsia="华文楷体" w:hAnsi="华文楷体"/>
          <w:lang w:bidi="zh-TW"/>
        </w:rPr>
        <w:t>（</w:t>
      </w:r>
      <w:r w:rsidR="00384D9D" w:rsidRPr="000F2697">
        <w:rPr>
          <w:rFonts w:ascii="华文楷体" w:eastAsia="华文楷体" w:hAnsi="华文楷体"/>
          <w:lang w:bidi="zh-TW"/>
        </w:rPr>
        <w:t>a-</w:t>
      </w:r>
      <w:proofErr w:type="spellStart"/>
      <w:r w:rsidR="00384D9D" w:rsidRPr="000F2697">
        <w:rPr>
          <w:rFonts w:ascii="华文楷体" w:eastAsia="华文楷体" w:hAnsi="华文楷体"/>
          <w:lang w:bidi="zh-TW"/>
        </w:rPr>
        <w:t>letheia</w:t>
      </w:r>
      <w:proofErr w:type="spellEnd"/>
      <w:r w:rsidR="001808FE" w:rsidRPr="000F2697">
        <w:rPr>
          <w:rFonts w:ascii="华文楷体" w:eastAsia="华文楷体" w:hAnsi="华文楷体"/>
          <w:lang w:bidi="zh-TW"/>
        </w:rPr>
        <w:t>）</w:t>
      </w:r>
      <w:r w:rsidR="00384D9D" w:rsidRPr="000F2697">
        <w:rPr>
          <w:rFonts w:ascii="华文楷体" w:eastAsia="华文楷体" w:hAnsi="华文楷体"/>
          <w:lang w:bidi="zh-TW"/>
        </w:rPr>
        <w:t>一词，包含否定前缀“不”和动词词根“被</w:t>
      </w:r>
      <w:r w:rsidR="00384D9D" w:rsidRPr="000F2697">
        <w:rPr>
          <w:rFonts w:ascii="华文楷体" w:eastAsia="华文楷体" w:hAnsi="华文楷体" w:hint="eastAsia"/>
          <w:lang w:bidi="zh-TW"/>
        </w:rPr>
        <w:t>蒙蔽”，即去除遮蔽的意思，苏格拉底的“辩证法”和“助产术”，只是去除遮蔽，使得原本灵魂中的真理呈现出来。）</w:t>
      </w:r>
    </w:p>
    <w:p w14:paraId="07B87655" w14:textId="2FC8243B" w:rsidR="00EC4AA2" w:rsidRPr="000F2697" w:rsidRDefault="00EC4AA2" w:rsidP="000F2697">
      <w:pPr>
        <w:rPr>
          <w:rFonts w:ascii="华文楷体" w:eastAsia="华文楷体" w:hAnsi="华文楷体"/>
          <w:lang w:bidi="zh-TW"/>
        </w:rPr>
      </w:pPr>
      <w:r w:rsidRPr="000F2697">
        <w:rPr>
          <w:rFonts w:ascii="华文楷体" w:eastAsia="华文楷体" w:hAnsi="华文楷体"/>
          <w:lang w:bidi="zh-TW"/>
        </w:rPr>
        <w:t>“助产术”也被他称为“辩证法”</w:t>
      </w:r>
      <w:r w:rsidR="001808FE" w:rsidRPr="000F2697">
        <w:rPr>
          <w:rFonts w:ascii="华文楷体" w:eastAsia="华文楷体" w:hAnsi="华文楷体"/>
          <w:lang w:bidi="zh-TW"/>
        </w:rPr>
        <w:t>（</w:t>
      </w:r>
      <w:proofErr w:type="spellStart"/>
      <w:r w:rsidRPr="000F2697">
        <w:rPr>
          <w:rFonts w:ascii="华文楷体" w:eastAsia="华文楷体" w:hAnsi="华文楷体"/>
          <w:lang w:bidi="zh-TW"/>
        </w:rPr>
        <w:t>dialektike</w:t>
      </w:r>
      <w:proofErr w:type="spellEnd"/>
      <w:r w:rsidR="001808FE" w:rsidRPr="000F2697">
        <w:rPr>
          <w:rFonts w:ascii="华文楷体" w:eastAsia="华文楷体" w:hAnsi="华文楷体"/>
          <w:lang w:bidi="zh-TW"/>
        </w:rPr>
        <w:t>）</w:t>
      </w:r>
      <w:r w:rsidRPr="000F2697">
        <w:rPr>
          <w:rFonts w:ascii="华文楷体" w:eastAsia="华文楷体" w:hAnsi="华文楷体"/>
          <w:lang w:bidi="zh-TW"/>
        </w:rPr>
        <w:t>。</w:t>
      </w:r>
      <w:proofErr w:type="spellStart"/>
      <w:r w:rsidRPr="000F2697">
        <w:rPr>
          <w:rFonts w:ascii="华文楷体" w:eastAsia="华文楷体" w:hAnsi="华文楷体"/>
          <w:lang w:bidi="zh-TW"/>
        </w:rPr>
        <w:t>dialegesthai</w:t>
      </w:r>
      <w:proofErr w:type="spellEnd"/>
      <w:r w:rsidR="001808FE" w:rsidRPr="000F2697">
        <w:rPr>
          <w:rFonts w:ascii="华文楷体" w:eastAsia="华文楷体" w:hAnsi="华文楷体"/>
          <w:lang w:bidi="zh-TW"/>
        </w:rPr>
        <w:t>（</w:t>
      </w:r>
      <w:r w:rsidRPr="000F2697">
        <w:rPr>
          <w:rFonts w:ascii="华文楷体" w:eastAsia="华文楷体" w:hAnsi="华文楷体"/>
          <w:lang w:bidi="zh-TW"/>
        </w:rPr>
        <w:t>辩</w:t>
      </w:r>
      <w:r w:rsidRPr="000F2697">
        <w:rPr>
          <w:rFonts w:ascii="华文楷体" w:eastAsia="华文楷体" w:hAnsi="华文楷体" w:hint="eastAsia"/>
          <w:lang w:bidi="zh-TW"/>
        </w:rPr>
        <w:t>证</w:t>
      </w:r>
      <w:r w:rsidR="001808FE" w:rsidRPr="000F2697">
        <w:rPr>
          <w:rFonts w:ascii="华文楷体" w:eastAsia="华文楷体" w:hAnsi="华文楷体"/>
          <w:lang w:bidi="zh-TW"/>
        </w:rPr>
        <w:t>）</w:t>
      </w:r>
      <w:r w:rsidRPr="000F2697">
        <w:rPr>
          <w:rFonts w:ascii="华文楷体" w:eastAsia="华文楷体" w:hAnsi="华文楷体"/>
          <w:lang w:bidi="zh-TW"/>
        </w:rPr>
        <w:t>这个词导源于人们的一种活动，就是聚在一起讨论问题，</w:t>
      </w:r>
      <w:proofErr w:type="gramStart"/>
      <w:r w:rsidRPr="000F2697">
        <w:rPr>
          <w:rFonts w:ascii="华文楷体" w:eastAsia="华文楷体" w:hAnsi="华文楷体"/>
          <w:lang w:bidi="zh-TW"/>
        </w:rPr>
        <w:t>按对象</w:t>
      </w:r>
      <w:proofErr w:type="gramEnd"/>
      <w:r w:rsidRPr="000F2697">
        <w:rPr>
          <w:rFonts w:ascii="华文楷体" w:eastAsia="华文楷体" w:hAnsi="华文楷体"/>
          <w:lang w:bidi="zh-TW"/>
        </w:rPr>
        <w:t>的</w:t>
      </w:r>
      <w:r w:rsidRPr="000F2697">
        <w:rPr>
          <w:rFonts w:ascii="华文楷体" w:eastAsia="华文楷体" w:hAnsi="华文楷体" w:hint="eastAsia"/>
          <w:lang w:bidi="zh-TW"/>
        </w:rPr>
        <w:t>种属加以辨析。</w:t>
      </w:r>
    </w:p>
    <w:p w14:paraId="4AA04AC2" w14:textId="6D8B7051" w:rsidR="00EC4AA2" w:rsidRPr="000F2697" w:rsidRDefault="00EC4AA2" w:rsidP="000F2697">
      <w:pPr>
        <w:ind w:firstLine="645"/>
        <w:rPr>
          <w:rFonts w:ascii="华文楷体" w:eastAsia="华文楷体" w:hAnsi="华文楷体"/>
          <w:lang w:bidi="zh-TW"/>
        </w:rPr>
      </w:pPr>
      <w:r w:rsidRPr="000F2697">
        <w:rPr>
          <w:rFonts w:ascii="华文楷体" w:eastAsia="华文楷体" w:hAnsi="华文楷体"/>
          <w:lang w:bidi="zh-TW"/>
        </w:rPr>
        <w:t>2</w:t>
      </w:r>
      <w:r w:rsidR="00EE7B0E" w:rsidRPr="000F2697">
        <w:rPr>
          <w:rFonts w:ascii="华文楷体" w:eastAsia="华文楷体" w:hAnsi="华文楷体"/>
          <w:lang w:bidi="zh-TW"/>
        </w:rPr>
        <w:t>。</w:t>
      </w:r>
      <w:r w:rsidRPr="000F2697">
        <w:rPr>
          <w:rFonts w:ascii="华文楷体" w:eastAsia="华文楷体" w:hAnsi="华文楷体"/>
          <w:lang w:bidi="zh-TW"/>
        </w:rPr>
        <w:t>“自知其无知”。无知的态度是实施苏格拉底对话的</w:t>
      </w:r>
      <w:r w:rsidR="001730B6" w:rsidRPr="000F2697">
        <w:rPr>
          <w:rFonts w:ascii="华文楷体" w:eastAsia="华文楷体" w:hAnsi="华文楷体" w:hint="eastAsia"/>
          <w:lang w:bidi="zh-TW"/>
        </w:rPr>
        <w:t>前提和</w:t>
      </w:r>
      <w:r w:rsidRPr="000F2697">
        <w:rPr>
          <w:rFonts w:ascii="华文楷体" w:eastAsia="华文楷体" w:hAnsi="华文楷体"/>
          <w:lang w:bidi="zh-TW"/>
        </w:rPr>
        <w:t>关键。</w:t>
      </w:r>
    </w:p>
    <w:p w14:paraId="0260D0F1" w14:textId="77777777" w:rsidR="00EC4AA2" w:rsidRPr="000F2697" w:rsidRDefault="00EC4AA2" w:rsidP="000F2697">
      <w:pPr>
        <w:ind w:firstLine="645"/>
        <w:rPr>
          <w:rFonts w:ascii="华文楷体" w:eastAsia="华文楷体" w:hAnsi="华文楷体"/>
          <w:lang w:bidi="zh-TW"/>
        </w:rPr>
      </w:pPr>
      <w:r w:rsidRPr="000F2697">
        <w:rPr>
          <w:rFonts w:ascii="华文楷体" w:eastAsia="华文楷体" w:hAnsi="华文楷体" w:hint="eastAsia"/>
          <w:lang w:bidi="zh-TW"/>
        </w:rPr>
        <w:t>我们可以从两个方面分析它的作用。</w:t>
      </w:r>
    </w:p>
    <w:p w14:paraId="4337D1A6" w14:textId="4A3F3F66" w:rsidR="00EC4AA2"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EC4AA2" w:rsidRPr="000F2697">
        <w:rPr>
          <w:rFonts w:ascii="华文楷体" w:eastAsia="华文楷体" w:hAnsi="华文楷体"/>
          <w:lang w:bidi="zh-TW"/>
        </w:rPr>
        <w:t>1</w:t>
      </w:r>
      <w:r w:rsidRPr="000F2697">
        <w:rPr>
          <w:rFonts w:ascii="华文楷体" w:eastAsia="华文楷体" w:hAnsi="华文楷体"/>
          <w:lang w:bidi="zh-TW"/>
        </w:rPr>
        <w:t>）</w:t>
      </w:r>
      <w:r w:rsidR="00EC4AA2" w:rsidRPr="000F2697">
        <w:rPr>
          <w:rFonts w:ascii="华文楷体" w:eastAsia="华文楷体" w:hAnsi="华文楷体"/>
          <w:lang w:bidi="zh-TW"/>
        </w:rPr>
        <w:t>承认自己是无知的学习者，把学习变成不断探索新知识的主动</w:t>
      </w:r>
      <w:r w:rsidR="00EC4AA2" w:rsidRPr="000F2697">
        <w:rPr>
          <w:rFonts w:ascii="华文楷体" w:eastAsia="华文楷体" w:hAnsi="华文楷体" w:hint="eastAsia"/>
          <w:lang w:bidi="zh-TW"/>
        </w:rPr>
        <w:t>过程。</w:t>
      </w:r>
    </w:p>
    <w:p w14:paraId="7A6F4009" w14:textId="1F87F4E6" w:rsidR="00EC4AA2"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EC4AA2" w:rsidRPr="000F2697">
        <w:rPr>
          <w:rFonts w:ascii="华文楷体" w:eastAsia="华文楷体" w:hAnsi="华文楷体"/>
          <w:lang w:bidi="zh-TW"/>
        </w:rPr>
        <w:t>2</w:t>
      </w:r>
      <w:r w:rsidRPr="000F2697">
        <w:rPr>
          <w:rFonts w:ascii="华文楷体" w:eastAsia="华文楷体" w:hAnsi="华文楷体"/>
          <w:lang w:bidi="zh-TW"/>
        </w:rPr>
        <w:t>）</w:t>
      </w:r>
      <w:r w:rsidR="00EC4AA2" w:rsidRPr="000F2697">
        <w:rPr>
          <w:rFonts w:ascii="华文楷体" w:eastAsia="华文楷体" w:hAnsi="华文楷体"/>
          <w:lang w:bidi="zh-TW"/>
        </w:rPr>
        <w:t>承认自己无知的态度使对话者双方处于同等的地位。对话的结</w:t>
      </w:r>
      <w:r w:rsidR="00EC4AA2" w:rsidRPr="000F2697">
        <w:rPr>
          <w:rFonts w:ascii="华文楷体" w:eastAsia="华文楷体" w:hAnsi="华文楷体" w:hint="eastAsia"/>
          <w:lang w:bidi="zh-TW"/>
        </w:rPr>
        <w:t>果是对话者在自己内心中发现真理。</w:t>
      </w:r>
    </w:p>
    <w:p w14:paraId="135871D0" w14:textId="29705122" w:rsidR="00EC4AA2" w:rsidRPr="000F2697" w:rsidRDefault="00EC4AA2" w:rsidP="000F2697">
      <w:pPr>
        <w:ind w:firstLine="645"/>
        <w:rPr>
          <w:rFonts w:ascii="华文楷体" w:eastAsia="华文楷体" w:hAnsi="华文楷体"/>
          <w:lang w:bidi="zh-TW"/>
        </w:rPr>
      </w:pPr>
      <w:r w:rsidRPr="000F2697">
        <w:rPr>
          <w:rFonts w:ascii="华文楷体" w:eastAsia="华文楷体" w:hAnsi="华文楷体"/>
          <w:lang w:bidi="zh-TW"/>
        </w:rPr>
        <w:t>3</w:t>
      </w:r>
      <w:r w:rsidR="00EE7B0E" w:rsidRPr="000F2697">
        <w:rPr>
          <w:rFonts w:ascii="华文楷体" w:eastAsia="华文楷体" w:hAnsi="华文楷体"/>
          <w:lang w:bidi="zh-TW"/>
        </w:rPr>
        <w:t>。</w:t>
      </w:r>
      <w:r w:rsidRPr="000F2697">
        <w:rPr>
          <w:rFonts w:ascii="华文楷体" w:eastAsia="华文楷体" w:hAnsi="华文楷体"/>
          <w:lang w:bidi="zh-TW"/>
        </w:rPr>
        <w:t>苏格拉底在施行助产术时所采用的方式是问答法</w:t>
      </w:r>
      <w:r w:rsidR="001808FE" w:rsidRPr="000F2697">
        <w:rPr>
          <w:rFonts w:ascii="华文楷体" w:eastAsia="华文楷体" w:hAnsi="华文楷体"/>
          <w:lang w:bidi="zh-TW"/>
        </w:rPr>
        <w:t>（</w:t>
      </w:r>
      <w:r w:rsidRPr="000F2697">
        <w:rPr>
          <w:rFonts w:ascii="华文楷体" w:eastAsia="华文楷体" w:hAnsi="华文楷体"/>
          <w:lang w:bidi="zh-TW"/>
        </w:rPr>
        <w:t>反诘法</w:t>
      </w:r>
      <w:r w:rsidR="001808FE" w:rsidRPr="000F2697">
        <w:rPr>
          <w:rFonts w:ascii="华文楷体" w:eastAsia="华文楷体" w:hAnsi="华文楷体"/>
          <w:lang w:bidi="zh-TW"/>
        </w:rPr>
        <w:t>）</w:t>
      </w:r>
      <w:r w:rsidRPr="000F2697">
        <w:rPr>
          <w:rFonts w:ascii="华文楷体" w:eastAsia="华文楷体" w:hAnsi="华文楷体"/>
          <w:lang w:bidi="zh-TW"/>
        </w:rPr>
        <w:t>，可</w:t>
      </w:r>
      <w:r w:rsidRPr="000F2697">
        <w:rPr>
          <w:rFonts w:ascii="华文楷体" w:eastAsia="华文楷体" w:hAnsi="华文楷体" w:hint="eastAsia"/>
          <w:lang w:bidi="zh-TW"/>
        </w:rPr>
        <w:t>以总结为四个环节</w:t>
      </w:r>
      <w:r w:rsidR="00C242E9" w:rsidRPr="000F2697">
        <w:rPr>
          <w:rFonts w:ascii="华文楷体" w:eastAsia="华文楷体" w:hAnsi="华文楷体"/>
          <w:lang w:bidi="zh-TW"/>
        </w:rPr>
        <w:t>：</w:t>
      </w:r>
      <w:r w:rsidRPr="000F2697">
        <w:rPr>
          <w:rFonts w:ascii="华文楷体" w:eastAsia="华文楷体" w:hAnsi="华文楷体"/>
          <w:lang w:bidi="zh-TW"/>
        </w:rPr>
        <w:t>反讥、归纳、诱导和定义。</w:t>
      </w:r>
    </w:p>
    <w:p w14:paraId="760D8E48" w14:textId="1E721F2A" w:rsidR="00EC4AA2"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EC4AA2" w:rsidRPr="000F2697">
        <w:rPr>
          <w:rFonts w:ascii="华文楷体" w:eastAsia="华文楷体" w:hAnsi="华文楷体"/>
          <w:lang w:bidi="zh-TW"/>
        </w:rPr>
        <w:t>1</w:t>
      </w:r>
      <w:r w:rsidRPr="000F2697">
        <w:rPr>
          <w:rFonts w:ascii="华文楷体" w:eastAsia="华文楷体" w:hAnsi="华文楷体"/>
          <w:lang w:bidi="zh-TW"/>
        </w:rPr>
        <w:t>）</w:t>
      </w:r>
      <w:r w:rsidR="00EC4AA2" w:rsidRPr="000F2697">
        <w:rPr>
          <w:rFonts w:ascii="华文楷体" w:eastAsia="华文楷体" w:hAnsi="华文楷体"/>
          <w:lang w:bidi="zh-TW"/>
        </w:rPr>
        <w:t>“反讥”是助产术的第一步，指通过反问揭露对方谈话中的矛</w:t>
      </w:r>
      <w:r w:rsidR="00EC4AA2" w:rsidRPr="000F2697">
        <w:rPr>
          <w:rFonts w:ascii="华文楷体" w:eastAsia="华文楷体" w:hAnsi="华文楷体" w:hint="eastAsia"/>
          <w:lang w:bidi="zh-TW"/>
        </w:rPr>
        <w:t>盾或漏洞，让对方放弃盲目的自大，以“自知其无知”的心态出场，才有可能接受手术。</w:t>
      </w:r>
    </w:p>
    <w:p w14:paraId="69DB05A9" w14:textId="0FC1729F" w:rsidR="00EC4AA2"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EC4AA2" w:rsidRPr="000F2697">
        <w:rPr>
          <w:rFonts w:ascii="华文楷体" w:eastAsia="华文楷体" w:hAnsi="华文楷体"/>
          <w:lang w:bidi="zh-TW"/>
        </w:rPr>
        <w:t>2</w:t>
      </w:r>
      <w:r w:rsidRPr="000F2697">
        <w:rPr>
          <w:rFonts w:ascii="华文楷体" w:eastAsia="华文楷体" w:hAnsi="华文楷体"/>
          <w:lang w:bidi="zh-TW"/>
        </w:rPr>
        <w:t>）</w:t>
      </w:r>
      <w:r w:rsidR="00EC4AA2" w:rsidRPr="000F2697">
        <w:rPr>
          <w:rFonts w:ascii="华文楷体" w:eastAsia="华文楷体" w:hAnsi="华文楷体"/>
          <w:lang w:bidi="zh-TW"/>
        </w:rPr>
        <w:t>“归纳”是助产术中引导方向的重要步骤。它通过对答问者具</w:t>
      </w:r>
      <w:r w:rsidR="00EC4AA2" w:rsidRPr="000F2697">
        <w:rPr>
          <w:rFonts w:ascii="华文楷体" w:eastAsia="华文楷体" w:hAnsi="华文楷体" w:hint="eastAsia"/>
          <w:lang w:bidi="zh-TW"/>
        </w:rPr>
        <w:t>体而片面的意见的否定，</w:t>
      </w:r>
      <w:proofErr w:type="gramStart"/>
      <w:r w:rsidR="00EC4AA2" w:rsidRPr="000F2697">
        <w:rPr>
          <w:rFonts w:ascii="华文楷体" w:eastAsia="华文楷体" w:hAnsi="华文楷体" w:hint="eastAsia"/>
          <w:lang w:bidi="zh-TW"/>
        </w:rPr>
        <w:t>一</w:t>
      </w:r>
      <w:proofErr w:type="gramEnd"/>
      <w:r w:rsidR="00EC4AA2" w:rsidRPr="000F2697">
        <w:rPr>
          <w:rFonts w:ascii="华文楷体" w:eastAsia="华文楷体" w:hAnsi="华文楷体" w:hint="eastAsia"/>
          <w:lang w:bidi="zh-TW"/>
        </w:rPr>
        <w:t>步步地将其导向普遍的、确定的、真实的知识。</w:t>
      </w:r>
    </w:p>
    <w:p w14:paraId="2B7C70F8" w14:textId="2429238A" w:rsidR="00DF15FD"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EC4AA2" w:rsidRPr="000F2697">
        <w:rPr>
          <w:rFonts w:ascii="华文楷体" w:eastAsia="华文楷体" w:hAnsi="华文楷体"/>
          <w:lang w:bidi="zh-TW"/>
        </w:rPr>
        <w:t>3</w:t>
      </w:r>
      <w:r w:rsidRPr="000F2697">
        <w:rPr>
          <w:rFonts w:ascii="华文楷体" w:eastAsia="华文楷体" w:hAnsi="华文楷体"/>
          <w:lang w:bidi="zh-TW"/>
        </w:rPr>
        <w:t>）</w:t>
      </w:r>
      <w:r w:rsidR="00EC4AA2" w:rsidRPr="000F2697">
        <w:rPr>
          <w:rFonts w:ascii="华文楷体" w:eastAsia="华文楷体" w:hAnsi="华文楷体"/>
          <w:lang w:bidi="zh-TW"/>
        </w:rPr>
        <w:t>“诱导”是助产术的实质，也可以</w:t>
      </w:r>
      <w:proofErr w:type="gramStart"/>
      <w:r w:rsidR="00EC4AA2" w:rsidRPr="000F2697">
        <w:rPr>
          <w:rFonts w:ascii="华文楷体" w:eastAsia="华文楷体" w:hAnsi="华文楷体"/>
          <w:lang w:bidi="zh-TW"/>
        </w:rPr>
        <w:t>看做</w:t>
      </w:r>
      <w:proofErr w:type="gramEnd"/>
      <w:r w:rsidR="00EC4AA2" w:rsidRPr="000F2697">
        <w:rPr>
          <w:rFonts w:ascii="华文楷体" w:eastAsia="华文楷体" w:hAnsi="华文楷体"/>
          <w:lang w:bidi="zh-TW"/>
        </w:rPr>
        <w:t>是狭义的助产术。它通</w:t>
      </w:r>
      <w:r w:rsidR="00EC4AA2" w:rsidRPr="000F2697">
        <w:rPr>
          <w:rFonts w:ascii="华文楷体" w:eastAsia="华文楷体" w:hAnsi="华文楷体" w:hint="eastAsia"/>
          <w:lang w:bidi="zh-TW"/>
        </w:rPr>
        <w:t>过启发、比喻等方式，帮助对方说出蕴藏在头脑中的思想，进而考察其</w:t>
      </w:r>
      <w:r w:rsidR="00DF15FD" w:rsidRPr="000F2697">
        <w:rPr>
          <w:rFonts w:ascii="华文楷体" w:eastAsia="华文楷体" w:hAnsi="华文楷体" w:hint="eastAsia"/>
          <w:lang w:bidi="zh-TW"/>
        </w:rPr>
        <w:t>真伪。</w:t>
      </w:r>
    </w:p>
    <w:p w14:paraId="2DB1E622" w14:textId="4AC26ADC" w:rsidR="00560CFD"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DF15FD" w:rsidRPr="000F2697">
        <w:rPr>
          <w:rFonts w:ascii="华文楷体" w:eastAsia="华文楷体" w:hAnsi="华文楷体"/>
          <w:lang w:bidi="zh-TW"/>
        </w:rPr>
        <w:t>4</w:t>
      </w:r>
      <w:r w:rsidRPr="000F2697">
        <w:rPr>
          <w:rFonts w:ascii="华文楷体" w:eastAsia="华文楷体" w:hAnsi="华文楷体"/>
          <w:lang w:bidi="zh-TW"/>
        </w:rPr>
        <w:t>）</w:t>
      </w:r>
      <w:r w:rsidR="00DF15FD" w:rsidRPr="000F2697">
        <w:rPr>
          <w:rFonts w:ascii="华文楷体" w:eastAsia="华文楷体" w:hAnsi="华文楷体"/>
          <w:lang w:bidi="zh-TW"/>
        </w:rPr>
        <w:t>“定义”是助产术所要达到的目的，即通过对所论德性的共同</w:t>
      </w:r>
      <w:r w:rsidR="00DF15FD" w:rsidRPr="000F2697">
        <w:rPr>
          <w:rFonts w:ascii="华文楷体" w:eastAsia="华文楷体" w:hAnsi="华文楷体" w:hint="eastAsia"/>
          <w:lang w:bidi="zh-TW"/>
        </w:rPr>
        <w:t>性质做出说明，获得确切的概念性认识，并掌握它。但苏格拉底从未下过一个绝对的定义。</w:t>
      </w:r>
      <w:r w:rsidR="00560CFD" w:rsidRPr="000F2697">
        <w:rPr>
          <w:rFonts w:ascii="华文楷体" w:eastAsia="华文楷体" w:hAnsi="华文楷体" w:hint="eastAsia"/>
          <w:lang w:bidi="zh-TW"/>
        </w:rPr>
        <w:t>苏格拉底哲学“预示着哲学问题是永恒无解”“思想永远在迫问的途中”。</w:t>
      </w:r>
    </w:p>
    <w:p w14:paraId="31A3F365" w14:textId="7DFA928C" w:rsidR="00EC4AA2" w:rsidRPr="000F2697" w:rsidRDefault="00DF15FD" w:rsidP="000F2697">
      <w:pPr>
        <w:ind w:firstLine="645"/>
        <w:rPr>
          <w:rFonts w:ascii="华文楷体" w:eastAsia="华文楷体" w:hAnsi="华文楷体"/>
          <w:lang w:bidi="zh-TW"/>
        </w:rPr>
      </w:pPr>
      <w:r w:rsidRPr="000F2697">
        <w:rPr>
          <w:rFonts w:ascii="华文楷体" w:eastAsia="华文楷体" w:hAnsi="华文楷体" w:hint="eastAsia"/>
          <w:lang w:bidi="zh-TW"/>
        </w:rPr>
        <w:t>总结</w:t>
      </w:r>
      <w:r w:rsidR="00C242E9" w:rsidRPr="000F2697">
        <w:rPr>
          <w:rFonts w:ascii="华文楷体" w:eastAsia="华文楷体" w:hAnsi="华文楷体"/>
          <w:lang w:bidi="zh-TW"/>
        </w:rPr>
        <w:t>：</w:t>
      </w:r>
      <w:r w:rsidRPr="000F2697">
        <w:rPr>
          <w:rFonts w:ascii="华文楷体" w:eastAsia="华文楷体" w:hAnsi="华文楷体"/>
          <w:lang w:bidi="zh-TW"/>
        </w:rPr>
        <w:t>苏格拉底的方法</w:t>
      </w:r>
      <w:r w:rsidR="00BB58A5" w:rsidRPr="000F2697">
        <w:rPr>
          <w:rFonts w:ascii="华文楷体" w:eastAsia="华文楷体" w:hAnsi="华文楷体"/>
          <w:lang w:bidi="zh-TW"/>
        </w:rPr>
        <w:t>的真正目的并非是为了驳倒对手,而是想通过揭露对方谈话中的自相矛盾,引导对方在讨论问题时自觉地由个别上升到一般</w:t>
      </w:r>
      <w:r w:rsidR="00BB58A5" w:rsidRPr="000F2697">
        <w:rPr>
          <w:rFonts w:ascii="华文楷体" w:eastAsia="华文楷体" w:hAnsi="华文楷体" w:hint="eastAsia"/>
          <w:lang w:bidi="zh-TW"/>
        </w:rPr>
        <w:t>，</w:t>
      </w:r>
      <w:r w:rsidRPr="000F2697">
        <w:rPr>
          <w:rFonts w:ascii="华文楷体" w:eastAsia="华文楷体" w:hAnsi="华文楷体"/>
          <w:lang w:bidi="zh-TW"/>
        </w:rPr>
        <w:t>将普遍的东西提到首要地位，通过反</w:t>
      </w:r>
      <w:r w:rsidRPr="000F2697">
        <w:rPr>
          <w:rFonts w:ascii="华文楷体" w:eastAsia="华文楷体" w:hAnsi="华文楷体" w:hint="eastAsia"/>
          <w:lang w:bidi="zh-TW"/>
        </w:rPr>
        <w:t>讥、归纳和诱导的反复论证，追求一种绝对的、永恒的共性，追求对最高的德性</w:t>
      </w:r>
      <w:r w:rsidR="00A43202" w:rsidRPr="000F2697">
        <w:rPr>
          <w:rFonts w:ascii="华文楷体" w:eastAsia="华文楷体" w:hAnsi="华文楷体" w:hint="eastAsia"/>
          <w:lang w:bidi="zh-TW"/>
        </w:rPr>
        <w:t>--</w:t>
      </w:r>
      <w:r w:rsidRPr="000F2697">
        <w:rPr>
          <w:rFonts w:ascii="华文楷体" w:eastAsia="华文楷体" w:hAnsi="华文楷体" w:hint="eastAsia"/>
          <w:lang w:bidi="zh-TW"/>
        </w:rPr>
        <w:t>善的最终把握，并把它</w:t>
      </w:r>
      <w:proofErr w:type="gramStart"/>
      <w:r w:rsidRPr="000F2697">
        <w:rPr>
          <w:rFonts w:ascii="华文楷体" w:eastAsia="华文楷体" w:hAnsi="华文楷体" w:hint="eastAsia"/>
          <w:lang w:bidi="zh-TW"/>
        </w:rPr>
        <w:t>看做</w:t>
      </w:r>
      <w:proofErr w:type="gramEnd"/>
      <w:r w:rsidRPr="000F2697">
        <w:rPr>
          <w:rFonts w:ascii="华文楷体" w:eastAsia="华文楷体" w:hAnsi="华文楷体" w:hint="eastAsia"/>
          <w:lang w:bidi="zh-TW"/>
        </w:rPr>
        <w:t>比个别的、特殊的东西更加真实的存在，这无疑为柏拉图理念论的产生奠定了基础。</w:t>
      </w:r>
    </w:p>
    <w:p w14:paraId="0A27F354" w14:textId="77777777" w:rsidR="00591DD1" w:rsidRPr="000F2697" w:rsidRDefault="00591DD1" w:rsidP="000F2697">
      <w:pPr>
        <w:ind w:firstLine="645"/>
        <w:rPr>
          <w:rFonts w:ascii="华文楷体" w:eastAsia="华文楷体" w:hAnsi="华文楷体"/>
          <w:lang w:bidi="zh-TW"/>
        </w:rPr>
      </w:pPr>
    </w:p>
    <w:p w14:paraId="1BB0C712" w14:textId="1CDF812D" w:rsidR="00A100DB" w:rsidRPr="000F2697" w:rsidRDefault="00713F48"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（五）</w:t>
      </w:r>
      <w:r w:rsidR="00A100DB" w:rsidRPr="000F2697">
        <w:rPr>
          <w:rFonts w:ascii="华文楷体" w:eastAsia="华文楷体" w:hAnsi="华文楷体" w:hint="eastAsia"/>
          <w:lang w:bidi="zh-TW"/>
        </w:rPr>
        <w:t>苏格拉底之死</w:t>
      </w:r>
    </w:p>
    <w:p w14:paraId="67D1BF06" w14:textId="444524C5" w:rsidR="00A100DB" w:rsidRPr="000F2697" w:rsidRDefault="00A100DB" w:rsidP="000F2697">
      <w:pPr>
        <w:ind w:firstLine="645"/>
        <w:rPr>
          <w:rFonts w:ascii="华文楷体" w:eastAsia="华文楷体" w:hAnsi="华文楷体"/>
          <w:lang w:bidi="zh-TW"/>
        </w:rPr>
      </w:pPr>
      <w:r w:rsidRPr="000F2697">
        <w:rPr>
          <w:rFonts w:ascii="华文楷体" w:eastAsia="华文楷体" w:hAnsi="华文楷体" w:hint="eastAsia"/>
          <w:lang w:bidi="zh-TW"/>
        </w:rPr>
        <w:t>一、西方历史上，“苏格拉底之死”具有极为重大的思想史意义。柏拉图早期对话录中的《游叙弗伦、申辩、克力同、斐多》这四篇就是围绕这一事件展开的。</w:t>
      </w:r>
    </w:p>
    <w:p w14:paraId="749A3FF0" w14:textId="693E25D5" w:rsidR="00A100DB" w:rsidRPr="000F2697" w:rsidRDefault="00A100DB" w:rsidP="000F2697">
      <w:pPr>
        <w:ind w:firstLine="645"/>
        <w:rPr>
          <w:rFonts w:ascii="华文楷体" w:eastAsia="华文楷体" w:hAnsi="华文楷体"/>
          <w:lang w:bidi="zh-TW"/>
        </w:rPr>
      </w:pPr>
      <w:r w:rsidRPr="000F2697">
        <w:rPr>
          <w:rFonts w:ascii="华文楷体" w:eastAsia="华文楷体" w:hAnsi="华文楷体" w:hint="eastAsia"/>
          <w:lang w:bidi="zh-TW"/>
        </w:rPr>
        <w:t>二、</w:t>
      </w:r>
      <w:r w:rsidRPr="000F2697">
        <w:rPr>
          <w:rFonts w:ascii="华文楷体" w:eastAsia="华文楷体" w:hAnsi="华文楷体"/>
          <w:lang w:bidi="zh-TW"/>
        </w:rPr>
        <w:t>苏格拉底</w:t>
      </w:r>
      <w:r w:rsidRPr="000F2697">
        <w:rPr>
          <w:rFonts w:ascii="华文楷体" w:eastAsia="华文楷体" w:hAnsi="华文楷体" w:hint="eastAsia"/>
          <w:lang w:bidi="zh-TW"/>
        </w:rPr>
        <w:t>之死</w:t>
      </w:r>
    </w:p>
    <w:p w14:paraId="5C93D691" w14:textId="4A2CFECE" w:rsidR="00A100DB" w:rsidRPr="000F2697" w:rsidRDefault="00A100DB" w:rsidP="000F2697">
      <w:pPr>
        <w:ind w:firstLine="645"/>
        <w:rPr>
          <w:rFonts w:ascii="华文楷体" w:eastAsia="华文楷体" w:hAnsi="华文楷体"/>
          <w:lang w:bidi="zh-TW"/>
        </w:rPr>
      </w:pPr>
      <w:r w:rsidRPr="000F2697">
        <w:rPr>
          <w:rFonts w:ascii="华文楷体" w:eastAsia="华文楷体" w:hAnsi="华文楷体"/>
          <w:lang w:bidi="zh-TW"/>
        </w:rPr>
        <w:t>1</w:t>
      </w:r>
      <w:r w:rsidRPr="000F2697">
        <w:rPr>
          <w:rFonts w:ascii="华文楷体" w:eastAsia="华文楷体" w:hAnsi="华文楷体" w:hint="eastAsia"/>
          <w:lang w:bidi="zh-TW"/>
        </w:rPr>
        <w:t>、历史背景：</w:t>
      </w:r>
    </w:p>
    <w:p w14:paraId="2E9B6699" w14:textId="77777777" w:rsidR="00A100DB" w:rsidRPr="000F2697" w:rsidRDefault="00A100DB" w:rsidP="000F2697">
      <w:pPr>
        <w:ind w:firstLine="480"/>
        <w:rPr>
          <w:rFonts w:ascii="华文楷体" w:eastAsia="华文楷体" w:hAnsi="华文楷体"/>
          <w:lang w:bidi="zh-TW"/>
        </w:rPr>
      </w:pPr>
      <w:r w:rsidRPr="000F2697">
        <w:rPr>
          <w:rFonts w:ascii="华文楷体" w:eastAsia="华文楷体" w:hAnsi="华文楷体"/>
          <w:lang w:bidi="zh-TW"/>
        </w:rPr>
        <w:t>苏格拉底处在雅典民主制面临危机的时代，公民各行其是，政客乘机摇唇鼓舌，结党营私，煽动民众，造成审判的不公正，削弱了国力。雅典民主制的弱点在伯罗奔尼撒战争中充分暴露。</w:t>
      </w:r>
    </w:p>
    <w:p w14:paraId="1ABBC0F8" w14:textId="53C20B52" w:rsidR="00A100DB" w:rsidRPr="000F2697" w:rsidRDefault="00A100DB" w:rsidP="000F2697">
      <w:pPr>
        <w:ind w:firstLine="645"/>
        <w:rPr>
          <w:rFonts w:ascii="华文楷体" w:eastAsia="华文楷体" w:hAnsi="华文楷体"/>
          <w:lang w:bidi="zh-TW"/>
        </w:rPr>
      </w:pPr>
      <w:r w:rsidRPr="000F2697">
        <w:rPr>
          <w:rFonts w:ascii="华文楷体" w:eastAsia="华文楷体" w:hAnsi="华文楷体"/>
          <w:lang w:bidi="zh-TW"/>
        </w:rPr>
        <w:t>2</w:t>
      </w:r>
      <w:r w:rsidRPr="000F2697">
        <w:rPr>
          <w:rFonts w:ascii="华文楷体" w:eastAsia="华文楷体" w:hAnsi="华文楷体" w:hint="eastAsia"/>
          <w:lang w:bidi="zh-TW"/>
        </w:rPr>
        <w:t>、苏格拉底之死</w:t>
      </w:r>
    </w:p>
    <w:p w14:paraId="2D905783" w14:textId="1DE5013B" w:rsidR="00A100DB" w:rsidRPr="000F2697" w:rsidRDefault="00A100DB" w:rsidP="000F2697">
      <w:pPr>
        <w:pStyle w:val="20"/>
        <w:shd w:val="clear" w:color="auto" w:fill="auto"/>
        <w:spacing w:line="240" w:lineRule="auto"/>
        <w:ind w:firstLineChars="100" w:firstLine="210"/>
        <w:jc w:val="both"/>
        <w:rPr>
          <w:rFonts w:ascii="华文楷体" w:eastAsia="华文楷体" w:hAnsi="华文楷体" w:cstheme="minorBidi"/>
          <w:szCs w:val="22"/>
          <w:lang w:bidi="zh-TW"/>
        </w:rPr>
      </w:pPr>
      <w:r w:rsidRPr="000F2697">
        <w:rPr>
          <w:rFonts w:ascii="华文楷体" w:eastAsia="华文楷体" w:hAnsi="华文楷体" w:cstheme="minorBidi"/>
          <w:szCs w:val="22"/>
          <w:lang w:bidi="zh-TW"/>
        </w:rPr>
        <w:t>A</w:t>
      </w:r>
      <w:r w:rsidR="00EE7B0E" w:rsidRPr="000F2697">
        <w:rPr>
          <w:rFonts w:ascii="华文楷体" w:eastAsia="华文楷体" w:hAnsi="华文楷体" w:cstheme="minorBidi"/>
          <w:szCs w:val="22"/>
          <w:lang w:bidi="zh-TW"/>
        </w:rPr>
        <w:t>。</w:t>
      </w:r>
      <w:r w:rsidRPr="000F2697">
        <w:rPr>
          <w:rFonts w:ascii="华文楷体" w:eastAsia="华文楷体" w:hAnsi="华文楷体" w:cstheme="minorBidi" w:hint="eastAsia"/>
          <w:szCs w:val="22"/>
          <w:lang w:bidi="zh-TW"/>
        </w:rPr>
        <w:t>公元前</w:t>
      </w:r>
      <w:r w:rsidRPr="000F2697">
        <w:rPr>
          <w:rFonts w:ascii="华文楷体" w:eastAsia="华文楷体" w:hAnsi="华文楷体" w:cstheme="minorBidi"/>
          <w:szCs w:val="22"/>
          <w:lang w:bidi="zh-TW"/>
        </w:rPr>
        <w:t>399年，</w:t>
      </w:r>
      <w:r w:rsidRPr="000F2697">
        <w:rPr>
          <w:rFonts w:ascii="华文楷体" w:eastAsia="华文楷体" w:hAnsi="华文楷体" w:cstheme="minorBidi" w:hint="eastAsia"/>
          <w:szCs w:val="22"/>
          <w:lang w:bidi="zh-TW"/>
        </w:rPr>
        <w:t>苏格拉底</w:t>
      </w:r>
      <w:r w:rsidRPr="000F2697">
        <w:rPr>
          <w:rFonts w:ascii="华文楷体" w:eastAsia="华文楷体" w:hAnsi="华文楷体" w:cstheme="minorBidi"/>
          <w:szCs w:val="22"/>
          <w:lang w:bidi="zh-TW"/>
        </w:rPr>
        <w:t>被指控犯有“亵渎神明”和“腐化青年”两条罪名，在雅典的五百人大会上做了义正辞严的申辩，并最终接受了死亡的审判，完成了自己作为雅典牛虻的使命，并给雅典人留下了发人深省的遗言。</w:t>
      </w:r>
    </w:p>
    <w:p w14:paraId="2921A33A" w14:textId="70626C49" w:rsidR="00A100DB" w:rsidRPr="000F2697" w:rsidRDefault="00A100DB" w:rsidP="000F2697">
      <w:pPr>
        <w:pStyle w:val="20"/>
        <w:shd w:val="clear" w:color="auto" w:fill="auto"/>
        <w:spacing w:line="240" w:lineRule="auto"/>
        <w:ind w:firstLineChars="100" w:firstLine="210"/>
        <w:jc w:val="both"/>
        <w:rPr>
          <w:rFonts w:ascii="华文楷体" w:eastAsia="华文楷体" w:hAnsi="华文楷体" w:cstheme="minorBidi"/>
          <w:szCs w:val="22"/>
          <w:lang w:bidi="zh-TW"/>
        </w:rPr>
      </w:pPr>
      <w:r w:rsidRPr="000F2697">
        <w:rPr>
          <w:rFonts w:ascii="华文楷体" w:eastAsia="华文楷体" w:hAnsi="华文楷体" w:cstheme="minorBidi"/>
          <w:szCs w:val="22"/>
          <w:lang w:bidi="zh-TW"/>
        </w:rPr>
        <w:t>B</w:t>
      </w:r>
      <w:r w:rsidR="00EE7B0E" w:rsidRPr="000F2697">
        <w:rPr>
          <w:rFonts w:ascii="华文楷体" w:eastAsia="华文楷体" w:hAnsi="华文楷体" w:cstheme="minorBidi"/>
          <w:szCs w:val="22"/>
          <w:lang w:bidi="zh-TW"/>
        </w:rPr>
        <w:t>。</w:t>
      </w:r>
      <w:r w:rsidRPr="000F2697">
        <w:rPr>
          <w:rFonts w:ascii="华文楷体" w:eastAsia="华文楷体" w:hAnsi="华文楷体" w:cstheme="minorBidi" w:hint="eastAsia"/>
          <w:szCs w:val="22"/>
          <w:lang w:bidi="zh-TW"/>
        </w:rPr>
        <w:t>在法庭的申辩中，苏格拉底阐明了自己的哲学思想。他在理论上驳倒了指控后，为众人讲述了自己的使命，以及为了追求哲学的善和正义可以不计较生死的危险的信条。在苏格拉底看来，依循真理，或者说，按照神的要求来爱智慧，才是他生命中的头等大事。苏格拉底反复向着他深爱的雅典人民呼唤：将追求真理、让灵魂变好，追求德性作为人生的根本。苏格拉底也在这里提到了他作为城邦的牛虻的使命：即惊醒、劝说、责备城邦中的每一个人。</w:t>
      </w:r>
    </w:p>
    <w:p w14:paraId="465C88A6" w14:textId="0A60CFE4" w:rsidR="00F51D3B" w:rsidRPr="00DC0188" w:rsidRDefault="00A100DB" w:rsidP="00DC0188">
      <w:pPr>
        <w:pStyle w:val="20"/>
        <w:shd w:val="clear" w:color="auto" w:fill="auto"/>
        <w:spacing w:line="240" w:lineRule="auto"/>
        <w:ind w:firstLineChars="100" w:firstLine="210"/>
        <w:jc w:val="both"/>
        <w:rPr>
          <w:rFonts w:ascii="华文楷体" w:eastAsia="华文楷体" w:hAnsi="华文楷体" w:cstheme="minorBidi"/>
          <w:szCs w:val="22"/>
          <w:lang w:bidi="zh-TW"/>
        </w:rPr>
      </w:pPr>
      <w:r w:rsidRPr="000F2697">
        <w:rPr>
          <w:rFonts w:ascii="华文楷体" w:eastAsia="华文楷体" w:hAnsi="华文楷体" w:cstheme="minorBidi"/>
          <w:szCs w:val="22"/>
          <w:lang w:bidi="zh-TW"/>
        </w:rPr>
        <w:t>C</w:t>
      </w:r>
      <w:r w:rsidR="00EE7B0E" w:rsidRPr="000F2697">
        <w:rPr>
          <w:rFonts w:ascii="华文楷体" w:eastAsia="华文楷体" w:hAnsi="华文楷体" w:cstheme="minorBidi"/>
          <w:szCs w:val="22"/>
          <w:lang w:bidi="zh-TW"/>
        </w:rPr>
        <w:t>。</w:t>
      </w:r>
      <w:r w:rsidRPr="000F2697">
        <w:rPr>
          <w:rFonts w:ascii="华文楷体" w:eastAsia="华文楷体" w:hAnsi="华文楷体" w:cstheme="minorBidi" w:hint="eastAsia"/>
          <w:szCs w:val="22"/>
          <w:lang w:bidi="zh-TW"/>
        </w:rPr>
        <w:t>对于苏格拉底而言，审判的正义性并不是出于雅典民主制度下的法治，而是来自被至上的理性所确立的“正义”与“正确”；而拒绝指控则等同于承认教育人们追求德性是错误的。于是，苏格拉底接受了死刑，并且从容地面对死亡。</w:t>
      </w:r>
    </w:p>
    <w:p w14:paraId="7EE88857" w14:textId="1A36E0D8" w:rsidR="00F51D3B" w:rsidRPr="000F2697" w:rsidRDefault="00F51D3B" w:rsidP="000F2697">
      <w:pPr>
        <w:ind w:firstLine="645"/>
        <w:rPr>
          <w:rFonts w:ascii="华文楷体" w:eastAsia="华文楷体" w:hAnsi="华文楷体"/>
          <w:lang w:bidi="zh-TW"/>
        </w:rPr>
      </w:pPr>
      <w:r w:rsidRPr="000F2697">
        <w:rPr>
          <w:rFonts w:ascii="华文楷体" w:eastAsia="华文楷体" w:hAnsi="华文楷体"/>
          <w:lang w:bidi="zh-TW"/>
        </w:rPr>
        <w:t>苏格拉底之死成了一个永恒的话题。</w:t>
      </w:r>
    </w:p>
    <w:p w14:paraId="2E0E8A9E" w14:textId="77777777" w:rsidR="00F51D3B" w:rsidRPr="000F2697" w:rsidRDefault="00F51D3B" w:rsidP="000F2697">
      <w:pPr>
        <w:pStyle w:val="20"/>
        <w:shd w:val="clear" w:color="auto" w:fill="auto"/>
        <w:spacing w:line="240" w:lineRule="auto"/>
        <w:ind w:firstLineChars="100" w:firstLine="210"/>
        <w:jc w:val="both"/>
        <w:rPr>
          <w:rFonts w:ascii="华文楷体" w:eastAsia="华文楷体" w:hAnsi="华文楷体" w:cstheme="minorBidi"/>
          <w:szCs w:val="22"/>
          <w:lang w:bidi="zh-TW"/>
        </w:rPr>
      </w:pPr>
    </w:p>
    <w:p w14:paraId="78865421" w14:textId="63EB1D66" w:rsidR="00A100DB" w:rsidRPr="000F2697" w:rsidRDefault="00A100DB" w:rsidP="000F2697">
      <w:pPr>
        <w:ind w:firstLine="645"/>
        <w:rPr>
          <w:rFonts w:ascii="华文楷体" w:eastAsia="华文楷体" w:hAnsi="华文楷体"/>
          <w:lang w:bidi="zh-TW"/>
        </w:rPr>
      </w:pPr>
      <w:r w:rsidRPr="000F2697">
        <w:rPr>
          <w:rFonts w:ascii="华文楷体" w:eastAsia="华文楷体" w:hAnsi="华文楷体"/>
          <w:lang w:bidi="zh-TW"/>
        </w:rPr>
        <w:t>3</w:t>
      </w:r>
      <w:r w:rsidR="00EE7B0E" w:rsidRPr="000F2697">
        <w:rPr>
          <w:rFonts w:ascii="华文楷体" w:eastAsia="华文楷体" w:hAnsi="华文楷体"/>
          <w:lang w:bidi="zh-TW"/>
        </w:rPr>
        <w:t>。</w:t>
      </w:r>
      <w:r w:rsidR="00F51D3B" w:rsidRPr="000F2697">
        <w:rPr>
          <w:rFonts w:ascii="华文楷体" w:eastAsia="华文楷体" w:hAnsi="华文楷体" w:hint="eastAsia"/>
          <w:lang w:bidi="zh-TW"/>
        </w:rPr>
        <w:t>哲学家</w:t>
      </w:r>
      <w:r w:rsidRPr="000F2697">
        <w:rPr>
          <w:rFonts w:ascii="华文楷体" w:eastAsia="华文楷体" w:hAnsi="华文楷体" w:hint="eastAsia"/>
          <w:lang w:bidi="zh-TW"/>
        </w:rPr>
        <w:t>对此的看法</w:t>
      </w:r>
    </w:p>
    <w:p w14:paraId="7847E793" w14:textId="77777777" w:rsidR="00F51D3B" w:rsidRPr="000F2697" w:rsidRDefault="00F51D3B" w:rsidP="000F2697">
      <w:pPr>
        <w:tabs>
          <w:tab w:val="left" w:pos="1560"/>
        </w:tabs>
        <w:ind w:firstLine="645"/>
        <w:rPr>
          <w:rFonts w:ascii="华文楷体" w:eastAsia="华文楷体" w:hAnsi="华文楷体"/>
          <w:lang w:bidi="zh-TW"/>
        </w:rPr>
      </w:pPr>
      <w:r w:rsidRPr="000F2697">
        <w:rPr>
          <w:rFonts w:ascii="华文楷体" w:eastAsia="华文楷体" w:hAnsi="华文楷体"/>
          <w:lang w:bidi="zh-TW"/>
        </w:rPr>
        <w:t>柏拉图借</w:t>
      </w:r>
      <w:r w:rsidRPr="000F2697">
        <w:rPr>
          <w:rFonts w:ascii="华文楷体" w:eastAsia="华文楷体" w:hAnsi="华文楷体" w:hint="eastAsia"/>
          <w:lang w:bidi="zh-TW"/>
        </w:rPr>
        <w:t>洞穴比喻中</w:t>
      </w:r>
      <w:r w:rsidRPr="000F2697">
        <w:rPr>
          <w:rFonts w:ascii="华文楷体" w:eastAsia="华文楷体" w:hAnsi="华文楷体"/>
          <w:lang w:bidi="zh-TW"/>
        </w:rPr>
        <w:t>解放囚徒失败的故事比喻苏格拉底的悲剧。哲学家如同返回洞穴的自由人一样，他们为了其他人的利益，不得不放弃个人兴趣和思辨的幸福而参与政治。启蒙和解救陷于悲惨境地而毫无自觉的人，乃是哲学家的公民义务</w:t>
      </w:r>
      <w:r w:rsidRPr="000F2697">
        <w:rPr>
          <w:rFonts w:ascii="华文楷体" w:eastAsia="华文楷体" w:hAnsi="华文楷体" w:hint="eastAsia"/>
          <w:lang w:bidi="zh-TW"/>
        </w:rPr>
        <w:t>。</w:t>
      </w:r>
    </w:p>
    <w:p w14:paraId="2F3751BF" w14:textId="77777777" w:rsidR="00F51D3B" w:rsidRPr="000F2697" w:rsidRDefault="00F51D3B" w:rsidP="000F2697">
      <w:pPr>
        <w:ind w:firstLine="645"/>
        <w:rPr>
          <w:rFonts w:ascii="华文楷体" w:eastAsia="华文楷体" w:hAnsi="华文楷体"/>
          <w:lang w:bidi="zh-TW"/>
        </w:rPr>
      </w:pPr>
    </w:p>
    <w:p w14:paraId="280539D6" w14:textId="2020522C" w:rsidR="00F51D3B" w:rsidRPr="000F2697" w:rsidRDefault="00F51D3B" w:rsidP="000F2697">
      <w:pPr>
        <w:ind w:firstLine="645"/>
        <w:rPr>
          <w:rFonts w:ascii="华文楷体" w:eastAsia="华文楷体" w:hAnsi="华文楷体"/>
          <w:lang w:bidi="zh-TW"/>
        </w:rPr>
      </w:pPr>
      <w:r w:rsidRPr="000F2697">
        <w:rPr>
          <w:rFonts w:ascii="华文楷体" w:eastAsia="华文楷体" w:hAnsi="华文楷体"/>
          <w:lang w:bidi="zh-TW"/>
        </w:rPr>
        <w:t>黑格尔这样评论道</w:t>
      </w:r>
      <w:r w:rsidR="00C242E9" w:rsidRPr="000F2697">
        <w:rPr>
          <w:rFonts w:ascii="华文楷体" w:eastAsia="华文楷体" w:hAnsi="华文楷体"/>
          <w:lang w:bidi="zh-TW"/>
        </w:rPr>
        <w:t>：</w:t>
      </w:r>
      <w:r w:rsidRPr="000F2697">
        <w:rPr>
          <w:rFonts w:ascii="华文楷体" w:eastAsia="华文楷体" w:hAnsi="华文楷体"/>
          <w:lang w:bidi="zh-TW"/>
        </w:rPr>
        <w:t>“雅典人民的精神本身，它的法制、它的整个生活，是建立在伦理上面，建立在宗教上面，建立在一种自在自为的、固定的、坚固的东西上面。苏格拉底现在把真理放在内在意识的决定里面</w:t>
      </w:r>
      <w:r w:rsidR="003E077F" w:rsidRPr="000F2697">
        <w:rPr>
          <w:rFonts w:ascii="华文楷体" w:eastAsia="华文楷体" w:hAnsi="华文楷体"/>
          <w:lang w:bidi="zh-TW"/>
        </w:rPr>
        <w:t>；</w:t>
      </w:r>
      <w:r w:rsidRPr="000F2697">
        <w:rPr>
          <w:rFonts w:ascii="华文楷体" w:eastAsia="华文楷体" w:hAnsi="华文楷体"/>
          <w:lang w:bidi="zh-TW"/>
        </w:rPr>
        <w:t>他拿这个原则教人，使这个原则进入生活之中。因此他与雅典人民所认为的公正和真理发生对立；因此他是有理由被控告的……我们可以发现他的命运与他所从事的职业，即教导他的同胞以善，是矛盾的。我们联系苏格拉底和他的人民的本质来看，就会认识到这种命运的必然性</w:t>
      </w:r>
      <w:r w:rsidR="003E077F" w:rsidRPr="000F2697">
        <w:rPr>
          <w:rFonts w:ascii="华文楷体" w:eastAsia="华文楷体" w:hAnsi="华文楷体"/>
          <w:lang w:bidi="zh-TW"/>
        </w:rPr>
        <w:t>；</w:t>
      </w:r>
      <w:r w:rsidRPr="000F2697">
        <w:rPr>
          <w:rFonts w:ascii="华文楷体" w:eastAsia="华文楷体" w:hAnsi="华文楷体"/>
          <w:lang w:bidi="zh-TW"/>
        </w:rPr>
        <w:t>我们在苏格拉底这里要讲的不是哲学体系，而是一个个人生活的历史。”</w:t>
      </w:r>
    </w:p>
    <w:p w14:paraId="158DB5B4" w14:textId="6681A911" w:rsidR="00A100DB" w:rsidRPr="000F2697" w:rsidRDefault="00A100DB" w:rsidP="000F2697">
      <w:pPr>
        <w:pStyle w:val="20"/>
        <w:shd w:val="clear" w:color="auto" w:fill="auto"/>
        <w:spacing w:line="240" w:lineRule="auto"/>
        <w:ind w:firstLine="482"/>
        <w:jc w:val="both"/>
        <w:rPr>
          <w:rFonts w:ascii="华文楷体" w:eastAsia="华文楷体" w:hAnsi="华文楷体" w:cstheme="minorBidi"/>
          <w:szCs w:val="22"/>
          <w:lang w:bidi="zh-TW"/>
        </w:rPr>
      </w:pPr>
      <w:r w:rsidRPr="000F2697">
        <w:rPr>
          <w:rFonts w:ascii="华文楷体" w:eastAsia="华文楷体" w:hAnsi="华文楷体" w:cstheme="minorBidi" w:hint="eastAsia"/>
          <w:szCs w:val="22"/>
          <w:lang w:bidi="zh-TW"/>
        </w:rPr>
        <w:t>4、评价</w:t>
      </w:r>
    </w:p>
    <w:p w14:paraId="1725AED4" w14:textId="72B870E9" w:rsidR="00A100DB" w:rsidRPr="000F2697" w:rsidRDefault="00A100DB" w:rsidP="000F2697">
      <w:pPr>
        <w:pStyle w:val="20"/>
        <w:shd w:val="clear" w:color="auto" w:fill="auto"/>
        <w:spacing w:line="240" w:lineRule="auto"/>
        <w:ind w:firstLine="482"/>
        <w:jc w:val="both"/>
        <w:rPr>
          <w:rFonts w:ascii="华文楷体" w:eastAsia="华文楷体" w:hAnsi="华文楷体" w:cstheme="minorBidi"/>
          <w:szCs w:val="22"/>
          <w:lang w:bidi="zh-TW"/>
        </w:rPr>
      </w:pPr>
      <w:r w:rsidRPr="000F2697">
        <w:rPr>
          <w:rFonts w:ascii="华文楷体" w:eastAsia="华文楷体" w:hAnsi="华文楷体" w:cstheme="minorBidi" w:hint="eastAsia"/>
          <w:szCs w:val="22"/>
          <w:lang w:bidi="zh-TW"/>
        </w:rPr>
        <w:t>总之，</w:t>
      </w:r>
      <w:r w:rsidRPr="000F2697">
        <w:rPr>
          <w:rFonts w:ascii="华文楷体" w:eastAsia="华文楷体" w:hAnsi="华文楷体" w:cstheme="minorBidi"/>
          <w:szCs w:val="22"/>
          <w:lang w:bidi="zh-TW"/>
        </w:rPr>
        <w:t>苏格拉底是一个伟大的爱国主义者，他的政治理想是社会正义和国家强盛。</w:t>
      </w:r>
      <w:r w:rsidR="008C3B77" w:rsidRPr="000F2697">
        <w:rPr>
          <w:rFonts w:ascii="华文楷体" w:eastAsia="华文楷体" w:hAnsi="华文楷体" w:cstheme="minorBidi" w:hint="eastAsia"/>
          <w:szCs w:val="22"/>
          <w:lang w:bidi="zh-TW"/>
        </w:rPr>
        <w:t>他</w:t>
      </w:r>
      <w:r w:rsidR="008C3B77" w:rsidRPr="000F2697">
        <w:rPr>
          <w:rFonts w:ascii="华文楷体" w:eastAsia="华文楷体" w:hAnsi="华文楷体" w:cstheme="minorBidi"/>
          <w:szCs w:val="22"/>
          <w:lang w:bidi="zh-TW"/>
        </w:rPr>
        <w:t>没有给后人留下一个完整的哲学体系。他是一个活生</w:t>
      </w:r>
      <w:r w:rsidR="008C3B77" w:rsidRPr="000F2697">
        <w:rPr>
          <w:rFonts w:ascii="华文楷体" w:eastAsia="华文楷体" w:hAnsi="华文楷体" w:cstheme="minorBidi" w:hint="eastAsia"/>
          <w:szCs w:val="22"/>
          <w:lang w:bidi="zh-TW"/>
        </w:rPr>
        <w:t>生</w:t>
      </w:r>
      <w:r w:rsidR="008C3B77" w:rsidRPr="000F2697">
        <w:rPr>
          <w:rFonts w:ascii="华文楷体" w:eastAsia="华文楷体" w:hAnsi="华文楷体" w:cstheme="minorBidi"/>
          <w:szCs w:val="22"/>
          <w:lang w:bidi="zh-TW"/>
        </w:rPr>
        <w:t>的哲人。</w:t>
      </w:r>
      <w:r w:rsidRPr="000F2697">
        <w:rPr>
          <w:rFonts w:ascii="华文楷体" w:eastAsia="华文楷体" w:hAnsi="华文楷体" w:cstheme="minorBidi"/>
          <w:szCs w:val="22"/>
          <w:lang w:bidi="zh-TW"/>
        </w:rPr>
        <w:t>苏格拉底以他的实践和</w:t>
      </w:r>
      <w:r w:rsidRPr="000F2697">
        <w:rPr>
          <w:rFonts w:ascii="华文楷体" w:eastAsia="华文楷体" w:hAnsi="华文楷体" w:cstheme="minorBidi" w:hint="eastAsia"/>
          <w:szCs w:val="22"/>
          <w:lang w:bidi="zh-TW"/>
        </w:rPr>
        <w:t>正直的</w:t>
      </w:r>
      <w:r w:rsidRPr="000F2697">
        <w:rPr>
          <w:rFonts w:ascii="华文楷体" w:eastAsia="华文楷体" w:hAnsi="华文楷体" w:cstheme="minorBidi"/>
          <w:szCs w:val="22"/>
          <w:lang w:bidi="zh-TW"/>
        </w:rPr>
        <w:t>人格为后世哲学家树立了不朽的榜样。</w:t>
      </w:r>
    </w:p>
    <w:p w14:paraId="2A72557B" w14:textId="77777777" w:rsidR="00DF5D5C" w:rsidRPr="00FB761E" w:rsidRDefault="00DF5D5C" w:rsidP="000F2697">
      <w:pPr>
        <w:ind w:firstLine="645"/>
        <w:rPr>
          <w:rFonts w:ascii="华文楷体" w:eastAsia="华文楷体" w:hAnsi="华文楷体"/>
          <w:i/>
          <w:iCs/>
        </w:rPr>
      </w:pPr>
    </w:p>
    <w:p w14:paraId="5C46047E" w14:textId="77777777" w:rsidR="00560EF1" w:rsidRPr="00DC0188" w:rsidRDefault="004464D2" w:rsidP="000F2697">
      <w:pPr>
        <w:pStyle w:val="190"/>
        <w:shd w:val="clear" w:color="auto" w:fill="auto"/>
        <w:spacing w:line="240" w:lineRule="auto"/>
        <w:jc w:val="both"/>
        <w:rPr>
          <w:rFonts w:asciiTheme="majorEastAsia" w:eastAsiaTheme="majorEastAsia" w:hAnsiTheme="majorEastAsia"/>
          <w:sz w:val="18"/>
          <w:szCs w:val="20"/>
          <w:lang w:bidi="zh-TW"/>
        </w:rPr>
      </w:pPr>
      <w:r w:rsidRPr="00DC0188">
        <w:rPr>
          <w:rFonts w:asciiTheme="majorEastAsia" w:eastAsiaTheme="majorEastAsia" w:hAnsiTheme="majorEastAsia" w:hint="eastAsia"/>
          <w:sz w:val="18"/>
          <w:szCs w:val="20"/>
          <w:lang w:bidi="zh-TW"/>
        </w:rPr>
        <w:t>苏格拉底</w:t>
      </w:r>
      <w:r w:rsidRPr="00DC0188">
        <w:rPr>
          <w:rFonts w:asciiTheme="majorEastAsia" w:eastAsiaTheme="majorEastAsia" w:hAnsiTheme="majorEastAsia"/>
          <w:sz w:val="18"/>
          <w:szCs w:val="20"/>
          <w:lang w:bidi="zh-TW"/>
        </w:rPr>
        <w:t>试图冲破现存的一切习俗和制度的藩篱，向人们灌输全新的思想和理念。他深爱着自己的同胞和城邦,不忍心看到人民的堕落和城邦的懈怠。他自比为牛虻，要不停地叮咬雅典城邦这头巨牛，使之保持清醒与活力。但是，他自愿扮演的是一个惹人生</w:t>
      </w:r>
      <w:r w:rsidR="00432C89" w:rsidRPr="00DC0188">
        <w:rPr>
          <w:rFonts w:asciiTheme="majorEastAsia" w:eastAsiaTheme="majorEastAsia" w:hAnsiTheme="majorEastAsia"/>
          <w:sz w:val="18"/>
          <w:szCs w:val="20"/>
          <w:lang w:bidi="zh-TW"/>
        </w:rPr>
        <w:t>厌的角色，因为谁也不愿意自己的美梦被搅扰。</w:t>
      </w:r>
    </w:p>
    <w:p w14:paraId="4FD425F8" w14:textId="50020AC7" w:rsidR="00432C89" w:rsidRPr="00DC0188" w:rsidRDefault="00432C89" w:rsidP="000F2697">
      <w:pPr>
        <w:pStyle w:val="190"/>
        <w:shd w:val="clear" w:color="auto" w:fill="auto"/>
        <w:spacing w:line="240" w:lineRule="auto"/>
        <w:jc w:val="both"/>
        <w:rPr>
          <w:rFonts w:asciiTheme="majorEastAsia" w:eastAsiaTheme="majorEastAsia" w:hAnsiTheme="majorEastAsia"/>
          <w:sz w:val="18"/>
          <w:szCs w:val="20"/>
          <w:lang w:bidi="zh-TW"/>
        </w:rPr>
      </w:pPr>
      <w:r w:rsidRPr="00DC0188">
        <w:rPr>
          <w:rFonts w:asciiTheme="majorEastAsia" w:eastAsiaTheme="majorEastAsia" w:hAnsiTheme="majorEastAsia"/>
          <w:sz w:val="18"/>
          <w:szCs w:val="20"/>
          <w:lang w:bidi="zh-TW"/>
        </w:rPr>
        <w:t>苏格拉底因为自己的忠诚和直言触犯了众怒。有人把他告上了法庭，罪名是</w:t>
      </w:r>
      <w:r w:rsidR="00C242E9" w:rsidRPr="00DC0188">
        <w:rPr>
          <w:rFonts w:asciiTheme="majorEastAsia" w:eastAsiaTheme="majorEastAsia" w:hAnsiTheme="majorEastAsia"/>
          <w:sz w:val="18"/>
          <w:szCs w:val="20"/>
          <w:lang w:bidi="zh-TW"/>
        </w:rPr>
        <w:t>：</w:t>
      </w:r>
      <w:r w:rsidRPr="00DC0188">
        <w:rPr>
          <w:rFonts w:asciiTheme="majorEastAsia" w:eastAsiaTheme="majorEastAsia" w:hAnsiTheme="majorEastAsia"/>
          <w:sz w:val="18"/>
          <w:szCs w:val="20"/>
          <w:lang w:bidi="zh-TW"/>
        </w:rPr>
        <w:t>不敬国教，盅惑青年。他在法庭上慷慨陈词，为自己的行为辩解。但是，固执的法官还是对他宣判了死刑。他无怨无悔，甘愿受死。在押期间，他仍利用有限的时间，和来探望的朋友们谈论哲学问题。深爱着他的友人企图帮助他越狱出逃，这在当时也是司空见惯的事情。但是，有这想法的人却遭到了苏格拉底的严厉斥责。他绝对不屑于做这种苟且偷生的丑事。他认为,既然代表着正义的法庭判决我有罪，我作为一个公民就应该服从这个判决，否则，我不就真成了无视法律的人了吗？苏格拉底愿以一死表明自己对城邦的忠心、对人民的热爱。最后，他毅然饮下毒酒，从容就义。这是公元前399年发生在文明之都雅典的一幕</w:t>
      </w:r>
      <w:r w:rsidR="00C242E9" w:rsidRPr="00DC0188">
        <w:rPr>
          <w:rFonts w:asciiTheme="majorEastAsia" w:eastAsiaTheme="majorEastAsia" w:hAnsiTheme="majorEastAsia"/>
          <w:sz w:val="18"/>
          <w:szCs w:val="20"/>
          <w:lang w:bidi="zh-TW"/>
        </w:rPr>
        <w:t>：</w:t>
      </w:r>
      <w:r w:rsidRPr="00DC0188">
        <w:rPr>
          <w:rFonts w:asciiTheme="majorEastAsia" w:eastAsiaTheme="majorEastAsia" w:hAnsiTheme="majorEastAsia"/>
          <w:sz w:val="18"/>
          <w:szCs w:val="20"/>
          <w:lang w:bidi="zh-TW"/>
        </w:rPr>
        <w:t>70岁的苏格拉底升人天国。</w:t>
      </w:r>
    </w:p>
    <w:p w14:paraId="5276F54E" w14:textId="61EF8F2F" w:rsidR="002D4DAB" w:rsidRPr="00DC0188" w:rsidRDefault="00F555B3" w:rsidP="000F2697">
      <w:pPr>
        <w:ind w:firstLine="645"/>
        <w:rPr>
          <w:rFonts w:asciiTheme="majorEastAsia" w:eastAsiaTheme="majorEastAsia" w:hAnsiTheme="majorEastAsia"/>
          <w:sz w:val="18"/>
          <w:szCs w:val="20"/>
          <w:lang w:val="zh-TW" w:bidi="zh-TW"/>
        </w:rPr>
      </w:pPr>
      <w:r w:rsidRPr="00DC0188">
        <w:rPr>
          <w:rFonts w:asciiTheme="majorEastAsia" w:eastAsiaTheme="majorEastAsia" w:hAnsiTheme="majorEastAsia"/>
          <w:sz w:val="18"/>
          <w:szCs w:val="20"/>
          <w:lang w:bidi="zh-TW"/>
        </w:rPr>
        <w:t>苏格拉底之死成了一个永恒的话题。黑格尔这样评论道</w:t>
      </w:r>
      <w:r w:rsidR="00C242E9" w:rsidRPr="00DC0188">
        <w:rPr>
          <w:rFonts w:asciiTheme="majorEastAsia" w:eastAsiaTheme="majorEastAsia" w:hAnsiTheme="majorEastAsia"/>
          <w:sz w:val="18"/>
          <w:szCs w:val="20"/>
          <w:lang w:bidi="zh-TW"/>
        </w:rPr>
        <w:t>：</w:t>
      </w:r>
      <w:r w:rsidRPr="00DC0188">
        <w:rPr>
          <w:rFonts w:asciiTheme="majorEastAsia" w:eastAsiaTheme="majorEastAsia" w:hAnsiTheme="majorEastAsia"/>
          <w:sz w:val="18"/>
          <w:szCs w:val="20"/>
          <w:lang w:bidi="zh-TW"/>
        </w:rPr>
        <w:t>“雅典人民的精神本身，它的法制、它的整个生活，是建立在伦理上面，建立在宗教上面，建立在一种自在自为的、固定的、坚固的东西上面。苏格拉底现在把真理放在内在意识的决定里面</w:t>
      </w:r>
      <w:r w:rsidR="003E077F" w:rsidRPr="00DC0188">
        <w:rPr>
          <w:rFonts w:asciiTheme="majorEastAsia" w:eastAsiaTheme="majorEastAsia" w:hAnsiTheme="majorEastAsia"/>
          <w:sz w:val="18"/>
          <w:szCs w:val="20"/>
          <w:lang w:bidi="zh-TW"/>
        </w:rPr>
        <w:t>；</w:t>
      </w:r>
      <w:r w:rsidRPr="00DC0188">
        <w:rPr>
          <w:rFonts w:asciiTheme="majorEastAsia" w:eastAsiaTheme="majorEastAsia" w:hAnsiTheme="majorEastAsia"/>
          <w:sz w:val="18"/>
          <w:szCs w:val="20"/>
          <w:lang w:bidi="zh-TW"/>
        </w:rPr>
        <w:t>他拿这个原则教人，使这个原则进入生活之中。因此他与雅典人民所认为的公正和真理发生对立；因此他是有理由被控告的……我们可以发现他的命运与他所从事的职业，即教导他的同胞以善，是矛盾的。我们联系苏格拉底和他的人民的本质来看，就会认识到这种命运的必然性</w:t>
      </w:r>
      <w:r w:rsidR="003E077F" w:rsidRPr="00DC0188">
        <w:rPr>
          <w:rFonts w:asciiTheme="majorEastAsia" w:eastAsiaTheme="majorEastAsia" w:hAnsiTheme="majorEastAsia"/>
          <w:sz w:val="18"/>
          <w:szCs w:val="20"/>
          <w:lang w:bidi="zh-TW"/>
        </w:rPr>
        <w:t>；</w:t>
      </w:r>
      <w:r w:rsidRPr="00DC0188">
        <w:rPr>
          <w:rFonts w:asciiTheme="majorEastAsia" w:eastAsiaTheme="majorEastAsia" w:hAnsiTheme="majorEastAsia"/>
          <w:sz w:val="18"/>
          <w:szCs w:val="20"/>
          <w:lang w:bidi="zh-TW"/>
        </w:rPr>
        <w:t>我们在苏格拉底这里要讲的不是哲学体系，而是一个个人生活的历史。</w:t>
      </w:r>
      <w:r w:rsidRPr="00DC0188">
        <w:rPr>
          <w:rFonts w:asciiTheme="majorEastAsia" w:eastAsiaTheme="majorEastAsia" w:hAnsiTheme="majorEastAsia"/>
          <w:sz w:val="18"/>
          <w:szCs w:val="20"/>
          <w:lang w:bidi="en-US"/>
        </w:rPr>
        <w:t>”</w:t>
      </w:r>
      <w:r w:rsidRPr="00DC0188">
        <w:rPr>
          <w:rFonts w:asciiTheme="majorEastAsia" w:eastAsiaTheme="majorEastAsia" w:hAnsiTheme="majorEastAsia"/>
          <w:sz w:val="18"/>
          <w:szCs w:val="20"/>
          <w:lang w:bidi="zh-TW"/>
        </w:rPr>
        <w:t>苏格拉底要拿以自己的内在意识确立的原则与现存的道德和法律相对抗，从而引来了杀身之祸。那么，这种牺牲是值得的吗？黑格尔作了进一步的分析</w:t>
      </w:r>
      <w:r w:rsidR="00C242E9" w:rsidRPr="00DC0188">
        <w:rPr>
          <w:rFonts w:asciiTheme="majorEastAsia" w:eastAsiaTheme="majorEastAsia" w:hAnsiTheme="majorEastAsia"/>
          <w:sz w:val="18"/>
          <w:szCs w:val="20"/>
          <w:lang w:bidi="zh-TW"/>
        </w:rPr>
        <w:t>：</w:t>
      </w:r>
      <w:r w:rsidRPr="00DC0188">
        <w:rPr>
          <w:rFonts w:asciiTheme="majorEastAsia" w:eastAsiaTheme="majorEastAsia" w:hAnsiTheme="majorEastAsia"/>
          <w:sz w:val="18"/>
          <w:szCs w:val="20"/>
          <w:lang w:bidi="zh-TW"/>
        </w:rPr>
        <w:t>“苏格拉底伤害了他的人民的精神和伦理生活</w:t>
      </w:r>
      <w:r w:rsidR="003E077F" w:rsidRPr="00DC0188">
        <w:rPr>
          <w:rFonts w:asciiTheme="majorEastAsia" w:eastAsiaTheme="majorEastAsia" w:hAnsiTheme="majorEastAsia"/>
          <w:sz w:val="18"/>
          <w:szCs w:val="20"/>
          <w:lang w:bidi="zh-TW"/>
        </w:rPr>
        <w:t>；</w:t>
      </w:r>
      <w:r w:rsidRPr="00DC0188">
        <w:rPr>
          <w:rFonts w:asciiTheme="majorEastAsia" w:eastAsiaTheme="majorEastAsia" w:hAnsiTheme="majorEastAsia"/>
          <w:sz w:val="18"/>
          <w:szCs w:val="20"/>
          <w:lang w:bidi="zh-TW"/>
        </w:rPr>
        <w:t>这种损害性的作为受到了处罚。但是苏格拉底也正是一个英雄，他独立地拥有权利，拥有自我确信的精神的绝对权利，拥有自我决定的意识的绝对权利。……在刑罚中消灭的只是个人，并不是这个原则。……能够理解苏格拉底的并不是他的</w:t>
      </w:r>
      <w:r w:rsidR="002D4DAB" w:rsidRPr="00DC0188">
        <w:rPr>
          <w:rFonts w:asciiTheme="majorEastAsia" w:eastAsiaTheme="majorEastAsia" w:hAnsiTheme="majorEastAsia"/>
          <w:sz w:val="18"/>
          <w:szCs w:val="20"/>
          <w:lang w:val="zh-TW" w:bidi="zh-TW"/>
        </w:rPr>
        <w:t>同代人，而是后世人，因为后世人是超出于二者之上</w:t>
      </w:r>
      <w:r w:rsidR="002D4DAB" w:rsidRPr="00DC0188">
        <w:rPr>
          <w:rFonts w:asciiTheme="majorEastAsia" w:eastAsiaTheme="majorEastAsia" w:hAnsiTheme="majorEastAsia" w:hint="eastAsia"/>
          <w:sz w:val="18"/>
          <w:szCs w:val="20"/>
          <w:lang w:val="zh-TW" w:bidi="zh-TW"/>
        </w:rPr>
        <w:t>。”</w:t>
      </w:r>
    </w:p>
    <w:p w14:paraId="5A96D35E" w14:textId="38AD8A0D" w:rsidR="00F555B3" w:rsidRPr="000F2697" w:rsidRDefault="00F555B3" w:rsidP="000F2697">
      <w:pPr>
        <w:ind w:firstLine="645"/>
        <w:rPr>
          <w:rFonts w:ascii="华文楷体" w:eastAsia="华文楷体" w:hAnsi="华文楷体"/>
          <w:lang w:bidi="zh-TW"/>
        </w:rPr>
      </w:pPr>
    </w:p>
    <w:p w14:paraId="46EF5781" w14:textId="11077F14" w:rsidR="004464D2" w:rsidRPr="000F2697" w:rsidRDefault="007C31A7" w:rsidP="000F2697">
      <w:pPr>
        <w:ind w:firstLine="645"/>
        <w:rPr>
          <w:rFonts w:ascii="华文楷体" w:eastAsia="华文楷体" w:hAnsi="华文楷体"/>
          <w:lang w:bidi="zh-TW"/>
        </w:rPr>
      </w:pPr>
      <w:r w:rsidRPr="000F2697">
        <w:rPr>
          <w:rFonts w:ascii="华文楷体" w:eastAsia="华文楷体" w:hAnsi="华文楷体" w:hint="eastAsia"/>
          <w:lang w:bidi="zh-TW"/>
        </w:rPr>
        <w:t>（六）苏格拉底关于</w:t>
      </w:r>
      <w:r w:rsidR="00A51923" w:rsidRPr="000F2697">
        <w:rPr>
          <w:rFonts w:ascii="华文楷体" w:eastAsia="华文楷体" w:hAnsi="华文楷体" w:hint="eastAsia"/>
          <w:lang w:bidi="zh-TW"/>
        </w:rPr>
        <w:t>人生幸福的真义</w:t>
      </w:r>
    </w:p>
    <w:p w14:paraId="4BE9DB15" w14:textId="4643BEE3" w:rsidR="00603CC4" w:rsidRPr="000F2697" w:rsidRDefault="00A118A2" w:rsidP="000F2697">
      <w:pPr>
        <w:ind w:firstLine="645"/>
        <w:rPr>
          <w:rFonts w:ascii="华文楷体" w:eastAsia="华文楷体" w:hAnsi="华文楷体"/>
          <w:lang w:bidi="zh-TW"/>
        </w:rPr>
      </w:pPr>
      <w:r w:rsidRPr="000F2697">
        <w:rPr>
          <w:rFonts w:ascii="华文楷体" w:eastAsia="华文楷体" w:hAnsi="华文楷体" w:hint="eastAsia"/>
          <w:lang w:bidi="zh-TW"/>
        </w:rPr>
        <w:t>苏格拉底</w:t>
      </w:r>
      <w:r w:rsidR="00B4407C" w:rsidRPr="000F2697">
        <w:rPr>
          <w:rFonts w:ascii="华文楷体" w:eastAsia="华文楷体" w:hAnsi="华文楷体"/>
          <w:lang w:bidi="zh-TW"/>
        </w:rPr>
        <w:t>追求智慧，渴望幸福。</w:t>
      </w:r>
      <w:r w:rsidR="00113328" w:rsidRPr="000F2697">
        <w:rPr>
          <w:rFonts w:ascii="华文楷体" w:eastAsia="华文楷体" w:hAnsi="华文楷体"/>
          <w:lang w:bidi="zh-TW"/>
        </w:rPr>
        <w:t>他坚定地认为，幸福不在于拥有健康的体魄和无尽的财富，而在于得到心灵的充实与安宁。</w:t>
      </w:r>
      <w:r w:rsidR="00F2188D" w:rsidRPr="000F2697">
        <w:rPr>
          <w:rFonts w:ascii="华文楷体" w:eastAsia="华文楷体" w:hAnsi="华文楷体" w:hint="eastAsia"/>
          <w:lang w:bidi="zh-TW"/>
        </w:rPr>
        <w:t>他</w:t>
      </w:r>
      <w:r w:rsidR="00F2188D" w:rsidRPr="000F2697">
        <w:rPr>
          <w:rFonts w:ascii="华文楷体" w:eastAsia="华文楷体" w:hAnsi="华文楷体"/>
          <w:lang w:bidi="zh-TW"/>
        </w:rPr>
        <w:t>认为，幸福的生活源自于智慧。</w:t>
      </w:r>
      <w:r w:rsidR="00AC5FB0" w:rsidRPr="000F2697">
        <w:rPr>
          <w:rFonts w:ascii="华文楷体" w:eastAsia="华文楷体" w:hAnsi="华文楷体"/>
          <w:lang w:bidi="zh-TW"/>
        </w:rPr>
        <w:t>苏格拉底之所以极力主张以探究人事为主要任务，目的就在于通过这些</w:t>
      </w:r>
      <w:proofErr w:type="gramStart"/>
      <w:r w:rsidR="00AC5FB0" w:rsidRPr="000F2697">
        <w:rPr>
          <w:rFonts w:ascii="华文楷体" w:eastAsia="华文楷体" w:hAnsi="华文楷体"/>
          <w:lang w:bidi="zh-TW"/>
        </w:rPr>
        <w:t>探讨让</w:t>
      </w:r>
      <w:proofErr w:type="gramEnd"/>
      <w:r w:rsidR="00AC5FB0" w:rsidRPr="000F2697">
        <w:rPr>
          <w:rFonts w:ascii="华文楷体" w:eastAsia="华文楷体" w:hAnsi="华文楷体"/>
          <w:lang w:bidi="zh-TW"/>
        </w:rPr>
        <w:t>人们明白，人生到底应该追求什么以及如何获取真正的幸福。因此，苏格拉底的哲学从根本上说，是一种有</w:t>
      </w:r>
      <w:r w:rsidR="00603CC4" w:rsidRPr="000F2697">
        <w:rPr>
          <w:rFonts w:ascii="华文楷体" w:eastAsia="华文楷体" w:hAnsi="华文楷体"/>
          <w:lang w:bidi="zh-TW"/>
        </w:rPr>
        <w:t>着深切现实关怀的伦理学。在他看来，哲学是通往智慧和幸福的最佳途径。</w:t>
      </w:r>
    </w:p>
    <w:p w14:paraId="45B7B50E" w14:textId="65869DFA" w:rsidR="00E8604E" w:rsidRPr="000F2697" w:rsidRDefault="00E8604E" w:rsidP="000F2697">
      <w:pPr>
        <w:rPr>
          <w:rFonts w:ascii="华文楷体" w:eastAsia="华文楷体" w:hAnsi="华文楷体"/>
          <w:lang w:bidi="zh-TW"/>
        </w:rPr>
      </w:pPr>
      <w:r w:rsidRPr="000F2697">
        <w:rPr>
          <w:rFonts w:ascii="华文楷体" w:eastAsia="华文楷体" w:hAnsi="华文楷体"/>
          <w:lang w:bidi="zh-TW"/>
        </w:rPr>
        <w:t>苏格拉底认为，只有经历过</w:t>
      </w:r>
      <w:r w:rsidR="00603CC4" w:rsidRPr="000F2697">
        <w:rPr>
          <w:rFonts w:ascii="华文楷体" w:eastAsia="华文楷体" w:hAnsi="华文楷体"/>
          <w:lang w:bidi="zh-TW"/>
        </w:rPr>
        <w:t>考验的</w:t>
      </w:r>
      <w:r w:rsidR="00603CC4" w:rsidRPr="000F2697">
        <w:rPr>
          <w:rFonts w:ascii="华文楷体" w:eastAsia="华文楷体" w:hAnsi="华文楷体" w:hint="eastAsia"/>
          <w:lang w:bidi="zh-TW"/>
        </w:rPr>
        <w:t>、</w:t>
      </w:r>
      <w:r w:rsidR="00603CC4" w:rsidRPr="000F2697">
        <w:rPr>
          <w:rFonts w:ascii="华文楷体" w:eastAsia="华文楷体" w:hAnsi="华文楷体"/>
          <w:lang w:bidi="zh-TW"/>
        </w:rPr>
        <w:t>锻炼自己体魄</w:t>
      </w:r>
      <w:r w:rsidR="00603CC4" w:rsidRPr="000F2697">
        <w:rPr>
          <w:rFonts w:ascii="华文楷体" w:eastAsia="华文楷体" w:hAnsi="华文楷体" w:hint="eastAsia"/>
          <w:lang w:bidi="zh-TW"/>
        </w:rPr>
        <w:t>的</w:t>
      </w:r>
      <w:r w:rsidR="00603CC4" w:rsidRPr="000F2697">
        <w:rPr>
          <w:rFonts w:ascii="华文楷体" w:eastAsia="华文楷体" w:hAnsi="华文楷体"/>
          <w:lang w:bidi="zh-TW"/>
        </w:rPr>
        <w:t>、</w:t>
      </w:r>
      <w:proofErr w:type="gramStart"/>
      <w:r w:rsidR="00603CC4" w:rsidRPr="000F2697">
        <w:rPr>
          <w:rFonts w:ascii="华文楷体" w:eastAsia="华文楷体" w:hAnsi="华文楷体"/>
          <w:lang w:bidi="zh-TW"/>
        </w:rPr>
        <w:t>磨炼</w:t>
      </w:r>
      <w:proofErr w:type="gramEnd"/>
      <w:r w:rsidR="00603CC4" w:rsidRPr="000F2697">
        <w:rPr>
          <w:rFonts w:ascii="华文楷体" w:eastAsia="华文楷体" w:hAnsi="华文楷体"/>
          <w:lang w:bidi="zh-TW"/>
        </w:rPr>
        <w:t>自己意志</w:t>
      </w:r>
      <w:r w:rsidR="00603CC4" w:rsidRPr="000F2697">
        <w:rPr>
          <w:rFonts w:ascii="华文楷体" w:eastAsia="华文楷体" w:hAnsi="华文楷体" w:hint="eastAsia"/>
          <w:lang w:bidi="zh-TW"/>
        </w:rPr>
        <w:t>的</w:t>
      </w:r>
      <w:r w:rsidR="00603CC4" w:rsidRPr="000F2697">
        <w:rPr>
          <w:rFonts w:ascii="华文楷体" w:eastAsia="华文楷体" w:hAnsi="华文楷体"/>
          <w:lang w:bidi="zh-TW"/>
        </w:rPr>
        <w:t>、培养自己情操</w:t>
      </w:r>
      <w:r w:rsidR="00603CC4" w:rsidRPr="000F2697">
        <w:rPr>
          <w:rFonts w:ascii="华文楷体" w:eastAsia="华文楷体" w:hAnsi="华文楷体" w:hint="eastAsia"/>
          <w:lang w:bidi="zh-TW"/>
        </w:rPr>
        <w:t>的人，</w:t>
      </w:r>
      <w:r w:rsidRPr="000F2697">
        <w:rPr>
          <w:rFonts w:ascii="华文楷体" w:eastAsia="华文楷体" w:hAnsi="华文楷体"/>
          <w:lang w:bidi="zh-TW"/>
        </w:rPr>
        <w:t>才能真正成为一个对他人有用的人。</w:t>
      </w:r>
    </w:p>
    <w:p w14:paraId="1123345E" w14:textId="02ECD7F7" w:rsidR="00E8604E" w:rsidRPr="000F2697" w:rsidRDefault="00E8604E" w:rsidP="000F2697">
      <w:pPr>
        <w:rPr>
          <w:rFonts w:ascii="华文楷体" w:eastAsia="华文楷体" w:hAnsi="华文楷体"/>
          <w:lang w:bidi="zh-TW"/>
        </w:rPr>
      </w:pPr>
      <w:r w:rsidRPr="000F2697">
        <w:rPr>
          <w:rFonts w:ascii="华文楷体" w:eastAsia="华文楷体" w:hAnsi="华文楷体"/>
          <w:lang w:bidi="zh-TW"/>
        </w:rPr>
        <w:t>他说，当朋友或城邦有难时，能挺身而出的往往是那些能够忍受饥寒的人,而不是那些养尊处优的人，</w:t>
      </w:r>
    </w:p>
    <w:p w14:paraId="0E9CADDA" w14:textId="582E1AB4" w:rsidR="00E8604E" w:rsidRPr="000F2697" w:rsidRDefault="00603CC4" w:rsidP="000F2697">
      <w:pPr>
        <w:rPr>
          <w:rFonts w:ascii="华文楷体" w:eastAsia="华文楷体" w:hAnsi="华文楷体"/>
          <w:lang w:bidi="zh-TW"/>
        </w:rPr>
      </w:pPr>
      <w:r w:rsidRPr="000F2697">
        <w:rPr>
          <w:rFonts w:ascii="华文楷体" w:eastAsia="华文楷体" w:hAnsi="华文楷体" w:hint="eastAsia"/>
          <w:lang w:bidi="zh-TW"/>
        </w:rPr>
        <w:t>他</w:t>
      </w:r>
      <w:r w:rsidR="00E8604E" w:rsidRPr="000F2697">
        <w:rPr>
          <w:rFonts w:ascii="华文楷体" w:eastAsia="华文楷体" w:hAnsi="华文楷体"/>
          <w:lang w:bidi="zh-TW"/>
        </w:rPr>
        <w:t>认为，能够一无所求</w:t>
      </w:r>
      <w:proofErr w:type="gramStart"/>
      <w:r w:rsidR="00E8604E" w:rsidRPr="000F2697">
        <w:rPr>
          <w:rFonts w:ascii="华文楷体" w:eastAsia="华文楷体" w:hAnsi="华文楷体"/>
          <w:lang w:bidi="zh-TW"/>
        </w:rPr>
        <w:t>才是像</w:t>
      </w:r>
      <w:proofErr w:type="gramEnd"/>
      <w:r w:rsidR="00E8604E" w:rsidRPr="000F2697">
        <w:rPr>
          <w:rFonts w:ascii="华文楷体" w:eastAsia="华文楷体" w:hAnsi="华文楷体"/>
          <w:lang w:bidi="zh-TW"/>
        </w:rPr>
        <w:t>神仙一样，所需求的愈少也就会愈接近于神仙</w:t>
      </w:r>
      <w:r w:rsidR="003E077F" w:rsidRPr="000F2697">
        <w:rPr>
          <w:rFonts w:ascii="华文楷体" w:eastAsia="华文楷体" w:hAnsi="华文楷体"/>
          <w:lang w:bidi="zh-TW"/>
        </w:rPr>
        <w:t>；</w:t>
      </w:r>
      <w:r w:rsidR="00E8604E" w:rsidRPr="000F2697">
        <w:rPr>
          <w:rFonts w:ascii="华文楷体" w:eastAsia="华文楷体" w:hAnsi="华文楷体"/>
          <w:lang w:bidi="zh-TW"/>
        </w:rPr>
        <w:t>神性就是完善，愈接近于神性也就是愈接近于完善。</w:t>
      </w:r>
    </w:p>
    <w:p w14:paraId="653EBFF5" w14:textId="2A730E1A" w:rsidR="00A118A2" w:rsidRPr="000F2697" w:rsidRDefault="00A118A2" w:rsidP="000F2697">
      <w:pPr>
        <w:pStyle w:val="190"/>
        <w:shd w:val="clear" w:color="auto" w:fill="auto"/>
        <w:spacing w:line="240" w:lineRule="auto"/>
        <w:jc w:val="both"/>
        <w:rPr>
          <w:rFonts w:ascii="华文楷体" w:eastAsia="华文楷体" w:hAnsi="华文楷体" w:cstheme="minorBidi"/>
          <w:sz w:val="21"/>
          <w:szCs w:val="22"/>
          <w:lang w:bidi="zh-TW"/>
        </w:rPr>
      </w:pPr>
      <w:r w:rsidRPr="000F2697">
        <w:rPr>
          <w:rFonts w:ascii="华文楷体" w:eastAsia="华文楷体" w:hAnsi="华文楷体" w:cstheme="minorBidi"/>
          <w:sz w:val="21"/>
          <w:szCs w:val="22"/>
          <w:lang w:bidi="zh-TW"/>
        </w:rPr>
        <w:t>因此，在苏格拉底看来，幸福不在于欲望的满足，而在于清心寡欲、一无所求。没有欲望的生活才像神仙一样幸福。但是，要认识到这一点并在现实生活中加以</w:t>
      </w:r>
      <w:proofErr w:type="gramStart"/>
      <w:r w:rsidRPr="000F2697">
        <w:rPr>
          <w:rFonts w:ascii="华文楷体" w:eastAsia="华文楷体" w:hAnsi="华文楷体" w:cstheme="minorBidi"/>
          <w:sz w:val="21"/>
          <w:szCs w:val="22"/>
          <w:lang w:bidi="zh-TW"/>
        </w:rPr>
        <w:t>践行</w:t>
      </w:r>
      <w:proofErr w:type="gramEnd"/>
      <w:r w:rsidRPr="000F2697">
        <w:rPr>
          <w:rFonts w:ascii="华文楷体" w:eastAsia="华文楷体" w:hAnsi="华文楷体" w:cstheme="minorBidi"/>
          <w:sz w:val="21"/>
          <w:szCs w:val="22"/>
          <w:lang w:bidi="zh-TW"/>
        </w:rPr>
        <w:t>，对于每个人都是不容易的。一般人都免不了受到物质利益的诱惑，以至于千方百计地设法追求。而苏格拉底则清楚地认识到，正是这些追求，导致了人们的堕落，一切的事端由此而生。惟当人们都懂得了克制，才可望和谐地生活在一起，共同拥有幸福的生活。苏格拉底是一个言行一致的人。他追求幸福，而且得到了幸福。这种幸福不是物质上的富足，而是精神上的愉悦和满足。</w:t>
      </w:r>
    </w:p>
    <w:p w14:paraId="09A4FDA5" w14:textId="77777777" w:rsidR="004464D2" w:rsidRPr="000F2697" w:rsidRDefault="004464D2" w:rsidP="000F2697">
      <w:pPr>
        <w:ind w:firstLine="645"/>
        <w:rPr>
          <w:rFonts w:ascii="华文楷体" w:eastAsia="华文楷体" w:hAnsi="华文楷体"/>
          <w:lang w:bidi="zh-TW"/>
        </w:rPr>
      </w:pPr>
    </w:p>
    <w:p w14:paraId="2BC0E6D4" w14:textId="1114C206" w:rsidR="004464D2" w:rsidRPr="000F2697" w:rsidRDefault="00582215" w:rsidP="000F2697">
      <w:pPr>
        <w:ind w:firstLine="645"/>
        <w:rPr>
          <w:rFonts w:ascii="华文楷体" w:eastAsia="华文楷体" w:hAnsi="华文楷体"/>
          <w:lang w:bidi="zh-TW"/>
        </w:rPr>
      </w:pPr>
      <w:r w:rsidRPr="000F2697">
        <w:rPr>
          <w:rFonts w:ascii="华文楷体" w:eastAsia="华文楷体" w:hAnsi="华文楷体" w:hint="eastAsia"/>
          <w:lang w:bidi="zh-TW"/>
        </w:rPr>
        <w:t>苏格拉底总结：善的原则</w:t>
      </w:r>
    </w:p>
    <w:p w14:paraId="700D91C9" w14:textId="74D541CC" w:rsidR="00582215" w:rsidRPr="000F2697" w:rsidRDefault="002819BF" w:rsidP="000F2697">
      <w:pPr>
        <w:ind w:firstLine="645"/>
        <w:rPr>
          <w:rFonts w:ascii="华文楷体" w:eastAsia="华文楷体" w:hAnsi="华文楷体"/>
          <w:lang w:bidi="zh-TW"/>
        </w:rPr>
      </w:pPr>
      <w:r w:rsidRPr="000F2697">
        <w:rPr>
          <w:rFonts w:ascii="华文楷体" w:eastAsia="华文楷体" w:hAnsi="华文楷体"/>
          <w:lang w:bidi="zh-TW"/>
        </w:rPr>
        <w:t>苏格拉底“善的原则”是他对“理性原则”的展开和深化</w:t>
      </w:r>
      <w:r w:rsidR="00EE7B0E" w:rsidRPr="000F2697">
        <w:rPr>
          <w:rFonts w:ascii="华文楷体" w:eastAsia="华文楷体" w:hAnsi="华文楷体"/>
          <w:lang w:bidi="zh-TW"/>
        </w:rPr>
        <w:t>。</w:t>
      </w:r>
      <w:r w:rsidRPr="000F2697">
        <w:rPr>
          <w:rFonts w:ascii="华文楷体" w:eastAsia="华文楷体" w:hAnsi="华文楷体"/>
          <w:lang w:bidi="zh-TW"/>
        </w:rPr>
        <w:t>在“认识你自己”的理性原则中,苏格拉底强调,人必须首先承认自己的无知,自知无知乃一切真知之始。然后,他又通过灵魂、理念和回忆给人指出了由“无知”到“知”的途径。在苏格拉底看来,这“知”绝不是纯粹的“知”</w:t>
      </w:r>
      <w:r w:rsidR="001808FE" w:rsidRPr="000F2697">
        <w:rPr>
          <w:rFonts w:ascii="华文楷体" w:eastAsia="华文楷体" w:hAnsi="华文楷体"/>
          <w:lang w:bidi="zh-TW"/>
        </w:rPr>
        <w:t>（</w:t>
      </w:r>
      <w:r w:rsidRPr="000F2697">
        <w:rPr>
          <w:rFonts w:ascii="华文楷体" w:eastAsia="华文楷体" w:hAnsi="华文楷体"/>
          <w:lang w:bidi="zh-TW"/>
        </w:rPr>
        <w:t>即关于自然的认识</w:t>
      </w:r>
      <w:r w:rsidR="001808FE" w:rsidRPr="000F2697">
        <w:rPr>
          <w:rFonts w:ascii="华文楷体" w:eastAsia="华文楷体" w:hAnsi="华文楷体"/>
          <w:lang w:bidi="zh-TW"/>
        </w:rPr>
        <w:t>）</w:t>
      </w:r>
      <w:r w:rsidRPr="000F2697">
        <w:rPr>
          <w:rFonts w:ascii="华文楷体" w:eastAsia="华文楷体" w:hAnsi="华文楷体"/>
          <w:lang w:bidi="zh-TW"/>
        </w:rPr>
        <w:t>,而是同人的“行尸</w:t>
      </w:r>
      <w:r w:rsidR="001808FE" w:rsidRPr="000F2697">
        <w:rPr>
          <w:rFonts w:ascii="华文楷体" w:eastAsia="华文楷体" w:hAnsi="华文楷体"/>
          <w:lang w:bidi="zh-TW"/>
        </w:rPr>
        <w:t>（</w:t>
      </w:r>
      <w:r w:rsidRPr="000F2697">
        <w:rPr>
          <w:rFonts w:ascii="华文楷体" w:eastAsia="华文楷体" w:hAnsi="华文楷体"/>
          <w:lang w:bidi="zh-TW"/>
        </w:rPr>
        <w:t>即德行</w:t>
      </w:r>
      <w:r w:rsidR="001808FE" w:rsidRPr="000F2697">
        <w:rPr>
          <w:rFonts w:ascii="华文楷体" w:eastAsia="华文楷体" w:hAnsi="华文楷体"/>
          <w:lang w:bidi="zh-TW"/>
        </w:rPr>
        <w:t>）</w:t>
      </w:r>
      <w:r w:rsidRPr="000F2697">
        <w:rPr>
          <w:rFonts w:ascii="华文楷体" w:eastAsia="华文楷体" w:hAnsi="华文楷体"/>
          <w:lang w:bidi="zh-TW"/>
        </w:rPr>
        <w:t>相统一的</w:t>
      </w:r>
      <w:r w:rsidR="00EE7B0E" w:rsidRPr="000F2697">
        <w:rPr>
          <w:rFonts w:ascii="华文楷体" w:eastAsia="华文楷体" w:hAnsi="华文楷体"/>
          <w:lang w:bidi="zh-TW"/>
        </w:rPr>
        <w:t>。</w:t>
      </w:r>
      <w:r w:rsidRPr="000F2697">
        <w:rPr>
          <w:rFonts w:ascii="华文楷体" w:eastAsia="华文楷体" w:hAnsi="华文楷体"/>
          <w:lang w:bidi="zh-TW"/>
        </w:rPr>
        <w:t>因为纯粹的“知”是不可能有的</w:t>
      </w:r>
      <w:r w:rsidR="00EE7B0E" w:rsidRPr="000F2697">
        <w:rPr>
          <w:rFonts w:ascii="华文楷体" w:eastAsia="华文楷体" w:hAnsi="华文楷体"/>
          <w:lang w:bidi="zh-TW"/>
        </w:rPr>
        <w:t>。</w:t>
      </w:r>
      <w:r w:rsidRPr="000F2697">
        <w:rPr>
          <w:rFonts w:ascii="华文楷体" w:eastAsia="华文楷体" w:hAnsi="华文楷体"/>
          <w:lang w:bidi="zh-TW"/>
        </w:rPr>
        <w:t>这样,他就将“认识你自己”的理性原则进一步展开,升华为“知识与德行相统一”的善的原则。</w:t>
      </w:r>
    </w:p>
    <w:p w14:paraId="337D583F" w14:textId="089889E9" w:rsidR="004464D2" w:rsidRPr="000F2697" w:rsidRDefault="002819BF" w:rsidP="000F2697">
      <w:pPr>
        <w:ind w:firstLine="645"/>
        <w:rPr>
          <w:rFonts w:ascii="华文楷体" w:eastAsia="华文楷体" w:hAnsi="华文楷体"/>
          <w:lang w:bidi="zh-TW"/>
        </w:rPr>
      </w:pPr>
      <w:r w:rsidRPr="000F2697">
        <w:rPr>
          <w:rFonts w:ascii="华文楷体" w:eastAsia="华文楷体" w:hAnsi="华文楷体"/>
          <w:lang w:bidi="zh-TW"/>
        </w:rPr>
        <w:t>一、伦理学的科学化</w:t>
      </w:r>
      <w:r w:rsidR="00C242E9" w:rsidRPr="000F2697">
        <w:rPr>
          <w:rFonts w:ascii="华文楷体" w:eastAsia="华文楷体" w:hAnsi="华文楷体"/>
          <w:lang w:bidi="zh-TW"/>
        </w:rPr>
        <w:t>：</w:t>
      </w:r>
      <w:r w:rsidRPr="000F2697">
        <w:rPr>
          <w:rFonts w:ascii="华文楷体" w:eastAsia="华文楷体" w:hAnsi="华文楷体"/>
          <w:lang w:bidi="zh-TW"/>
        </w:rPr>
        <w:t>知和行的结合</w:t>
      </w:r>
    </w:p>
    <w:p w14:paraId="5FE4D3A6" w14:textId="20D72CA4" w:rsidR="004464D2" w:rsidRPr="000F2697" w:rsidRDefault="002819BF" w:rsidP="000F2697">
      <w:pPr>
        <w:ind w:firstLine="645"/>
        <w:rPr>
          <w:rFonts w:ascii="华文楷体" w:eastAsia="华文楷体" w:hAnsi="华文楷体"/>
          <w:lang w:bidi="zh-TW"/>
        </w:rPr>
      </w:pPr>
      <w:r w:rsidRPr="000F2697">
        <w:rPr>
          <w:rFonts w:ascii="华文楷体" w:eastAsia="华文楷体" w:hAnsi="华文楷体"/>
          <w:lang w:bidi="zh-TW"/>
        </w:rPr>
        <w:t>苏格拉底所关心的,也是他那个时代所要求的,不是自然而是人事。据此,他通过理性原则对科学进行了规定,强调“科学的基本性质是概念的思维”,“就形式而言,科学是概念结构,就其内容而言,科学是伦理学</w:t>
      </w:r>
      <w:r w:rsidR="00EE7B0E" w:rsidRPr="000F2697">
        <w:rPr>
          <w:rFonts w:ascii="华文楷体" w:eastAsia="华文楷体" w:hAnsi="华文楷体"/>
          <w:lang w:bidi="zh-TW"/>
        </w:rPr>
        <w:t>。</w:t>
      </w:r>
      <w:r w:rsidRPr="000F2697">
        <w:rPr>
          <w:rFonts w:ascii="华文楷体" w:eastAsia="华文楷体" w:hAnsi="华文楷体"/>
          <w:lang w:bidi="zh-TW"/>
        </w:rPr>
        <w:t>”因为科学“只有在实践生活领域中”才能完成它的任务</w:t>
      </w:r>
      <w:r w:rsidR="00D04CCD" w:rsidRPr="000F2697">
        <w:rPr>
          <w:rFonts w:ascii="华文楷体" w:eastAsia="华文楷体" w:hAnsi="华文楷体" w:hint="eastAsia"/>
          <w:lang w:bidi="zh-TW"/>
        </w:rPr>
        <w:t>。</w:t>
      </w:r>
      <w:r w:rsidR="00D04CCD" w:rsidRPr="000F2697">
        <w:rPr>
          <w:rFonts w:ascii="华文楷体" w:eastAsia="华文楷体" w:hAnsi="华文楷体"/>
          <w:lang w:bidi="zh-TW"/>
        </w:rPr>
        <w:t>这样,苏格拉底就把他自己哲学研究的目的和对象彻底地同早期自然哲学家区别了开来</w:t>
      </w:r>
      <w:r w:rsidR="00EE7B0E" w:rsidRPr="000F2697">
        <w:rPr>
          <w:rFonts w:ascii="华文楷体" w:eastAsia="华文楷体" w:hAnsi="华文楷体"/>
          <w:lang w:bidi="zh-TW"/>
        </w:rPr>
        <w:t>。</w:t>
      </w:r>
      <w:r w:rsidR="00D04CCD" w:rsidRPr="000F2697">
        <w:rPr>
          <w:rFonts w:ascii="华文楷体" w:eastAsia="华文楷体" w:hAnsi="华文楷体"/>
          <w:lang w:bidi="zh-TW"/>
        </w:rPr>
        <w:t>苏格拉底的这一哲学转向,无疑是对传统哲学的挑战,也是对当时现存的伦理法律制度的挑战</w:t>
      </w:r>
      <w:r w:rsidR="00A8201C" w:rsidRPr="000F2697">
        <w:rPr>
          <w:rFonts w:ascii="华文楷体" w:eastAsia="华文楷体" w:hAnsi="华文楷体" w:hint="eastAsia"/>
          <w:lang w:bidi="zh-TW"/>
        </w:rPr>
        <w:t>。</w:t>
      </w:r>
      <w:r w:rsidR="00FD48D1" w:rsidRPr="000F2697">
        <w:rPr>
          <w:rFonts w:ascii="华文楷体" w:eastAsia="华文楷体" w:hAnsi="华文楷体"/>
          <w:lang w:bidi="zh-TW"/>
        </w:rPr>
        <w:t>普遍的精神在实际生活中失去了其绝对性,人们便只能到自己的意识中去寻找。苏格拉底正是带着这种感情去唤醒别人的伦理意识,使人意识到在自己的思想中便拥有真和善,亦即拥有认识真理和产生道德行为的潜在能力。苏格拉底强调,人的灵魂已先在地拥有事物的理念和善的理念,人对事物的认识和对美</w:t>
      </w:r>
      <w:r w:rsidR="00253FE1" w:rsidRPr="000F2697">
        <w:rPr>
          <w:rFonts w:ascii="华文楷体" w:eastAsia="华文楷体" w:hAnsi="华文楷体"/>
          <w:lang w:bidi="zh-TW"/>
        </w:rPr>
        <w:t>德的追求,就是对事物的理念和善的理念的认识,而这种认识在本质上是回忆</w:t>
      </w:r>
      <w:r w:rsidR="00EE7B0E" w:rsidRPr="000F2697">
        <w:rPr>
          <w:rFonts w:ascii="华文楷体" w:eastAsia="华文楷体" w:hAnsi="华文楷体"/>
          <w:lang w:bidi="zh-TW"/>
        </w:rPr>
        <w:t>。</w:t>
      </w:r>
      <w:r w:rsidR="00253FE1" w:rsidRPr="000F2697">
        <w:rPr>
          <w:rFonts w:ascii="华文楷体" w:eastAsia="华文楷体" w:hAnsi="华文楷体"/>
          <w:lang w:bidi="zh-TW"/>
        </w:rPr>
        <w:t>由此,苏格拉底便把知识和行为</w:t>
      </w:r>
      <w:r w:rsidR="001808FE" w:rsidRPr="000F2697">
        <w:rPr>
          <w:rFonts w:ascii="华文楷体" w:eastAsia="华文楷体" w:hAnsi="华文楷体"/>
          <w:lang w:bidi="zh-TW"/>
        </w:rPr>
        <w:t>（</w:t>
      </w:r>
      <w:r w:rsidR="00253FE1" w:rsidRPr="000F2697">
        <w:rPr>
          <w:rFonts w:ascii="华文楷体" w:eastAsia="华文楷体" w:hAnsi="华文楷体"/>
          <w:lang w:bidi="zh-TW"/>
        </w:rPr>
        <w:t>德行</w:t>
      </w:r>
      <w:r w:rsidR="001808FE" w:rsidRPr="000F2697">
        <w:rPr>
          <w:rFonts w:ascii="华文楷体" w:eastAsia="华文楷体" w:hAnsi="华文楷体"/>
          <w:lang w:bidi="zh-TW"/>
        </w:rPr>
        <w:t>）</w:t>
      </w:r>
      <w:r w:rsidR="00253FE1" w:rsidRPr="000F2697">
        <w:rPr>
          <w:rFonts w:ascii="华文楷体" w:eastAsia="华文楷体" w:hAnsi="华文楷体"/>
          <w:lang w:bidi="zh-TW"/>
        </w:rPr>
        <w:t>统一在善的理念之下了</w:t>
      </w:r>
      <w:r w:rsidR="00C242E9" w:rsidRPr="000F2697">
        <w:rPr>
          <w:rFonts w:ascii="华文楷体" w:eastAsia="华文楷体" w:hAnsi="华文楷体"/>
          <w:lang w:bidi="zh-TW"/>
        </w:rPr>
        <w:t>：</w:t>
      </w:r>
      <w:r w:rsidR="00253FE1" w:rsidRPr="000F2697">
        <w:rPr>
          <w:rFonts w:ascii="华文楷体" w:eastAsia="华文楷体" w:hAnsi="华文楷体"/>
          <w:lang w:bidi="zh-TW"/>
        </w:rPr>
        <w:t>知识就是对善的理念的认识,而德行则是对善的理念的追求,认识和追求是统一的。</w:t>
      </w:r>
    </w:p>
    <w:p w14:paraId="38A87C0E" w14:textId="6A0330D6" w:rsidR="004464D2" w:rsidRPr="000F2697" w:rsidRDefault="00253FE1" w:rsidP="000F2697">
      <w:pPr>
        <w:ind w:firstLine="645"/>
        <w:rPr>
          <w:rFonts w:ascii="华文楷体" w:eastAsia="华文楷体" w:hAnsi="华文楷体"/>
          <w:lang w:bidi="zh-TW"/>
        </w:rPr>
      </w:pPr>
      <w:r w:rsidRPr="000F2697">
        <w:rPr>
          <w:rFonts w:ascii="华文楷体" w:eastAsia="华文楷体" w:hAnsi="华文楷体"/>
          <w:lang w:bidi="zh-TW"/>
        </w:rPr>
        <w:t>由于这种统一,苏格拉底一方面把自在的道德提高到知识的水平,使伦理学科学化</w:t>
      </w:r>
      <w:r w:rsidRPr="000F2697">
        <w:rPr>
          <w:rFonts w:ascii="华文楷体" w:eastAsia="华文楷体" w:hAnsi="华文楷体" w:hint="eastAsia"/>
          <w:lang w:bidi="zh-TW"/>
        </w:rPr>
        <w:t>；</w:t>
      </w:r>
      <w:r w:rsidR="00B50B56" w:rsidRPr="000F2697">
        <w:rPr>
          <w:rFonts w:ascii="华文楷体" w:eastAsia="华文楷体" w:hAnsi="华文楷体"/>
          <w:lang w:bidi="zh-TW"/>
        </w:rPr>
        <w:t>另一方面又把知识推广到社会的范围,使知识人化、社会化</w:t>
      </w:r>
      <w:r w:rsidR="001808FE" w:rsidRPr="000F2697">
        <w:rPr>
          <w:rFonts w:ascii="华文楷体" w:eastAsia="华文楷体" w:hAnsi="华文楷体"/>
          <w:lang w:bidi="zh-TW"/>
        </w:rPr>
        <w:t>（</w:t>
      </w:r>
      <w:r w:rsidR="00B50B56" w:rsidRPr="000F2697">
        <w:rPr>
          <w:rFonts w:ascii="华文楷体" w:eastAsia="华文楷体" w:hAnsi="华文楷体"/>
          <w:lang w:bidi="zh-TW"/>
        </w:rPr>
        <w:t>知识不再是自然哲学家们那里的由于对自然的惊异为知识而知识,而必须为人的生活实践、社会实践服务</w:t>
      </w:r>
      <w:r w:rsidR="001808FE" w:rsidRPr="000F2697">
        <w:rPr>
          <w:rFonts w:ascii="华文楷体" w:eastAsia="华文楷体" w:hAnsi="华文楷体"/>
          <w:lang w:bidi="zh-TW"/>
        </w:rPr>
        <w:t>）</w:t>
      </w:r>
      <w:r w:rsidR="00B50B56" w:rsidRPr="000F2697">
        <w:rPr>
          <w:rFonts w:ascii="华文楷体" w:eastAsia="华文楷体" w:hAnsi="华文楷体"/>
          <w:lang w:bidi="zh-TW"/>
        </w:rPr>
        <w:t>。知和行,认识和行动,知识和德行,不再是自在的、分裂的,而是自为的、有机统一的。这就是苏格拉底科学化的伦理学的含义和根本内容</w:t>
      </w:r>
      <w:r w:rsidR="00B50B56" w:rsidRPr="000F2697">
        <w:rPr>
          <w:rFonts w:ascii="华文楷体" w:eastAsia="华文楷体" w:hAnsi="华文楷体" w:hint="eastAsia"/>
          <w:lang w:bidi="zh-TW"/>
        </w:rPr>
        <w:t>。</w:t>
      </w:r>
    </w:p>
    <w:p w14:paraId="22FF4B43" w14:textId="7DD2853B" w:rsidR="00B50B56" w:rsidRPr="000F2697" w:rsidRDefault="00B50B56" w:rsidP="000F2697">
      <w:pPr>
        <w:ind w:firstLine="645"/>
        <w:rPr>
          <w:rFonts w:ascii="华文楷体" w:eastAsia="华文楷体" w:hAnsi="华文楷体"/>
          <w:lang w:bidi="zh-TW"/>
        </w:rPr>
      </w:pPr>
      <w:r w:rsidRPr="000F2697">
        <w:rPr>
          <w:rFonts w:ascii="华文楷体" w:eastAsia="华文楷体" w:hAnsi="华文楷体"/>
          <w:lang w:bidi="zh-TW"/>
        </w:rPr>
        <w:t>二、德行即知识</w:t>
      </w:r>
      <w:r w:rsidR="00C242E9" w:rsidRPr="000F2697">
        <w:rPr>
          <w:rFonts w:ascii="华文楷体" w:eastAsia="华文楷体" w:hAnsi="华文楷体"/>
          <w:lang w:bidi="zh-TW"/>
        </w:rPr>
        <w:t>：</w:t>
      </w:r>
      <w:r w:rsidRPr="000F2697">
        <w:rPr>
          <w:rFonts w:ascii="华文楷体" w:eastAsia="华文楷体" w:hAnsi="华文楷体"/>
          <w:lang w:bidi="zh-TW"/>
        </w:rPr>
        <w:t>无知即恶</w:t>
      </w:r>
    </w:p>
    <w:p w14:paraId="09125649" w14:textId="1FDBD996" w:rsidR="004464D2" w:rsidRPr="000F2697" w:rsidRDefault="00F76B02" w:rsidP="000F2697">
      <w:pPr>
        <w:ind w:firstLine="645"/>
        <w:rPr>
          <w:rFonts w:ascii="华文楷体" w:eastAsia="华文楷体" w:hAnsi="华文楷体"/>
          <w:lang w:bidi="zh-TW"/>
        </w:rPr>
      </w:pPr>
      <w:r w:rsidRPr="000F2697">
        <w:rPr>
          <w:rFonts w:ascii="华文楷体" w:eastAsia="华文楷体" w:hAnsi="华文楷体"/>
          <w:lang w:bidi="zh-TW"/>
        </w:rPr>
        <w:t>苏格拉底“知识与德行相统一”的善的原则,包含着两个既互相联系又相互区别的方面,即</w:t>
      </w:r>
      <w:r w:rsidR="00C242E9" w:rsidRPr="000F2697">
        <w:rPr>
          <w:rFonts w:ascii="华文楷体" w:eastAsia="华文楷体" w:hAnsi="华文楷体"/>
          <w:lang w:bidi="zh-TW"/>
        </w:rPr>
        <w:t>：</w:t>
      </w:r>
      <w:r w:rsidRPr="000F2697">
        <w:rPr>
          <w:rFonts w:ascii="华文楷体" w:eastAsia="华文楷体" w:hAnsi="华文楷体"/>
          <w:lang w:bidi="zh-TW"/>
        </w:rPr>
        <w:t>“德行即知识”和“知识即德行”。“德行”一词,不仅是品德意义上的,而且是功能意义上的,如禾</w:t>
      </w:r>
      <w:proofErr w:type="gramStart"/>
      <w:r w:rsidRPr="000F2697">
        <w:rPr>
          <w:rFonts w:ascii="华文楷体" w:eastAsia="华文楷体" w:hAnsi="华文楷体"/>
          <w:lang w:bidi="zh-TW"/>
        </w:rPr>
        <w:t>匠</w:t>
      </w:r>
      <w:proofErr w:type="gramEnd"/>
      <w:r w:rsidRPr="000F2697">
        <w:rPr>
          <w:rFonts w:ascii="华文楷体" w:eastAsia="华文楷体" w:hAnsi="华文楷体"/>
          <w:lang w:bidi="zh-TW"/>
        </w:rPr>
        <w:t>能做好本职工作,就是有德行</w:t>
      </w:r>
      <w:r w:rsidR="00EE7B0E" w:rsidRPr="000F2697">
        <w:rPr>
          <w:rFonts w:ascii="华文楷体" w:eastAsia="华文楷体" w:hAnsi="华文楷体"/>
          <w:lang w:bidi="zh-TW"/>
        </w:rPr>
        <w:t>。</w:t>
      </w:r>
      <w:r w:rsidRPr="000F2697">
        <w:rPr>
          <w:rFonts w:ascii="华文楷体" w:eastAsia="华文楷体" w:hAnsi="华文楷体"/>
          <w:lang w:bidi="zh-TW"/>
        </w:rPr>
        <w:t>在苏格拉底那里,“德行”常与“能力”大同小异,德行既是作为主体的人的某种品德,、又是人对客体的某种“属性”的把握,人对这种属性的掌握</w:t>
      </w:r>
      <w:r w:rsidR="001808FE" w:rsidRPr="000F2697">
        <w:rPr>
          <w:rFonts w:ascii="华文楷体" w:eastAsia="华文楷体" w:hAnsi="华文楷体"/>
          <w:lang w:bidi="zh-TW"/>
        </w:rPr>
        <w:t>（</w:t>
      </w:r>
      <w:r w:rsidRPr="000F2697">
        <w:rPr>
          <w:rFonts w:ascii="华文楷体" w:eastAsia="华文楷体" w:hAnsi="华文楷体"/>
          <w:lang w:bidi="zh-TW"/>
        </w:rPr>
        <w:t>即客体的人化</w:t>
      </w:r>
      <w:r w:rsidR="001808FE" w:rsidRPr="000F2697">
        <w:rPr>
          <w:rFonts w:ascii="华文楷体" w:eastAsia="华文楷体" w:hAnsi="华文楷体"/>
          <w:lang w:bidi="zh-TW"/>
        </w:rPr>
        <w:t>）</w:t>
      </w:r>
      <w:r w:rsidRPr="000F2697">
        <w:rPr>
          <w:rFonts w:ascii="华文楷体" w:eastAsia="华文楷体" w:hAnsi="华文楷体"/>
          <w:lang w:bidi="zh-TW"/>
        </w:rPr>
        <w:t>就是一种知识</w:t>
      </w:r>
      <w:r w:rsidR="00EE7B0E" w:rsidRPr="000F2697">
        <w:rPr>
          <w:rFonts w:ascii="华文楷体" w:eastAsia="华文楷体" w:hAnsi="华文楷体"/>
          <w:lang w:bidi="zh-TW"/>
        </w:rPr>
        <w:t>。</w:t>
      </w:r>
      <w:r w:rsidRPr="000F2697">
        <w:rPr>
          <w:rFonts w:ascii="华文楷体" w:eastAsia="华文楷体" w:hAnsi="华文楷体"/>
          <w:lang w:bidi="zh-TW"/>
        </w:rPr>
        <w:t>这就是“德行即知识”的原来含义</w:t>
      </w:r>
      <w:r w:rsidRPr="000F2697">
        <w:rPr>
          <w:rFonts w:ascii="华文楷体" w:eastAsia="华文楷体" w:hAnsi="华文楷体" w:hint="eastAsia"/>
          <w:lang w:bidi="zh-TW"/>
        </w:rPr>
        <w:t>。</w:t>
      </w:r>
    </w:p>
    <w:p w14:paraId="6F6902E0" w14:textId="6D25AB79" w:rsidR="00542972" w:rsidRPr="000F2697" w:rsidRDefault="00542972" w:rsidP="000F2697">
      <w:pPr>
        <w:ind w:firstLine="645"/>
        <w:rPr>
          <w:rFonts w:ascii="华文楷体" w:eastAsia="华文楷体" w:hAnsi="华文楷体"/>
          <w:lang w:bidi="zh-TW"/>
        </w:rPr>
      </w:pPr>
      <w:r w:rsidRPr="000F2697">
        <w:rPr>
          <w:rFonts w:ascii="华文楷体" w:eastAsia="华文楷体" w:hAnsi="华文楷体"/>
          <w:lang w:bidi="zh-TW"/>
        </w:rPr>
        <w:t>苏格拉底很清楚,他那个时代具有决定意义的因素乃是,知识和科学已经取得了实践的、政治的和社会的意义。他通过理性原则,批判了智者派的相对主义,并进而提出了估价人及其行为的客观标准</w:t>
      </w:r>
      <w:r w:rsidR="00C242E9" w:rsidRPr="000F2697">
        <w:rPr>
          <w:rFonts w:ascii="华文楷体" w:eastAsia="华文楷体" w:hAnsi="华文楷体"/>
          <w:lang w:bidi="zh-TW"/>
        </w:rPr>
        <w:t>：</w:t>
      </w:r>
      <w:r w:rsidRPr="000F2697">
        <w:rPr>
          <w:rFonts w:ascii="华文楷体" w:eastAsia="华文楷体" w:hAnsi="华文楷体"/>
          <w:lang w:bidi="zh-TW"/>
        </w:rPr>
        <w:t>人的才能</w:t>
      </w:r>
      <w:r w:rsidR="001808FE" w:rsidRPr="000F2697">
        <w:rPr>
          <w:rFonts w:ascii="华文楷体" w:eastAsia="华文楷体" w:hAnsi="华文楷体"/>
          <w:lang w:bidi="zh-TW"/>
        </w:rPr>
        <w:t>（</w:t>
      </w:r>
      <w:r w:rsidRPr="000F2697">
        <w:rPr>
          <w:rFonts w:ascii="华文楷体" w:eastAsia="华文楷体" w:hAnsi="华文楷体"/>
          <w:lang w:bidi="zh-TW"/>
        </w:rPr>
        <w:t>德行</w:t>
      </w:r>
      <w:r w:rsidR="001808FE" w:rsidRPr="000F2697">
        <w:rPr>
          <w:rFonts w:ascii="华文楷体" w:eastAsia="华文楷体" w:hAnsi="华文楷体"/>
          <w:lang w:bidi="zh-TW"/>
        </w:rPr>
        <w:t>）</w:t>
      </w:r>
      <w:r w:rsidRPr="000F2697">
        <w:rPr>
          <w:rFonts w:ascii="华文楷体" w:eastAsia="华文楷体" w:hAnsi="华文楷体"/>
          <w:lang w:bidi="zh-TW"/>
        </w:rPr>
        <w:t>在于他的洞见</w:t>
      </w:r>
      <w:r w:rsidR="001808FE" w:rsidRPr="000F2697">
        <w:rPr>
          <w:rFonts w:ascii="华文楷体" w:eastAsia="华文楷体" w:hAnsi="华文楷体"/>
          <w:lang w:bidi="zh-TW"/>
        </w:rPr>
        <w:t>（</w:t>
      </w:r>
      <w:r w:rsidRPr="000F2697">
        <w:rPr>
          <w:rFonts w:ascii="华文楷体" w:eastAsia="华文楷体" w:hAnsi="华文楷体"/>
          <w:lang w:bidi="zh-TW"/>
        </w:rPr>
        <w:t>知识</w:t>
      </w:r>
      <w:r w:rsidR="001808FE" w:rsidRPr="000F2697">
        <w:rPr>
          <w:rFonts w:ascii="华文楷体" w:eastAsia="华文楷体" w:hAnsi="华文楷体"/>
          <w:lang w:bidi="zh-TW"/>
        </w:rPr>
        <w:t>）</w:t>
      </w:r>
      <w:r w:rsidR="00EE7B0E" w:rsidRPr="000F2697">
        <w:rPr>
          <w:rFonts w:ascii="华文楷体" w:eastAsia="华文楷体" w:hAnsi="华文楷体"/>
          <w:lang w:bidi="zh-TW"/>
        </w:rPr>
        <w:t>。</w:t>
      </w:r>
      <w:r w:rsidR="00F879B8" w:rsidRPr="000F2697">
        <w:rPr>
          <w:rFonts w:ascii="华文楷体" w:eastAsia="华文楷体" w:hAnsi="华文楷体"/>
          <w:lang w:bidi="zh-TW"/>
        </w:rPr>
        <w:t>一个人只有对事物、对自己有正确的认识,才能够行为正确</w:t>
      </w:r>
      <w:r w:rsidR="00B26A9B" w:rsidRPr="000F2697">
        <w:rPr>
          <w:rFonts w:ascii="华文楷体" w:eastAsia="华文楷体" w:hAnsi="华文楷体" w:hint="eastAsia"/>
          <w:lang w:bidi="zh-TW"/>
        </w:rPr>
        <w:t>。</w:t>
      </w:r>
    </w:p>
    <w:p w14:paraId="632C0940" w14:textId="0435701B" w:rsidR="006B2466" w:rsidRPr="000F2697" w:rsidRDefault="00B26A9B" w:rsidP="000F2697">
      <w:pPr>
        <w:ind w:firstLine="645"/>
        <w:rPr>
          <w:rFonts w:ascii="华文楷体" w:eastAsia="华文楷体" w:hAnsi="华文楷体"/>
          <w:lang w:bidi="zh-TW"/>
        </w:rPr>
      </w:pPr>
      <w:r w:rsidRPr="000F2697">
        <w:rPr>
          <w:rFonts w:ascii="华文楷体" w:eastAsia="华文楷体" w:hAnsi="华文楷体"/>
          <w:lang w:bidi="zh-TW"/>
        </w:rPr>
        <w:t>那么,德行</w:t>
      </w:r>
      <w:r w:rsidR="00B14AC3" w:rsidRPr="000F2697">
        <w:rPr>
          <w:rFonts w:ascii="华文楷体" w:eastAsia="华文楷体" w:hAnsi="华文楷体" w:hint="eastAsia"/>
          <w:lang w:bidi="zh-TW"/>
        </w:rPr>
        <w:t>是</w:t>
      </w:r>
      <w:r w:rsidRPr="000F2697">
        <w:rPr>
          <w:rFonts w:ascii="华文楷体" w:eastAsia="华文楷体" w:hAnsi="华文楷体"/>
          <w:lang w:bidi="zh-TW"/>
        </w:rPr>
        <w:t>什么样的知识呢?苏格拉底认为,它首先是对与行为有关的事物的确切知识。</w:t>
      </w:r>
    </w:p>
    <w:p w14:paraId="23E22C8F" w14:textId="7DEC7600" w:rsidR="00B26A9B" w:rsidRPr="000F2697" w:rsidRDefault="006B2466" w:rsidP="000F2697">
      <w:pPr>
        <w:ind w:firstLine="645"/>
        <w:rPr>
          <w:rFonts w:ascii="华文楷体" w:eastAsia="华文楷体" w:hAnsi="华文楷体"/>
          <w:lang w:bidi="zh-TW"/>
        </w:rPr>
      </w:pPr>
      <w:r w:rsidRPr="000F2697">
        <w:rPr>
          <w:rFonts w:ascii="华文楷体" w:eastAsia="华文楷体" w:hAnsi="华文楷体" w:hint="eastAsia"/>
          <w:lang w:bidi="zh-TW"/>
        </w:rPr>
        <w:t>一个</w:t>
      </w:r>
      <w:r w:rsidRPr="000F2697">
        <w:rPr>
          <w:rFonts w:ascii="华文楷体" w:eastAsia="华文楷体" w:hAnsi="华文楷体"/>
          <w:lang w:bidi="zh-TW"/>
        </w:rPr>
        <w:t>人应该理解他的职责,</w:t>
      </w:r>
      <w:r w:rsidRPr="000F2697">
        <w:rPr>
          <w:rFonts w:ascii="华文楷体" w:eastAsia="华文楷体" w:hAnsi="华文楷体" w:hint="eastAsia"/>
          <w:lang w:bidi="zh-TW"/>
        </w:rPr>
        <w:t>他</w:t>
      </w:r>
      <w:r w:rsidRPr="000F2697">
        <w:rPr>
          <w:rFonts w:ascii="华文楷体" w:eastAsia="华文楷体" w:hAnsi="华文楷体"/>
          <w:lang w:bidi="zh-TW"/>
        </w:rPr>
        <w:t>才能成为有德行的人</w:t>
      </w:r>
      <w:r w:rsidRPr="000F2697">
        <w:rPr>
          <w:rFonts w:ascii="华文楷体" w:eastAsia="华文楷体" w:hAnsi="华文楷体"/>
          <w:lang w:bidi="zh-TW"/>
        </w:rPr>
        <w:cr/>
      </w:r>
      <w:r w:rsidR="001606F5" w:rsidRPr="000F2697">
        <w:rPr>
          <w:rFonts w:ascii="华文楷体" w:eastAsia="华文楷体" w:hAnsi="华文楷体"/>
          <w:lang w:bidi="zh-TW"/>
        </w:rPr>
        <w:t>因此,在公民生活和政治生活中也应如此。所以,苏格拉底劝领导者要知人善任</w:t>
      </w:r>
      <w:r w:rsidR="001606F5" w:rsidRPr="000F2697">
        <w:rPr>
          <w:rFonts w:ascii="华文楷体" w:eastAsia="华文楷体" w:hAnsi="华文楷体" w:hint="eastAsia"/>
          <w:lang w:bidi="zh-TW"/>
        </w:rPr>
        <w:t>。</w:t>
      </w:r>
    </w:p>
    <w:p w14:paraId="3D40A25B" w14:textId="1ECF640C" w:rsidR="001606F5" w:rsidRPr="000F2697" w:rsidRDefault="00EA6D4D" w:rsidP="000F2697">
      <w:pPr>
        <w:ind w:firstLine="645"/>
        <w:rPr>
          <w:rFonts w:ascii="华文楷体" w:eastAsia="华文楷体" w:hAnsi="华文楷体"/>
          <w:lang w:bidi="zh-TW"/>
        </w:rPr>
      </w:pPr>
      <w:r w:rsidRPr="000F2697">
        <w:rPr>
          <w:rFonts w:ascii="华文楷体" w:eastAsia="华文楷体" w:hAnsi="华文楷体"/>
          <w:lang w:bidi="zh-TW"/>
        </w:rPr>
        <w:t>其次,苏格拉底认为,德行还基于对</w:t>
      </w:r>
      <w:r w:rsidR="004131C5" w:rsidRPr="000F2697">
        <w:rPr>
          <w:rFonts w:ascii="华文楷体" w:eastAsia="华文楷体" w:hAnsi="华文楷体" w:hint="eastAsia"/>
          <w:lang w:bidi="zh-TW"/>
        </w:rPr>
        <w:t>善</w:t>
      </w:r>
      <w:r w:rsidRPr="000F2697">
        <w:rPr>
          <w:rFonts w:ascii="华文楷体" w:eastAsia="华文楷体" w:hAnsi="华文楷体"/>
          <w:lang w:bidi="zh-TW"/>
        </w:rPr>
        <w:t>的认识。在苏格拉底看来,现实的、具体的道德行为都是矛盾的,具有相对性,而德行作为知识,则是绝对的、永恒的。而这种绝对和永恒就是基于对绝对的、永恒的善的理念的认识。人们只有认识了道德的含义,才可以做出符合道德的行为</w:t>
      </w:r>
      <w:r w:rsidR="001808FE" w:rsidRPr="000F2697">
        <w:rPr>
          <w:rFonts w:ascii="华文楷体" w:eastAsia="华文楷体" w:hAnsi="华文楷体"/>
          <w:lang w:bidi="zh-TW"/>
        </w:rPr>
        <w:t>（</w:t>
      </w:r>
      <w:r w:rsidRPr="000F2697">
        <w:rPr>
          <w:rFonts w:ascii="华文楷体" w:eastAsia="华文楷体" w:hAnsi="华文楷体"/>
          <w:lang w:bidi="zh-TW"/>
        </w:rPr>
        <w:t>德行</w:t>
      </w:r>
      <w:r w:rsidR="001808FE" w:rsidRPr="000F2697">
        <w:rPr>
          <w:rFonts w:ascii="华文楷体" w:eastAsia="华文楷体" w:hAnsi="华文楷体"/>
          <w:lang w:bidi="zh-TW"/>
        </w:rPr>
        <w:t>）</w:t>
      </w:r>
      <w:r w:rsidRPr="000F2697">
        <w:rPr>
          <w:rFonts w:ascii="华文楷体" w:eastAsia="华文楷体" w:hAnsi="华文楷体"/>
          <w:lang w:bidi="zh-TW"/>
        </w:rPr>
        <w:t>。不过,这种对善的认识绝不是求诸己外,而是求诸自己的内心,因为</w:t>
      </w:r>
      <w:proofErr w:type="gramStart"/>
      <w:r w:rsidRPr="000F2697">
        <w:rPr>
          <w:rFonts w:ascii="华文楷体" w:eastAsia="华文楷体" w:hAnsi="华文楷体"/>
          <w:lang w:bidi="zh-TW"/>
        </w:rPr>
        <w:t>善作为</w:t>
      </w:r>
      <w:proofErr w:type="gramEnd"/>
      <w:r w:rsidRPr="000F2697">
        <w:rPr>
          <w:rFonts w:ascii="华文楷体" w:eastAsia="华文楷体" w:hAnsi="华文楷体"/>
          <w:lang w:bidi="zh-TW"/>
        </w:rPr>
        <w:t>理念早已存在于人的灵魂之中。人可以在别人的启发下,通过回忆认识到善,由此便可以有德行。所以,苏格拉底一方面宣称德行既然是知识,知识可教,</w:t>
      </w:r>
      <w:r w:rsidR="00EE7B0E" w:rsidRPr="000F2697">
        <w:rPr>
          <w:rFonts w:ascii="华文楷体" w:eastAsia="华文楷体" w:hAnsi="华文楷体"/>
          <w:lang w:bidi="zh-TW"/>
        </w:rPr>
        <w:t>。</w:t>
      </w:r>
      <w:r w:rsidRPr="000F2697">
        <w:rPr>
          <w:rFonts w:ascii="华文楷体" w:eastAsia="华文楷体" w:hAnsi="华文楷体"/>
          <w:lang w:bidi="zh-TW"/>
        </w:rPr>
        <w:t>德行也可教,另一方面又指出,没有人可以传授德行,德行是不可教的,德行是神赋予的天赋本能</w:t>
      </w:r>
      <w:r w:rsidR="00307E63" w:rsidRPr="000F2697">
        <w:rPr>
          <w:rFonts w:ascii="华文楷体" w:eastAsia="华文楷体" w:hAnsi="华文楷体" w:hint="eastAsia"/>
          <w:lang w:bidi="zh-TW"/>
        </w:rPr>
        <w:t>。</w:t>
      </w:r>
      <w:r w:rsidR="00307E63" w:rsidRPr="000F2697">
        <w:rPr>
          <w:rFonts w:ascii="华文楷体" w:eastAsia="华文楷体" w:hAnsi="华文楷体"/>
          <w:lang w:bidi="zh-TW"/>
        </w:rPr>
        <w:t>苏格拉底认为,尽管善的理念先在于每个人的灵魂之中,却并不是所有的</w:t>
      </w:r>
      <w:r w:rsidR="00636578" w:rsidRPr="000F2697">
        <w:rPr>
          <w:rFonts w:ascii="华文楷体" w:eastAsia="华文楷体" w:hAnsi="华文楷体"/>
          <w:lang w:bidi="zh-TW"/>
        </w:rPr>
        <w:t>人都认识到了它。因此,必须通过教育,使具有善的理念的人认识</w:t>
      </w:r>
      <w:r w:rsidR="001808FE" w:rsidRPr="000F2697">
        <w:rPr>
          <w:rFonts w:ascii="华文楷体" w:eastAsia="华文楷体" w:hAnsi="华文楷体"/>
          <w:lang w:bidi="zh-TW"/>
        </w:rPr>
        <w:t>（</w:t>
      </w:r>
      <w:r w:rsidR="00636578" w:rsidRPr="000F2697">
        <w:rPr>
          <w:rFonts w:ascii="华文楷体" w:eastAsia="华文楷体" w:hAnsi="华文楷体"/>
          <w:lang w:bidi="zh-TW"/>
        </w:rPr>
        <w:t>回忆</w:t>
      </w:r>
      <w:r w:rsidR="001808FE" w:rsidRPr="000F2697">
        <w:rPr>
          <w:rFonts w:ascii="华文楷体" w:eastAsia="华文楷体" w:hAnsi="华文楷体"/>
          <w:lang w:bidi="zh-TW"/>
        </w:rPr>
        <w:t>）</w:t>
      </w:r>
      <w:r w:rsidR="00636578" w:rsidRPr="000F2697">
        <w:rPr>
          <w:rFonts w:ascii="华文楷体" w:eastAsia="华文楷体" w:hAnsi="华文楷体"/>
          <w:lang w:bidi="zh-TW"/>
        </w:rPr>
        <w:t>到善,拥有道德的知识,了解到善和</w:t>
      </w:r>
      <w:proofErr w:type="gramStart"/>
      <w:r w:rsidR="00636578" w:rsidRPr="000F2697">
        <w:rPr>
          <w:rFonts w:ascii="华文楷体" w:eastAsia="华文楷体" w:hAnsi="华文楷体"/>
          <w:lang w:bidi="zh-TW"/>
        </w:rPr>
        <w:t>恶的</w:t>
      </w:r>
      <w:proofErr w:type="gramEnd"/>
      <w:r w:rsidR="00636578" w:rsidRPr="000F2697">
        <w:rPr>
          <w:rFonts w:ascii="华文楷体" w:eastAsia="华文楷体" w:hAnsi="华文楷体"/>
          <w:lang w:bidi="zh-TW"/>
        </w:rPr>
        <w:t>区别,从而成为有德行的人</w:t>
      </w:r>
      <w:r w:rsidR="00636578" w:rsidRPr="000F2697">
        <w:rPr>
          <w:rFonts w:ascii="华文楷体" w:eastAsia="华文楷体" w:hAnsi="华文楷体" w:hint="eastAsia"/>
          <w:lang w:bidi="zh-TW"/>
        </w:rPr>
        <w:t>。</w:t>
      </w:r>
    </w:p>
    <w:p w14:paraId="4AE0C568" w14:textId="20F49266" w:rsidR="005A40F9" w:rsidRPr="000F2697" w:rsidRDefault="00C82F41" w:rsidP="000F2697">
      <w:pPr>
        <w:ind w:firstLine="645"/>
        <w:rPr>
          <w:rFonts w:ascii="华文楷体" w:eastAsia="华文楷体" w:hAnsi="华文楷体"/>
          <w:lang w:bidi="zh-TW"/>
        </w:rPr>
      </w:pPr>
      <w:r w:rsidRPr="000F2697">
        <w:rPr>
          <w:rFonts w:ascii="华文楷体" w:eastAsia="华文楷体" w:hAnsi="华文楷体" w:hint="eastAsia"/>
          <w:lang w:bidi="zh-TW"/>
        </w:rPr>
        <w:t>三、</w:t>
      </w:r>
      <w:r w:rsidR="005A40F9" w:rsidRPr="000F2697">
        <w:rPr>
          <w:rFonts w:ascii="华文楷体" w:eastAsia="华文楷体" w:hAnsi="华文楷体" w:hint="eastAsia"/>
          <w:lang w:bidi="zh-TW"/>
        </w:rPr>
        <w:t>无知即罪恶</w:t>
      </w:r>
      <w:r w:rsidRPr="000F2697">
        <w:rPr>
          <w:rFonts w:ascii="华文楷体" w:eastAsia="华文楷体" w:hAnsi="华文楷体" w:hint="eastAsia"/>
          <w:lang w:bidi="zh-TW"/>
        </w:rPr>
        <w:t>【与德性即知识</w:t>
      </w:r>
      <w:r w:rsidR="00CD4055" w:rsidRPr="000F2697">
        <w:rPr>
          <w:rFonts w:ascii="华文楷体" w:eastAsia="华文楷体" w:hAnsi="华文楷体" w:hint="eastAsia"/>
          <w:lang w:bidi="zh-TW"/>
        </w:rPr>
        <w:t>同答</w:t>
      </w:r>
      <w:r w:rsidRPr="000F2697">
        <w:rPr>
          <w:rFonts w:ascii="华文楷体" w:eastAsia="华文楷体" w:hAnsi="华文楷体" w:hint="eastAsia"/>
          <w:lang w:bidi="zh-TW"/>
        </w:rPr>
        <w:t>】</w:t>
      </w:r>
    </w:p>
    <w:p w14:paraId="30448648" w14:textId="103D77D6" w:rsidR="00C82F41" w:rsidRPr="000F2697" w:rsidRDefault="00DD10D6" w:rsidP="000F2697">
      <w:pPr>
        <w:ind w:firstLine="645"/>
        <w:rPr>
          <w:rFonts w:ascii="华文楷体" w:eastAsia="华文楷体" w:hAnsi="华文楷体"/>
          <w:lang w:bidi="zh-TW"/>
        </w:rPr>
      </w:pPr>
      <w:r w:rsidRPr="000F2697">
        <w:rPr>
          <w:rFonts w:ascii="华文楷体" w:eastAsia="华文楷体" w:hAnsi="华文楷体"/>
          <w:lang w:bidi="zh-TW"/>
        </w:rPr>
        <w:t>与德行即知识相应,苏格拉底强调</w:t>
      </w:r>
      <w:r w:rsidR="00C242E9" w:rsidRPr="000F2697">
        <w:rPr>
          <w:rFonts w:ascii="华文楷体" w:eastAsia="华文楷体" w:hAnsi="华文楷体"/>
          <w:lang w:bidi="zh-TW"/>
        </w:rPr>
        <w:t>：</w:t>
      </w:r>
      <w:r w:rsidRPr="000F2697">
        <w:rPr>
          <w:rFonts w:ascii="华文楷体" w:eastAsia="华文楷体" w:hAnsi="华文楷体"/>
          <w:lang w:bidi="zh-TW"/>
        </w:rPr>
        <w:t>无知即恶。在他看来,如果没有知识,人就会听任主观的武断,或者为道听途说、似是而非的意见所左右,或者为传统习俗所左右。由此,人也就不会有德行,这也就是恶。“恶”既指与</w:t>
      </w:r>
      <w:proofErr w:type="gramStart"/>
      <w:r w:rsidRPr="000F2697">
        <w:rPr>
          <w:rFonts w:ascii="华文楷体" w:eastAsia="华文楷体" w:hAnsi="华文楷体"/>
          <w:lang w:bidi="zh-TW"/>
        </w:rPr>
        <w:t>善相对</w:t>
      </w:r>
      <w:proofErr w:type="gramEnd"/>
      <w:r w:rsidRPr="000F2697">
        <w:rPr>
          <w:rFonts w:ascii="华文楷体" w:eastAsia="华文楷体" w:hAnsi="华文楷体"/>
          <w:lang w:bidi="zh-TW"/>
        </w:rPr>
        <w:t>的罪恶,也指失败等</w:t>
      </w:r>
      <w:r w:rsidR="00EE7B0E" w:rsidRPr="000F2697">
        <w:rPr>
          <w:rFonts w:ascii="华文楷体" w:eastAsia="华文楷体" w:hAnsi="华文楷体"/>
          <w:lang w:bidi="zh-TW"/>
        </w:rPr>
        <w:t>。</w:t>
      </w:r>
      <w:r w:rsidRPr="000F2697">
        <w:rPr>
          <w:rFonts w:ascii="华文楷体" w:eastAsia="华文楷体" w:hAnsi="华文楷体"/>
          <w:lang w:bidi="zh-TW"/>
        </w:rPr>
        <w:t>一个人如果不懂得善是什么,当然不可能为善</w:t>
      </w:r>
      <w:r w:rsidR="001808FE" w:rsidRPr="000F2697">
        <w:rPr>
          <w:rFonts w:ascii="华文楷体" w:eastAsia="华文楷体" w:hAnsi="华文楷体"/>
          <w:lang w:bidi="zh-TW"/>
        </w:rPr>
        <w:t>（</w:t>
      </w:r>
      <w:r w:rsidRPr="000F2697">
        <w:rPr>
          <w:rFonts w:ascii="华文楷体" w:eastAsia="华文楷体" w:hAnsi="华文楷体"/>
          <w:lang w:bidi="zh-TW"/>
        </w:rPr>
        <w:t>德行</w:t>
      </w:r>
      <w:r w:rsidR="001808FE" w:rsidRPr="000F2697">
        <w:rPr>
          <w:rFonts w:ascii="华文楷体" w:eastAsia="华文楷体" w:hAnsi="华文楷体"/>
          <w:lang w:bidi="zh-TW"/>
        </w:rPr>
        <w:t>）</w:t>
      </w:r>
      <w:r w:rsidR="003E077F" w:rsidRPr="000F2697">
        <w:rPr>
          <w:rFonts w:ascii="华文楷体" w:eastAsia="华文楷体" w:hAnsi="华文楷体"/>
          <w:lang w:bidi="zh-TW"/>
        </w:rPr>
        <w:t>；</w:t>
      </w:r>
      <w:r w:rsidRPr="000F2697">
        <w:rPr>
          <w:rFonts w:ascii="华文楷体" w:eastAsia="华文楷体" w:hAnsi="华文楷体"/>
          <w:lang w:bidi="zh-TW"/>
        </w:rPr>
        <w:t>一个人没有关于事物的知识,同样不可能有德行</w:t>
      </w:r>
      <w:r w:rsidR="001808FE" w:rsidRPr="000F2697">
        <w:rPr>
          <w:rFonts w:ascii="华文楷体" w:eastAsia="华文楷体" w:hAnsi="华文楷体"/>
          <w:lang w:bidi="zh-TW"/>
        </w:rPr>
        <w:t>（</w:t>
      </w:r>
      <w:r w:rsidRPr="000F2697">
        <w:rPr>
          <w:rFonts w:ascii="华文楷体" w:eastAsia="华文楷体" w:hAnsi="华文楷体"/>
          <w:lang w:bidi="zh-TW"/>
        </w:rPr>
        <w:t>成功</w:t>
      </w:r>
      <w:r w:rsidR="001808FE" w:rsidRPr="000F2697">
        <w:rPr>
          <w:rFonts w:ascii="华文楷体" w:eastAsia="华文楷体" w:hAnsi="华文楷体"/>
          <w:lang w:bidi="zh-TW"/>
        </w:rPr>
        <w:t>）</w:t>
      </w:r>
      <w:r w:rsidR="00EE7B0E" w:rsidRPr="000F2697">
        <w:rPr>
          <w:rFonts w:ascii="华文楷体" w:eastAsia="华文楷体" w:hAnsi="华文楷体"/>
          <w:lang w:bidi="zh-TW"/>
        </w:rPr>
        <w:t>。</w:t>
      </w:r>
      <w:r w:rsidRPr="000F2697">
        <w:rPr>
          <w:rFonts w:ascii="华文楷体" w:eastAsia="华文楷体" w:hAnsi="华文楷体"/>
          <w:lang w:bidi="zh-TW"/>
        </w:rPr>
        <w:t>德行出于知,而恶则出于无知。</w:t>
      </w:r>
    </w:p>
    <w:p w14:paraId="62D6AF1D" w14:textId="7DA74B00" w:rsidR="00C82F41" w:rsidRPr="000F2697" w:rsidRDefault="00C82F41" w:rsidP="000F2697">
      <w:pPr>
        <w:ind w:firstLine="645"/>
        <w:rPr>
          <w:rFonts w:ascii="华文楷体" w:eastAsia="华文楷体" w:hAnsi="华文楷体"/>
          <w:lang w:bidi="zh-TW"/>
        </w:rPr>
      </w:pPr>
      <w:r w:rsidRPr="000F2697">
        <w:rPr>
          <w:rFonts w:ascii="华文楷体" w:eastAsia="华文楷体" w:hAnsi="华文楷体" w:hint="eastAsia"/>
          <w:lang w:bidi="zh-TW"/>
        </w:rPr>
        <w:t>四</w:t>
      </w:r>
      <w:r w:rsidRPr="000F2697">
        <w:rPr>
          <w:rFonts w:ascii="华文楷体" w:eastAsia="华文楷体" w:hAnsi="华文楷体"/>
          <w:lang w:bidi="zh-TW"/>
        </w:rPr>
        <w:t>、知识即德行</w:t>
      </w:r>
      <w:r w:rsidR="00C242E9" w:rsidRPr="000F2697">
        <w:rPr>
          <w:rFonts w:ascii="华文楷体" w:eastAsia="华文楷体" w:hAnsi="华文楷体"/>
          <w:lang w:bidi="zh-TW"/>
        </w:rPr>
        <w:t>：</w:t>
      </w:r>
      <w:r w:rsidRPr="000F2697">
        <w:rPr>
          <w:rFonts w:ascii="华文楷体" w:eastAsia="华文楷体" w:hAnsi="华文楷体"/>
          <w:lang w:bidi="zh-TW"/>
        </w:rPr>
        <w:t>无人有意为恶</w:t>
      </w:r>
    </w:p>
    <w:p w14:paraId="3D02904E" w14:textId="0527E0CF" w:rsidR="00577A94" w:rsidRPr="000F2697" w:rsidRDefault="009374E4" w:rsidP="000F2697">
      <w:pPr>
        <w:ind w:firstLine="645"/>
        <w:rPr>
          <w:rFonts w:ascii="华文楷体" w:eastAsia="华文楷体" w:hAnsi="华文楷体"/>
          <w:lang w:bidi="zh-TW"/>
        </w:rPr>
      </w:pPr>
      <w:r w:rsidRPr="000F2697">
        <w:rPr>
          <w:rFonts w:ascii="华文楷体" w:eastAsia="华文楷体" w:hAnsi="华文楷体" w:hint="eastAsia"/>
          <w:lang w:bidi="zh-TW"/>
        </w:rPr>
        <w:t>1、（德行）</w:t>
      </w:r>
      <w:r w:rsidR="00D1756A" w:rsidRPr="000F2697">
        <w:rPr>
          <w:rFonts w:ascii="华文楷体" w:eastAsia="华文楷体" w:hAnsi="华文楷体"/>
          <w:lang w:bidi="zh-TW"/>
        </w:rPr>
        <w:t>苏格拉底一方面把道德知识化,把道德、伦理提高到知识水平,提出“德行即知识”,另一方面,他也给知识充实以社会的人的内容,强调“知识即德行”。苏格拉底反对早期自然哲学家那种为知识而知识的“纯粹知识”,强调人们不应该把注意力放在自然上,而应该研究诸如虔诚、公道、勇敢、明智等等这些与人类有关的事情上</w:t>
      </w:r>
      <w:r w:rsidR="00EE7B0E" w:rsidRPr="000F2697">
        <w:rPr>
          <w:rFonts w:ascii="华文楷体" w:eastAsia="华文楷体" w:hAnsi="华文楷体"/>
          <w:lang w:bidi="zh-TW"/>
        </w:rPr>
        <w:t>。</w:t>
      </w:r>
      <w:r w:rsidR="00D1756A" w:rsidRPr="000F2697">
        <w:rPr>
          <w:rFonts w:ascii="华文楷体" w:eastAsia="华文楷体" w:hAnsi="华文楷体"/>
          <w:lang w:bidi="zh-TW"/>
        </w:rPr>
        <w:t>如果人们在与人有关的社会事物和善的理念上获得了知识,它也便对社会和人具有一定的作用和功能,也就是德行。</w:t>
      </w:r>
    </w:p>
    <w:p w14:paraId="22C85EFD" w14:textId="7D63D59A" w:rsidR="009374E4" w:rsidRPr="000F2697" w:rsidRDefault="009374E4" w:rsidP="000F2697">
      <w:pPr>
        <w:ind w:firstLine="645"/>
        <w:rPr>
          <w:rFonts w:ascii="华文楷体" w:eastAsia="华文楷体" w:hAnsi="华文楷体"/>
          <w:lang w:bidi="zh-TW"/>
        </w:rPr>
      </w:pPr>
      <w:r w:rsidRPr="000F2697">
        <w:rPr>
          <w:rFonts w:ascii="华文楷体" w:eastAsia="华文楷体" w:hAnsi="华文楷体" w:hint="eastAsia"/>
          <w:lang w:bidi="zh-TW"/>
        </w:rPr>
        <w:t>2、（德行）</w:t>
      </w:r>
      <w:r w:rsidR="00D1756A" w:rsidRPr="000F2697">
        <w:rPr>
          <w:rFonts w:ascii="华文楷体" w:eastAsia="华文楷体" w:hAnsi="华文楷体"/>
          <w:lang w:bidi="zh-TW"/>
        </w:rPr>
        <w:t>在这里,苏格拉底特别强调知识和行动的统一,“真知必行”。因为人是社会的人,生活在社会之中,人时刻都过着社会性的生活。生活要求人们有知识,而这种知识本身必然包含着行动</w:t>
      </w:r>
      <w:r w:rsidR="00023882" w:rsidRPr="000F2697">
        <w:rPr>
          <w:rFonts w:ascii="华文楷体" w:eastAsia="华文楷体" w:hAnsi="华文楷体" w:hint="eastAsia"/>
          <w:lang w:bidi="zh-TW"/>
        </w:rPr>
        <w:t>。</w:t>
      </w:r>
      <w:r w:rsidR="00023882" w:rsidRPr="000F2697">
        <w:rPr>
          <w:rFonts w:ascii="华文楷体" w:eastAsia="华文楷体" w:hAnsi="华文楷体"/>
          <w:lang w:bidi="zh-TW"/>
        </w:rPr>
        <w:t>苏格拉底本人给我们提供了“知识即德行”、“真知必行”的典范。</w:t>
      </w:r>
      <w:r w:rsidR="0071592E" w:rsidRPr="000F2697">
        <w:rPr>
          <w:rFonts w:ascii="华文楷体" w:eastAsia="华文楷体" w:hAnsi="华文楷体"/>
          <w:lang w:bidi="zh-TW"/>
        </w:rPr>
        <w:t>他的哲学是他的生活的抽象和主观化,而他的生活则是他的哲学的现实和客观化。苏格拉底以他的</w:t>
      </w:r>
      <w:proofErr w:type="gramStart"/>
      <w:r w:rsidR="0071592E" w:rsidRPr="000F2697">
        <w:rPr>
          <w:rFonts w:ascii="华文楷体" w:eastAsia="华文楷体" w:hAnsi="华文楷体"/>
          <w:lang w:bidi="zh-TW"/>
        </w:rPr>
        <w:t>实践证明着</w:t>
      </w:r>
      <w:proofErr w:type="gramEnd"/>
      <w:r w:rsidR="0071592E" w:rsidRPr="000F2697">
        <w:rPr>
          <w:rFonts w:ascii="华文楷体" w:eastAsia="华文楷体" w:hAnsi="华文楷体"/>
          <w:lang w:bidi="zh-TW"/>
        </w:rPr>
        <w:t>他的理论</w:t>
      </w:r>
      <w:r w:rsidR="00C242E9" w:rsidRPr="000F2697">
        <w:rPr>
          <w:rFonts w:ascii="华文楷体" w:eastAsia="华文楷体" w:hAnsi="华文楷体"/>
          <w:lang w:bidi="zh-TW"/>
        </w:rPr>
        <w:t>：</w:t>
      </w:r>
      <w:r w:rsidR="0071592E" w:rsidRPr="000F2697">
        <w:rPr>
          <w:rFonts w:ascii="华文楷体" w:eastAsia="华文楷体" w:hAnsi="华文楷体"/>
          <w:lang w:bidi="zh-TW"/>
        </w:rPr>
        <w:t>知识即德行。</w:t>
      </w:r>
    </w:p>
    <w:p w14:paraId="2CB055B3" w14:textId="74214388" w:rsidR="00C82F41" w:rsidRPr="000F2697" w:rsidRDefault="009374E4" w:rsidP="000F2697">
      <w:pPr>
        <w:ind w:firstLine="645"/>
        <w:rPr>
          <w:rFonts w:ascii="华文楷体" w:eastAsia="华文楷体" w:hAnsi="华文楷体"/>
          <w:lang w:bidi="zh-TW"/>
        </w:rPr>
      </w:pPr>
      <w:r w:rsidRPr="000F2697">
        <w:rPr>
          <w:rFonts w:ascii="华文楷体" w:eastAsia="华文楷体" w:hAnsi="华文楷体" w:hint="eastAsia"/>
          <w:lang w:bidi="zh-TW"/>
        </w:rPr>
        <w:t>3、（过渡到无知</w:t>
      </w:r>
      <w:r w:rsidR="002E01B9" w:rsidRPr="000F2697">
        <w:rPr>
          <w:rFonts w:ascii="华文楷体" w:eastAsia="华文楷体" w:hAnsi="华文楷体" w:hint="eastAsia"/>
          <w:lang w:bidi="zh-TW"/>
        </w:rPr>
        <w:t>：替换掉</w:t>
      </w:r>
      <w:r w:rsidRPr="000F2697">
        <w:rPr>
          <w:rFonts w:ascii="华文楷体" w:eastAsia="华文楷体" w:hAnsi="华文楷体" w:hint="eastAsia"/>
          <w:lang w:bidi="zh-TW"/>
        </w:rPr>
        <w:t>）</w:t>
      </w:r>
      <w:r w:rsidR="0071592E" w:rsidRPr="000F2697">
        <w:rPr>
          <w:rFonts w:ascii="华文楷体" w:eastAsia="华文楷体" w:hAnsi="华文楷体"/>
          <w:lang w:bidi="zh-TW"/>
        </w:rPr>
        <w:t>既然知识即德行,苏格拉底进而认为,无人有意为恶</w:t>
      </w:r>
      <w:r w:rsidR="00EE7B0E" w:rsidRPr="000F2697">
        <w:rPr>
          <w:rFonts w:ascii="华文楷体" w:eastAsia="华文楷体" w:hAnsi="华文楷体"/>
          <w:lang w:bidi="zh-TW"/>
        </w:rPr>
        <w:t>。</w:t>
      </w:r>
      <w:r w:rsidR="0071592E" w:rsidRPr="000F2697">
        <w:rPr>
          <w:rFonts w:ascii="华文楷体" w:eastAsia="华文楷体" w:hAnsi="华文楷体"/>
          <w:lang w:bidi="zh-TW"/>
        </w:rPr>
        <w:t>知识必然导致德行,有知识而去为恶者是不可能的。因为如果你真知道是不道德的,你就绝不会去做,如果你去做了,只能证明你是无知的</w:t>
      </w:r>
      <w:r w:rsidR="001808FE" w:rsidRPr="000F2697">
        <w:rPr>
          <w:rFonts w:ascii="华文楷体" w:eastAsia="华文楷体" w:hAnsi="华文楷体"/>
          <w:lang w:bidi="zh-TW"/>
        </w:rPr>
        <w:t>（</w:t>
      </w:r>
      <w:r w:rsidR="0071592E" w:rsidRPr="000F2697">
        <w:rPr>
          <w:rFonts w:ascii="华文楷体" w:eastAsia="华文楷体" w:hAnsi="华文楷体"/>
          <w:lang w:bidi="zh-TW"/>
        </w:rPr>
        <w:t>无知即恶</w:t>
      </w:r>
      <w:r w:rsidR="001808FE" w:rsidRPr="000F2697">
        <w:rPr>
          <w:rFonts w:ascii="华文楷体" w:eastAsia="华文楷体" w:hAnsi="华文楷体"/>
          <w:lang w:bidi="zh-TW"/>
        </w:rPr>
        <w:t>）</w:t>
      </w:r>
      <w:r w:rsidR="0071592E" w:rsidRPr="000F2697">
        <w:rPr>
          <w:rFonts w:ascii="华文楷体" w:eastAsia="华文楷体" w:hAnsi="华文楷体"/>
          <w:lang w:bidi="zh-TW"/>
        </w:rPr>
        <w:t>,说明你并无真正的知识。</w:t>
      </w:r>
      <w:r w:rsidR="00771CFF" w:rsidRPr="000F2697">
        <w:rPr>
          <w:rFonts w:ascii="华文楷体" w:eastAsia="华文楷体" w:hAnsi="华文楷体"/>
          <w:lang w:bidi="zh-TW"/>
        </w:rPr>
        <w:t>有知不可能为恶,而无知又不会为恶,故无人有意为恶</w:t>
      </w:r>
      <w:r w:rsidR="001808FE" w:rsidRPr="000F2697">
        <w:rPr>
          <w:rFonts w:ascii="华文楷体" w:eastAsia="华文楷体" w:hAnsi="华文楷体"/>
          <w:lang w:bidi="zh-TW"/>
        </w:rPr>
        <w:t>（</w:t>
      </w:r>
      <w:r w:rsidR="00771CFF" w:rsidRPr="000F2697">
        <w:rPr>
          <w:rFonts w:ascii="华文楷体" w:eastAsia="华文楷体" w:hAnsi="华文楷体"/>
          <w:lang w:bidi="zh-TW"/>
        </w:rPr>
        <w:t>这里的恶已主要指与</w:t>
      </w:r>
      <w:proofErr w:type="gramStart"/>
      <w:r w:rsidR="00771CFF" w:rsidRPr="000F2697">
        <w:rPr>
          <w:rFonts w:ascii="华文楷体" w:eastAsia="华文楷体" w:hAnsi="华文楷体"/>
          <w:lang w:bidi="zh-TW"/>
        </w:rPr>
        <w:t>善相对</w:t>
      </w:r>
      <w:proofErr w:type="gramEnd"/>
      <w:r w:rsidR="00771CFF" w:rsidRPr="000F2697">
        <w:rPr>
          <w:rFonts w:ascii="华文楷体" w:eastAsia="华文楷体" w:hAnsi="华文楷体"/>
          <w:lang w:bidi="zh-TW"/>
        </w:rPr>
        <w:t>的罪恶</w:t>
      </w:r>
      <w:r w:rsidR="001808FE" w:rsidRPr="000F2697">
        <w:rPr>
          <w:rFonts w:ascii="华文楷体" w:eastAsia="华文楷体" w:hAnsi="华文楷体"/>
          <w:lang w:bidi="zh-TW"/>
        </w:rPr>
        <w:t>）</w:t>
      </w:r>
      <w:r w:rsidR="00771CFF" w:rsidRPr="000F2697">
        <w:rPr>
          <w:rFonts w:ascii="华文楷体" w:eastAsia="华文楷体" w:hAnsi="华文楷体"/>
          <w:lang w:bidi="zh-TW"/>
        </w:rPr>
        <w:t>。苏</w:t>
      </w:r>
      <w:r w:rsidR="00035F56" w:rsidRPr="000F2697">
        <w:rPr>
          <w:rFonts w:ascii="华文楷体" w:eastAsia="华文楷体" w:hAnsi="华文楷体" w:hint="eastAsia"/>
          <w:lang w:bidi="zh-TW"/>
        </w:rPr>
        <w:t>认为：</w:t>
      </w:r>
      <w:r w:rsidR="00771CFF" w:rsidRPr="000F2697">
        <w:rPr>
          <w:rFonts w:ascii="华文楷体" w:eastAsia="华文楷体" w:hAnsi="华文楷体"/>
          <w:lang w:bidi="zh-TW"/>
        </w:rPr>
        <w:t>没有人自愿趋恶……,</w:t>
      </w:r>
      <w:proofErr w:type="gramStart"/>
      <w:r w:rsidR="00771CFF" w:rsidRPr="000F2697">
        <w:rPr>
          <w:rFonts w:ascii="华文楷体" w:eastAsia="华文楷体" w:hAnsi="华文楷体"/>
          <w:lang w:bidi="zh-TW"/>
        </w:rPr>
        <w:t>避善趋</w:t>
      </w:r>
      <w:proofErr w:type="gramEnd"/>
      <w:r w:rsidR="00771CFF" w:rsidRPr="000F2697">
        <w:rPr>
          <w:rFonts w:ascii="华文楷体" w:eastAsia="华文楷体" w:hAnsi="华文楷体"/>
          <w:lang w:bidi="zh-TW"/>
        </w:rPr>
        <w:t>恶是违反人的本性的</w:t>
      </w:r>
      <w:r w:rsidR="00EE7B0E" w:rsidRPr="000F2697">
        <w:rPr>
          <w:rFonts w:ascii="华文楷体" w:eastAsia="华文楷体" w:hAnsi="华文楷体"/>
          <w:lang w:bidi="zh-TW"/>
        </w:rPr>
        <w:t>。</w:t>
      </w:r>
      <w:r w:rsidR="00771CFF" w:rsidRPr="000F2697">
        <w:rPr>
          <w:rFonts w:ascii="华文楷体" w:eastAsia="华文楷体" w:hAnsi="华文楷体"/>
          <w:lang w:bidi="zh-TW"/>
        </w:rPr>
        <w:t>”</w:t>
      </w:r>
    </w:p>
    <w:p w14:paraId="07F80181" w14:textId="20E0B138" w:rsidR="00C82F41" w:rsidRPr="000F2697" w:rsidRDefault="00053B44" w:rsidP="000F2697">
      <w:pPr>
        <w:ind w:firstLine="645"/>
        <w:rPr>
          <w:rFonts w:ascii="华文楷体" w:eastAsia="华文楷体" w:hAnsi="华文楷体"/>
          <w:lang w:bidi="zh-TW"/>
        </w:rPr>
      </w:pPr>
      <w:r w:rsidRPr="000F2697">
        <w:rPr>
          <w:rFonts w:ascii="华文楷体" w:eastAsia="华文楷体" w:hAnsi="华文楷体" w:hint="eastAsia"/>
          <w:lang w:bidi="zh-TW"/>
        </w:rPr>
        <w:t>4、（</w:t>
      </w:r>
      <w:r w:rsidR="002E01B9" w:rsidRPr="000F2697">
        <w:rPr>
          <w:rFonts w:ascii="华文楷体" w:eastAsia="华文楷体" w:hAnsi="华文楷体" w:hint="eastAsia"/>
          <w:lang w:bidi="zh-TW"/>
        </w:rPr>
        <w:t>解释无知的形而上原因</w:t>
      </w:r>
      <w:r w:rsidRPr="000F2697">
        <w:rPr>
          <w:rFonts w:ascii="华文楷体" w:eastAsia="华文楷体" w:hAnsi="华文楷体" w:hint="eastAsia"/>
          <w:lang w:bidi="zh-TW"/>
        </w:rPr>
        <w:t>）</w:t>
      </w:r>
      <w:r w:rsidR="00A90395" w:rsidRPr="000F2697">
        <w:rPr>
          <w:rFonts w:ascii="华文楷体" w:eastAsia="华文楷体" w:hAnsi="华文楷体"/>
          <w:lang w:bidi="zh-TW"/>
        </w:rPr>
        <w:t>苏格拉底之所以强调无人有意为恶,出于两个方面。一方面是,他强调道德的知识化,用他的理性原则推出善的原则,既然在理论知识领域没有故意要“失败”的情形</w:t>
      </w:r>
      <w:r w:rsidR="001808FE" w:rsidRPr="000F2697">
        <w:rPr>
          <w:rFonts w:ascii="华文楷体" w:eastAsia="华文楷体" w:hAnsi="华文楷体"/>
          <w:lang w:bidi="zh-TW"/>
        </w:rPr>
        <w:t>（</w:t>
      </w:r>
      <w:r w:rsidR="00A90395" w:rsidRPr="000F2697">
        <w:rPr>
          <w:rFonts w:ascii="华文楷体" w:eastAsia="华文楷体" w:hAnsi="华文楷体"/>
          <w:lang w:bidi="zh-TW"/>
        </w:rPr>
        <w:t>即使有,那也是因为更高的目的</w:t>
      </w:r>
      <w:r w:rsidR="001808FE" w:rsidRPr="000F2697">
        <w:rPr>
          <w:rFonts w:ascii="华文楷体" w:eastAsia="华文楷体" w:hAnsi="华文楷体"/>
          <w:lang w:bidi="zh-TW"/>
        </w:rPr>
        <w:t>）</w:t>
      </w:r>
      <w:r w:rsidR="00A90395" w:rsidRPr="000F2697">
        <w:rPr>
          <w:rFonts w:ascii="华文楷体" w:eastAsia="华文楷体" w:hAnsi="华文楷体"/>
          <w:lang w:bidi="zh-TW"/>
        </w:rPr>
        <w:t>,那么,借助于</w:t>
      </w:r>
      <w:r w:rsidR="00EB0C2B" w:rsidRPr="000F2697">
        <w:rPr>
          <w:rFonts w:ascii="华文楷体" w:eastAsia="华文楷体" w:hAnsi="华文楷体" w:hint="eastAsia"/>
          <w:lang w:bidi="zh-TW"/>
        </w:rPr>
        <w:t>逻辑</w:t>
      </w:r>
      <w:r w:rsidR="00A90395" w:rsidRPr="000F2697">
        <w:rPr>
          <w:rFonts w:ascii="华文楷体" w:eastAsia="华文楷体" w:hAnsi="华文楷体"/>
          <w:lang w:bidi="zh-TW"/>
        </w:rPr>
        <w:t>形式表达的善的原则也表明,如果对“德性”有了真正知识,则没有理由去做相反的恶事。另一方面,是基于他对人的本性的强调</w:t>
      </w:r>
      <w:r w:rsidR="00EE7B0E" w:rsidRPr="000F2697">
        <w:rPr>
          <w:rFonts w:ascii="华文楷体" w:eastAsia="华文楷体" w:hAnsi="华文楷体"/>
          <w:lang w:bidi="zh-TW"/>
        </w:rPr>
        <w:t>。</w:t>
      </w:r>
      <w:r w:rsidR="00A90395" w:rsidRPr="000F2697">
        <w:rPr>
          <w:rFonts w:ascii="华文楷体" w:eastAsia="华文楷体" w:hAnsi="华文楷体"/>
          <w:lang w:bidi="zh-TW"/>
        </w:rPr>
        <w:t>由于灵魂是不朽的,在人的灵魂中又先在地存在着善的理念,因而人的本性是善的</w:t>
      </w:r>
      <w:r w:rsidR="00EE7B0E" w:rsidRPr="000F2697">
        <w:rPr>
          <w:rFonts w:ascii="华文楷体" w:eastAsia="华文楷体" w:hAnsi="华文楷体"/>
          <w:lang w:bidi="zh-TW"/>
        </w:rPr>
        <w:t>。</w:t>
      </w:r>
      <w:r w:rsidR="00A90395" w:rsidRPr="000F2697">
        <w:rPr>
          <w:rFonts w:ascii="华文楷体" w:eastAsia="华文楷体" w:hAnsi="华文楷体"/>
          <w:lang w:bidi="zh-TW"/>
        </w:rPr>
        <w:t>既然如此,人不可能为恶,除非他还没有认识到</w:t>
      </w:r>
      <w:proofErr w:type="gramStart"/>
      <w:r w:rsidR="00A90395" w:rsidRPr="000F2697">
        <w:rPr>
          <w:rFonts w:ascii="华文楷体" w:eastAsia="华文楷体" w:hAnsi="华文楷体"/>
          <w:lang w:bidi="zh-TW"/>
        </w:rPr>
        <w:t>自已</w:t>
      </w:r>
      <w:proofErr w:type="gramEnd"/>
      <w:r w:rsidR="00A90395" w:rsidRPr="000F2697">
        <w:rPr>
          <w:rFonts w:ascii="华文楷体" w:eastAsia="华文楷体" w:hAnsi="华文楷体"/>
          <w:lang w:bidi="zh-TW"/>
        </w:rPr>
        <w:t>灵魂中的“善”的理念。真正认识到了“善”,他就不会去做与“善”相对立的“恶”事</w:t>
      </w:r>
      <w:r w:rsidR="004D2777" w:rsidRPr="000F2697">
        <w:rPr>
          <w:rFonts w:ascii="华文楷体" w:eastAsia="华文楷体" w:hAnsi="华文楷体" w:hint="eastAsia"/>
          <w:lang w:bidi="zh-TW"/>
        </w:rPr>
        <w:t>。</w:t>
      </w:r>
    </w:p>
    <w:p w14:paraId="05643B5D" w14:textId="77777777" w:rsidR="00EB794D" w:rsidRPr="000F2697" w:rsidRDefault="00EB794D" w:rsidP="000F2697">
      <w:pPr>
        <w:rPr>
          <w:rFonts w:ascii="华文楷体" w:eastAsia="华文楷体" w:hAnsi="华文楷体"/>
          <w:lang w:bidi="zh-TW"/>
        </w:rPr>
      </w:pPr>
    </w:p>
    <w:p w14:paraId="344AB2A3" w14:textId="0ACDA5C6" w:rsidR="00EB794D" w:rsidRPr="000F2697" w:rsidRDefault="00EB794D" w:rsidP="000F2697">
      <w:pPr>
        <w:ind w:firstLine="645"/>
        <w:rPr>
          <w:rFonts w:ascii="华文楷体" w:eastAsia="华文楷体" w:hAnsi="华文楷体"/>
          <w:lang w:bidi="zh-TW"/>
        </w:rPr>
      </w:pPr>
      <w:r w:rsidRPr="000F2697">
        <w:rPr>
          <w:rFonts w:ascii="华文楷体" w:eastAsia="华文楷体" w:hAnsi="华文楷体" w:hint="eastAsia"/>
          <w:lang w:bidi="zh-TW"/>
        </w:rPr>
        <w:t>综述苏格拉底</w:t>
      </w:r>
      <w:r w:rsidR="00DA4CEF" w:rsidRPr="000F2697">
        <w:rPr>
          <w:rFonts w:ascii="华文楷体" w:eastAsia="华文楷体" w:hAnsi="华文楷体" w:hint="eastAsia"/>
          <w:lang w:bidi="zh-TW"/>
        </w:rPr>
        <w:t>伦理学说：他</w:t>
      </w:r>
      <w:r w:rsidRPr="000F2697">
        <w:rPr>
          <w:rFonts w:ascii="华文楷体" w:eastAsia="华文楷体" w:hAnsi="华文楷体" w:hint="eastAsia"/>
          <w:lang w:bidi="zh-TW"/>
        </w:rPr>
        <w:t>建立了一种知识即道德的伦理思想体系，其中心是探讨人生的目的和善德。他强调人们应该认识社会生活的普遍法则和“认识自己”，认为人们在现实生活中获得的各种有益的或有害的目的和道德规范都是相对的，只有探求普遍的、绝对的善的概念，把握概念的真知识，才是人们最高的生活目的和至善的美德。苏格拉底认为，一个人要有道德就必须有道德的知识，一切不道德的行为都是无知的结果。人们只有摆脱物欲的诱惑和后天经验的局限，获得概念的知识，才会有智慧、勇敢、节制和正义等美德。</w:t>
      </w:r>
    </w:p>
    <w:p w14:paraId="5DC43017" w14:textId="77777777" w:rsidR="00EB794D" w:rsidRPr="000F2697" w:rsidRDefault="00EB794D" w:rsidP="000F2697">
      <w:pPr>
        <w:ind w:firstLine="645"/>
        <w:rPr>
          <w:rFonts w:ascii="华文楷体" w:eastAsia="华文楷体" w:hAnsi="华文楷体"/>
          <w:lang w:bidi="zh-TW"/>
        </w:rPr>
      </w:pPr>
    </w:p>
    <w:p w14:paraId="780BA83A" w14:textId="1E588796" w:rsidR="004D2777" w:rsidRPr="000F2697" w:rsidRDefault="00D83250" w:rsidP="000F2697">
      <w:pPr>
        <w:ind w:firstLine="645"/>
        <w:rPr>
          <w:rFonts w:ascii="华文楷体" w:eastAsia="华文楷体" w:hAnsi="华文楷体"/>
          <w:lang w:bidi="zh-TW"/>
        </w:rPr>
      </w:pPr>
      <w:r w:rsidRPr="000F2697">
        <w:rPr>
          <w:rFonts w:ascii="华文楷体" w:eastAsia="华文楷体" w:hAnsi="华文楷体" w:hint="eastAsia"/>
          <w:lang w:bidi="zh-TW"/>
        </w:rPr>
        <w:t>五</w:t>
      </w:r>
      <w:r w:rsidR="004D2777" w:rsidRPr="000F2697">
        <w:rPr>
          <w:rFonts w:ascii="华文楷体" w:eastAsia="华文楷体" w:hAnsi="华文楷体"/>
          <w:lang w:bidi="zh-TW"/>
        </w:rPr>
        <w:t>、幸福是德行的必然结果</w:t>
      </w:r>
    </w:p>
    <w:p w14:paraId="4E79E243" w14:textId="1BABA7D6" w:rsidR="00C82F41" w:rsidRPr="000F2697" w:rsidRDefault="004D2777" w:rsidP="000F2697">
      <w:pPr>
        <w:ind w:firstLine="645"/>
        <w:rPr>
          <w:rFonts w:ascii="华文楷体" w:eastAsia="华文楷体" w:hAnsi="华文楷体"/>
          <w:lang w:bidi="zh-TW"/>
        </w:rPr>
      </w:pPr>
      <w:r w:rsidRPr="000F2697">
        <w:rPr>
          <w:rFonts w:ascii="华文楷体" w:eastAsia="华文楷体" w:hAnsi="华文楷体"/>
          <w:lang w:bidi="zh-TW"/>
        </w:rPr>
        <w:t>苏格拉底强调知识和德行的统一,其目的乃在于引导人的生活走向幸福。</w:t>
      </w:r>
    </w:p>
    <w:p w14:paraId="1138EBD5" w14:textId="0CB6935C" w:rsidR="00C82F41" w:rsidRPr="000F2697" w:rsidRDefault="00904086" w:rsidP="000F2697">
      <w:pPr>
        <w:ind w:firstLine="645"/>
        <w:rPr>
          <w:rFonts w:ascii="华文楷体" w:eastAsia="华文楷体" w:hAnsi="华文楷体"/>
          <w:lang w:bidi="zh-TW"/>
        </w:rPr>
      </w:pPr>
      <w:r w:rsidRPr="000F2697">
        <w:rPr>
          <w:rFonts w:ascii="华文楷体" w:eastAsia="华文楷体" w:hAnsi="华文楷体"/>
          <w:lang w:bidi="zh-TW"/>
        </w:rPr>
        <w:t>苏格拉底相信,</w:t>
      </w:r>
      <w:proofErr w:type="gramStart"/>
      <w:r w:rsidRPr="000F2697">
        <w:rPr>
          <w:rFonts w:ascii="华文楷体" w:eastAsia="华文楷体" w:hAnsi="华文楷体"/>
          <w:lang w:bidi="zh-TW"/>
        </w:rPr>
        <w:t>知识木身就</w:t>
      </w:r>
      <w:proofErr w:type="gramEnd"/>
      <w:r w:rsidRPr="000F2697">
        <w:rPr>
          <w:rFonts w:ascii="华文楷体" w:eastAsia="华文楷体" w:hAnsi="华文楷体"/>
          <w:lang w:bidi="zh-TW"/>
        </w:rPr>
        <w:t>足以使人行善,并因此带来幸福。他认为,每一个人都是按照他认为最合他的</w:t>
      </w:r>
      <w:r w:rsidR="00712B8E" w:rsidRPr="000F2697">
        <w:rPr>
          <w:rFonts w:ascii="华文楷体" w:eastAsia="华文楷体" w:hAnsi="华文楷体" w:hint="eastAsia"/>
          <w:lang w:bidi="zh-TW"/>
        </w:rPr>
        <w:t>意</w:t>
      </w:r>
      <w:r w:rsidRPr="000F2697">
        <w:rPr>
          <w:rFonts w:ascii="华文楷体" w:eastAsia="华文楷体" w:hAnsi="华文楷体"/>
          <w:lang w:bidi="zh-TW"/>
        </w:rPr>
        <w:t>图的方式行动的。德行补是对于适合于自己目的的东西的认识,因而,有德行的人完全按照他的认识行事,而这正符合他自己的目的,这也就给他带来“好处”。德行作为对</w:t>
      </w:r>
      <w:r w:rsidR="00712B8E" w:rsidRPr="000F2697">
        <w:rPr>
          <w:rFonts w:ascii="华文楷体" w:eastAsia="华文楷体" w:hAnsi="华文楷体" w:hint="eastAsia"/>
          <w:lang w:bidi="zh-TW"/>
        </w:rPr>
        <w:t>善</w:t>
      </w:r>
      <w:r w:rsidRPr="000F2697">
        <w:rPr>
          <w:rFonts w:ascii="华文楷体" w:eastAsia="华文楷体" w:hAnsi="华文楷体"/>
          <w:lang w:bidi="zh-TW"/>
        </w:rPr>
        <w:t>的认识,必然引起合乎</w:t>
      </w:r>
      <w:r w:rsidR="00F950CD" w:rsidRPr="000F2697">
        <w:rPr>
          <w:rFonts w:ascii="华文楷体" w:eastAsia="华文楷体" w:hAnsi="华文楷体" w:hint="eastAsia"/>
          <w:lang w:bidi="zh-TW"/>
        </w:rPr>
        <w:t>目</w:t>
      </w:r>
      <w:r w:rsidRPr="000F2697">
        <w:rPr>
          <w:rFonts w:ascii="华文楷体" w:eastAsia="华文楷体" w:hAnsi="华文楷体"/>
          <w:lang w:bidi="zh-TW"/>
        </w:rPr>
        <w:t>的的行为</w:t>
      </w:r>
      <w:r w:rsidR="003E077F" w:rsidRPr="000F2697">
        <w:rPr>
          <w:rFonts w:ascii="华文楷体" w:eastAsia="华文楷体" w:hAnsi="华文楷体"/>
          <w:lang w:bidi="zh-TW"/>
        </w:rPr>
        <w:t>；</w:t>
      </w:r>
      <w:r w:rsidRPr="000F2697">
        <w:rPr>
          <w:rFonts w:ascii="华文楷体" w:eastAsia="华文楷体" w:hAnsi="华文楷体"/>
          <w:lang w:bidi="zh-TW"/>
        </w:rPr>
        <w:t>由于有德行的人在这种合于目的的行为中实际上达到了他的目的,他也就从中得到了幸福。由此,幸福乃是德行</w:t>
      </w:r>
      <w:r w:rsidR="001808FE" w:rsidRPr="000F2697">
        <w:rPr>
          <w:rFonts w:ascii="华文楷体" w:eastAsia="华文楷体" w:hAnsi="华文楷体"/>
          <w:lang w:bidi="zh-TW"/>
        </w:rPr>
        <w:t>（</w:t>
      </w:r>
      <w:r w:rsidRPr="000F2697">
        <w:rPr>
          <w:rFonts w:ascii="华文楷体" w:eastAsia="华文楷体" w:hAnsi="华文楷体"/>
          <w:lang w:bidi="zh-TW"/>
        </w:rPr>
        <w:t>本身即是知识</w:t>
      </w:r>
      <w:r w:rsidR="001808FE" w:rsidRPr="000F2697">
        <w:rPr>
          <w:rFonts w:ascii="华文楷体" w:eastAsia="华文楷体" w:hAnsi="华文楷体"/>
          <w:lang w:bidi="zh-TW"/>
        </w:rPr>
        <w:t>）</w:t>
      </w:r>
      <w:r w:rsidRPr="000F2697">
        <w:rPr>
          <w:rFonts w:ascii="华文楷体" w:eastAsia="华文楷体" w:hAnsi="华文楷体"/>
          <w:lang w:bidi="zh-TW"/>
        </w:rPr>
        <w:t>的必然结果。</w:t>
      </w:r>
      <w:r w:rsidR="006B007D" w:rsidRPr="000F2697">
        <w:rPr>
          <w:rFonts w:ascii="华文楷体" w:eastAsia="华文楷体" w:hAnsi="华文楷体" w:hint="eastAsia"/>
          <w:lang w:bidi="zh-TW"/>
        </w:rPr>
        <w:t>同时，他</w:t>
      </w:r>
      <w:r w:rsidR="006B007D" w:rsidRPr="000F2697">
        <w:rPr>
          <w:rFonts w:ascii="华文楷体" w:eastAsia="华文楷体" w:hAnsi="华文楷体"/>
          <w:lang w:bidi="zh-TW"/>
        </w:rPr>
        <w:t>强调,人不能在身外的财产和豪华的生活中去寻找好运</w:t>
      </w:r>
      <w:r w:rsidR="001808FE" w:rsidRPr="000F2697">
        <w:rPr>
          <w:rFonts w:ascii="华文楷体" w:eastAsia="华文楷体" w:hAnsi="华文楷体"/>
          <w:lang w:bidi="zh-TW"/>
        </w:rPr>
        <w:t>（</w:t>
      </w:r>
      <w:r w:rsidR="006B007D" w:rsidRPr="000F2697">
        <w:rPr>
          <w:rFonts w:ascii="华文楷体" w:eastAsia="华文楷体" w:hAnsi="华文楷体"/>
          <w:lang w:bidi="zh-TW"/>
        </w:rPr>
        <w:t>幸福</w:t>
      </w:r>
      <w:r w:rsidR="001808FE" w:rsidRPr="000F2697">
        <w:rPr>
          <w:rFonts w:ascii="华文楷体" w:eastAsia="华文楷体" w:hAnsi="华文楷体"/>
          <w:lang w:bidi="zh-TW"/>
        </w:rPr>
        <w:t>）</w:t>
      </w:r>
      <w:r w:rsidR="006B007D" w:rsidRPr="000F2697">
        <w:rPr>
          <w:rFonts w:ascii="华文楷体" w:eastAsia="华文楷体" w:hAnsi="华文楷体"/>
          <w:lang w:bidi="zh-TW"/>
        </w:rPr>
        <w:t>,而只能</w:t>
      </w:r>
      <w:r w:rsidR="006B007D" w:rsidRPr="000F2697">
        <w:rPr>
          <w:rFonts w:ascii="华文楷体" w:eastAsia="华文楷体" w:hAnsi="华文楷体" w:hint="eastAsia"/>
          <w:lang w:bidi="zh-TW"/>
        </w:rPr>
        <w:t>德行</w:t>
      </w:r>
      <w:r w:rsidR="006B007D" w:rsidRPr="000F2697">
        <w:rPr>
          <w:rFonts w:ascii="华文楷体" w:eastAsia="华文楷体" w:hAnsi="华文楷体"/>
          <w:lang w:bidi="zh-TW"/>
        </w:rPr>
        <w:t>中去寻找幸福。</w:t>
      </w:r>
    </w:p>
    <w:p w14:paraId="23CC5B68" w14:textId="2300E407" w:rsidR="00D83250" w:rsidRPr="000F2697" w:rsidRDefault="00D83250" w:rsidP="000F2697">
      <w:pPr>
        <w:ind w:firstLine="645"/>
        <w:rPr>
          <w:rFonts w:ascii="华文楷体" w:eastAsia="华文楷体" w:hAnsi="华文楷体"/>
          <w:lang w:bidi="zh-TW"/>
        </w:rPr>
      </w:pPr>
      <w:r w:rsidRPr="000F2697">
        <w:rPr>
          <w:rFonts w:ascii="华文楷体" w:eastAsia="华文楷体" w:hAnsi="华文楷体" w:hint="eastAsia"/>
          <w:lang w:bidi="zh-TW"/>
        </w:rPr>
        <w:t>六</w:t>
      </w:r>
      <w:r w:rsidRPr="000F2697">
        <w:rPr>
          <w:rFonts w:ascii="华文楷体" w:eastAsia="华文楷体" w:hAnsi="华文楷体"/>
          <w:lang w:bidi="zh-TW"/>
        </w:rPr>
        <w:t>、苏格拉底“善”的</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完备性</w:t>
      </w:r>
      <w:r w:rsidRPr="000F2697">
        <w:rPr>
          <w:rFonts w:ascii="华文楷体" w:eastAsia="华文楷体" w:hAnsi="华文楷体" w:hint="eastAsia"/>
          <w:lang w:bidi="zh-TW"/>
        </w:rPr>
        <w:t>（对其善的原则的整体评价）</w:t>
      </w:r>
    </w:p>
    <w:p w14:paraId="7B653C73" w14:textId="711A6005" w:rsidR="00C82F41" w:rsidRPr="000F2697" w:rsidRDefault="00D83250" w:rsidP="000F2697">
      <w:pPr>
        <w:ind w:firstLine="645"/>
        <w:rPr>
          <w:rFonts w:ascii="华文楷体" w:eastAsia="华文楷体" w:hAnsi="华文楷体"/>
          <w:lang w:bidi="zh-TW"/>
        </w:rPr>
      </w:pPr>
      <w:r w:rsidRPr="000F2697">
        <w:rPr>
          <w:rFonts w:ascii="华文楷体" w:eastAsia="华文楷体" w:hAnsi="华文楷体"/>
          <w:lang w:bidi="zh-TW"/>
        </w:rPr>
        <w:t>苏格拉底的善的原则,亦如他的整个哲学原则一样,是哲学精神的一个转折点。正如黑</w:t>
      </w:r>
      <w:r w:rsidR="00FE556F" w:rsidRPr="000F2697">
        <w:rPr>
          <w:rFonts w:ascii="华文楷体" w:eastAsia="华文楷体" w:hAnsi="华文楷体"/>
          <w:lang w:bidi="zh-TW"/>
        </w:rPr>
        <w:t>格尔所说的,随着他,世界上升到自觉思想领域之中,自觉思想的领域变成了对象。善的原则是苏格拉底哲学的根本原则,“善”是苏格拉底哲学的核心概念。通过“善”和善的原则,他宣布了人的自我意识的觉醒,从根本上确立了人的主体地位。</w:t>
      </w:r>
      <w:r w:rsidR="00B70954" w:rsidRPr="000F2697">
        <w:rPr>
          <w:rFonts w:ascii="华文楷体" w:eastAsia="华文楷体" w:hAnsi="华文楷体" w:hint="eastAsia"/>
          <w:lang w:bidi="zh-TW"/>
        </w:rPr>
        <w:t>（苏格拉底首次将哲学的主题由“自然”转向“自我”，转向对人本身的研究，为实现“认识你自己”的任务，苏格拉底诉诸于理性的方式，第一次在哲学上对概念进行了探讨，并发展了对话的辩证法，这些都是苏格拉底哲学的伟大意义所在。）</w:t>
      </w:r>
      <w:r w:rsidR="00FE556F" w:rsidRPr="000F2697">
        <w:rPr>
          <w:rFonts w:ascii="华文楷体" w:eastAsia="华文楷体" w:hAnsi="华文楷体"/>
          <w:lang w:bidi="zh-TW"/>
        </w:rPr>
        <w:t>但也恰恰是他的“善”和善的原则的</w:t>
      </w:r>
      <w:proofErr w:type="gramStart"/>
      <w:r w:rsidR="00FE556F" w:rsidRPr="000F2697">
        <w:rPr>
          <w:rFonts w:ascii="华文楷体" w:eastAsia="华文楷体" w:hAnsi="华文楷体"/>
          <w:lang w:bidi="zh-TW"/>
        </w:rPr>
        <w:t>不</w:t>
      </w:r>
      <w:proofErr w:type="gramEnd"/>
      <w:r w:rsidR="00FE556F" w:rsidRPr="000F2697">
        <w:rPr>
          <w:rFonts w:ascii="华文楷体" w:eastAsia="华文楷体" w:hAnsi="华文楷体"/>
          <w:lang w:bidi="zh-TW"/>
        </w:rPr>
        <w:t>完备性,</w:t>
      </w:r>
      <w:proofErr w:type="gramStart"/>
      <w:r w:rsidR="00FE556F" w:rsidRPr="000F2697">
        <w:rPr>
          <w:rFonts w:ascii="华文楷体" w:eastAsia="华文楷体" w:hAnsi="华文楷体"/>
          <w:lang w:bidi="zh-TW"/>
        </w:rPr>
        <w:t>标明着</w:t>
      </w:r>
      <w:proofErr w:type="gramEnd"/>
      <w:r w:rsidR="00FE556F" w:rsidRPr="000F2697">
        <w:rPr>
          <w:rFonts w:ascii="华文楷体" w:eastAsia="华文楷体" w:hAnsi="华文楷体"/>
          <w:lang w:bidi="zh-TW"/>
        </w:rPr>
        <w:t>他整个哲学理论的</w:t>
      </w:r>
      <w:proofErr w:type="gramStart"/>
      <w:r w:rsidR="00FE556F" w:rsidRPr="000F2697">
        <w:rPr>
          <w:rFonts w:ascii="华文楷体" w:eastAsia="华文楷体" w:hAnsi="华文楷体"/>
          <w:lang w:bidi="zh-TW"/>
        </w:rPr>
        <w:t>不</w:t>
      </w:r>
      <w:proofErr w:type="gramEnd"/>
      <w:r w:rsidR="00FE556F" w:rsidRPr="000F2697">
        <w:rPr>
          <w:rFonts w:ascii="华文楷体" w:eastAsia="华文楷体" w:hAnsi="华文楷体"/>
          <w:lang w:bidi="zh-TW"/>
        </w:rPr>
        <w:t>完备性</w:t>
      </w:r>
      <w:r w:rsidR="00EE7B0E" w:rsidRPr="000F2697">
        <w:rPr>
          <w:rFonts w:ascii="华文楷体" w:eastAsia="华文楷体" w:hAnsi="华文楷体"/>
          <w:lang w:bidi="zh-TW"/>
        </w:rPr>
        <w:t>。</w:t>
      </w:r>
      <w:r w:rsidR="00FE556F" w:rsidRPr="000F2697">
        <w:rPr>
          <w:rFonts w:ascii="华文楷体" w:eastAsia="华文楷体" w:hAnsi="华文楷体"/>
          <w:lang w:bidi="zh-TW"/>
        </w:rPr>
        <w:t>这主要表现在两个方面。一方面,苏格拉底在把伦理学科学化</w:t>
      </w:r>
      <w:r w:rsidR="001808FE" w:rsidRPr="000F2697">
        <w:rPr>
          <w:rFonts w:ascii="华文楷体" w:eastAsia="华文楷体" w:hAnsi="华文楷体"/>
          <w:lang w:bidi="zh-TW"/>
        </w:rPr>
        <w:t>（</w:t>
      </w:r>
      <w:r w:rsidR="00FE556F" w:rsidRPr="000F2697">
        <w:rPr>
          <w:rFonts w:ascii="华文楷体" w:eastAsia="华文楷体" w:hAnsi="华文楷体"/>
          <w:lang w:bidi="zh-TW"/>
        </w:rPr>
        <w:t>知识化</w:t>
      </w:r>
      <w:r w:rsidR="001808FE" w:rsidRPr="000F2697">
        <w:rPr>
          <w:rFonts w:ascii="华文楷体" w:eastAsia="华文楷体" w:hAnsi="华文楷体"/>
          <w:lang w:bidi="zh-TW"/>
        </w:rPr>
        <w:t>）</w:t>
      </w:r>
      <w:r w:rsidR="00FE556F" w:rsidRPr="000F2697">
        <w:rPr>
          <w:rFonts w:ascii="华文楷体" w:eastAsia="华文楷体" w:hAnsi="华文楷体"/>
          <w:lang w:bidi="zh-TW"/>
        </w:rPr>
        <w:t>时,同时便把活生生的充满生机和欲望的人思维化了,人变成了一个只是思维着的东西,失去了自己的七情六欲。这一点,在他的弟子柏拉图的理论中更进一步强化了。人本身是具有自然属性的,人不能否认自己的感性因素,不能逃避自己内在欲望的冲击</w:t>
      </w:r>
      <w:r w:rsidR="00EE7B0E" w:rsidRPr="000F2697">
        <w:rPr>
          <w:rFonts w:ascii="华文楷体" w:eastAsia="华文楷体" w:hAnsi="华文楷体"/>
          <w:lang w:bidi="zh-TW"/>
        </w:rPr>
        <w:t>。</w:t>
      </w:r>
      <w:r w:rsidR="00FE556F" w:rsidRPr="000F2697">
        <w:rPr>
          <w:rFonts w:ascii="华文楷体" w:eastAsia="华文楷体" w:hAnsi="华文楷体"/>
          <w:lang w:bidi="zh-TW"/>
        </w:rPr>
        <w:t>而且,人的欲望的实现,理应被理解为人的德行的一个方面</w:t>
      </w:r>
      <w:r w:rsidR="00EE7B0E" w:rsidRPr="000F2697">
        <w:rPr>
          <w:rFonts w:ascii="华文楷体" w:eastAsia="华文楷体" w:hAnsi="华文楷体"/>
          <w:lang w:bidi="zh-TW"/>
        </w:rPr>
        <w:t>。</w:t>
      </w:r>
      <w:r w:rsidR="00FE556F" w:rsidRPr="000F2697">
        <w:rPr>
          <w:rFonts w:ascii="华文楷体" w:eastAsia="华文楷体" w:hAnsi="华文楷体"/>
          <w:lang w:bidi="zh-TW"/>
        </w:rPr>
        <w:t>而苏格拉底却抛弃了它们</w:t>
      </w:r>
      <w:r w:rsidR="00FE556F" w:rsidRPr="000F2697">
        <w:rPr>
          <w:rFonts w:ascii="华文楷体" w:eastAsia="华文楷体" w:hAnsi="华文楷体" w:hint="eastAsia"/>
          <w:lang w:bidi="zh-TW"/>
        </w:rPr>
        <w:t>。</w:t>
      </w:r>
      <w:r w:rsidR="00FE556F" w:rsidRPr="000F2697">
        <w:rPr>
          <w:rFonts w:ascii="华文楷体" w:eastAsia="华文楷体" w:hAnsi="华文楷体"/>
          <w:lang w:bidi="zh-TW"/>
        </w:rPr>
        <w:t>苏格拉底“善”的</w:t>
      </w:r>
      <w:proofErr w:type="gramStart"/>
      <w:r w:rsidR="00FE556F" w:rsidRPr="000F2697">
        <w:rPr>
          <w:rFonts w:ascii="华文楷体" w:eastAsia="华文楷体" w:hAnsi="华文楷体"/>
          <w:lang w:bidi="zh-TW"/>
        </w:rPr>
        <w:t>不</w:t>
      </w:r>
      <w:proofErr w:type="gramEnd"/>
      <w:r w:rsidR="00FE556F" w:rsidRPr="000F2697">
        <w:rPr>
          <w:rFonts w:ascii="华文楷体" w:eastAsia="华文楷体" w:hAnsi="华文楷体"/>
          <w:lang w:bidi="zh-TW"/>
        </w:rPr>
        <w:t>完备性的第二个方面,表现在他对具有普遍意义的“善”进行的无普遍意义的内容规定上。苏格拉底认为,人的认识和行动应以具有普遍效能、至高无上的“善”作为目的,但是,在他那里,这具有普遍效能的“善”本身却是依靠不具有普遍效能的特殊者</w:t>
      </w:r>
      <w:r w:rsidR="001808FE" w:rsidRPr="000F2697">
        <w:rPr>
          <w:rFonts w:ascii="华文楷体" w:eastAsia="华文楷体" w:hAnsi="华文楷体"/>
          <w:lang w:bidi="zh-TW"/>
        </w:rPr>
        <w:t>（</w:t>
      </w:r>
      <w:r w:rsidR="00FE556F" w:rsidRPr="000F2697">
        <w:rPr>
          <w:rFonts w:ascii="华文楷体" w:eastAsia="华文楷体" w:hAnsi="华文楷体"/>
          <w:lang w:bidi="zh-TW"/>
        </w:rPr>
        <w:t>各种具体的美德</w:t>
      </w:r>
      <w:r w:rsidR="001808FE" w:rsidRPr="000F2697">
        <w:rPr>
          <w:rFonts w:ascii="华文楷体" w:eastAsia="华文楷体" w:hAnsi="华文楷体"/>
          <w:lang w:bidi="zh-TW"/>
        </w:rPr>
        <w:t>）</w:t>
      </w:r>
      <w:r w:rsidR="00FE556F" w:rsidRPr="000F2697">
        <w:rPr>
          <w:rFonts w:ascii="华文楷体" w:eastAsia="华文楷体" w:hAnsi="华文楷体"/>
          <w:lang w:bidi="zh-TW"/>
        </w:rPr>
        <w:t>来说明的</w:t>
      </w:r>
      <w:r w:rsidR="00EE7B0E" w:rsidRPr="000F2697">
        <w:rPr>
          <w:rFonts w:ascii="华文楷体" w:eastAsia="华文楷体" w:hAnsi="华文楷体" w:hint="eastAsia"/>
          <w:lang w:bidi="zh-TW"/>
        </w:rPr>
        <w:t>。</w:t>
      </w:r>
    </w:p>
    <w:p w14:paraId="784D8E83" w14:textId="075ED3A2" w:rsidR="00EE7B0E" w:rsidRPr="000F2697" w:rsidRDefault="00EE7B0E" w:rsidP="000F2697">
      <w:pPr>
        <w:ind w:firstLine="645"/>
        <w:rPr>
          <w:rFonts w:ascii="华文楷体" w:eastAsia="华文楷体" w:hAnsi="华文楷体"/>
          <w:lang w:bidi="zh-TW"/>
        </w:rPr>
      </w:pPr>
      <w:r w:rsidRPr="000F2697">
        <w:rPr>
          <w:rFonts w:ascii="华文楷体" w:eastAsia="华文楷体" w:hAnsi="华文楷体"/>
          <w:lang w:bidi="zh-TW"/>
        </w:rPr>
        <w:t>苏格拉底要求一个普遍的“善”来指导人的认识和行为,但他却从来没有规定过“善”的普遍意义的内涵,甚至在某些方面还让它门户敞开</w:t>
      </w:r>
      <w:r w:rsidRPr="000F2697">
        <w:rPr>
          <w:rFonts w:ascii="华文楷体" w:eastAsia="华文楷体" w:hAnsi="华文楷体" w:hint="eastAsia"/>
          <w:lang w:bidi="zh-TW"/>
        </w:rPr>
        <w:t>。</w:t>
      </w:r>
    </w:p>
    <w:p w14:paraId="550B81B0" w14:textId="27C4D6C6" w:rsidR="00C82F41" w:rsidRPr="000F2697" w:rsidRDefault="00EE7B0E" w:rsidP="000F2697">
      <w:pPr>
        <w:ind w:firstLine="645"/>
        <w:rPr>
          <w:rFonts w:ascii="华文楷体" w:eastAsia="华文楷体" w:hAnsi="华文楷体"/>
          <w:lang w:bidi="zh-TW"/>
        </w:rPr>
      </w:pPr>
      <w:r w:rsidRPr="000F2697">
        <w:rPr>
          <w:rFonts w:ascii="华文楷体" w:eastAsia="华文楷体" w:hAnsi="华文楷体"/>
          <w:lang w:bidi="zh-TW"/>
        </w:rPr>
        <w:t>。当然,作为后人,我们也应该看到,苏格拉底“善”的</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完备性是必然的,而且是符合他自己的理论逻辑的。因为“善”是最高的、最初的理念,是“神”赋予的。只有“神”才有真正的智慧,人是“一无所知”的。人只能“爱智”,通过“爱智”接近“智”。但人不可能达到绝对的“智”,因为那样人就变为“神”了,而人是不可能变为“神”的。既然苏格拉底自己是人,他当然也就不能逃脱他自己的理论规范,他不可能变为“神”,他只能在“神”规定的范围内思考和行动。这样,他就必然为自己的理论留下</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完备性</w:t>
      </w:r>
      <w:r w:rsidRPr="000F2697">
        <w:rPr>
          <w:rFonts w:ascii="华文楷体" w:eastAsia="华文楷体" w:hAnsi="华文楷体" w:hint="eastAsia"/>
          <w:lang w:bidi="zh-TW"/>
        </w:rPr>
        <w:t>。</w:t>
      </w:r>
    </w:p>
    <w:p w14:paraId="51B1F919" w14:textId="77777777" w:rsidR="00C82F41" w:rsidRPr="000F2697" w:rsidRDefault="00C82F41" w:rsidP="000F2697">
      <w:pPr>
        <w:ind w:firstLine="645"/>
        <w:rPr>
          <w:rFonts w:ascii="华文楷体" w:eastAsia="华文楷体" w:hAnsi="华文楷体"/>
          <w:lang w:bidi="zh-TW"/>
        </w:rPr>
      </w:pPr>
    </w:p>
    <w:p w14:paraId="37982590" w14:textId="3E53478D" w:rsidR="00C82F41" w:rsidRPr="000F2697" w:rsidRDefault="00E855AA" w:rsidP="000F2697">
      <w:pPr>
        <w:ind w:firstLine="645"/>
        <w:rPr>
          <w:rFonts w:ascii="华文楷体" w:eastAsia="华文楷体" w:hAnsi="华文楷体"/>
          <w:lang w:bidi="zh-TW"/>
        </w:rPr>
      </w:pPr>
      <w:r w:rsidRPr="000F2697">
        <w:rPr>
          <w:rFonts w:ascii="华文楷体" w:eastAsia="华文楷体" w:hAnsi="华文楷体" w:hint="eastAsia"/>
          <w:lang w:bidi="zh-TW"/>
        </w:rPr>
        <w:t>苏格拉底对于西方哲学的转折意义（重）及奠基意义</w:t>
      </w:r>
    </w:p>
    <w:p w14:paraId="664F6E56" w14:textId="1FBB0025" w:rsidR="00FA1212" w:rsidRPr="000F2697" w:rsidRDefault="00FA1212" w:rsidP="000F2697">
      <w:pPr>
        <w:ind w:firstLine="645"/>
        <w:rPr>
          <w:rFonts w:ascii="华文楷体" w:eastAsia="华文楷体" w:hAnsi="华文楷体"/>
          <w:lang w:bidi="zh-TW"/>
        </w:rPr>
      </w:pPr>
      <w:r w:rsidRPr="000F2697">
        <w:rPr>
          <w:rFonts w:ascii="华文楷体" w:eastAsia="华文楷体" w:hAnsi="华文楷体" w:hint="eastAsia"/>
          <w:lang w:bidi="zh-TW"/>
        </w:rPr>
        <w:t>啥意义都要结合具体理论回答</w:t>
      </w:r>
    </w:p>
    <w:p w14:paraId="53B6B1B3" w14:textId="726223C9" w:rsidR="00EE7B0E" w:rsidRPr="000F2697" w:rsidRDefault="00ED4195" w:rsidP="000F2697">
      <w:pPr>
        <w:ind w:firstLine="645"/>
        <w:rPr>
          <w:rFonts w:ascii="华文楷体" w:eastAsia="华文楷体" w:hAnsi="华文楷体"/>
          <w:lang w:bidi="zh-TW"/>
        </w:rPr>
      </w:pPr>
      <w:r w:rsidRPr="000F2697">
        <w:rPr>
          <w:rFonts w:ascii="华文楷体" w:eastAsia="华文楷体" w:hAnsi="华文楷体" w:hint="eastAsia"/>
          <w:lang w:bidi="zh-TW"/>
        </w:rPr>
        <w:t>转折意义：苏格拉底将哲学从研究自然转向研究人和社会</w:t>
      </w:r>
      <w:r w:rsidR="006B742E" w:rsidRPr="000F2697">
        <w:rPr>
          <w:rFonts w:ascii="华文楷体" w:eastAsia="华文楷体" w:hAnsi="华文楷体" w:hint="eastAsia"/>
          <w:lang w:bidi="zh-TW"/>
        </w:rPr>
        <w:t>；从自然哲学转向道德哲学—</w:t>
      </w:r>
      <w:r w:rsidR="006B742E" w:rsidRPr="000F2697">
        <w:rPr>
          <w:rFonts w:ascii="华文楷体" w:eastAsia="华文楷体" w:hAnsi="华文楷体"/>
          <w:lang w:bidi="zh-TW"/>
        </w:rPr>
        <w:t>—“美德即知识”。</w:t>
      </w:r>
    </w:p>
    <w:p w14:paraId="563FA7E8" w14:textId="5E8C63DF" w:rsidR="00F15B0F" w:rsidRPr="000F2697" w:rsidRDefault="00D45B39" w:rsidP="000F2697">
      <w:pPr>
        <w:ind w:firstLine="645"/>
        <w:rPr>
          <w:rFonts w:ascii="华文楷体" w:eastAsia="华文楷体" w:hAnsi="华文楷体"/>
          <w:lang w:bidi="zh-TW"/>
        </w:rPr>
      </w:pPr>
      <w:r w:rsidRPr="000F2697">
        <w:rPr>
          <w:rFonts w:ascii="华文楷体" w:eastAsia="华文楷体" w:hAnsi="华文楷体" w:hint="eastAsia"/>
          <w:lang w:bidi="zh-TW"/>
        </w:rPr>
        <w:t>前苏格拉底的西方哲学即早期希腊哲学</w:t>
      </w:r>
      <w:r w:rsidRPr="000F2697">
        <w:rPr>
          <w:rFonts w:ascii="华文楷体" w:eastAsia="华文楷体" w:hAnsi="华文楷体"/>
          <w:lang w:bidi="zh-TW"/>
        </w:rPr>
        <w:t>,致力于求宇宙万物的本原</w:t>
      </w:r>
      <w:r w:rsidR="001808FE" w:rsidRPr="000F2697">
        <w:rPr>
          <w:rFonts w:ascii="华文楷体" w:eastAsia="华文楷体" w:hAnsi="华文楷体"/>
          <w:lang w:bidi="zh-TW"/>
        </w:rPr>
        <w:t>（</w:t>
      </w:r>
      <w:proofErr w:type="gramStart"/>
      <w:r w:rsidRPr="000F2697">
        <w:rPr>
          <w:rFonts w:ascii="华文楷体" w:eastAsia="华文楷体" w:hAnsi="华文楷体"/>
          <w:lang w:bidi="zh-TW"/>
        </w:rPr>
        <w:t>或始基</w:t>
      </w:r>
      <w:proofErr w:type="gramEnd"/>
      <w:r w:rsidR="001808FE" w:rsidRPr="000F2697">
        <w:rPr>
          <w:rFonts w:ascii="华文楷体" w:eastAsia="华文楷体" w:hAnsi="华文楷体"/>
          <w:lang w:bidi="zh-TW"/>
        </w:rPr>
        <w:t>）</w:t>
      </w:r>
      <w:r w:rsidRPr="000F2697">
        <w:rPr>
          <w:rFonts w:ascii="华文楷体" w:eastAsia="华文楷体" w:hAnsi="华文楷体"/>
          <w:lang w:bidi="zh-TW"/>
        </w:rPr>
        <w:t>,即求万物生成变化的始源、起点。学术界一般称他们的哲学为“自然哲学”。苏格拉底毕生致力于德性教育,把完善人性、人的灵魂看作自己的“神圣职责”,为达此目标他着力于求伦理道德的普遍性定义。</w:t>
      </w:r>
      <w:r w:rsidR="00C37A0D" w:rsidRPr="000F2697">
        <w:rPr>
          <w:rFonts w:ascii="华文楷体" w:eastAsia="华文楷体" w:hAnsi="华文楷体" w:hint="eastAsia"/>
          <w:lang w:bidi="zh-TW"/>
        </w:rPr>
        <w:t>因此</w:t>
      </w:r>
      <w:r w:rsidR="00C37A0D" w:rsidRPr="000F2697">
        <w:rPr>
          <w:rFonts w:ascii="华文楷体" w:eastAsia="华文楷体" w:hAnsi="华文楷体"/>
          <w:lang w:bidi="zh-TW"/>
        </w:rPr>
        <w:t>,苏格拉底与他们之间的不同,首先在于他把人和社会从自然世界之中区分开来,突出关于人和社会的知识的重要性,引导人们关注人类自身的问题。</w:t>
      </w:r>
    </w:p>
    <w:p w14:paraId="2289447F" w14:textId="63195256" w:rsidR="00FA1212" w:rsidRPr="000F2697" w:rsidRDefault="00F15B0F" w:rsidP="000F2697">
      <w:pPr>
        <w:ind w:firstLine="645"/>
        <w:rPr>
          <w:rFonts w:ascii="华文楷体" w:eastAsia="华文楷体" w:hAnsi="华文楷体"/>
          <w:lang w:bidi="zh-TW"/>
        </w:rPr>
      </w:pPr>
      <w:r w:rsidRPr="000F2697">
        <w:rPr>
          <w:rFonts w:ascii="华文楷体" w:eastAsia="华文楷体" w:hAnsi="华文楷体" w:hint="eastAsia"/>
          <w:lang w:bidi="zh-TW"/>
        </w:rPr>
        <w:t>其实</w:t>
      </w:r>
      <w:r w:rsidRPr="000F2697">
        <w:rPr>
          <w:rFonts w:ascii="华文楷体" w:eastAsia="华文楷体" w:hAnsi="华文楷体"/>
          <w:lang w:bidi="zh-TW"/>
        </w:rPr>
        <w:t>,苏格拉底与前苏格拉底哲学的不同还在于研究的思路、方法和对问题的解释上。</w:t>
      </w:r>
    </w:p>
    <w:p w14:paraId="2586C5AC" w14:textId="563BF309" w:rsidR="00C82F41" w:rsidRPr="000F2697" w:rsidRDefault="00D522E3" w:rsidP="000F2697">
      <w:pPr>
        <w:ind w:firstLine="645"/>
        <w:rPr>
          <w:rFonts w:ascii="华文楷体" w:eastAsia="华文楷体" w:hAnsi="华文楷体"/>
          <w:lang w:bidi="zh-TW"/>
        </w:rPr>
      </w:pPr>
      <w:r w:rsidRPr="000F2697">
        <w:rPr>
          <w:rFonts w:ascii="华文楷体" w:eastAsia="华文楷体" w:hAnsi="华文楷体" w:hint="eastAsia"/>
          <w:lang w:bidi="zh-TW"/>
        </w:rPr>
        <w:t>前苏格拉底哲学家未形成明确的思路和成熟的思维方式。西方哲学思路和思维方式的成型、定型当以本体论的确立为标志。西方哲学从本原论到本体论是在同一方向上前进深化</w:t>
      </w:r>
      <w:r w:rsidRPr="000F2697">
        <w:rPr>
          <w:rFonts w:ascii="华文楷体" w:eastAsia="华文楷体" w:hAnsi="华文楷体"/>
          <w:lang w:bidi="zh-TW"/>
        </w:rPr>
        <w:t>,而不能说是转向。柏拉图的理念论无疑是西方第一个真正意义上的本体论,而理念就是从苏格拉底的普遍性定义发展而来的。苏格拉底把哲学奠基于理性实即人性之上,他要求超越具体的、特殊的事例,寻求普遍的、必然的知识。从苏格拉底起,西方哲学才明确地把对终极存在、实在、实体的追求看作是对超感知的普遍的、一般的、本质的知识的追求</w:t>
      </w:r>
      <w:r w:rsidR="003E077F" w:rsidRPr="000F2697">
        <w:rPr>
          <w:rFonts w:ascii="华文楷体" w:eastAsia="华文楷体" w:hAnsi="华文楷体"/>
          <w:lang w:bidi="zh-TW"/>
        </w:rPr>
        <w:t>；</w:t>
      </w:r>
      <w:r w:rsidRPr="000F2697">
        <w:rPr>
          <w:rFonts w:ascii="华文楷体" w:eastAsia="华文楷体" w:hAnsi="华文楷体"/>
          <w:lang w:bidi="zh-TW"/>
        </w:rPr>
        <w:t>而且把理性看作达到这一目标的唯一路径。而在此之前,并未形成与</w:t>
      </w:r>
      <w:r w:rsidRPr="000F2697">
        <w:rPr>
          <w:rFonts w:ascii="华文楷体" w:eastAsia="华文楷体" w:hAnsi="华文楷体" w:hint="eastAsia"/>
          <w:lang w:bidi="zh-TW"/>
        </w:rPr>
        <w:t>此相反的哲学方向、思路</w:t>
      </w:r>
      <w:r w:rsidRPr="000F2697">
        <w:rPr>
          <w:rFonts w:ascii="华文楷体" w:eastAsia="华文楷体" w:hAnsi="华文楷体"/>
          <w:lang w:bidi="zh-TW"/>
        </w:rPr>
        <w:t>,那个时期的哲学还处在摇篮之中。因此,苏氏在西方哲学史上的地位和作用,与其说转折性或转向性,不如说是导向性和奠基性,突出地表现在他开创了重理性、</w:t>
      </w:r>
      <w:proofErr w:type="gramStart"/>
      <w:r w:rsidRPr="000F2697">
        <w:rPr>
          <w:rFonts w:ascii="华文楷体" w:eastAsia="华文楷体" w:hAnsi="华文楷体"/>
          <w:lang w:bidi="zh-TW"/>
        </w:rPr>
        <w:t>重追求</w:t>
      </w:r>
      <w:proofErr w:type="gramEnd"/>
      <w:r w:rsidRPr="000F2697">
        <w:rPr>
          <w:rFonts w:ascii="华文楷体" w:eastAsia="华文楷体" w:hAnsi="华文楷体"/>
          <w:lang w:bidi="zh-TW"/>
        </w:rPr>
        <w:t>普遍性知识的哲学思路和思维方式。</w:t>
      </w:r>
    </w:p>
    <w:p w14:paraId="48ED5493" w14:textId="4F768529" w:rsidR="00C82F41" w:rsidRPr="000F2697" w:rsidRDefault="004929C6" w:rsidP="000F2697">
      <w:pPr>
        <w:ind w:firstLine="645"/>
        <w:rPr>
          <w:rFonts w:ascii="华文楷体" w:eastAsia="华文楷体" w:hAnsi="华文楷体"/>
          <w:lang w:bidi="zh-TW"/>
        </w:rPr>
      </w:pPr>
      <w:r w:rsidRPr="000F2697">
        <w:rPr>
          <w:rFonts w:ascii="华文楷体" w:eastAsia="华文楷体" w:hAnsi="华文楷体" w:hint="eastAsia"/>
          <w:lang w:bidi="zh-TW"/>
        </w:rPr>
        <w:t>苏格拉底辩证法</w:t>
      </w:r>
    </w:p>
    <w:p w14:paraId="398C7E71" w14:textId="67EEB34B" w:rsidR="00D37B94" w:rsidRPr="000F2697" w:rsidRDefault="0029351C" w:rsidP="000F2697">
      <w:pPr>
        <w:ind w:firstLine="645"/>
        <w:rPr>
          <w:rFonts w:ascii="华文楷体" w:eastAsia="华文楷体" w:hAnsi="华文楷体"/>
          <w:lang w:bidi="zh-TW"/>
        </w:rPr>
      </w:pPr>
      <w:r w:rsidRPr="000F2697">
        <w:rPr>
          <w:rFonts w:ascii="华文楷体" w:eastAsia="华文楷体" w:hAnsi="华文楷体" w:hint="eastAsia"/>
          <w:lang w:bidi="zh-TW"/>
        </w:rPr>
        <w:t>苏格拉底的精神助产术中蕴含着早期</w:t>
      </w:r>
      <w:r w:rsidR="00D37B94" w:rsidRPr="000F2697">
        <w:rPr>
          <w:rFonts w:ascii="华文楷体" w:eastAsia="华文楷体" w:hAnsi="华文楷体" w:hint="eastAsia"/>
          <w:lang w:bidi="zh-TW"/>
        </w:rPr>
        <w:t>辩证法思想</w:t>
      </w:r>
      <w:r w:rsidR="003F4E3B" w:rsidRPr="000F2697">
        <w:rPr>
          <w:rFonts w:ascii="华文楷体" w:eastAsia="华文楷体" w:hAnsi="华文楷体" w:hint="eastAsia"/>
          <w:lang w:bidi="zh-TW"/>
        </w:rPr>
        <w:t>。</w:t>
      </w:r>
    </w:p>
    <w:p w14:paraId="46DD8741" w14:textId="23268B14" w:rsidR="00F70EBE" w:rsidRPr="000F2697" w:rsidRDefault="003F4E3B" w:rsidP="000F2697">
      <w:pPr>
        <w:ind w:firstLine="645"/>
        <w:rPr>
          <w:rFonts w:ascii="华文楷体" w:eastAsia="华文楷体" w:hAnsi="华文楷体"/>
          <w:lang w:bidi="zh-TW"/>
        </w:rPr>
      </w:pPr>
      <w:r w:rsidRPr="000F2697">
        <w:rPr>
          <w:rFonts w:ascii="华文楷体" w:eastAsia="华文楷体" w:hAnsi="华文楷体"/>
          <w:lang w:bidi="zh-TW"/>
        </w:rPr>
        <w:t>苏格拉底认为,通过人们之间的相互对话,可以发现在各自的意见中存在共有的概念、共有的知识,即利用大量个别观点和个别感官表象之间的相互对比推出包含在其中的一般概念和原则,然后又用这些一般原则去解决一些具体的、个别的间题。</w:t>
      </w:r>
      <w:r w:rsidR="004929C6" w:rsidRPr="000F2697">
        <w:rPr>
          <w:rFonts w:ascii="华文楷体" w:eastAsia="华文楷体" w:hAnsi="华文楷体"/>
          <w:lang w:bidi="zh-TW"/>
        </w:rPr>
        <w:t>在柏拉图早期对话中，苏格拉底探讨的是道德领域的各种美德。</w:t>
      </w:r>
    </w:p>
    <w:p w14:paraId="12C8C956" w14:textId="187B7B99" w:rsidR="00647B0A" w:rsidRPr="000F2697" w:rsidRDefault="00D924A5" w:rsidP="000F2697">
      <w:pPr>
        <w:ind w:firstLine="645"/>
        <w:rPr>
          <w:rFonts w:ascii="华文楷体" w:eastAsia="华文楷体" w:hAnsi="华文楷体"/>
          <w:lang w:bidi="zh-TW"/>
        </w:rPr>
      </w:pPr>
      <w:r w:rsidRPr="000F2697">
        <w:rPr>
          <w:rFonts w:ascii="华文楷体" w:eastAsia="华文楷体" w:hAnsi="华文楷体"/>
          <w:lang w:bidi="zh-TW"/>
        </w:rPr>
        <w:t>苏格拉底当时所提出的辩证思想包含三个方面的涵又</w:t>
      </w:r>
      <w:r w:rsidR="00C242E9" w:rsidRPr="000F2697">
        <w:rPr>
          <w:rFonts w:ascii="华文楷体" w:eastAsia="华文楷体" w:hAnsi="华文楷体"/>
          <w:lang w:bidi="zh-TW"/>
        </w:rPr>
        <w:t>：</w:t>
      </w:r>
      <w:r w:rsidRPr="000F2697">
        <w:rPr>
          <w:rFonts w:ascii="华文楷体" w:eastAsia="华文楷体" w:hAnsi="华文楷体"/>
          <w:lang w:bidi="zh-TW"/>
        </w:rPr>
        <w:t>一是“本体论”意义上的涵义,即“辩证法”是一种辩论术,通过两个相互对立的命题,首先让对方陷入自相矛盾然后被驳倒,使对方承认感性的、具体的个别事物</w:t>
      </w:r>
      <w:r w:rsidR="001808FE" w:rsidRPr="000F2697">
        <w:rPr>
          <w:rFonts w:ascii="华文楷体" w:eastAsia="华文楷体" w:hAnsi="华文楷体"/>
          <w:lang w:bidi="zh-TW"/>
        </w:rPr>
        <w:t>（</w:t>
      </w:r>
      <w:r w:rsidRPr="000F2697">
        <w:rPr>
          <w:rFonts w:ascii="华文楷体" w:eastAsia="华文楷体" w:hAnsi="华文楷体"/>
          <w:lang w:bidi="zh-TW"/>
        </w:rPr>
        <w:t>“多”</w:t>
      </w:r>
      <w:r w:rsidR="001808FE" w:rsidRPr="000F2697">
        <w:rPr>
          <w:rFonts w:ascii="华文楷体" w:eastAsia="华文楷体" w:hAnsi="华文楷体"/>
          <w:lang w:bidi="zh-TW"/>
        </w:rPr>
        <w:t>）</w:t>
      </w:r>
      <w:r w:rsidRPr="000F2697">
        <w:rPr>
          <w:rFonts w:ascii="华文楷体" w:eastAsia="华文楷体" w:hAnsi="华文楷体"/>
          <w:lang w:bidi="zh-TW"/>
        </w:rPr>
        <w:t>并不真实存在。只有普遍的知识、原则</w:t>
      </w:r>
      <w:r w:rsidR="001808FE" w:rsidRPr="000F2697">
        <w:rPr>
          <w:rFonts w:ascii="华文楷体" w:eastAsia="华文楷体" w:hAnsi="华文楷体"/>
          <w:lang w:bidi="zh-TW"/>
        </w:rPr>
        <w:t>（</w:t>
      </w:r>
      <w:r w:rsidRPr="000F2697">
        <w:rPr>
          <w:rFonts w:ascii="华文楷体" w:eastAsia="华文楷体" w:hAnsi="华文楷体"/>
          <w:lang w:bidi="zh-TW"/>
        </w:rPr>
        <w:t>“一”</w:t>
      </w:r>
      <w:r w:rsidR="001808FE" w:rsidRPr="000F2697">
        <w:rPr>
          <w:rFonts w:ascii="华文楷体" w:eastAsia="华文楷体" w:hAnsi="华文楷体"/>
          <w:lang w:bidi="zh-TW"/>
        </w:rPr>
        <w:t>）</w:t>
      </w:r>
      <w:r w:rsidRPr="000F2697">
        <w:rPr>
          <w:rFonts w:ascii="华文楷体" w:eastAsia="华文楷体" w:hAnsi="华文楷体"/>
          <w:lang w:bidi="zh-TW"/>
        </w:rPr>
        <w:t>才是真实存在的。二是</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认识论</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的涵义,即认识必须由感性上升到理性,去把握那个真实的存在。即“在伦理问题中寻求普遍真理”④。三是“逻辑学”上的涵义,苏格拉底认为知识只能存在于概念之中,通过逻辑学上下“定义”的</w:t>
      </w:r>
      <w:r w:rsidR="008E001F" w:rsidRPr="000F2697">
        <w:rPr>
          <w:rFonts w:ascii="华文楷体" w:eastAsia="华文楷体" w:hAnsi="华文楷体"/>
          <w:lang w:bidi="zh-TW"/>
        </w:rPr>
        <w:t>方法才能掌握它。</w:t>
      </w:r>
      <w:r w:rsidR="008E001F" w:rsidRPr="000F2697">
        <w:rPr>
          <w:rFonts w:ascii="华文楷体" w:eastAsia="华文楷体" w:hAnsi="华文楷体" w:hint="eastAsia"/>
          <w:lang w:bidi="zh-TW"/>
        </w:rPr>
        <w:t>就此而言，</w:t>
      </w:r>
      <w:r w:rsidR="008E001F" w:rsidRPr="000F2697">
        <w:rPr>
          <w:rFonts w:ascii="华文楷体" w:eastAsia="华文楷体" w:hAnsi="华文楷体"/>
          <w:lang w:bidi="zh-TW"/>
        </w:rPr>
        <w:t>亚里</w:t>
      </w:r>
      <w:r w:rsidR="008E001F" w:rsidRPr="000F2697">
        <w:rPr>
          <w:rFonts w:ascii="华文楷体" w:eastAsia="华文楷体" w:hAnsi="华文楷体" w:hint="eastAsia"/>
          <w:lang w:bidi="zh-TW"/>
        </w:rPr>
        <w:t>士</w:t>
      </w:r>
      <w:r w:rsidR="008E001F" w:rsidRPr="000F2697">
        <w:rPr>
          <w:rFonts w:ascii="华文楷体" w:eastAsia="华文楷体" w:hAnsi="华文楷体"/>
          <w:lang w:bidi="zh-TW"/>
        </w:rPr>
        <w:t>多德指出</w:t>
      </w:r>
      <w:r w:rsidR="00C242E9" w:rsidRPr="000F2697">
        <w:rPr>
          <w:rFonts w:ascii="华文楷体" w:eastAsia="华文楷体" w:hAnsi="华文楷体"/>
          <w:lang w:bidi="zh-TW"/>
        </w:rPr>
        <w:t>：</w:t>
      </w:r>
      <w:r w:rsidR="008E001F" w:rsidRPr="000F2697">
        <w:rPr>
          <w:rFonts w:ascii="华文楷体" w:eastAsia="华文楷体" w:hAnsi="华文楷体"/>
          <w:lang w:bidi="zh-TW"/>
        </w:rPr>
        <w:t>“有两样东西完全可以归功于苏格拉底,这就是归纳论证和一般定义”</w:t>
      </w:r>
      <w:r w:rsidR="008E001F" w:rsidRPr="000F2697">
        <w:rPr>
          <w:rFonts w:ascii="华文楷体" w:eastAsia="华文楷体" w:hAnsi="华文楷体" w:hint="eastAsia"/>
          <w:lang w:bidi="zh-TW"/>
        </w:rPr>
        <w:t>。</w:t>
      </w:r>
    </w:p>
    <w:p w14:paraId="64D71060" w14:textId="74DF4ED0" w:rsidR="004929C6" w:rsidRPr="000F2697" w:rsidRDefault="00B8721A" w:rsidP="000F2697">
      <w:pPr>
        <w:ind w:firstLine="645"/>
        <w:rPr>
          <w:rFonts w:ascii="华文楷体" w:eastAsia="华文楷体" w:hAnsi="华文楷体"/>
          <w:lang w:bidi="zh-TW"/>
        </w:rPr>
      </w:pPr>
      <w:r w:rsidRPr="000F2697">
        <w:rPr>
          <w:rFonts w:ascii="华文楷体" w:eastAsia="华文楷体" w:hAnsi="华文楷体"/>
          <w:lang w:bidi="zh-TW"/>
        </w:rPr>
        <w:t>苏格拉底所寻求的美德的一般性，即是美德之为美德的本质、美德之成为美德的原因，也即美德的一般定义，这可以将其概括为“什么是x”的问题。这种概念的定义在早期自然哲学家中毕达哥拉斯及德谟克利特有所涉及，但首次通过考察定义，规范人的理性知识，探求事物（美德）的本质的是苏格拉底</w:t>
      </w:r>
      <w:r w:rsidRPr="000F2697">
        <w:rPr>
          <w:rFonts w:ascii="华文楷体" w:eastAsia="华文楷体" w:hAnsi="华文楷体" w:hint="eastAsia"/>
          <w:lang w:bidi="zh-TW"/>
        </w:rPr>
        <w:t>。</w:t>
      </w:r>
    </w:p>
    <w:p w14:paraId="52AC69AF" w14:textId="77777777" w:rsidR="00617C9B" w:rsidRPr="000F2697" w:rsidRDefault="00617C9B" w:rsidP="000F2697">
      <w:pPr>
        <w:ind w:firstLine="645"/>
        <w:rPr>
          <w:rFonts w:ascii="华文楷体" w:eastAsia="华文楷体" w:hAnsi="华文楷体"/>
          <w:lang w:bidi="zh-TW"/>
        </w:rPr>
      </w:pPr>
    </w:p>
    <w:p w14:paraId="03495ABF" w14:textId="0B3BC18A" w:rsidR="00D3041A" w:rsidRPr="000F2697" w:rsidRDefault="00492908" w:rsidP="000F2697">
      <w:pPr>
        <w:ind w:firstLine="645"/>
        <w:rPr>
          <w:rFonts w:ascii="华文楷体" w:eastAsia="华文楷体" w:hAnsi="华文楷体"/>
          <w:lang w:bidi="zh-TW"/>
        </w:rPr>
      </w:pPr>
      <w:r w:rsidRPr="000F2697">
        <w:rPr>
          <w:rFonts w:ascii="华文楷体" w:eastAsia="华文楷体" w:hAnsi="华文楷体"/>
          <w:lang w:bidi="zh-TW"/>
        </w:rPr>
        <w:t>苏格拉底所提出的这个“什么是x”的问题的理论，就其思想背景来说，一方面则是针对智者经验的感觉主义而发的，另一方面是为了反对赫拉克利特的“一切皆流，无物常住”及</w:t>
      </w:r>
      <w:proofErr w:type="gramStart"/>
      <w:r w:rsidRPr="000F2697">
        <w:rPr>
          <w:rFonts w:ascii="华文楷体" w:eastAsia="华文楷体" w:hAnsi="华文楷体"/>
          <w:lang w:bidi="zh-TW"/>
        </w:rPr>
        <w:t>克拉底鲁的</w:t>
      </w:r>
      <w:proofErr w:type="gramEnd"/>
      <w:r w:rsidRPr="000F2697">
        <w:rPr>
          <w:rFonts w:ascii="华文楷体" w:eastAsia="华文楷体" w:hAnsi="华文楷体"/>
          <w:lang w:bidi="zh-TW"/>
        </w:rPr>
        <w:t>极端流变主义，他们的共同点在于否认知识的确定性和不变性。</w:t>
      </w:r>
    </w:p>
    <w:p w14:paraId="5A5CAED5" w14:textId="42C3C248" w:rsidR="004929C6" w:rsidRPr="004929C6" w:rsidRDefault="004929C6" w:rsidP="000F2697">
      <w:pPr>
        <w:ind w:firstLine="645"/>
        <w:rPr>
          <w:rFonts w:ascii="华文楷体" w:eastAsia="华文楷体" w:hAnsi="华文楷体"/>
          <w:sz w:val="24"/>
          <w:szCs w:val="28"/>
        </w:rPr>
      </w:pPr>
    </w:p>
    <w:p w14:paraId="503BEBBD" w14:textId="77777777" w:rsidR="004929C6" w:rsidRPr="004929C6" w:rsidRDefault="004929C6" w:rsidP="000F2697">
      <w:pPr>
        <w:ind w:firstLine="645"/>
        <w:rPr>
          <w:rFonts w:ascii="华文楷体" w:eastAsia="华文楷体" w:hAnsi="华文楷体"/>
          <w:sz w:val="24"/>
          <w:szCs w:val="28"/>
        </w:rPr>
      </w:pPr>
    </w:p>
    <w:p w14:paraId="6EBDF55B" w14:textId="417F3A53" w:rsidR="00EC4AA2" w:rsidRPr="000F2697" w:rsidRDefault="00591DD1" w:rsidP="000F2697">
      <w:pPr>
        <w:ind w:firstLine="645"/>
        <w:rPr>
          <w:rFonts w:ascii="华文楷体" w:eastAsia="华文楷体" w:hAnsi="华文楷体"/>
          <w:lang w:bidi="zh-TW"/>
        </w:rPr>
      </w:pPr>
      <w:r w:rsidRPr="000F2697">
        <w:rPr>
          <w:rFonts w:ascii="华文楷体" w:eastAsia="华文楷体" w:hAnsi="华文楷体" w:hint="eastAsia"/>
          <w:lang w:bidi="zh-TW"/>
        </w:rPr>
        <w:t>五、柏拉图</w:t>
      </w:r>
    </w:p>
    <w:p w14:paraId="2B38911F" w14:textId="3B88C0D6" w:rsidR="007E0A98" w:rsidRPr="000F2697" w:rsidRDefault="00CE35DC"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00855C01" w:rsidRPr="000F2697">
        <w:rPr>
          <w:rFonts w:ascii="华文楷体" w:eastAsia="华文楷体" w:hAnsi="华文楷体" w:hint="eastAsia"/>
          <w:lang w:bidi="zh-TW"/>
        </w:rPr>
        <w:t>日喻、线喻、洞喻</w:t>
      </w:r>
      <w:r w:rsidR="004066CA" w:rsidRPr="000F2697">
        <w:rPr>
          <w:rFonts w:ascii="华文楷体" w:eastAsia="华文楷体" w:hAnsi="华文楷体" w:hint="eastAsia"/>
          <w:lang w:bidi="zh-TW"/>
        </w:rPr>
        <w:t>；</w:t>
      </w:r>
      <w:r w:rsidR="00385814" w:rsidRPr="000F2697">
        <w:rPr>
          <w:rFonts w:ascii="华文楷体" w:eastAsia="华文楷体" w:hAnsi="华文楷体" w:hint="eastAsia"/>
          <w:lang w:bidi="zh-TW"/>
        </w:rPr>
        <w:t>理念论</w:t>
      </w:r>
      <w:r w:rsidR="004066CA" w:rsidRPr="000F2697">
        <w:rPr>
          <w:rFonts w:ascii="华文楷体" w:eastAsia="华文楷体" w:hAnsi="华文楷体" w:hint="eastAsia"/>
          <w:lang w:bidi="zh-TW"/>
        </w:rPr>
        <w:t>；</w:t>
      </w:r>
      <w:r w:rsidR="00855C01" w:rsidRPr="000F2697">
        <w:rPr>
          <w:rFonts w:ascii="华文楷体" w:eastAsia="华文楷体" w:hAnsi="华文楷体" w:hint="eastAsia"/>
          <w:lang w:bidi="zh-TW"/>
        </w:rPr>
        <w:t>分有、</w:t>
      </w:r>
      <w:r w:rsidR="00312737" w:rsidRPr="000F2697">
        <w:rPr>
          <w:rFonts w:ascii="华文楷体" w:eastAsia="华文楷体" w:hAnsi="华文楷体" w:hint="eastAsia"/>
          <w:lang w:bidi="zh-TW"/>
        </w:rPr>
        <w:t>摹仿、</w:t>
      </w:r>
      <w:r w:rsidR="00855C01" w:rsidRPr="000F2697">
        <w:rPr>
          <w:rFonts w:ascii="华文楷体" w:eastAsia="华文楷体" w:hAnsi="华文楷体" w:hint="eastAsia"/>
          <w:lang w:bidi="zh-TW"/>
        </w:rPr>
        <w:t>通种</w:t>
      </w:r>
      <w:r w:rsidR="00312737" w:rsidRPr="000F2697">
        <w:rPr>
          <w:rFonts w:ascii="华文楷体" w:eastAsia="华文楷体" w:hAnsi="华文楷体" w:hint="eastAsia"/>
          <w:lang w:bidi="zh-TW"/>
        </w:rPr>
        <w:t>、两分法</w:t>
      </w:r>
      <w:r w:rsidR="004066CA" w:rsidRPr="000F2697">
        <w:rPr>
          <w:rFonts w:ascii="华文楷体" w:eastAsia="华文楷体" w:hAnsi="华文楷体" w:hint="eastAsia"/>
          <w:lang w:bidi="zh-TW"/>
        </w:rPr>
        <w:t>、</w:t>
      </w:r>
      <w:r w:rsidR="00B40D3E" w:rsidRPr="000F2697">
        <w:rPr>
          <w:rFonts w:ascii="华文楷体" w:eastAsia="华文楷体" w:hAnsi="华文楷体" w:hint="eastAsia"/>
          <w:lang w:bidi="zh-TW"/>
        </w:rPr>
        <w:t>辩证法；</w:t>
      </w:r>
      <w:r w:rsidR="009906F0" w:rsidRPr="000F2697">
        <w:rPr>
          <w:rFonts w:ascii="华文楷体" w:eastAsia="华文楷体" w:hAnsi="华文楷体" w:hint="eastAsia"/>
          <w:lang w:bidi="zh-TW"/>
        </w:rPr>
        <w:t>灵魂、</w:t>
      </w:r>
      <w:r w:rsidR="00133D66" w:rsidRPr="000F2697">
        <w:rPr>
          <w:rFonts w:ascii="华文楷体" w:eastAsia="华文楷体" w:hAnsi="华文楷体" w:hint="eastAsia"/>
          <w:lang w:bidi="zh-TW"/>
        </w:rPr>
        <w:t>灵魂回忆；哲学王、正义论</w:t>
      </w:r>
      <w:r w:rsidR="00B40D3E" w:rsidRPr="000F2697">
        <w:rPr>
          <w:rFonts w:ascii="华文楷体" w:eastAsia="华文楷体" w:hAnsi="华文楷体" w:hint="eastAsia"/>
          <w:lang w:bidi="zh-TW"/>
        </w:rPr>
        <w:t>；</w:t>
      </w:r>
      <w:r w:rsidRPr="000F2697">
        <w:rPr>
          <w:rFonts w:ascii="华文楷体" w:eastAsia="华文楷体" w:hAnsi="华文楷体" w:hint="eastAsia"/>
          <w:lang w:bidi="zh-TW"/>
        </w:rPr>
        <w:t>）</w:t>
      </w:r>
    </w:p>
    <w:p w14:paraId="4FB6484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综述：柏拉图综合了以前哪些哲学家的主要思想：</w:t>
      </w:r>
    </w:p>
    <w:p w14:paraId="1EFECA05"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1）智者派：认为不可能有（关于现象的）知识。</w:t>
      </w:r>
    </w:p>
    <w:p w14:paraId="2F98E494"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2）苏格拉底：认为真知永远是关于概念的知识。</w:t>
      </w:r>
    </w:p>
    <w:p w14:paraId="1785D58A"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3）赫拉克利特：认为（现象）世界经常变化。</w:t>
      </w:r>
    </w:p>
    <w:p w14:paraId="045DC576"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4）爱利亚派：认为（理念）世界是不变的；认为存在是一。</w:t>
      </w:r>
    </w:p>
    <w:p w14:paraId="1C6CE76F"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5）原子论者：认为存在是多。</w:t>
      </w:r>
    </w:p>
    <w:p w14:paraId="18F73D35"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6）阿那克萨哥拉：认为精神统治宇宙，而精神同物质有区别。其中苏格拉底的影响是最直接的，是对苏格拉底的思想原则的发展。柏拉图哲学思想体系的主要内容：</w:t>
      </w:r>
    </w:p>
    <w:p w14:paraId="27B7D477" w14:textId="570092E6" w:rsidR="00433FB6" w:rsidRPr="000F2697" w:rsidRDefault="00433FB6" w:rsidP="000F2697">
      <w:pPr>
        <w:ind w:firstLine="645"/>
        <w:rPr>
          <w:rFonts w:ascii="华文楷体" w:eastAsia="华文楷体" w:hAnsi="华文楷体"/>
          <w:lang w:bidi="zh-TW"/>
        </w:rPr>
      </w:pPr>
      <w:r w:rsidRPr="000F2697">
        <w:rPr>
          <w:rFonts w:ascii="华文楷体" w:eastAsia="华文楷体" w:hAnsi="华文楷体" w:hint="eastAsia"/>
          <w:lang w:bidi="zh-TW"/>
        </w:rPr>
        <w:t>【柏</w:t>
      </w:r>
      <w:r w:rsidRPr="000F2697">
        <w:rPr>
          <w:rFonts w:ascii="华文楷体" w:eastAsia="华文楷体" w:hAnsi="华文楷体"/>
          <w:lang w:bidi="zh-TW"/>
        </w:rPr>
        <w:t>拉图和苏格拉底</w:t>
      </w:r>
      <w:r w:rsidRPr="000F2697">
        <w:rPr>
          <w:rFonts w:ascii="华文楷体" w:eastAsia="华文楷体" w:hAnsi="华文楷体" w:hint="eastAsia"/>
          <w:lang w:bidi="zh-TW"/>
        </w:rPr>
        <w:t>】</w:t>
      </w:r>
    </w:p>
    <w:p w14:paraId="7E756FE4" w14:textId="00F2FAD8" w:rsidR="007F2765"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7F2765" w:rsidRPr="000F2697">
        <w:rPr>
          <w:rFonts w:ascii="华文楷体" w:eastAsia="华文楷体" w:hAnsi="华文楷体"/>
          <w:lang w:bidi="zh-TW"/>
        </w:rPr>
        <w:t>1</w:t>
      </w:r>
      <w:r w:rsidRPr="000F2697">
        <w:rPr>
          <w:rFonts w:ascii="华文楷体" w:eastAsia="华文楷体" w:hAnsi="华文楷体"/>
          <w:lang w:bidi="zh-TW"/>
        </w:rPr>
        <w:t>）</w:t>
      </w:r>
      <w:r w:rsidR="007F2765" w:rsidRPr="000F2697">
        <w:rPr>
          <w:rFonts w:ascii="华文楷体" w:eastAsia="华文楷体" w:hAnsi="华文楷体"/>
          <w:lang w:bidi="zh-TW"/>
        </w:rPr>
        <w:t>柏拉图对苏格拉底思想的继承</w:t>
      </w:r>
    </w:p>
    <w:p w14:paraId="305F7937" w14:textId="345780DA" w:rsidR="007F2765" w:rsidRPr="000F2697" w:rsidRDefault="007F2765" w:rsidP="000F2697">
      <w:pPr>
        <w:ind w:firstLine="645"/>
        <w:rPr>
          <w:rFonts w:ascii="华文楷体" w:eastAsia="华文楷体" w:hAnsi="华文楷体"/>
          <w:lang w:bidi="zh-TW"/>
        </w:rPr>
      </w:pPr>
      <w:r w:rsidRPr="000F2697">
        <w:rPr>
          <w:rFonts w:ascii="华文楷体" w:eastAsia="华文楷体" w:hAnsi="华文楷体" w:hint="eastAsia"/>
          <w:lang w:bidi="zh-TW"/>
        </w:rPr>
        <w:t>柏拉图的思想是对以前的希腊哲学，包括早期自然哲学、智者的思想和方法以及苏格拉底的原则和方法，所做的创造性综合。从苏格拉底那里，他学到了从研究心灵入手来认识外部世界的基本原则，学到了反对智者相对主义和怀疑主义诡辩的基本立场，也学到了以普遍定义为认识目标的对话方法。</w:t>
      </w:r>
    </w:p>
    <w:p w14:paraId="59B9FDC2" w14:textId="4FBCABA0" w:rsidR="007F2765"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7F2765" w:rsidRPr="000F2697">
        <w:rPr>
          <w:rFonts w:ascii="华文楷体" w:eastAsia="华文楷体" w:hAnsi="华文楷体"/>
          <w:lang w:bidi="zh-TW"/>
        </w:rPr>
        <w:t>2</w:t>
      </w:r>
      <w:r w:rsidRPr="000F2697">
        <w:rPr>
          <w:rFonts w:ascii="华文楷体" w:eastAsia="华文楷体" w:hAnsi="华文楷体"/>
          <w:lang w:bidi="zh-TW"/>
        </w:rPr>
        <w:t>）</w:t>
      </w:r>
      <w:r w:rsidR="007F2765" w:rsidRPr="000F2697">
        <w:rPr>
          <w:rFonts w:ascii="华文楷体" w:eastAsia="华文楷体" w:hAnsi="华文楷体"/>
          <w:lang w:bidi="zh-TW"/>
        </w:rPr>
        <w:t>柏拉图对苏格拉底思想的发展</w:t>
      </w:r>
    </w:p>
    <w:p w14:paraId="42FE92F2" w14:textId="6E0EE39C" w:rsidR="007F2765" w:rsidRPr="000F2697" w:rsidRDefault="007F2765" w:rsidP="000F2697">
      <w:pPr>
        <w:ind w:firstLine="645"/>
        <w:rPr>
          <w:rFonts w:ascii="华文楷体" w:eastAsia="华文楷体" w:hAnsi="华文楷体"/>
          <w:lang w:bidi="zh-TW"/>
        </w:rPr>
      </w:pPr>
      <w:r w:rsidRPr="000F2697">
        <w:rPr>
          <w:rFonts w:ascii="华文楷体" w:eastAsia="华文楷体" w:hAnsi="华文楷体" w:hint="eastAsia"/>
          <w:lang w:bidi="zh-TW"/>
        </w:rPr>
        <w:t>苏格拉底提出在心灵中寻找规定外部世界的内在原则，但没有明确地规定心灵所能认识的原则、定义和真理是什么。柏拉图从世界观的高度，论证了苏格拉底的伦理原则，为他的方法论提供了认识论的基础。他的理念论不但确定了心灵的内在原则、定义和真理是什么，而且解释了为什么如此的原因。</w:t>
      </w:r>
    </w:p>
    <w:p w14:paraId="3B582AFA" w14:textId="69AB9CD7" w:rsidR="007F2765"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7F2765" w:rsidRPr="000F2697">
        <w:rPr>
          <w:rFonts w:ascii="华文楷体" w:eastAsia="华文楷体" w:hAnsi="华文楷体"/>
          <w:lang w:bidi="zh-TW"/>
        </w:rPr>
        <w:t>3</w:t>
      </w:r>
      <w:r w:rsidRPr="000F2697">
        <w:rPr>
          <w:rFonts w:ascii="华文楷体" w:eastAsia="华文楷体" w:hAnsi="华文楷体"/>
          <w:lang w:bidi="zh-TW"/>
        </w:rPr>
        <w:t>）</w:t>
      </w:r>
      <w:r w:rsidR="007F2765" w:rsidRPr="000F2697">
        <w:rPr>
          <w:rFonts w:ascii="华文楷体" w:eastAsia="华文楷体" w:hAnsi="华文楷体"/>
          <w:lang w:bidi="zh-TW"/>
        </w:rPr>
        <w:t>柏拉图基本观点</w:t>
      </w:r>
    </w:p>
    <w:p w14:paraId="773809B4" w14:textId="4F7253C6" w:rsidR="007F2765" w:rsidRPr="000F2697" w:rsidRDefault="007F2765" w:rsidP="000F2697">
      <w:pPr>
        <w:ind w:firstLine="645"/>
        <w:rPr>
          <w:rFonts w:ascii="华文楷体" w:eastAsia="华文楷体" w:hAnsi="华文楷体"/>
          <w:lang w:bidi="zh-TW"/>
        </w:rPr>
      </w:pPr>
      <w:r w:rsidRPr="000F2697">
        <w:rPr>
          <w:rFonts w:ascii="华文楷体" w:eastAsia="华文楷体" w:hAnsi="华文楷体" w:hint="eastAsia"/>
          <w:lang w:bidi="zh-TW"/>
        </w:rPr>
        <w:t>理念型相是独立于可感事物的存在，否则就不会有确定的知识</w:t>
      </w:r>
      <w:r w:rsidR="003E077F" w:rsidRPr="000F2697">
        <w:rPr>
          <w:rFonts w:ascii="华文楷体" w:eastAsia="华文楷体" w:hAnsi="华文楷体"/>
          <w:lang w:bidi="zh-TW"/>
        </w:rPr>
        <w:t>；</w:t>
      </w:r>
      <w:r w:rsidRPr="000F2697">
        <w:rPr>
          <w:rFonts w:ascii="华文楷体" w:eastAsia="华文楷体" w:hAnsi="华文楷体"/>
          <w:lang w:bidi="zh-TW"/>
        </w:rPr>
        <w:t>灵魂属于永恒的理念序列，否则它就不可能</w:t>
      </w:r>
      <w:r w:rsidRPr="000F2697">
        <w:rPr>
          <w:rFonts w:ascii="华文楷体" w:eastAsia="华文楷体" w:hAnsi="华文楷体" w:hint="eastAsia"/>
          <w:lang w:bidi="zh-TW"/>
        </w:rPr>
        <w:t>预先具有潜在的、有待揭示的知识。因此，他在个别的、可感的事物之外设定了一个普遍的、可知的理念领域。</w:t>
      </w:r>
    </w:p>
    <w:p w14:paraId="278CEC15" w14:textId="4BB729B9" w:rsidR="007E0A98" w:rsidRPr="00626C82" w:rsidRDefault="007F2765" w:rsidP="00626C82">
      <w:pPr>
        <w:ind w:firstLine="645"/>
        <w:rPr>
          <w:rFonts w:ascii="华文楷体" w:eastAsia="华文楷体" w:hAnsi="华文楷体"/>
          <w:lang w:bidi="zh-TW"/>
        </w:rPr>
      </w:pPr>
      <w:r w:rsidRPr="000F2697">
        <w:rPr>
          <w:rFonts w:ascii="华文楷体" w:eastAsia="华文楷体" w:hAnsi="华文楷体" w:hint="eastAsia"/>
          <w:lang w:bidi="zh-TW"/>
        </w:rPr>
        <w:t>他主张理念型相与个体相分离，乃是出于发展苏格拉底的伦理思想，使之完满化的需要。他的理念论综合了本原论和认识论、灵魂观和伦理观以及社会政治学说，是希腊哲</w:t>
      </w:r>
      <w:r w:rsidR="0025246C" w:rsidRPr="000F2697">
        <w:rPr>
          <w:rFonts w:ascii="华文楷体" w:eastAsia="华文楷体" w:hAnsi="华文楷体" w:hint="eastAsia"/>
          <w:lang w:bidi="zh-TW"/>
        </w:rPr>
        <w:t>学</w:t>
      </w:r>
      <w:r w:rsidRPr="000F2697">
        <w:rPr>
          <w:rFonts w:ascii="华文楷体" w:eastAsia="华文楷体" w:hAnsi="华文楷体" w:hint="eastAsia"/>
          <w:lang w:bidi="zh-TW"/>
        </w:rPr>
        <w:t>第</w:t>
      </w:r>
      <w:r w:rsidRPr="000F2697">
        <w:rPr>
          <w:rFonts w:ascii="华文楷体" w:eastAsia="华文楷体" w:hAnsi="华文楷体"/>
          <w:lang w:bidi="zh-TW"/>
        </w:rPr>
        <w:t>一个完整的、成熟的理论体系。</w:t>
      </w:r>
    </w:p>
    <w:p w14:paraId="64499DDF" w14:textId="77777777" w:rsidR="007E0A98" w:rsidRPr="00586035" w:rsidRDefault="007E0A98" w:rsidP="000F2697">
      <w:pPr>
        <w:ind w:firstLine="645"/>
        <w:rPr>
          <w:rFonts w:ascii="华文楷体" w:eastAsia="华文楷体" w:hAnsi="华文楷体"/>
          <w:sz w:val="24"/>
          <w:szCs w:val="28"/>
        </w:rPr>
      </w:pPr>
      <w:r w:rsidRPr="00586035">
        <w:rPr>
          <w:rFonts w:ascii="华文楷体" w:eastAsia="华文楷体" w:hAnsi="华文楷体" w:hint="eastAsia"/>
          <w:sz w:val="24"/>
          <w:szCs w:val="28"/>
        </w:rPr>
        <w:t>一、柏拉图思想体系的基础和中心理论——“理念”论</w:t>
      </w:r>
    </w:p>
    <w:p w14:paraId="773A4F59" w14:textId="77777777" w:rsidR="007E0A98" w:rsidRPr="00586035" w:rsidRDefault="007E0A98" w:rsidP="000F2697">
      <w:pPr>
        <w:ind w:firstLine="645"/>
        <w:rPr>
          <w:rFonts w:ascii="华文楷体" w:eastAsia="华文楷体" w:hAnsi="华文楷体"/>
          <w:sz w:val="24"/>
          <w:szCs w:val="28"/>
        </w:rPr>
      </w:pPr>
      <w:r w:rsidRPr="00586035">
        <w:rPr>
          <w:rFonts w:ascii="华文楷体" w:eastAsia="华文楷体" w:hAnsi="华文楷体" w:hint="eastAsia"/>
          <w:sz w:val="24"/>
          <w:szCs w:val="28"/>
        </w:rPr>
        <w:t>（一）“理念”的含义：</w:t>
      </w:r>
    </w:p>
    <w:p w14:paraId="2FF092ED" w14:textId="3D3E4DB4" w:rsidR="00A37D46"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A37D46" w:rsidRPr="000F2697">
        <w:rPr>
          <w:rFonts w:ascii="华文楷体" w:eastAsia="华文楷体" w:hAnsi="华文楷体"/>
          <w:lang w:bidi="zh-TW"/>
        </w:rPr>
        <w:t>一</w:t>
      </w:r>
      <w:r w:rsidRPr="000F2697">
        <w:rPr>
          <w:rFonts w:ascii="华文楷体" w:eastAsia="华文楷体" w:hAnsi="华文楷体"/>
          <w:lang w:bidi="zh-TW"/>
        </w:rPr>
        <w:t>）</w:t>
      </w:r>
      <w:r w:rsidR="00A37D46" w:rsidRPr="000F2697">
        <w:rPr>
          <w:rFonts w:ascii="华文楷体" w:eastAsia="华文楷体" w:hAnsi="华文楷体"/>
          <w:lang w:bidi="zh-TW"/>
        </w:rPr>
        <w:t>何谓理念</w:t>
      </w:r>
    </w:p>
    <w:p w14:paraId="3564E0C5" w14:textId="0FF9F94F" w:rsidR="00A37D46" w:rsidRPr="000F2697" w:rsidRDefault="00A37D46" w:rsidP="000F2697">
      <w:pPr>
        <w:ind w:firstLine="645"/>
        <w:rPr>
          <w:rFonts w:ascii="华文楷体" w:eastAsia="华文楷体" w:hAnsi="华文楷体"/>
          <w:lang w:bidi="zh-TW"/>
        </w:rPr>
      </w:pPr>
      <w:r w:rsidRPr="000F2697">
        <w:rPr>
          <w:rFonts w:ascii="华文楷体" w:eastAsia="华文楷体" w:hAnsi="华文楷体" w:hint="eastAsia"/>
          <w:lang w:bidi="zh-TW"/>
        </w:rPr>
        <w:t>柏拉图把理智的对象称作理念。“理念”</w:t>
      </w:r>
      <w:r w:rsidR="001808FE" w:rsidRPr="000F2697">
        <w:rPr>
          <w:rFonts w:ascii="华文楷体" w:eastAsia="华文楷体" w:hAnsi="华文楷体"/>
          <w:lang w:bidi="zh-TW"/>
        </w:rPr>
        <w:t>（</w:t>
      </w:r>
      <w:r w:rsidRPr="000F2697">
        <w:rPr>
          <w:rFonts w:ascii="华文楷体" w:eastAsia="华文楷体" w:hAnsi="华文楷体"/>
          <w:lang w:bidi="zh-TW"/>
        </w:rPr>
        <w:t>eidos/idea</w:t>
      </w:r>
      <w:r w:rsidR="001808FE" w:rsidRPr="000F2697">
        <w:rPr>
          <w:rFonts w:ascii="华文楷体" w:eastAsia="华文楷体" w:hAnsi="华文楷体"/>
          <w:lang w:bidi="zh-TW"/>
        </w:rPr>
        <w:t>）</w:t>
      </w:r>
      <w:r w:rsidRPr="000F2697">
        <w:rPr>
          <w:rFonts w:ascii="华文楷体" w:eastAsia="华文楷体" w:hAnsi="华文楷体"/>
          <w:lang w:bidi="zh-TW"/>
        </w:rPr>
        <w:t>来自动词“看”</w:t>
      </w:r>
      <w:r w:rsidR="001808FE" w:rsidRPr="000F2697">
        <w:rPr>
          <w:rFonts w:ascii="华文楷体" w:eastAsia="华文楷体" w:hAnsi="华文楷体"/>
          <w:lang w:bidi="zh-TW"/>
        </w:rPr>
        <w:t>（</w:t>
      </w:r>
      <w:r w:rsidRPr="000F2697">
        <w:rPr>
          <w:rFonts w:ascii="华文楷体" w:eastAsia="华文楷体" w:hAnsi="华文楷体"/>
          <w:lang w:bidi="zh-TW"/>
        </w:rPr>
        <w:t>ide</w:t>
      </w:r>
      <w:r w:rsidR="001808FE" w:rsidRPr="000F2697">
        <w:rPr>
          <w:rFonts w:ascii="华文楷体" w:eastAsia="华文楷体" w:hAnsi="华文楷体"/>
          <w:lang w:bidi="zh-TW"/>
        </w:rPr>
        <w:t>）</w:t>
      </w:r>
      <w:r w:rsidRPr="000F2697">
        <w:rPr>
          <w:rFonts w:ascii="华文楷体" w:eastAsia="华文楷体" w:hAnsi="华文楷体"/>
          <w:lang w:bidi="zh-TW"/>
        </w:rPr>
        <w:t>，</w:t>
      </w:r>
      <w:r w:rsidRPr="000F2697">
        <w:rPr>
          <w:rFonts w:ascii="华文楷体" w:eastAsia="华文楷体" w:hAnsi="华文楷体" w:hint="eastAsia"/>
          <w:lang w:bidi="zh-TW"/>
        </w:rPr>
        <w:t>原意是“看到的东西”。引申为“心灵的眼睛看到的东西”，可译为“理念”</w:t>
      </w:r>
      <w:r w:rsidR="001808FE" w:rsidRPr="000F2697">
        <w:rPr>
          <w:rFonts w:ascii="华文楷体" w:eastAsia="华文楷体" w:hAnsi="华文楷体"/>
          <w:lang w:bidi="zh-TW"/>
        </w:rPr>
        <w:t>（</w:t>
      </w:r>
      <w:r w:rsidRPr="000F2697">
        <w:rPr>
          <w:rFonts w:ascii="华文楷体" w:eastAsia="华文楷体" w:hAnsi="华文楷体"/>
          <w:lang w:bidi="zh-TW"/>
        </w:rPr>
        <w:t>相当于英文Idea</w:t>
      </w:r>
      <w:r w:rsidR="001808FE" w:rsidRPr="000F2697">
        <w:rPr>
          <w:rFonts w:ascii="华文楷体" w:eastAsia="华文楷体" w:hAnsi="华文楷体"/>
          <w:lang w:bidi="zh-TW"/>
        </w:rPr>
        <w:t>）</w:t>
      </w:r>
      <w:r w:rsidRPr="000F2697">
        <w:rPr>
          <w:rFonts w:ascii="华文楷体" w:eastAsia="华文楷体" w:hAnsi="华文楷体"/>
          <w:lang w:bidi="zh-TW"/>
        </w:rPr>
        <w:t>或“型相”</w:t>
      </w:r>
      <w:r w:rsidR="001808FE" w:rsidRPr="000F2697">
        <w:rPr>
          <w:rFonts w:ascii="华文楷体" w:eastAsia="华文楷体" w:hAnsi="华文楷体"/>
          <w:lang w:bidi="zh-TW"/>
        </w:rPr>
        <w:t>（</w:t>
      </w:r>
      <w:r w:rsidRPr="000F2697">
        <w:rPr>
          <w:rFonts w:ascii="华文楷体" w:eastAsia="华文楷体" w:hAnsi="华文楷体"/>
          <w:lang w:bidi="zh-TW"/>
        </w:rPr>
        <w:t>相当于英文Form</w:t>
      </w:r>
      <w:r w:rsidR="001808FE" w:rsidRPr="000F2697">
        <w:rPr>
          <w:rFonts w:ascii="华文楷体" w:eastAsia="华文楷体" w:hAnsi="华文楷体"/>
          <w:lang w:bidi="zh-TW"/>
        </w:rPr>
        <w:t>）</w:t>
      </w:r>
      <w:r w:rsidRPr="000F2697">
        <w:rPr>
          <w:rFonts w:ascii="华文楷体" w:eastAsia="华文楷体" w:hAnsi="华文楷体"/>
          <w:lang w:bidi="zh-TW"/>
        </w:rPr>
        <w:t>。理念</w:t>
      </w:r>
      <w:r w:rsidRPr="000F2697">
        <w:rPr>
          <w:rFonts w:ascii="华文楷体" w:eastAsia="华文楷体" w:hAnsi="华文楷体" w:hint="eastAsia"/>
          <w:lang w:bidi="zh-TW"/>
        </w:rPr>
        <w:t>或型相的主要特征是分离性和普遍性。主张理念与个别事物相分离，这是柏拉图学说的一</w:t>
      </w:r>
      <w:r w:rsidRPr="000F2697">
        <w:rPr>
          <w:rFonts w:ascii="华文楷体" w:eastAsia="华文楷体" w:hAnsi="华文楷体"/>
          <w:lang w:bidi="zh-TW"/>
        </w:rPr>
        <w:t>个鲜明特点。</w:t>
      </w:r>
    </w:p>
    <w:p w14:paraId="1302F349"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它源于“心灵的眼睛看到的东西”的含义，引申为理智的对象（英文</w:t>
      </w:r>
      <w:r w:rsidRPr="000F2697">
        <w:rPr>
          <w:rFonts w:ascii="华文楷体" w:eastAsia="华文楷体" w:hAnsi="华文楷体"/>
          <w:lang w:bidi="zh-TW"/>
        </w:rPr>
        <w:t>Idea）。它在柏拉图的使用中具有两种意思：</w:t>
      </w:r>
    </w:p>
    <w:p w14:paraId="733BE500"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1、它是人的理智所认识的、外在的理智之中的存在。</w:t>
      </w:r>
    </w:p>
    <w:p w14:paraId="5BCD14A7"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2、它向人的理智所显示的普遍真相。</w:t>
      </w:r>
    </w:p>
    <w:p w14:paraId="659E3AFC"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（二）“理念”的特征：</w:t>
      </w:r>
    </w:p>
    <w:p w14:paraId="0249BA1B"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1、本原性。它是万物的本原。</w:t>
      </w:r>
    </w:p>
    <w:p w14:paraId="61754824"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2、超感性。它只能为理智所把握。</w:t>
      </w:r>
    </w:p>
    <w:p w14:paraId="6B5D7EF8"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3、不变性和永恒性。</w:t>
      </w:r>
    </w:p>
    <w:p w14:paraId="7CDCE487"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4、绝对性。它是绝对的、纯粹的、完全的存在。</w:t>
      </w:r>
    </w:p>
    <w:p w14:paraId="413819BC"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5、客观性。它客观地存在着，不依赖于人们的意志、想象。</w:t>
      </w:r>
    </w:p>
    <w:p w14:paraId="20402388"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6、真实性。它是唯一真实的。</w:t>
      </w:r>
    </w:p>
    <w:p w14:paraId="579FD0E7"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7、完善性和目的性。最高的“理念”是“善”，而“善”是理念的追求目的。</w:t>
      </w:r>
    </w:p>
    <w:p w14:paraId="291E061C"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8、单一性和多数性。它一方面是同类事物的同一理念，另一方面它对不同类型事物是不同的。</w:t>
      </w:r>
    </w:p>
    <w:p w14:paraId="7FDD31FD"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9、等级性。众多的理念不是杂乱的，而是有等级的。</w:t>
      </w:r>
    </w:p>
    <w:p w14:paraId="63D3C499"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（三）关于“理念”与具体个别事物的关系的学说</w:t>
      </w:r>
    </w:p>
    <w:p w14:paraId="4E2A0E0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柏拉图设立“理念”本来就有用它来说明可感事物的目的，“理念”对于个别事物来说，是本原、是原因、是根据，总之是先有理念，后有个别事物。关于它们之间的关系，柏拉图提出了“分有”说和“摹仿”说。</w:t>
      </w:r>
    </w:p>
    <w:p w14:paraId="3E680FD5"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1、“分有”说</w:t>
      </w:r>
    </w:p>
    <w:p w14:paraId="2AEE52A0" w14:textId="5E9BE604" w:rsidR="00F972C3" w:rsidRPr="000F2697" w:rsidRDefault="00F972C3" w:rsidP="000F2697">
      <w:pPr>
        <w:rPr>
          <w:rFonts w:ascii="华文楷体" w:eastAsia="华文楷体" w:hAnsi="华文楷体"/>
          <w:lang w:bidi="zh-TW"/>
        </w:rPr>
      </w:pPr>
      <w:r w:rsidRPr="000F2697">
        <w:rPr>
          <w:rFonts w:ascii="华文楷体" w:eastAsia="华文楷体" w:hAnsi="华文楷体" w:hint="eastAsia"/>
          <w:lang w:bidi="zh-TW"/>
        </w:rPr>
        <w:t>分有的提出：</w:t>
      </w:r>
      <w:r w:rsidRPr="000F2697">
        <w:rPr>
          <w:rFonts w:ascii="华文楷体" w:eastAsia="华文楷体" w:hAnsi="华文楷体"/>
          <w:lang w:bidi="zh-TW"/>
        </w:rPr>
        <w:t>两个世界的影像和实在的关系只有利于说明理念和具体事物间的等级和因果关系,它无助于解决具体事物是如何因理念而成为它自身的问题。因为具体事物是多个的,理念是单一的,单一理念怎么能同时成为多个事物的原因?对此柏拉图提出了“分有说”和“</w:t>
      </w:r>
      <w:r w:rsidRPr="000F2697">
        <w:rPr>
          <w:rFonts w:ascii="华文楷体" w:eastAsia="华文楷体" w:hAnsi="华文楷体" w:hint="eastAsia"/>
          <w:lang w:bidi="zh-TW"/>
        </w:rPr>
        <w:t>摹</w:t>
      </w:r>
      <w:r w:rsidRPr="000F2697">
        <w:rPr>
          <w:rFonts w:ascii="华文楷体" w:eastAsia="华文楷体" w:hAnsi="华文楷体"/>
          <w:lang w:bidi="zh-TW"/>
        </w:rPr>
        <w:t>仿说”。分有说的提出正是为了保护理念的单一性和整体性。这也可以说明在理念</w:t>
      </w:r>
      <w:proofErr w:type="gramStart"/>
      <w:r w:rsidRPr="000F2697">
        <w:rPr>
          <w:rFonts w:ascii="华文楷体" w:eastAsia="华文楷体" w:hAnsi="华文楷体"/>
          <w:lang w:bidi="zh-TW"/>
        </w:rPr>
        <w:t>论面临</w:t>
      </w:r>
      <w:proofErr w:type="gramEnd"/>
      <w:r w:rsidRPr="000F2697">
        <w:rPr>
          <w:rFonts w:ascii="华文楷体" w:eastAsia="华文楷体" w:hAnsi="华文楷体"/>
          <w:lang w:bidi="zh-TW"/>
        </w:rPr>
        <w:t>危机的情况下,柏拉图所作的巧思。“分有”不是空间上的占有,而是一种灵魂的相通。</w:t>
      </w:r>
    </w:p>
    <w:p w14:paraId="30796B23" w14:textId="13E47CEC" w:rsidR="00F972C3" w:rsidRPr="000F2697" w:rsidRDefault="00F972C3" w:rsidP="000F2697">
      <w:pPr>
        <w:ind w:firstLine="645"/>
        <w:rPr>
          <w:rFonts w:ascii="华文楷体" w:eastAsia="华文楷体" w:hAnsi="华文楷体"/>
          <w:lang w:bidi="zh-TW"/>
        </w:rPr>
      </w:pPr>
    </w:p>
    <w:p w14:paraId="3934458E"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1）“分有”说的基本思想：</w:t>
      </w:r>
    </w:p>
    <w:p w14:paraId="255D36FF"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分有”原义指“具有一部分”的意思，柏拉图用它说明存在的每一个事物是因为该事物有其所在的类型而得以存在。“一个东西之所以能够存在，只是由于‘分有’它所‘分有’的那个实体，别无其他办法”。个别事物与理念的关系就是‘分有’与‘被分有’的关系。“一件东西之所以美，是由于美本身出现在它上面，或者为它所分有”。</w:t>
      </w:r>
    </w:p>
    <w:p w14:paraId="0413A962"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“分有”的结果是个别事物的存在有了根据，但是分有物只能在一定程度上与被分有的理念型相类似。</w:t>
      </w:r>
    </w:p>
    <w:p w14:paraId="0155D8CA"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2）晚年柏拉图因“分有”说在说明理念与具体事物的关系时遇到困难，对“分有”的意义进行了限制和修正。</w:t>
      </w:r>
    </w:p>
    <w:p w14:paraId="556A7C19"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认为分有不适用于全部的可感事物。</w:t>
      </w:r>
    </w:p>
    <w:p w14:paraId="7127A63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认为分有不是部分与整体的关系。</w:t>
      </w:r>
    </w:p>
    <w:p w14:paraId="191FACAD"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认为分有不是被思想所把握的概念与概念的关系。</w:t>
      </w:r>
    </w:p>
    <w:p w14:paraId="6F301A86"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认为分有不等于个体之间的相似关系。</w:t>
      </w:r>
    </w:p>
    <w:p w14:paraId="237670EE"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认为分有不是认识者与认识对象之间的“摹仿”关系。</w:t>
      </w:r>
    </w:p>
    <w:p w14:paraId="11D723D2" w14:textId="1A8C39A9" w:rsidR="007E0A98" w:rsidRPr="000F2697" w:rsidRDefault="00010312" w:rsidP="000F2697">
      <w:pPr>
        <w:ind w:firstLine="645"/>
        <w:rPr>
          <w:rFonts w:ascii="华文楷体" w:eastAsia="华文楷体" w:hAnsi="华文楷体"/>
          <w:lang w:bidi="zh-TW"/>
        </w:rPr>
      </w:pPr>
      <w:r w:rsidRPr="000F2697">
        <w:rPr>
          <w:rFonts w:ascii="华文楷体" w:eastAsia="华文楷体" w:hAnsi="华文楷体" w:hint="eastAsia"/>
          <w:lang w:bidi="zh-TW"/>
        </w:rPr>
        <w:t>评：</w:t>
      </w:r>
      <w:r w:rsidRPr="000F2697">
        <w:rPr>
          <w:rFonts w:ascii="华文楷体" w:eastAsia="华文楷体" w:hAnsi="华文楷体"/>
          <w:lang w:bidi="zh-TW"/>
        </w:rPr>
        <w:t>分有说的提出正是为了保护理念的单一性和整体性。这也可以说明在理念</w:t>
      </w:r>
      <w:proofErr w:type="gramStart"/>
      <w:r w:rsidRPr="000F2697">
        <w:rPr>
          <w:rFonts w:ascii="华文楷体" w:eastAsia="华文楷体" w:hAnsi="华文楷体"/>
          <w:lang w:bidi="zh-TW"/>
        </w:rPr>
        <w:t>论面临</w:t>
      </w:r>
      <w:proofErr w:type="gramEnd"/>
      <w:r w:rsidRPr="000F2697">
        <w:rPr>
          <w:rFonts w:ascii="华文楷体" w:eastAsia="华文楷体" w:hAnsi="华文楷体"/>
          <w:lang w:bidi="zh-TW"/>
        </w:rPr>
        <w:t>危机的情况下,柏拉图所作的巧思。“分有”不是空间上的占有,而是一种灵魂的相通</w:t>
      </w:r>
    </w:p>
    <w:p w14:paraId="14720F00" w14:textId="7905D6D3" w:rsidR="00A37D46"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A37D46" w:rsidRPr="000F2697">
        <w:rPr>
          <w:rFonts w:ascii="华文楷体" w:eastAsia="华文楷体" w:hAnsi="华文楷体"/>
          <w:lang w:bidi="zh-TW"/>
        </w:rPr>
        <w:t>二</w:t>
      </w:r>
      <w:r w:rsidRPr="000F2697">
        <w:rPr>
          <w:rFonts w:ascii="华文楷体" w:eastAsia="华文楷体" w:hAnsi="华文楷体"/>
          <w:lang w:bidi="zh-TW"/>
        </w:rPr>
        <w:t>）</w:t>
      </w:r>
      <w:r w:rsidR="00A37D46" w:rsidRPr="000F2697">
        <w:rPr>
          <w:rFonts w:ascii="华文楷体" w:eastAsia="华文楷体" w:hAnsi="华文楷体"/>
          <w:lang w:bidi="zh-TW"/>
        </w:rPr>
        <w:t>分有和模仿</w:t>
      </w:r>
    </w:p>
    <w:p w14:paraId="441471D2" w14:textId="0F69EAD2" w:rsidR="00A37D46" w:rsidRPr="000F2697" w:rsidRDefault="00A37D46" w:rsidP="000F2697">
      <w:pPr>
        <w:ind w:firstLine="645"/>
        <w:rPr>
          <w:rFonts w:ascii="华文楷体" w:eastAsia="华文楷体" w:hAnsi="华文楷体"/>
          <w:lang w:bidi="zh-TW"/>
        </w:rPr>
      </w:pPr>
      <w:r w:rsidRPr="000F2697">
        <w:rPr>
          <w:rFonts w:ascii="华文楷体" w:eastAsia="华文楷体" w:hAnsi="华文楷体" w:hint="eastAsia"/>
          <w:lang w:bidi="zh-TW"/>
        </w:rPr>
        <w:t>柏拉图在区分两个领域、两种认识的同时，用“分有”说明个别事物与型</w:t>
      </w:r>
      <w:proofErr w:type="gramStart"/>
      <w:r w:rsidRPr="000F2697">
        <w:rPr>
          <w:rFonts w:ascii="华文楷体" w:eastAsia="华文楷体" w:hAnsi="华文楷体" w:hint="eastAsia"/>
          <w:lang w:bidi="zh-TW"/>
        </w:rPr>
        <w:t>相之间</w:t>
      </w:r>
      <w:proofErr w:type="gramEnd"/>
      <w:r w:rsidRPr="000F2697">
        <w:rPr>
          <w:rFonts w:ascii="华文楷体" w:eastAsia="华文楷体" w:hAnsi="华文楷体" w:hint="eastAsia"/>
          <w:lang w:bidi="zh-TW"/>
        </w:rPr>
        <w:t>的隶属关系，用“摹仿”说明两者之间的相似关系。</w:t>
      </w:r>
    </w:p>
    <w:p w14:paraId="5F5F651F" w14:textId="67D46AB0" w:rsidR="00A37D46" w:rsidRPr="000F2697" w:rsidRDefault="00A37D46" w:rsidP="000F2697">
      <w:pPr>
        <w:ind w:firstLine="645"/>
        <w:rPr>
          <w:rFonts w:ascii="华文楷体" w:eastAsia="华文楷体" w:hAnsi="华文楷体"/>
          <w:lang w:bidi="zh-TW"/>
        </w:rPr>
      </w:pPr>
      <w:r w:rsidRPr="000F2697">
        <w:rPr>
          <w:rFonts w:ascii="华文楷体" w:eastAsia="华文楷体" w:hAnsi="华文楷体" w:hint="eastAsia"/>
          <w:lang w:bidi="zh-TW"/>
        </w:rPr>
        <w:t>分有说</w:t>
      </w:r>
      <w:r w:rsidR="00C242E9" w:rsidRPr="000F2697">
        <w:rPr>
          <w:rFonts w:ascii="华文楷体" w:eastAsia="华文楷体" w:hAnsi="华文楷体"/>
          <w:lang w:bidi="zh-TW"/>
        </w:rPr>
        <w:t>：</w:t>
      </w:r>
    </w:p>
    <w:p w14:paraId="7B5A8D28" w14:textId="25842515" w:rsidR="00A37D46" w:rsidRPr="000F2697" w:rsidRDefault="00A37D46"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“分有”</w:t>
      </w:r>
      <w:r w:rsidR="001808FE" w:rsidRPr="000F2697">
        <w:rPr>
          <w:rFonts w:ascii="华文楷体" w:eastAsia="华文楷体" w:hAnsi="华文楷体"/>
          <w:lang w:bidi="zh-TW"/>
        </w:rPr>
        <w:t>（</w:t>
      </w:r>
      <w:proofErr w:type="spellStart"/>
      <w:r w:rsidRPr="000F2697">
        <w:rPr>
          <w:rFonts w:ascii="华文楷体" w:eastAsia="华文楷体" w:hAnsi="华文楷体"/>
          <w:lang w:bidi="zh-TW"/>
        </w:rPr>
        <w:t>metechis</w:t>
      </w:r>
      <w:proofErr w:type="spellEnd"/>
      <w:r w:rsidRPr="000F2697">
        <w:rPr>
          <w:rFonts w:ascii="华文楷体" w:eastAsia="华文楷体" w:hAnsi="华文楷体"/>
          <w:lang w:bidi="zh-TW"/>
        </w:rPr>
        <w:t>/</w:t>
      </w:r>
      <w:proofErr w:type="spellStart"/>
      <w:r w:rsidRPr="000F2697">
        <w:rPr>
          <w:rFonts w:ascii="华文楷体" w:eastAsia="华文楷体" w:hAnsi="华文楷体"/>
          <w:lang w:bidi="zh-TW"/>
        </w:rPr>
        <w:t>particiate</w:t>
      </w:r>
      <w:proofErr w:type="spellEnd"/>
      <w:r w:rsidR="001808FE" w:rsidRPr="000F2697">
        <w:rPr>
          <w:rFonts w:ascii="华文楷体" w:eastAsia="华文楷体" w:hAnsi="华文楷体"/>
          <w:lang w:bidi="zh-TW"/>
        </w:rPr>
        <w:t>）</w:t>
      </w:r>
      <w:r w:rsidRPr="000F2697">
        <w:rPr>
          <w:rFonts w:ascii="华文楷体" w:eastAsia="华文楷体" w:hAnsi="华文楷体"/>
          <w:lang w:bidi="zh-TW"/>
        </w:rPr>
        <w:t>-词的意义由“部分”</w:t>
      </w:r>
      <w:r w:rsidR="001808FE" w:rsidRPr="000F2697">
        <w:rPr>
          <w:rFonts w:ascii="华文楷体" w:eastAsia="华文楷体" w:hAnsi="华文楷体"/>
          <w:lang w:bidi="zh-TW"/>
        </w:rPr>
        <w:t>（</w:t>
      </w:r>
      <w:r w:rsidRPr="000F2697">
        <w:rPr>
          <w:rFonts w:ascii="华文楷体" w:eastAsia="华文楷体" w:hAnsi="华文楷体"/>
          <w:lang w:bidi="zh-TW"/>
        </w:rPr>
        <w:t>meron/part</w:t>
      </w:r>
      <w:r w:rsidR="001808FE" w:rsidRPr="000F2697">
        <w:rPr>
          <w:rFonts w:ascii="华文楷体" w:eastAsia="华文楷体" w:hAnsi="华文楷体"/>
          <w:lang w:bidi="zh-TW"/>
        </w:rPr>
        <w:t>）</w:t>
      </w:r>
      <w:r w:rsidRPr="000F2697">
        <w:rPr>
          <w:rFonts w:ascii="华文楷体" w:eastAsia="华文楷体" w:hAnsi="华文楷体"/>
          <w:lang w:bidi="zh-TW"/>
        </w:rPr>
        <w:t>演变而来，表示“具有一部分”之义。柏拉图认为，事物的类别</w:t>
      </w:r>
      <w:r w:rsidRPr="000F2697">
        <w:rPr>
          <w:rFonts w:ascii="华文楷体" w:eastAsia="华文楷体" w:hAnsi="华文楷体" w:hint="eastAsia"/>
          <w:lang w:bidi="zh-TW"/>
        </w:rPr>
        <w:t>是型相，一类事物之中的每</w:t>
      </w:r>
      <w:r w:rsidRPr="000F2697">
        <w:rPr>
          <w:rFonts w:ascii="华文楷体" w:eastAsia="华文楷体" w:hAnsi="华文楷体"/>
          <w:lang w:bidi="zh-TW"/>
        </w:rPr>
        <w:t>-一个都具有型相的一部分，每一个事物都分</w:t>
      </w:r>
      <w:r w:rsidRPr="000F2697">
        <w:rPr>
          <w:rFonts w:ascii="华文楷体" w:eastAsia="华文楷体" w:hAnsi="华文楷体" w:hint="eastAsia"/>
          <w:lang w:bidi="zh-TW"/>
        </w:rPr>
        <w:t>有一个型相。</w:t>
      </w:r>
    </w:p>
    <w:p w14:paraId="6C5713C9" w14:textId="6E1FA5AB" w:rsidR="00A37D46" w:rsidRPr="000F2697" w:rsidRDefault="00A37D46" w:rsidP="000F2697">
      <w:pPr>
        <w:ind w:firstLine="645"/>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“分有”-开始是一个解释事物存在的原因的概念，理念型相是</w:t>
      </w:r>
      <w:r w:rsidRPr="000F2697">
        <w:rPr>
          <w:rFonts w:ascii="华文楷体" w:eastAsia="华文楷体" w:hAnsi="华文楷体" w:hint="eastAsia"/>
          <w:lang w:bidi="zh-TW"/>
        </w:rPr>
        <w:t>可感事物的原因。分有物只能在一</w:t>
      </w:r>
      <w:r w:rsidRPr="000F2697">
        <w:rPr>
          <w:rFonts w:ascii="华文楷体" w:eastAsia="华文楷体" w:hAnsi="华文楷体"/>
          <w:lang w:bidi="zh-TW"/>
        </w:rPr>
        <w:t>定的程度上与被分有的理念型相相似，</w:t>
      </w:r>
      <w:r w:rsidRPr="000F2697">
        <w:rPr>
          <w:rFonts w:ascii="华文楷体" w:eastAsia="华文楷体" w:hAnsi="华文楷体" w:hint="eastAsia"/>
          <w:lang w:bidi="zh-TW"/>
        </w:rPr>
        <w:t>但不可能达到等同的程度。</w:t>
      </w:r>
      <w:r w:rsidRPr="000F2697">
        <w:rPr>
          <w:rFonts w:ascii="华文楷体" w:eastAsia="华文楷体" w:hAnsi="华文楷体"/>
          <w:lang w:bidi="zh-TW"/>
        </w:rPr>
        <w:t>一个东西</w:t>
      </w:r>
      <w:proofErr w:type="gramStart"/>
      <w:r w:rsidRPr="000F2697">
        <w:rPr>
          <w:rFonts w:ascii="华文楷体" w:eastAsia="华文楷体" w:hAnsi="华文楷体"/>
          <w:lang w:bidi="zh-TW"/>
        </w:rPr>
        <w:t>分有了</w:t>
      </w:r>
      <w:proofErr w:type="gramEnd"/>
      <w:r w:rsidRPr="000F2697">
        <w:rPr>
          <w:rFonts w:ascii="华文楷体" w:eastAsia="华文楷体" w:hAnsi="华文楷体"/>
          <w:lang w:bidi="zh-TW"/>
        </w:rPr>
        <w:t>什么样的理念型相，它就是</w:t>
      </w:r>
      <w:r w:rsidRPr="000F2697">
        <w:rPr>
          <w:rFonts w:ascii="华文楷体" w:eastAsia="华文楷体" w:hAnsi="华文楷体" w:hint="eastAsia"/>
          <w:lang w:bidi="zh-TW"/>
        </w:rPr>
        <w:t>什么样的存在</w:t>
      </w:r>
      <w:r w:rsidR="003E077F" w:rsidRPr="000F2697">
        <w:rPr>
          <w:rFonts w:ascii="华文楷体" w:eastAsia="华文楷体" w:hAnsi="华文楷体"/>
          <w:lang w:bidi="zh-TW"/>
        </w:rPr>
        <w:t>；</w:t>
      </w:r>
      <w:r w:rsidRPr="000F2697">
        <w:rPr>
          <w:rFonts w:ascii="华文楷体" w:eastAsia="华文楷体" w:hAnsi="华文楷体"/>
          <w:lang w:bidi="zh-TW"/>
        </w:rPr>
        <w:t>分有到什么程度，就与理念型相相似到那种程度。</w:t>
      </w:r>
    </w:p>
    <w:p w14:paraId="0585DC1A"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2、“摹仿”说</w:t>
      </w:r>
    </w:p>
    <w:p w14:paraId="7B597662"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认为理念是可感事物的原型，个别事物是摹仿原型的复制品。</w:t>
      </w:r>
    </w:p>
    <w:p w14:paraId="10750325" w14:textId="3E4D54E4" w:rsidR="001A51DA" w:rsidRPr="000F2697" w:rsidRDefault="001A51DA" w:rsidP="000F2697">
      <w:pPr>
        <w:ind w:firstLine="645"/>
        <w:rPr>
          <w:rFonts w:ascii="华文楷体" w:eastAsia="华文楷体" w:hAnsi="华文楷体"/>
          <w:lang w:bidi="zh-TW"/>
        </w:rPr>
      </w:pPr>
      <w:r w:rsidRPr="000F2697">
        <w:rPr>
          <w:rFonts w:ascii="华文楷体" w:eastAsia="华文楷体" w:hAnsi="华文楷体" w:hint="eastAsia"/>
          <w:lang w:bidi="zh-TW"/>
        </w:rPr>
        <w:t>“模仿”</w:t>
      </w:r>
      <w:r w:rsidR="001808FE" w:rsidRPr="000F2697">
        <w:rPr>
          <w:rFonts w:ascii="华文楷体" w:eastAsia="华文楷体" w:hAnsi="华文楷体"/>
          <w:lang w:bidi="zh-TW"/>
        </w:rPr>
        <w:t>（</w:t>
      </w:r>
      <w:r w:rsidRPr="000F2697">
        <w:rPr>
          <w:rFonts w:ascii="华文楷体" w:eastAsia="华文楷体" w:hAnsi="华文楷体"/>
          <w:lang w:bidi="zh-TW"/>
        </w:rPr>
        <w:t>mimesis/</w:t>
      </w:r>
      <w:proofErr w:type="spellStart"/>
      <w:r w:rsidRPr="000F2697">
        <w:rPr>
          <w:rFonts w:ascii="华文楷体" w:eastAsia="华文楷体" w:hAnsi="华文楷体"/>
          <w:lang w:bidi="zh-TW"/>
        </w:rPr>
        <w:t>initato</w:t>
      </w:r>
      <w:proofErr w:type="spellEnd"/>
      <w:r w:rsidR="001808FE" w:rsidRPr="000F2697">
        <w:rPr>
          <w:rFonts w:ascii="华文楷体" w:eastAsia="华文楷体" w:hAnsi="华文楷体"/>
          <w:lang w:bidi="zh-TW"/>
        </w:rPr>
        <w:t>）</w:t>
      </w:r>
      <w:r w:rsidRPr="000F2697">
        <w:rPr>
          <w:rFonts w:ascii="华文楷体" w:eastAsia="华文楷体" w:hAnsi="华文楷体"/>
          <w:lang w:bidi="zh-TW"/>
        </w:rPr>
        <w:t>是</w:t>
      </w:r>
      <w:r w:rsidRPr="000F2697">
        <w:rPr>
          <w:rFonts w:ascii="华文楷体" w:eastAsia="华文楷体" w:hAnsi="华文楷体" w:hint="eastAsia"/>
          <w:lang w:bidi="zh-TW"/>
        </w:rPr>
        <w:t>一</w:t>
      </w:r>
      <w:r w:rsidRPr="000F2697">
        <w:rPr>
          <w:rFonts w:ascii="华文楷体" w:eastAsia="华文楷体" w:hAnsi="华文楷体"/>
          <w:lang w:bidi="zh-TW"/>
        </w:rPr>
        <w:t>种技艺活动，柏拉图把技艺的观念</w:t>
      </w:r>
      <w:r w:rsidRPr="000F2697">
        <w:rPr>
          <w:rFonts w:ascii="华文楷体" w:eastAsia="华文楷体" w:hAnsi="华文楷体" w:hint="eastAsia"/>
          <w:lang w:bidi="zh-TW"/>
        </w:rPr>
        <w:t>引入摹仿说，解决了一个逻辑分析解决不了的问题</w:t>
      </w:r>
      <w:r w:rsidR="00C242E9" w:rsidRPr="000F2697">
        <w:rPr>
          <w:rFonts w:ascii="华文楷体" w:eastAsia="华文楷体" w:hAnsi="华文楷体"/>
          <w:lang w:bidi="zh-TW"/>
        </w:rPr>
        <w:t>：</w:t>
      </w:r>
      <w:r w:rsidRPr="000F2697">
        <w:rPr>
          <w:rFonts w:ascii="华文楷体" w:eastAsia="华文楷体" w:hAnsi="华文楷体"/>
          <w:lang w:bidi="zh-TW"/>
        </w:rPr>
        <w:t>认识内容何以能与</w:t>
      </w:r>
      <w:r w:rsidRPr="000F2697">
        <w:rPr>
          <w:rFonts w:ascii="华文楷体" w:eastAsia="华文楷体" w:hAnsi="华文楷体" w:hint="eastAsia"/>
          <w:lang w:bidi="zh-TW"/>
        </w:rPr>
        <w:t>认识对象相似</w:t>
      </w:r>
      <w:r w:rsidRPr="000F2697">
        <w:rPr>
          <w:rFonts w:ascii="华文楷体" w:eastAsia="华文楷体" w:hAnsi="华文楷体"/>
          <w:lang w:bidi="zh-TW"/>
        </w:rPr>
        <w:t>?</w:t>
      </w:r>
    </w:p>
    <w:p w14:paraId="4D50A332" w14:textId="225FD0C4" w:rsidR="00924E6B" w:rsidRPr="000F2697" w:rsidRDefault="001A51DA"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柏拉图把技艺分为神圣的与人工的两种，制造者也分为造物主和</w:t>
      </w:r>
      <w:r w:rsidRPr="000F2697">
        <w:rPr>
          <w:rFonts w:ascii="华文楷体" w:eastAsia="华文楷体" w:hAnsi="华文楷体" w:hint="eastAsia"/>
          <w:lang w:bidi="zh-TW"/>
        </w:rPr>
        <w:t>工匠两种。不论造物主还是工匠，他们所制造的产品都是对思想中一个原型的摹仿。于是便有了这样的四重区分</w:t>
      </w:r>
      <w:r w:rsidR="00C242E9" w:rsidRPr="000F2697">
        <w:rPr>
          <w:rFonts w:ascii="华文楷体" w:eastAsia="华文楷体" w:hAnsi="华文楷体"/>
          <w:lang w:bidi="zh-TW"/>
        </w:rPr>
        <w:t>：</w:t>
      </w:r>
      <w:r w:rsidRPr="000F2697">
        <w:rPr>
          <w:rFonts w:ascii="华文楷体" w:eastAsia="华文楷体" w:hAnsi="华文楷体"/>
          <w:lang w:bidi="zh-TW"/>
        </w:rPr>
        <w:t>神圣的原型、神圣的摹仿物、</w:t>
      </w:r>
      <w:r w:rsidRPr="000F2697">
        <w:rPr>
          <w:rFonts w:ascii="华文楷体" w:eastAsia="华文楷体" w:hAnsi="华文楷体" w:hint="eastAsia"/>
          <w:lang w:bidi="zh-TW"/>
        </w:rPr>
        <w:t>人工的原型、人工的摹仿物。关键在于，神圣的摹仿物就是人工的原型，</w:t>
      </w:r>
      <w:r w:rsidR="00924E6B" w:rsidRPr="000F2697">
        <w:rPr>
          <w:rFonts w:ascii="华文楷体" w:eastAsia="华文楷体" w:hAnsi="华文楷体" w:hint="eastAsia"/>
          <w:lang w:bidi="zh-TW"/>
        </w:rPr>
        <w:t>这样，柏拉图便可以证明</w:t>
      </w:r>
      <w:r w:rsidR="00C242E9" w:rsidRPr="000F2697">
        <w:rPr>
          <w:rFonts w:ascii="华文楷体" w:eastAsia="华文楷体" w:hAnsi="华文楷体"/>
          <w:lang w:bidi="zh-TW"/>
        </w:rPr>
        <w:t>：</w:t>
      </w:r>
      <w:r w:rsidR="00924E6B" w:rsidRPr="000F2697">
        <w:rPr>
          <w:rFonts w:ascii="华文楷体" w:eastAsia="华文楷体" w:hAnsi="华文楷体"/>
          <w:lang w:bidi="zh-TW"/>
        </w:rPr>
        <w:t>人的意见只是对理念型相的摹仿，按照意见</w:t>
      </w:r>
      <w:r w:rsidR="00924E6B" w:rsidRPr="000F2697">
        <w:rPr>
          <w:rFonts w:ascii="华文楷体" w:eastAsia="华文楷体" w:hAnsi="华文楷体" w:hint="eastAsia"/>
          <w:lang w:bidi="zh-TW"/>
        </w:rPr>
        <w:t>制造的人工产品则是摹仿的摹仿。</w:t>
      </w:r>
    </w:p>
    <w:p w14:paraId="12005ACF" w14:textId="2558372F" w:rsidR="00924E6B" w:rsidRPr="000F2697" w:rsidRDefault="00924E6B" w:rsidP="000F2697">
      <w:pPr>
        <w:ind w:firstLine="645"/>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自然物是造物主依照理念型</w:t>
      </w:r>
      <w:proofErr w:type="gramStart"/>
      <w:r w:rsidRPr="000F2697">
        <w:rPr>
          <w:rFonts w:ascii="华文楷体" w:eastAsia="华文楷体" w:hAnsi="华文楷体"/>
          <w:lang w:bidi="zh-TW"/>
        </w:rPr>
        <w:t>相创造</w:t>
      </w:r>
      <w:proofErr w:type="gramEnd"/>
      <w:r w:rsidRPr="000F2697">
        <w:rPr>
          <w:rFonts w:ascii="华文楷体" w:eastAsia="华文楷体" w:hAnsi="华文楷体"/>
          <w:lang w:bidi="zh-TW"/>
        </w:rPr>
        <w:t>的神圣摹仿品，影像则是对这</w:t>
      </w:r>
      <w:r w:rsidRPr="000F2697">
        <w:rPr>
          <w:rFonts w:ascii="华文楷体" w:eastAsia="华文楷体" w:hAnsi="华文楷体" w:hint="eastAsia"/>
          <w:lang w:bidi="zh-TW"/>
        </w:rPr>
        <w:t>些摹仿品的模仿。可感世界被说成是造物主模仿理念世界的原型而创造出来的。“</w:t>
      </w:r>
      <w:r w:rsidRPr="000F2697">
        <w:rPr>
          <w:rFonts w:ascii="华文楷体" w:eastAsia="华文楷体" w:hAnsi="华文楷体"/>
          <w:lang w:bidi="zh-TW"/>
        </w:rPr>
        <w:t>摹仿”说在柏拉图哲学中占有重要地位，柏拉图的宇宙生成</w:t>
      </w:r>
      <w:r w:rsidRPr="000F2697">
        <w:rPr>
          <w:rFonts w:ascii="华文楷体" w:eastAsia="华文楷体" w:hAnsi="华文楷体" w:hint="eastAsia"/>
          <w:lang w:bidi="zh-TW"/>
        </w:rPr>
        <w:t>论和艺术观都依赖于这一思想。</w:t>
      </w:r>
    </w:p>
    <w:p w14:paraId="32A865CE" w14:textId="003BD2CD" w:rsidR="00924E6B"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924E6B" w:rsidRPr="000F2697">
        <w:rPr>
          <w:rFonts w:ascii="华文楷体" w:eastAsia="华文楷体" w:hAnsi="华文楷体"/>
          <w:lang w:bidi="zh-TW"/>
        </w:rPr>
        <w:t>三</w:t>
      </w:r>
      <w:r w:rsidRPr="000F2697">
        <w:rPr>
          <w:rFonts w:ascii="华文楷体" w:eastAsia="华文楷体" w:hAnsi="华文楷体"/>
          <w:lang w:bidi="zh-TW"/>
        </w:rPr>
        <w:t>）</w:t>
      </w:r>
      <w:r w:rsidR="00924E6B" w:rsidRPr="000F2697">
        <w:rPr>
          <w:rFonts w:ascii="华文楷体" w:eastAsia="华文楷体" w:hAnsi="华文楷体"/>
          <w:lang w:bidi="zh-TW"/>
        </w:rPr>
        <w:t>分有说的困难</w:t>
      </w:r>
    </w:p>
    <w:p w14:paraId="6B0424CF" w14:textId="71BA7E03" w:rsidR="00924E6B" w:rsidRPr="000F2697" w:rsidRDefault="00924E6B" w:rsidP="000F2697">
      <w:pPr>
        <w:ind w:firstLine="645"/>
        <w:rPr>
          <w:rFonts w:ascii="华文楷体" w:eastAsia="华文楷体" w:hAnsi="华文楷体"/>
          <w:lang w:bidi="zh-TW"/>
        </w:rPr>
      </w:pPr>
      <w:r w:rsidRPr="000F2697">
        <w:rPr>
          <w:rFonts w:ascii="华文楷体" w:eastAsia="华文楷体" w:hAnsi="华文楷体" w:hint="eastAsia"/>
          <w:lang w:bidi="zh-TW"/>
        </w:rPr>
        <w:t>柏拉图在《巴门尼德篇》中，借老年巴门尼德和少年苏格拉底的对话，揭示了自己“分有”说面临的困难。</w:t>
      </w:r>
    </w:p>
    <w:p w14:paraId="7FFA5232" w14:textId="43D63172" w:rsidR="00924E6B" w:rsidRPr="000F2697" w:rsidRDefault="00924E6B" w:rsidP="000F2697">
      <w:pPr>
        <w:ind w:firstLine="645"/>
        <w:rPr>
          <w:rFonts w:ascii="华文楷体" w:eastAsia="华文楷体" w:hAnsi="华文楷体"/>
          <w:lang w:bidi="zh-TW"/>
        </w:rPr>
      </w:pPr>
      <w:r w:rsidRPr="000F2697">
        <w:rPr>
          <w:rFonts w:ascii="华文楷体" w:eastAsia="华文楷体" w:hAnsi="华文楷体" w:hint="eastAsia"/>
          <w:lang w:bidi="zh-TW"/>
        </w:rPr>
        <w:t>柏拉图与爱利亚派分歧的焦点是</w:t>
      </w:r>
      <w:r w:rsidR="00C242E9" w:rsidRPr="000F2697">
        <w:rPr>
          <w:rFonts w:ascii="华文楷体" w:eastAsia="华文楷体" w:hAnsi="华文楷体"/>
          <w:lang w:bidi="zh-TW"/>
        </w:rPr>
        <w:t>：</w:t>
      </w:r>
      <w:r w:rsidRPr="000F2697">
        <w:rPr>
          <w:rFonts w:ascii="华文楷体" w:eastAsia="华文楷体" w:hAnsi="华文楷体"/>
          <w:lang w:bidi="zh-TW"/>
        </w:rPr>
        <w:t>理念型</w:t>
      </w:r>
      <w:proofErr w:type="gramStart"/>
      <w:r w:rsidRPr="000F2697">
        <w:rPr>
          <w:rFonts w:ascii="华文楷体" w:eastAsia="华文楷体" w:hAnsi="华文楷体"/>
          <w:lang w:bidi="zh-TW"/>
        </w:rPr>
        <w:t>相是否</w:t>
      </w:r>
      <w:proofErr w:type="gramEnd"/>
      <w:r w:rsidRPr="000F2697">
        <w:rPr>
          <w:rFonts w:ascii="华文楷体" w:eastAsia="华文楷体" w:hAnsi="华文楷体"/>
          <w:lang w:bidi="zh-TW"/>
        </w:rPr>
        <w:t>被可感个体所分</w:t>
      </w:r>
      <w:r w:rsidRPr="000F2697">
        <w:rPr>
          <w:rFonts w:ascii="华文楷体" w:eastAsia="华文楷体" w:hAnsi="华文楷体" w:hint="eastAsia"/>
          <w:lang w:bidi="zh-TW"/>
        </w:rPr>
        <w:t>有</w:t>
      </w:r>
      <w:r w:rsidR="005C6C79" w:rsidRPr="000F2697">
        <w:rPr>
          <w:rFonts w:ascii="华文楷体" w:eastAsia="华文楷体" w:hAnsi="华文楷体" w:hint="eastAsia"/>
          <w:lang w:bidi="zh-TW"/>
        </w:rPr>
        <w:t>。</w:t>
      </w:r>
      <w:r w:rsidRPr="000F2697">
        <w:rPr>
          <w:rFonts w:ascii="华文楷体" w:eastAsia="华文楷体" w:hAnsi="华文楷体"/>
          <w:lang w:bidi="zh-TW"/>
        </w:rPr>
        <w:t>爱利亚派否认这一点，与柏拉图观点不同。巴门尼德对“分有”说</w:t>
      </w:r>
      <w:r w:rsidRPr="000F2697">
        <w:rPr>
          <w:rFonts w:ascii="华文楷体" w:eastAsia="华文楷体" w:hAnsi="华文楷体" w:hint="eastAsia"/>
          <w:lang w:bidi="zh-TW"/>
        </w:rPr>
        <w:t>的批评有以下五点</w:t>
      </w:r>
      <w:r w:rsidR="00C242E9" w:rsidRPr="000F2697">
        <w:rPr>
          <w:rFonts w:ascii="华文楷体" w:eastAsia="华文楷体" w:hAnsi="华文楷体"/>
          <w:lang w:bidi="zh-TW"/>
        </w:rPr>
        <w:t>：</w:t>
      </w:r>
    </w:p>
    <w:p w14:paraId="40EBC06E" w14:textId="5B6E873F" w:rsidR="00924E6B" w:rsidRPr="000F2697" w:rsidRDefault="00924E6B"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“分有”不是严格的</w:t>
      </w:r>
      <w:r w:rsidR="005C6C79" w:rsidRPr="000F2697">
        <w:rPr>
          <w:rFonts w:ascii="华文楷体" w:eastAsia="华文楷体" w:hAnsi="华文楷体" w:hint="eastAsia"/>
          <w:lang w:bidi="zh-TW"/>
        </w:rPr>
        <w:t>一一</w:t>
      </w:r>
      <w:r w:rsidRPr="000F2697">
        <w:rPr>
          <w:rFonts w:ascii="华文楷体" w:eastAsia="华文楷体" w:hAnsi="华文楷体"/>
          <w:lang w:bidi="zh-TW"/>
        </w:rPr>
        <w:t>对应关系。“分有”说的适用范围并不</w:t>
      </w:r>
      <w:r w:rsidRPr="000F2697">
        <w:rPr>
          <w:rFonts w:ascii="华文楷体" w:eastAsia="华文楷体" w:hAnsi="华文楷体" w:hint="eastAsia"/>
          <w:lang w:bidi="zh-TW"/>
        </w:rPr>
        <w:t>是全部可感事物，</w:t>
      </w:r>
      <w:proofErr w:type="gramStart"/>
      <w:r w:rsidRPr="000F2697">
        <w:rPr>
          <w:rFonts w:ascii="华文楷体" w:eastAsia="华文楷体" w:hAnsi="华文楷体" w:hint="eastAsia"/>
          <w:lang w:bidi="zh-TW"/>
        </w:rPr>
        <w:t>最确定</w:t>
      </w:r>
      <w:proofErr w:type="gramEnd"/>
      <w:r w:rsidRPr="000F2697">
        <w:rPr>
          <w:rFonts w:ascii="华文楷体" w:eastAsia="华文楷体" w:hAnsi="华文楷体" w:hint="eastAsia"/>
          <w:lang w:bidi="zh-TW"/>
        </w:rPr>
        <w:t>的适用对象只是伦理行为，污秽物</w:t>
      </w:r>
      <w:r w:rsidR="005C6C79" w:rsidRPr="000F2697">
        <w:rPr>
          <w:rFonts w:ascii="华文楷体" w:eastAsia="华文楷体" w:hAnsi="华文楷体" w:hint="eastAsia"/>
          <w:lang w:bidi="zh-TW"/>
        </w:rPr>
        <w:t>一</w:t>
      </w:r>
      <w:r w:rsidRPr="000F2697">
        <w:rPr>
          <w:rFonts w:ascii="华文楷体" w:eastAsia="华文楷体" w:hAnsi="华文楷体"/>
          <w:lang w:bidi="zh-TW"/>
        </w:rPr>
        <w:t>类的事物</w:t>
      </w:r>
      <w:r w:rsidRPr="000F2697">
        <w:rPr>
          <w:rFonts w:ascii="华文楷体" w:eastAsia="华文楷体" w:hAnsi="华文楷体" w:hint="eastAsia"/>
          <w:lang w:bidi="zh-TW"/>
        </w:rPr>
        <w:t>是布局与理念的。</w:t>
      </w:r>
    </w:p>
    <w:p w14:paraId="2F4224C9" w14:textId="6048945E" w:rsidR="00924E6B" w:rsidRPr="000F2697" w:rsidRDefault="00924E6B" w:rsidP="000F2697">
      <w:pPr>
        <w:ind w:firstLine="645"/>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“分有”不是部分与整体的关系。众多个体不可能分有一个型相。</w:t>
      </w:r>
    </w:p>
    <w:p w14:paraId="0B157929" w14:textId="4F1A64E4" w:rsidR="00924E6B" w:rsidRPr="000F2697" w:rsidRDefault="00924E6B" w:rsidP="000F2697">
      <w:pPr>
        <w:ind w:firstLine="645"/>
        <w:rPr>
          <w:rFonts w:ascii="华文楷体" w:eastAsia="华文楷体" w:hAnsi="华文楷体"/>
          <w:lang w:bidi="zh-TW"/>
        </w:rPr>
      </w:pPr>
      <w:r w:rsidRPr="000F2697">
        <w:rPr>
          <w:rFonts w:ascii="华文楷体" w:eastAsia="华文楷体" w:hAnsi="华文楷体" w:hint="eastAsia"/>
          <w:lang w:bidi="zh-TW"/>
        </w:rPr>
        <w:t>“分有”或者是对型</w:t>
      </w:r>
      <w:proofErr w:type="gramStart"/>
      <w:r w:rsidRPr="000F2697">
        <w:rPr>
          <w:rFonts w:ascii="华文楷体" w:eastAsia="华文楷体" w:hAnsi="华文楷体" w:hint="eastAsia"/>
          <w:lang w:bidi="zh-TW"/>
        </w:rPr>
        <w:t>相全部</w:t>
      </w:r>
      <w:proofErr w:type="gramEnd"/>
      <w:r w:rsidRPr="000F2697">
        <w:rPr>
          <w:rFonts w:ascii="华文楷体" w:eastAsia="华文楷体" w:hAnsi="华文楷体" w:hint="eastAsia"/>
          <w:lang w:bidi="zh-TW"/>
        </w:rPr>
        <w:t>的占有，或者是对型相一</w:t>
      </w:r>
      <w:r w:rsidRPr="000F2697">
        <w:rPr>
          <w:rFonts w:ascii="华文楷体" w:eastAsia="华文楷体" w:hAnsi="华文楷体"/>
          <w:lang w:bidi="zh-TW"/>
        </w:rPr>
        <w:t>部分的占有。但是</w:t>
      </w:r>
      <w:r w:rsidRPr="000F2697">
        <w:rPr>
          <w:rFonts w:ascii="华文楷体" w:eastAsia="华文楷体" w:hAnsi="华文楷体" w:hint="eastAsia"/>
          <w:lang w:bidi="zh-TW"/>
        </w:rPr>
        <w:t>不论把个体分有型相的方式理解为分有型相全部，</w:t>
      </w:r>
      <w:proofErr w:type="gramStart"/>
      <w:r w:rsidRPr="000F2697">
        <w:rPr>
          <w:rFonts w:ascii="华文楷体" w:eastAsia="华文楷体" w:hAnsi="华文楷体" w:hint="eastAsia"/>
          <w:lang w:bidi="zh-TW"/>
        </w:rPr>
        <w:t>抑或把</w:t>
      </w:r>
      <w:proofErr w:type="gramEnd"/>
      <w:r w:rsidRPr="000F2697">
        <w:rPr>
          <w:rFonts w:ascii="华文楷体" w:eastAsia="华文楷体" w:hAnsi="华文楷体" w:hint="eastAsia"/>
          <w:lang w:bidi="zh-TW"/>
        </w:rPr>
        <w:t>分有理解为分有型相部分，都不能</w:t>
      </w:r>
      <w:proofErr w:type="gramStart"/>
      <w:r w:rsidRPr="000F2697">
        <w:rPr>
          <w:rFonts w:ascii="华文楷体" w:eastAsia="华文楷体" w:hAnsi="华文楷体" w:hint="eastAsia"/>
          <w:lang w:bidi="zh-TW"/>
        </w:rPr>
        <w:t>解释分</w:t>
      </w:r>
      <w:proofErr w:type="gramEnd"/>
      <w:r w:rsidRPr="000F2697">
        <w:rPr>
          <w:rFonts w:ascii="华文楷体" w:eastAsia="华文楷体" w:hAnsi="华文楷体" w:hint="eastAsia"/>
          <w:lang w:bidi="zh-TW"/>
        </w:rPr>
        <w:t>有物何以与被分有的型相相似。</w:t>
      </w:r>
    </w:p>
    <w:p w14:paraId="13C6F515" w14:textId="0EB59713" w:rsidR="00924E6B" w:rsidRPr="000F2697" w:rsidRDefault="00924E6B" w:rsidP="000F2697">
      <w:pPr>
        <w:ind w:firstLine="645"/>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“分有”不是被思想所把握的概念与概念的关系，是解释理念型</w:t>
      </w:r>
      <w:r w:rsidRPr="000F2697">
        <w:rPr>
          <w:rFonts w:ascii="华文楷体" w:eastAsia="华文楷体" w:hAnsi="华文楷体" w:hint="eastAsia"/>
          <w:lang w:bidi="zh-TW"/>
        </w:rPr>
        <w:t>相与事物之间相似关系的概念。</w:t>
      </w:r>
    </w:p>
    <w:p w14:paraId="321F7C7F" w14:textId="070D4997" w:rsidR="007E0A98" w:rsidRPr="000F2697" w:rsidRDefault="00924E6B" w:rsidP="000F2697">
      <w:pPr>
        <w:ind w:firstLine="645"/>
        <w:rPr>
          <w:rFonts w:ascii="华文楷体" w:eastAsia="华文楷体" w:hAnsi="华文楷体"/>
          <w:lang w:bidi="zh-TW"/>
        </w:rPr>
      </w:pPr>
      <w:r w:rsidRPr="000F2697">
        <w:rPr>
          <w:rFonts w:ascii="华文楷体" w:eastAsia="华文楷体" w:hAnsi="华文楷体"/>
          <w:lang w:bidi="zh-TW"/>
        </w:rPr>
        <w:t>4</w:t>
      </w:r>
      <w:r w:rsidR="00DC402F">
        <w:rPr>
          <w:rFonts w:ascii="华文楷体" w:eastAsia="华文楷体" w:hAnsi="华文楷体"/>
          <w:lang w:bidi="zh-TW"/>
        </w:rPr>
        <w:t>．</w:t>
      </w:r>
      <w:r w:rsidRPr="000F2697">
        <w:rPr>
          <w:rFonts w:ascii="华文楷体" w:eastAsia="华文楷体" w:hAnsi="华文楷体"/>
          <w:lang w:bidi="zh-TW"/>
        </w:rPr>
        <w:t>“分有”不等于个体之间的相似关系，否则就需要设置</w:t>
      </w:r>
      <w:proofErr w:type="gramStart"/>
      <w:r w:rsidRPr="000F2697">
        <w:rPr>
          <w:rFonts w:ascii="华文楷体" w:eastAsia="华文楷体" w:hAnsi="华文楷体"/>
          <w:lang w:bidi="zh-TW"/>
        </w:rPr>
        <w:t>一一个</w:t>
      </w:r>
      <w:proofErr w:type="gramEnd"/>
      <w:r w:rsidRPr="000F2697">
        <w:rPr>
          <w:rFonts w:ascii="华文楷体" w:eastAsia="华文楷体" w:hAnsi="华文楷体"/>
          <w:lang w:bidi="zh-TW"/>
        </w:rPr>
        <w:t>第三</w:t>
      </w:r>
      <w:r w:rsidRPr="000F2697">
        <w:rPr>
          <w:rFonts w:ascii="华文楷体" w:eastAsia="华文楷体" w:hAnsi="华文楷体" w:hint="eastAsia"/>
          <w:lang w:bidi="zh-TW"/>
        </w:rPr>
        <w:t>者来说明二者的相似，如此就陷人无穷倒退，永远不能说明事物之间相似何以可能。</w:t>
      </w:r>
    </w:p>
    <w:p w14:paraId="7CF7E76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由于柏拉图把从最高的理念到具体事物的关系划分成四个层次，即神圣的原型、神圣的摹仿物、人工的原型和人工的摹仿物，所以最后把可感世界都看成是造物主摹仿理念世界的原型而创造出来的。</w:t>
      </w:r>
    </w:p>
    <w:p w14:paraId="4D746CDF" w14:textId="5C20E848" w:rsidR="007E0A98" w:rsidRDefault="00CD51DA" w:rsidP="000F2697">
      <w:pPr>
        <w:ind w:firstLine="645"/>
        <w:rPr>
          <w:rFonts w:ascii="华文楷体" w:eastAsia="华文楷体" w:hAnsi="华文楷体"/>
          <w:sz w:val="24"/>
          <w:szCs w:val="28"/>
        </w:rPr>
      </w:pPr>
      <w:proofErr w:type="gramStart"/>
      <w:r>
        <w:rPr>
          <w:rFonts w:ascii="华文楷体" w:eastAsia="华文楷体" w:hAnsi="华文楷体" w:hint="eastAsia"/>
          <w:sz w:val="24"/>
          <w:szCs w:val="28"/>
        </w:rPr>
        <w:t>通种论</w:t>
      </w:r>
      <w:proofErr w:type="gramEnd"/>
    </w:p>
    <w:p w14:paraId="54A8F345" w14:textId="0763A4E7" w:rsidR="00CD51DA" w:rsidRPr="00CD51DA" w:rsidRDefault="00CD51DA" w:rsidP="000F2697">
      <w:pPr>
        <w:ind w:firstLine="645"/>
        <w:rPr>
          <w:rFonts w:ascii="华文楷体" w:eastAsia="华文楷体" w:hAnsi="华文楷体"/>
          <w:sz w:val="24"/>
          <w:szCs w:val="28"/>
        </w:rPr>
      </w:pPr>
      <w:r w:rsidRPr="00CD51DA">
        <w:rPr>
          <w:rFonts w:ascii="华文楷体" w:eastAsia="华文楷体" w:hAnsi="华文楷体"/>
          <w:sz w:val="24"/>
          <w:szCs w:val="28"/>
        </w:rPr>
        <w:t>2</w:t>
      </w:r>
      <w:r w:rsidR="00DC402F">
        <w:rPr>
          <w:rFonts w:ascii="华文楷体" w:eastAsia="华文楷体" w:hAnsi="华文楷体"/>
          <w:sz w:val="24"/>
          <w:szCs w:val="28"/>
        </w:rPr>
        <w:t>．</w:t>
      </w:r>
      <w:proofErr w:type="gramStart"/>
      <w:r w:rsidRPr="00CD51DA">
        <w:rPr>
          <w:rFonts w:ascii="华文楷体" w:eastAsia="华文楷体" w:hAnsi="华文楷体"/>
          <w:sz w:val="24"/>
          <w:szCs w:val="28"/>
        </w:rPr>
        <w:t>通种论</w:t>
      </w:r>
      <w:proofErr w:type="gramEnd"/>
      <w:r w:rsidRPr="00CD51DA">
        <w:rPr>
          <w:rFonts w:ascii="华文楷体" w:eastAsia="华文楷体" w:hAnsi="华文楷体"/>
          <w:sz w:val="24"/>
          <w:szCs w:val="28"/>
        </w:rPr>
        <w:t>★★</w:t>
      </w:r>
    </w:p>
    <w:p w14:paraId="5174BD36" w14:textId="77777777" w:rsidR="00CD51DA" w:rsidRPr="000F2697" w:rsidRDefault="00CD51DA" w:rsidP="000F2697">
      <w:pPr>
        <w:ind w:firstLine="645"/>
        <w:rPr>
          <w:rFonts w:ascii="华文楷体" w:eastAsia="华文楷体" w:hAnsi="华文楷体"/>
          <w:lang w:bidi="zh-TW"/>
        </w:rPr>
      </w:pPr>
      <w:r w:rsidRPr="000F2697">
        <w:rPr>
          <w:rFonts w:ascii="华文楷体" w:eastAsia="华文楷体" w:hAnsi="华文楷体" w:hint="eastAsia"/>
          <w:lang w:bidi="zh-TW"/>
        </w:rPr>
        <w:t>通种，即最普遍的理念。柏拉图用五个最普遍、外延最大的理念</w:t>
      </w:r>
      <w:r w:rsidRPr="000F2697">
        <w:rPr>
          <w:rFonts w:ascii="华文楷体" w:eastAsia="华文楷体" w:hAnsi="华文楷体"/>
          <w:lang w:bidi="zh-TW"/>
        </w:rPr>
        <w:t>,</w:t>
      </w:r>
      <w:r w:rsidRPr="000F2697">
        <w:rPr>
          <w:rFonts w:ascii="华文楷体" w:eastAsia="华文楷体" w:hAnsi="华文楷体" w:hint="eastAsia"/>
          <w:lang w:bidi="zh-TW"/>
        </w:rPr>
        <w:t>即“种”来讨论理念之间的关系。</w:t>
      </w:r>
    </w:p>
    <w:p w14:paraId="311BA783" w14:textId="358B33CD" w:rsidR="00CD51DA" w:rsidRPr="000F2697" w:rsidRDefault="00CD51DA" w:rsidP="000F2697">
      <w:pPr>
        <w:ind w:firstLine="645"/>
        <w:rPr>
          <w:rFonts w:ascii="华文楷体" w:eastAsia="华文楷体" w:hAnsi="华文楷体"/>
          <w:lang w:bidi="zh-TW"/>
        </w:rPr>
      </w:pPr>
      <w:r w:rsidRPr="000F2697">
        <w:rPr>
          <w:rFonts w:ascii="华文楷体" w:eastAsia="华文楷体" w:hAnsi="华文楷体" w:hint="eastAsia"/>
          <w:lang w:bidi="zh-TW"/>
        </w:rPr>
        <w:t>理念说后期主要讲个别事物上升到理念后，理念如何上升到更高理念的问题。更高的理念就是通种，</w:t>
      </w:r>
      <w:proofErr w:type="gramStart"/>
      <w:r w:rsidRPr="000F2697">
        <w:rPr>
          <w:rFonts w:ascii="华文楷体" w:eastAsia="华文楷体" w:hAnsi="华文楷体" w:hint="eastAsia"/>
          <w:lang w:bidi="zh-TW"/>
        </w:rPr>
        <w:t>通种又</w:t>
      </w:r>
      <w:proofErr w:type="gramEnd"/>
      <w:r w:rsidRPr="000F2697">
        <w:rPr>
          <w:rFonts w:ascii="华文楷体" w:eastAsia="华文楷体" w:hAnsi="华文楷体" w:hint="eastAsia"/>
          <w:lang w:bidi="zh-TW"/>
        </w:rPr>
        <w:t>上升到最高的“一</w:t>
      </w:r>
      <w:r w:rsidRPr="000F2697">
        <w:rPr>
          <w:rFonts w:ascii="华文楷体" w:eastAsia="华文楷体" w:hAnsi="华文楷体"/>
          <w:lang w:bidi="zh-TW"/>
        </w:rPr>
        <w:t>”，这是一个不断上升的过程。“一”里面里包含了无</w:t>
      </w:r>
      <w:r w:rsidRPr="000F2697">
        <w:rPr>
          <w:rFonts w:ascii="华文楷体" w:eastAsia="华文楷体" w:hAnsi="华文楷体" w:hint="eastAsia"/>
          <w:lang w:bidi="zh-TW"/>
        </w:rPr>
        <w:t>数的多，多又上升为一。整个过程即辩证法。《智者篇》中</w:t>
      </w:r>
      <w:proofErr w:type="gramStart"/>
      <w:r w:rsidRPr="000F2697">
        <w:rPr>
          <w:rFonts w:ascii="华文楷体" w:eastAsia="华文楷体" w:hAnsi="华文楷体" w:hint="eastAsia"/>
          <w:lang w:bidi="zh-TW"/>
        </w:rPr>
        <w:t>的通种论</w:t>
      </w:r>
      <w:proofErr w:type="gramEnd"/>
      <w:r w:rsidRPr="000F2697">
        <w:rPr>
          <w:rFonts w:ascii="华文楷体" w:eastAsia="华文楷体" w:hAnsi="华文楷体" w:hint="eastAsia"/>
          <w:lang w:bidi="zh-TW"/>
        </w:rPr>
        <w:t>实际上也是为了解决理念与理念之间关系的问题。柏拉图将理念之间的结合也称为“</w:t>
      </w:r>
      <w:r w:rsidRPr="000F2697">
        <w:rPr>
          <w:rFonts w:ascii="华文楷体" w:eastAsia="华文楷体" w:hAnsi="华文楷体"/>
          <w:lang w:bidi="zh-TW"/>
        </w:rPr>
        <w:t>分有”，只是理念之间的分有是指它们之间的相互联系。如动和</w:t>
      </w:r>
      <w:r w:rsidRPr="000F2697">
        <w:rPr>
          <w:rFonts w:ascii="华文楷体" w:eastAsia="华文楷体" w:hAnsi="华文楷体" w:hint="eastAsia"/>
          <w:lang w:bidi="zh-TW"/>
        </w:rPr>
        <w:t>静本身是不能互相结合的，动不是静，</w:t>
      </w:r>
      <w:proofErr w:type="gramStart"/>
      <w:r w:rsidRPr="000F2697">
        <w:rPr>
          <w:rFonts w:ascii="华文楷体" w:eastAsia="华文楷体" w:hAnsi="华文楷体" w:hint="eastAsia"/>
          <w:lang w:bidi="zh-TW"/>
        </w:rPr>
        <w:t>静不是动</w:t>
      </w:r>
      <w:proofErr w:type="gramEnd"/>
      <w:r w:rsidRPr="000F2697">
        <w:rPr>
          <w:rFonts w:ascii="华文楷体" w:eastAsia="华文楷体" w:hAnsi="华文楷体" w:hint="eastAsia"/>
          <w:lang w:bidi="zh-TW"/>
        </w:rPr>
        <w:t>，只有在存在这个概念中，动静才可以结合。存在既是动，又是静。</w:t>
      </w:r>
    </w:p>
    <w:p w14:paraId="27EFF9BE" w14:textId="68DFEE3B" w:rsidR="008751F0" w:rsidRPr="000F2697" w:rsidRDefault="00CD51DA" w:rsidP="000F2697">
      <w:pPr>
        <w:ind w:firstLine="645"/>
        <w:rPr>
          <w:rFonts w:ascii="华文楷体" w:eastAsia="华文楷体" w:hAnsi="华文楷体"/>
          <w:lang w:bidi="zh-TW"/>
        </w:rPr>
      </w:pPr>
      <w:r w:rsidRPr="000F2697">
        <w:rPr>
          <w:rFonts w:ascii="华文楷体" w:eastAsia="华文楷体" w:hAnsi="华文楷体" w:hint="eastAsia"/>
          <w:lang w:bidi="zh-TW"/>
        </w:rPr>
        <w:t>柏拉图列举了五个种</w:t>
      </w:r>
      <w:r w:rsidR="00C242E9" w:rsidRPr="000F2697">
        <w:rPr>
          <w:rFonts w:ascii="华文楷体" w:eastAsia="华文楷体" w:hAnsi="华文楷体"/>
          <w:lang w:bidi="zh-TW"/>
        </w:rPr>
        <w:t>：</w:t>
      </w:r>
      <w:r w:rsidRPr="000F2697">
        <w:rPr>
          <w:rFonts w:ascii="华文楷体" w:eastAsia="华文楷体" w:hAnsi="华文楷体"/>
          <w:lang w:bidi="zh-TW"/>
        </w:rPr>
        <w:t>”存在"、“运动”“静止”“相同”"相异</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作</w:t>
      </w:r>
      <w:r w:rsidRPr="000F2697">
        <w:rPr>
          <w:rFonts w:ascii="华文楷体" w:eastAsia="华文楷体" w:hAnsi="华文楷体" w:hint="eastAsia"/>
          <w:lang w:bidi="zh-TW"/>
        </w:rPr>
        <w:t>为代表来讨论。既然要研究“种”之间的关系</w:t>
      </w:r>
      <w:r w:rsidRPr="000F2697">
        <w:rPr>
          <w:rFonts w:ascii="华文楷体" w:eastAsia="华文楷体" w:hAnsi="华文楷体"/>
          <w:lang w:bidi="zh-TW"/>
        </w:rPr>
        <w:t>,那么柏拉图认为，“种”</w:t>
      </w:r>
      <w:r w:rsidR="001808FE" w:rsidRPr="000F2697">
        <w:rPr>
          <w:rFonts w:ascii="华文楷体" w:eastAsia="华文楷体" w:hAnsi="华文楷体"/>
          <w:lang w:bidi="zh-TW"/>
        </w:rPr>
        <w:t>（</w:t>
      </w:r>
      <w:r w:rsidRPr="000F2697">
        <w:rPr>
          <w:rFonts w:ascii="华文楷体" w:eastAsia="华文楷体" w:hAnsi="华文楷体"/>
          <w:lang w:bidi="zh-TW"/>
        </w:rPr>
        <w:t>理念</w:t>
      </w:r>
      <w:r w:rsidR="001808FE" w:rsidRPr="000F2697">
        <w:rPr>
          <w:rFonts w:ascii="华文楷体" w:eastAsia="华文楷体" w:hAnsi="华文楷体"/>
          <w:lang w:bidi="zh-TW"/>
        </w:rPr>
        <w:t>）</w:t>
      </w:r>
      <w:r w:rsidRPr="000F2697">
        <w:rPr>
          <w:rFonts w:ascii="华文楷体" w:eastAsia="华文楷体" w:hAnsi="华文楷体"/>
          <w:lang w:bidi="zh-TW"/>
        </w:rPr>
        <w:t>之间有三种可能的关系</w:t>
      </w:r>
      <w:r w:rsidR="00C242E9" w:rsidRPr="000F2697">
        <w:rPr>
          <w:rFonts w:ascii="华文楷体" w:eastAsia="华文楷体" w:hAnsi="华文楷体"/>
          <w:lang w:bidi="zh-TW"/>
        </w:rPr>
        <w:t>：</w:t>
      </w:r>
      <w:r w:rsidRPr="000F2697">
        <w:rPr>
          <w:rFonts w:ascii="华文楷体" w:eastAsia="华文楷体" w:hAnsi="华文楷体"/>
          <w:lang w:bidi="zh-TW"/>
        </w:rPr>
        <w:t>①全部不能结合，彼此互不相通，理</w:t>
      </w:r>
      <w:r w:rsidR="008751F0" w:rsidRPr="000F2697">
        <w:rPr>
          <w:rFonts w:ascii="华文楷体" w:eastAsia="华文楷体" w:hAnsi="华文楷体" w:hint="eastAsia"/>
          <w:lang w:bidi="zh-TW"/>
        </w:rPr>
        <w:t>念各自保持独立性与确定性</w:t>
      </w:r>
      <w:r w:rsidR="003E077F" w:rsidRPr="000F2697">
        <w:rPr>
          <w:rFonts w:ascii="华文楷体" w:eastAsia="华文楷体" w:hAnsi="华文楷体"/>
          <w:lang w:bidi="zh-TW"/>
        </w:rPr>
        <w:t>；</w:t>
      </w:r>
      <w:r w:rsidR="008751F0" w:rsidRPr="000F2697">
        <w:rPr>
          <w:rFonts w:ascii="华文楷体" w:eastAsia="华文楷体" w:hAnsi="华文楷体"/>
          <w:lang w:bidi="zh-TW"/>
        </w:rPr>
        <w:t>②理念之间可以无条件地结合，全部相通，具</w:t>
      </w:r>
      <w:r w:rsidR="008751F0" w:rsidRPr="000F2697">
        <w:rPr>
          <w:rFonts w:ascii="华文楷体" w:eastAsia="华文楷体" w:hAnsi="华文楷体" w:hint="eastAsia"/>
          <w:lang w:bidi="zh-TW"/>
        </w:rPr>
        <w:t>有绝对的灵活性</w:t>
      </w:r>
      <w:r w:rsidR="003E077F" w:rsidRPr="000F2697">
        <w:rPr>
          <w:rFonts w:ascii="华文楷体" w:eastAsia="华文楷体" w:hAnsi="华文楷体"/>
          <w:lang w:bidi="zh-TW"/>
        </w:rPr>
        <w:t>；</w:t>
      </w:r>
      <w:r w:rsidR="008751F0" w:rsidRPr="000F2697">
        <w:rPr>
          <w:rFonts w:ascii="华文楷体" w:eastAsia="华文楷体" w:hAnsi="华文楷体"/>
          <w:lang w:bidi="zh-TW"/>
        </w:rPr>
        <w:t>③在一定条件下，有的理念彼此渗透，有的则拒绝，有的</w:t>
      </w:r>
      <w:r w:rsidR="008751F0" w:rsidRPr="000F2697">
        <w:rPr>
          <w:rFonts w:ascii="华文楷体" w:eastAsia="华文楷体" w:hAnsi="华文楷体" w:hint="eastAsia"/>
          <w:lang w:bidi="zh-TW"/>
        </w:rPr>
        <w:t>渗透得多，有的渗透得少。</w:t>
      </w:r>
    </w:p>
    <w:p w14:paraId="1DBCA3FD" w14:textId="6B894344" w:rsidR="008751F0" w:rsidRPr="000F2697" w:rsidRDefault="008751F0" w:rsidP="000F2697">
      <w:pPr>
        <w:ind w:firstLine="645"/>
        <w:rPr>
          <w:rFonts w:ascii="华文楷体" w:eastAsia="华文楷体" w:hAnsi="华文楷体"/>
          <w:lang w:bidi="zh-TW"/>
        </w:rPr>
      </w:pPr>
      <w:r w:rsidRPr="000F2697">
        <w:rPr>
          <w:rFonts w:ascii="华文楷体" w:eastAsia="华文楷体" w:hAnsi="华文楷体" w:hint="eastAsia"/>
          <w:lang w:bidi="zh-TW"/>
        </w:rPr>
        <w:t>第一种观点会导致语言的断绝，人们无法开口说话，这是巴</w:t>
      </w:r>
      <w:r w:rsidR="00EC7B1B" w:rsidRPr="000F2697">
        <w:rPr>
          <w:rFonts w:ascii="华文楷体" w:eastAsia="华文楷体" w:hAnsi="华文楷体" w:hint="eastAsia"/>
          <w:lang w:bidi="zh-TW"/>
        </w:rPr>
        <w:t>门</w:t>
      </w:r>
      <w:r w:rsidRPr="000F2697">
        <w:rPr>
          <w:rFonts w:ascii="华文楷体" w:eastAsia="华文楷体" w:hAnsi="华文楷体"/>
          <w:lang w:bidi="zh-TW"/>
        </w:rPr>
        <w:t>尼德走的</w:t>
      </w:r>
      <w:r w:rsidRPr="000F2697">
        <w:rPr>
          <w:rFonts w:ascii="华文楷体" w:eastAsia="华文楷体" w:hAnsi="华文楷体" w:hint="eastAsia"/>
          <w:lang w:bidi="zh-TW"/>
        </w:rPr>
        <w:t>路</w:t>
      </w:r>
      <w:r w:rsidR="003E077F" w:rsidRPr="000F2697">
        <w:rPr>
          <w:rFonts w:ascii="华文楷体" w:eastAsia="华文楷体" w:hAnsi="华文楷体"/>
          <w:lang w:bidi="zh-TW"/>
        </w:rPr>
        <w:t>；</w:t>
      </w:r>
      <w:r w:rsidRPr="000F2697">
        <w:rPr>
          <w:rFonts w:ascii="华文楷体" w:eastAsia="华文楷体" w:hAnsi="华文楷体"/>
          <w:lang w:bidi="zh-TW"/>
        </w:rPr>
        <w:t>第二种观点会导致语言的混乱，说动完全是静、同完全是异，这是</w:t>
      </w:r>
      <w:r w:rsidR="00EC7B1B" w:rsidRPr="000F2697">
        <w:rPr>
          <w:rFonts w:ascii="华文楷体" w:eastAsia="华文楷体" w:hAnsi="华文楷体" w:hint="eastAsia"/>
          <w:lang w:bidi="zh-TW"/>
        </w:rPr>
        <w:t>一</w:t>
      </w:r>
      <w:r w:rsidRPr="000F2697">
        <w:rPr>
          <w:rFonts w:ascii="华文楷体" w:eastAsia="华文楷体" w:hAnsi="华文楷体"/>
          <w:lang w:bidi="zh-TW"/>
        </w:rPr>
        <w:t>种</w:t>
      </w:r>
      <w:r w:rsidRPr="000F2697">
        <w:rPr>
          <w:rFonts w:ascii="华文楷体" w:eastAsia="华文楷体" w:hAnsi="华文楷体" w:hint="eastAsia"/>
          <w:lang w:bidi="zh-TW"/>
        </w:rPr>
        <w:t>空洞的辩证法、辩论术，真理则会消失，智者们就是如此。因此只有第三种观点才是可能的和现实的。</w:t>
      </w:r>
    </w:p>
    <w:p w14:paraId="31526231" w14:textId="1F30EB35" w:rsidR="00CD51DA" w:rsidRPr="000F2697" w:rsidRDefault="008751F0" w:rsidP="000F2697">
      <w:pPr>
        <w:ind w:firstLine="645"/>
        <w:rPr>
          <w:rFonts w:ascii="华文楷体" w:eastAsia="华文楷体" w:hAnsi="华文楷体"/>
          <w:lang w:bidi="zh-TW"/>
        </w:rPr>
      </w:pPr>
      <w:proofErr w:type="gramStart"/>
      <w:r w:rsidRPr="000F2697">
        <w:rPr>
          <w:rFonts w:ascii="华文楷体" w:eastAsia="华文楷体" w:hAnsi="华文楷体" w:hint="eastAsia"/>
          <w:lang w:bidi="zh-TW"/>
        </w:rPr>
        <w:t>通种论</w:t>
      </w:r>
      <w:proofErr w:type="gramEnd"/>
      <w:r w:rsidRPr="000F2697">
        <w:rPr>
          <w:rFonts w:ascii="华文楷体" w:eastAsia="华文楷体" w:hAnsi="华文楷体" w:hint="eastAsia"/>
          <w:lang w:bidi="zh-TW"/>
        </w:rPr>
        <w:t>是柏拉图对理念学说的重要修正之一，因为按照他以前的观点，理念具有单一、独立、封闭的特性，而现在，理念之间可以相互沟通、联系了，</w:t>
      </w:r>
      <w:r w:rsidRPr="000F2697">
        <w:rPr>
          <w:rFonts w:ascii="华文楷体" w:eastAsia="华文楷体" w:hAnsi="华文楷体"/>
          <w:lang w:bidi="zh-TW"/>
        </w:rPr>
        <w:t>并且有了分层和体系。</w:t>
      </w:r>
      <w:proofErr w:type="gramStart"/>
      <w:r w:rsidRPr="000F2697">
        <w:rPr>
          <w:rFonts w:ascii="华文楷体" w:eastAsia="华文楷体" w:hAnsi="华文楷体"/>
          <w:lang w:bidi="zh-TW"/>
        </w:rPr>
        <w:t>通种论</w:t>
      </w:r>
      <w:proofErr w:type="gramEnd"/>
      <w:r w:rsidRPr="000F2697">
        <w:rPr>
          <w:rFonts w:ascii="华文楷体" w:eastAsia="华文楷体" w:hAnsi="华文楷体"/>
          <w:lang w:bidi="zh-TW"/>
        </w:rPr>
        <w:t>打破了将动静、</w:t>
      </w:r>
      <w:r w:rsidR="00EC7B1B" w:rsidRPr="000F2697">
        <w:rPr>
          <w:rFonts w:ascii="华文楷体" w:eastAsia="华文楷体" w:hAnsi="华文楷体" w:hint="eastAsia"/>
          <w:lang w:bidi="zh-TW"/>
        </w:rPr>
        <w:t>一</w:t>
      </w:r>
      <w:r w:rsidRPr="000F2697">
        <w:rPr>
          <w:rFonts w:ascii="华文楷体" w:eastAsia="华文楷体" w:hAnsi="华文楷体"/>
          <w:lang w:bidi="zh-TW"/>
        </w:rPr>
        <w:t>多、同异之间的矛盾和</w:t>
      </w:r>
      <w:r w:rsidRPr="000F2697">
        <w:rPr>
          <w:rFonts w:ascii="华文楷体" w:eastAsia="华文楷体" w:hAnsi="华文楷体" w:hint="eastAsia"/>
          <w:lang w:bidi="zh-TW"/>
        </w:rPr>
        <w:t>悖论</w:t>
      </w:r>
      <w:r w:rsidRPr="000F2697">
        <w:rPr>
          <w:rFonts w:ascii="华文楷体" w:eastAsia="华文楷体" w:hAnsi="华文楷体"/>
          <w:lang w:bidi="zh-TW"/>
        </w:rPr>
        <w:t>,将相反的范畴相互贯通。它回应了巴门J尼德将存在与非存在对立起来、</w:t>
      </w:r>
      <w:r w:rsidRPr="000F2697">
        <w:rPr>
          <w:rFonts w:ascii="华文楷体" w:eastAsia="华文楷体" w:hAnsi="华文楷体" w:hint="eastAsia"/>
          <w:lang w:bidi="zh-TW"/>
        </w:rPr>
        <w:t>贬低非存在的观点。</w:t>
      </w:r>
      <w:proofErr w:type="gramStart"/>
      <w:r w:rsidRPr="000F2697">
        <w:rPr>
          <w:rFonts w:ascii="华文楷体" w:eastAsia="华文楷体" w:hAnsi="华文楷体" w:hint="eastAsia"/>
          <w:lang w:bidi="zh-TW"/>
        </w:rPr>
        <w:t>通种论</w:t>
      </w:r>
      <w:proofErr w:type="gramEnd"/>
      <w:r w:rsidRPr="000F2697">
        <w:rPr>
          <w:rFonts w:ascii="华文楷体" w:eastAsia="华文楷体" w:hAnsi="华文楷体" w:hint="eastAsia"/>
          <w:lang w:bidi="zh-TW"/>
        </w:rPr>
        <w:t>不仅是对可感事物的形质的合理表达，也是对分有诘难</w:t>
      </w:r>
      <w:r w:rsidR="00671974" w:rsidRPr="000F2697">
        <w:rPr>
          <w:rFonts w:ascii="华文楷体" w:eastAsia="华文楷体" w:hAnsi="华文楷体" w:hint="eastAsia"/>
          <w:lang w:bidi="zh-TW"/>
        </w:rPr>
        <w:t>——</w:t>
      </w:r>
      <w:r w:rsidRPr="000F2697">
        <w:rPr>
          <w:rFonts w:ascii="华文楷体" w:eastAsia="华文楷体" w:hAnsi="华文楷体" w:hint="eastAsia"/>
          <w:lang w:bidi="zh-TW"/>
        </w:rPr>
        <w:t>第三者问题的一个回答，</w:t>
      </w:r>
      <w:proofErr w:type="gramStart"/>
      <w:r w:rsidRPr="000F2697">
        <w:rPr>
          <w:rFonts w:ascii="华文楷体" w:eastAsia="华文楷体" w:hAnsi="华文楷体" w:hint="eastAsia"/>
          <w:lang w:bidi="zh-TW"/>
        </w:rPr>
        <w:t>通种之间</w:t>
      </w:r>
      <w:proofErr w:type="gramEnd"/>
      <w:r w:rsidRPr="000F2697">
        <w:rPr>
          <w:rFonts w:ascii="华文楷体" w:eastAsia="华文楷体" w:hAnsi="华文楷体" w:hint="eastAsia"/>
          <w:lang w:bidi="zh-TW"/>
        </w:rPr>
        <w:t>的关系不再是外在的，而是相容与不相容的逻辑关系，并且个体所分有的型</w:t>
      </w:r>
      <w:proofErr w:type="gramStart"/>
      <w:r w:rsidRPr="000F2697">
        <w:rPr>
          <w:rFonts w:ascii="华文楷体" w:eastAsia="华文楷体" w:hAnsi="华文楷体" w:hint="eastAsia"/>
          <w:lang w:bidi="zh-TW"/>
        </w:rPr>
        <w:t>相不再</w:t>
      </w:r>
      <w:proofErr w:type="gramEnd"/>
      <w:r w:rsidRPr="000F2697">
        <w:rPr>
          <w:rFonts w:ascii="华文楷体" w:eastAsia="华文楷体" w:hAnsi="华文楷体" w:hint="eastAsia"/>
          <w:lang w:bidi="zh-TW"/>
        </w:rPr>
        <w:t>是单独的，而是众多。</w:t>
      </w:r>
    </w:p>
    <w:p w14:paraId="068191F0" w14:textId="77777777" w:rsidR="007E0A98" w:rsidRDefault="007E0A98" w:rsidP="000F2697">
      <w:pPr>
        <w:ind w:firstLine="645"/>
        <w:rPr>
          <w:rFonts w:ascii="华文楷体" w:eastAsia="华文楷体" w:hAnsi="华文楷体"/>
          <w:sz w:val="24"/>
          <w:szCs w:val="28"/>
        </w:rPr>
      </w:pPr>
    </w:p>
    <w:p w14:paraId="259403FB" w14:textId="3A6978E5" w:rsidR="00942FA6" w:rsidRDefault="00942FA6" w:rsidP="000F2697">
      <w:pPr>
        <w:ind w:firstLine="645"/>
        <w:rPr>
          <w:rFonts w:ascii="华文楷体" w:eastAsia="华文楷体" w:hAnsi="华文楷体"/>
          <w:sz w:val="24"/>
          <w:szCs w:val="28"/>
        </w:rPr>
      </w:pPr>
      <w:proofErr w:type="gramStart"/>
      <w:r>
        <w:rPr>
          <w:rFonts w:ascii="华文楷体" w:eastAsia="华文楷体" w:hAnsi="华文楷体" w:hint="eastAsia"/>
          <w:sz w:val="24"/>
          <w:szCs w:val="28"/>
        </w:rPr>
        <w:t>通种论</w:t>
      </w:r>
      <w:proofErr w:type="gramEnd"/>
    </w:p>
    <w:p w14:paraId="3B78D86B" w14:textId="3136C776" w:rsidR="00942FA6" w:rsidRPr="000F2697" w:rsidRDefault="00626C82" w:rsidP="000F2697">
      <w:pPr>
        <w:rPr>
          <w:rFonts w:ascii="华文楷体" w:eastAsia="华文楷体" w:hAnsi="华文楷体"/>
          <w:lang w:bidi="zh-TW"/>
        </w:rPr>
      </w:pPr>
      <w:r>
        <w:rPr>
          <w:rFonts w:ascii="华文楷体" w:eastAsia="华文楷体" w:hAnsi="华文楷体" w:hint="eastAsia"/>
          <w:lang w:bidi="zh-TW"/>
        </w:rPr>
        <w:t>“</w:t>
      </w:r>
      <w:r w:rsidR="00942FA6" w:rsidRPr="000F2697">
        <w:rPr>
          <w:rFonts w:ascii="华文楷体" w:eastAsia="华文楷体" w:hAnsi="华文楷体"/>
          <w:lang w:bidi="zh-TW"/>
        </w:rPr>
        <w:t>通种论</w:t>
      </w:r>
      <w:r>
        <w:rPr>
          <w:rFonts w:ascii="华文楷体" w:eastAsia="华文楷体" w:hAnsi="华文楷体" w:hint="eastAsia"/>
          <w:lang w:bidi="zh-TW"/>
        </w:rPr>
        <w:t>”</w:t>
      </w:r>
      <w:r w:rsidR="00942FA6" w:rsidRPr="000F2697">
        <w:rPr>
          <w:rFonts w:ascii="华文楷体" w:eastAsia="华文楷体" w:hAnsi="华文楷体"/>
          <w:lang w:bidi="zh-TW"/>
        </w:rPr>
        <w:t>是柏拉图在晚期对话《智者篇》中阐述的，在《巴</w:t>
      </w:r>
      <w:r w:rsidR="004A4623" w:rsidRPr="000F2697">
        <w:rPr>
          <w:rFonts w:ascii="华文楷体" w:eastAsia="华文楷体" w:hAnsi="华文楷体" w:hint="eastAsia"/>
          <w:lang w:bidi="zh-TW"/>
        </w:rPr>
        <w:t>门</w:t>
      </w:r>
      <w:r w:rsidR="00942FA6" w:rsidRPr="000F2697">
        <w:rPr>
          <w:rFonts w:ascii="华文楷体" w:eastAsia="华文楷体" w:hAnsi="华文楷体"/>
          <w:lang w:bidi="zh-TW"/>
        </w:rPr>
        <w:t>尼德篇》第二部分的八组推论中，柏拉图以悬拟的形式提出了“种”即范畴的结合问题，做了初步的奠基工作智者篇</w:t>
      </w:r>
      <w:proofErr w:type="gramStart"/>
      <w:r w:rsidR="00942FA6" w:rsidRPr="000F2697">
        <w:rPr>
          <w:rFonts w:ascii="华文楷体" w:eastAsia="华文楷体" w:hAnsi="华文楷体"/>
          <w:lang w:bidi="zh-TW"/>
        </w:rPr>
        <w:t>》</w:t>
      </w:r>
      <w:proofErr w:type="gramEnd"/>
      <w:r w:rsidR="00942FA6" w:rsidRPr="000F2697">
        <w:rPr>
          <w:rFonts w:ascii="华文楷体" w:eastAsia="华文楷体" w:hAnsi="华文楷体"/>
          <w:lang w:bidi="zh-TW"/>
        </w:rPr>
        <w:t>中的阐述则是那八组推论的完成</w:t>
      </w:r>
      <w:proofErr w:type="gramStart"/>
      <w:r w:rsidR="00942FA6" w:rsidRPr="000F2697">
        <w:rPr>
          <w:rFonts w:ascii="华文楷体" w:eastAsia="华文楷体" w:hAnsi="华文楷体"/>
          <w:lang w:bidi="zh-TW"/>
        </w:rPr>
        <w:t>通种论标志</w:t>
      </w:r>
      <w:proofErr w:type="gramEnd"/>
      <w:r w:rsidR="00942FA6" w:rsidRPr="000F2697">
        <w:rPr>
          <w:rFonts w:ascii="华文楷体" w:eastAsia="华文楷体" w:hAnsi="华文楷体"/>
          <w:lang w:bidi="zh-TW"/>
        </w:rPr>
        <w:t>着柏拉图辩证法演变的完成</w:t>
      </w:r>
      <w:proofErr w:type="gramStart"/>
      <w:r w:rsidR="00942FA6" w:rsidRPr="000F2697">
        <w:rPr>
          <w:rFonts w:ascii="华文楷体" w:eastAsia="华文楷体" w:hAnsi="华文楷体"/>
          <w:lang w:bidi="zh-TW"/>
        </w:rPr>
        <w:t>阶段通种论</w:t>
      </w:r>
      <w:proofErr w:type="gramEnd"/>
      <w:r w:rsidR="00942FA6" w:rsidRPr="000F2697">
        <w:rPr>
          <w:rFonts w:ascii="华文楷体" w:eastAsia="华文楷体" w:hAnsi="华文楷体"/>
          <w:lang w:bidi="zh-TW"/>
        </w:rPr>
        <w:t>的基本思想是每一个最普遍的“种”既同对立的“种”相通即联系，又与其他最普遍的“种”相通。它是对概念本性深刻的分析研究，是柏拉图辩证思维的一个杰出成果，是概念辩证法的最早形式</w:t>
      </w:r>
      <w:r w:rsidR="00942FA6" w:rsidRPr="000F2697">
        <w:rPr>
          <w:rFonts w:ascii="华文楷体" w:eastAsia="华文楷体" w:hAnsi="华文楷体" w:hint="eastAsia"/>
          <w:lang w:bidi="zh-TW"/>
        </w:rPr>
        <w:t>。</w:t>
      </w:r>
    </w:p>
    <w:p w14:paraId="5A686551" w14:textId="6588860E" w:rsidR="006B6139" w:rsidRPr="000F2697" w:rsidRDefault="00EF0C20" w:rsidP="000F2697">
      <w:pPr>
        <w:rPr>
          <w:rFonts w:ascii="华文楷体" w:eastAsia="华文楷体" w:hAnsi="华文楷体"/>
          <w:lang w:bidi="zh-TW"/>
        </w:rPr>
      </w:pPr>
      <w:r w:rsidRPr="000F2697">
        <w:rPr>
          <w:rFonts w:ascii="华文楷体" w:eastAsia="华文楷体" w:hAnsi="华文楷体" w:hint="eastAsia"/>
          <w:lang w:bidi="zh-TW"/>
        </w:rPr>
        <w:t>（柏拉图在《智者篇》中把批判的矛</w:t>
      </w:r>
      <w:r w:rsidRPr="000F2697">
        <w:rPr>
          <w:rFonts w:ascii="华文楷体" w:eastAsia="华文楷体" w:hAnsi="华文楷体"/>
          <w:lang w:bidi="zh-TW"/>
        </w:rPr>
        <w:t>头指向了智者派和巴门尼德</w:t>
      </w:r>
      <w:r w:rsidRPr="000F2697">
        <w:rPr>
          <w:rFonts w:ascii="华文楷体" w:eastAsia="华文楷体" w:hAnsi="华文楷体" w:hint="eastAsia"/>
          <w:lang w:bidi="zh-TW"/>
        </w:rPr>
        <w:t>，其目的是1</w:t>
      </w:r>
      <w:r w:rsidRPr="000F2697">
        <w:rPr>
          <w:rFonts w:ascii="华文楷体" w:eastAsia="华文楷体" w:hAnsi="华文楷体"/>
          <w:lang w:bidi="zh-TW"/>
        </w:rPr>
        <w:t>、反对当时</w:t>
      </w:r>
      <w:r w:rsidRPr="000F2697">
        <w:rPr>
          <w:rFonts w:ascii="华文楷体" w:eastAsia="华文楷体" w:hAnsi="华文楷体" w:hint="eastAsia"/>
          <w:lang w:bidi="zh-TW"/>
        </w:rPr>
        <w:t>、</w:t>
      </w:r>
      <w:r w:rsidRPr="000F2697">
        <w:rPr>
          <w:rFonts w:ascii="华文楷体" w:eastAsia="华文楷体" w:hAnsi="华文楷体"/>
          <w:lang w:bidi="zh-TW"/>
        </w:rPr>
        <w:t>特别是诡辩派的观念和概念2、反对纯粹的范畴和反思规定</w:t>
      </w:r>
      <w:r w:rsidRPr="000F2697">
        <w:rPr>
          <w:rFonts w:ascii="华文楷体" w:eastAsia="华文楷体" w:hAnsi="华文楷体" w:hint="eastAsia"/>
          <w:lang w:bidi="zh-TW"/>
        </w:rPr>
        <w:t>，即</w:t>
      </w:r>
      <w:r w:rsidRPr="000F2697">
        <w:rPr>
          <w:rFonts w:ascii="华文楷体" w:eastAsia="华文楷体" w:hAnsi="华文楷体"/>
          <w:lang w:bidi="zh-TW"/>
        </w:rPr>
        <w:t>指反对巴门尼德知性的抽象思维，反对他把范畴孤立、分离开来的形而上学观点的。</w:t>
      </w:r>
      <w:r w:rsidRPr="000F2697">
        <w:rPr>
          <w:rFonts w:ascii="华文楷体" w:eastAsia="华文楷体" w:hAnsi="华文楷体" w:hint="eastAsia"/>
          <w:lang w:bidi="zh-TW"/>
        </w:rPr>
        <w:t>）</w:t>
      </w:r>
      <w:r w:rsidR="00554586" w:rsidRPr="000F2697">
        <w:rPr>
          <w:rFonts w:ascii="华文楷体" w:eastAsia="华文楷体" w:hAnsi="华文楷体"/>
          <w:lang w:bidi="zh-TW"/>
        </w:rPr>
        <w:t>按照柏拉图的理解，智者的诡辩术就是空洞的辩证法。他们</w:t>
      </w:r>
      <w:r w:rsidR="00554586" w:rsidRPr="000F2697">
        <w:rPr>
          <w:rFonts w:ascii="华文楷体" w:eastAsia="华文楷体" w:hAnsi="华文楷体" w:hint="eastAsia"/>
          <w:lang w:bidi="zh-TW"/>
        </w:rPr>
        <w:t>在论</w:t>
      </w:r>
      <w:r w:rsidR="00554586" w:rsidRPr="000F2697">
        <w:rPr>
          <w:rFonts w:ascii="华文楷体" w:eastAsia="华文楷体" w:hAnsi="华文楷体"/>
          <w:lang w:bidi="zh-TW"/>
        </w:rPr>
        <w:t>辩中使确定的概念发生动摇，从不同角度进行往返的辩难</w:t>
      </w:r>
      <w:r w:rsidR="00554586" w:rsidRPr="000F2697">
        <w:rPr>
          <w:rFonts w:ascii="华文楷体" w:eastAsia="华文楷体" w:hAnsi="华文楷体" w:hint="eastAsia"/>
          <w:lang w:bidi="zh-TW"/>
        </w:rPr>
        <w:t>。</w:t>
      </w:r>
      <w:r w:rsidR="00FC4148" w:rsidRPr="000F2697">
        <w:rPr>
          <w:rFonts w:ascii="华文楷体" w:eastAsia="华文楷体" w:hAnsi="华文楷体"/>
          <w:lang w:bidi="zh-TW"/>
        </w:rPr>
        <w:t>主观随意地运用概念的灵活性，</w:t>
      </w:r>
      <w:r w:rsidR="00FC4148" w:rsidRPr="000F2697">
        <w:rPr>
          <w:rFonts w:ascii="华文楷体" w:eastAsia="华文楷体" w:hAnsi="华文楷体" w:hint="eastAsia"/>
          <w:lang w:bidi="zh-TW"/>
        </w:rPr>
        <w:t>即</w:t>
      </w:r>
      <w:r w:rsidR="00FC4148" w:rsidRPr="000F2697">
        <w:rPr>
          <w:rFonts w:ascii="华文楷体" w:eastAsia="华文楷体" w:hAnsi="华文楷体"/>
          <w:lang w:bidi="zh-TW"/>
        </w:rPr>
        <w:t>是智者派空洞辩证法的本质特征</w:t>
      </w:r>
      <w:r w:rsidR="00FC4148" w:rsidRPr="000F2697">
        <w:rPr>
          <w:rFonts w:ascii="华文楷体" w:eastAsia="华文楷体" w:hAnsi="华文楷体" w:hint="eastAsia"/>
          <w:lang w:bidi="zh-TW"/>
        </w:rPr>
        <w:t>。</w:t>
      </w:r>
      <w:r w:rsidR="001E3611" w:rsidRPr="000F2697">
        <w:rPr>
          <w:rFonts w:ascii="华文楷体" w:eastAsia="华文楷体" w:hAnsi="华文楷体"/>
          <w:lang w:bidi="zh-TW"/>
        </w:rPr>
        <w:t>他</w:t>
      </w:r>
      <w:r w:rsidR="002444D6" w:rsidRPr="000F2697">
        <w:rPr>
          <w:rFonts w:ascii="华文楷体" w:eastAsia="华文楷体" w:hAnsi="华文楷体" w:hint="eastAsia"/>
          <w:lang w:bidi="zh-TW"/>
        </w:rPr>
        <w:t>通过</w:t>
      </w:r>
      <w:r w:rsidR="001E3611" w:rsidRPr="000F2697">
        <w:rPr>
          <w:rFonts w:ascii="华文楷体" w:eastAsia="华文楷体" w:hAnsi="华文楷体"/>
          <w:lang w:bidi="zh-TW"/>
        </w:rPr>
        <w:t>建立“通种论”揭示了概念辩证的灵活性，批判了智者派空洞的辩证法</w:t>
      </w:r>
      <w:r w:rsidR="002444D6" w:rsidRPr="000F2697">
        <w:rPr>
          <w:rFonts w:ascii="华文楷体" w:eastAsia="华文楷体" w:hAnsi="华文楷体" w:hint="eastAsia"/>
          <w:lang w:bidi="zh-TW"/>
        </w:rPr>
        <w:t>。</w:t>
      </w:r>
      <w:r w:rsidR="00A905C4" w:rsidRPr="000F2697">
        <w:rPr>
          <w:rFonts w:ascii="华文楷体" w:eastAsia="华文楷体" w:hAnsi="华文楷体"/>
          <w:lang w:bidi="zh-TW"/>
        </w:rPr>
        <w:t>柏拉图批</w:t>
      </w:r>
      <w:r w:rsidR="00297A6B" w:rsidRPr="000F2697">
        <w:rPr>
          <w:rFonts w:ascii="华文楷体" w:eastAsia="华文楷体" w:hAnsi="华文楷体" w:hint="eastAsia"/>
          <w:lang w:bidi="zh-TW"/>
        </w:rPr>
        <w:t>判</w:t>
      </w:r>
      <w:r w:rsidR="00A905C4" w:rsidRPr="000F2697">
        <w:rPr>
          <w:rFonts w:ascii="华文楷体" w:eastAsia="华文楷体" w:hAnsi="华文楷体"/>
          <w:lang w:bidi="zh-TW"/>
        </w:rPr>
        <w:t>智者派和巴门尼德环绕着的中心就是存在和非存在的关系</w:t>
      </w:r>
      <w:r w:rsidR="00297A6B" w:rsidRPr="000F2697">
        <w:rPr>
          <w:rFonts w:ascii="华文楷体" w:eastAsia="华文楷体" w:hAnsi="华文楷体" w:hint="eastAsia"/>
          <w:lang w:bidi="zh-TW"/>
        </w:rPr>
        <w:t>问</w:t>
      </w:r>
      <w:r w:rsidR="00A905C4" w:rsidRPr="000F2697">
        <w:rPr>
          <w:rFonts w:ascii="华文楷体" w:eastAsia="华文楷体" w:hAnsi="华文楷体"/>
          <w:lang w:bidi="zh-TW"/>
        </w:rPr>
        <w:t>题。这个问题不仅是古希腊哲学中一个长期争论的重大理论问题，而且是智者派臆造真理</w:t>
      </w:r>
      <w:proofErr w:type="gramStart"/>
      <w:r w:rsidR="00A905C4" w:rsidRPr="000F2697">
        <w:rPr>
          <w:rFonts w:ascii="华文楷体" w:eastAsia="华文楷体" w:hAnsi="华文楷体"/>
          <w:lang w:bidi="zh-TW"/>
        </w:rPr>
        <w:t>时一道</w:t>
      </w:r>
      <w:proofErr w:type="gramEnd"/>
      <w:r w:rsidR="00A905C4" w:rsidRPr="000F2697">
        <w:rPr>
          <w:rFonts w:ascii="华文楷体" w:eastAsia="华文楷体" w:hAnsi="华文楷体"/>
          <w:lang w:bidi="zh-TW"/>
        </w:rPr>
        <w:t>最高的防线</w:t>
      </w:r>
      <w:r w:rsidR="00A905C4" w:rsidRPr="000F2697">
        <w:rPr>
          <w:rFonts w:ascii="华文楷体" w:eastAsia="华文楷体" w:hAnsi="华文楷体" w:hint="eastAsia"/>
          <w:lang w:bidi="zh-TW"/>
        </w:rPr>
        <w:t>。</w:t>
      </w:r>
      <w:r w:rsidR="00916F8A" w:rsidRPr="000F2697">
        <w:rPr>
          <w:rFonts w:ascii="华文楷体" w:eastAsia="华文楷体" w:hAnsi="华文楷体"/>
          <w:lang w:bidi="zh-TW"/>
        </w:rPr>
        <w:t>。巴门尼德的绝对的非存在</w:t>
      </w:r>
      <w:proofErr w:type="gramStart"/>
      <w:r w:rsidR="00916F8A" w:rsidRPr="000F2697">
        <w:rPr>
          <w:rFonts w:ascii="华文楷体" w:eastAsia="华文楷体" w:hAnsi="华文楷体"/>
          <w:lang w:bidi="zh-TW"/>
        </w:rPr>
        <w:t>论成为</w:t>
      </w:r>
      <w:proofErr w:type="gramEnd"/>
      <w:r w:rsidR="00916F8A" w:rsidRPr="000F2697">
        <w:rPr>
          <w:rFonts w:ascii="华文楷体" w:eastAsia="华文楷体" w:hAnsi="华文楷体"/>
          <w:lang w:bidi="zh-TW"/>
        </w:rPr>
        <w:t>智者诡辩的理论根据从理论上真正驳倒智者，说他们所一言并非真理，是假的，总是充满困难。而所谓假，就是以存在为非存在，非存在为存在，除此以外再没有其他理由可以成假。可见，正是这个枢纽点构成了柏拉图</w:t>
      </w:r>
      <w:proofErr w:type="gramStart"/>
      <w:r w:rsidR="00916F8A" w:rsidRPr="000F2697">
        <w:rPr>
          <w:rFonts w:ascii="华文楷体" w:eastAsia="华文楷体" w:hAnsi="华文楷体"/>
          <w:lang w:bidi="zh-TW"/>
        </w:rPr>
        <w:t>寸比判</w:t>
      </w:r>
      <w:proofErr w:type="gramEnd"/>
      <w:r w:rsidR="00916F8A" w:rsidRPr="000F2697">
        <w:rPr>
          <w:rFonts w:ascii="华文楷体" w:eastAsia="华文楷体" w:hAnsi="华文楷体"/>
          <w:lang w:bidi="zh-TW"/>
        </w:rPr>
        <w:t>的灵魂，使他对二者的批判具有内在的逻辑联系。简略地说，柏拉图批判的逻辑进程是他首先充分</w:t>
      </w:r>
      <w:proofErr w:type="gramStart"/>
      <w:r w:rsidR="00916F8A" w:rsidRPr="000F2697">
        <w:rPr>
          <w:rFonts w:ascii="华文楷体" w:eastAsia="华文楷体" w:hAnsi="华文楷体"/>
          <w:lang w:bidi="zh-TW"/>
        </w:rPr>
        <w:t>辩析</w:t>
      </w:r>
      <w:proofErr w:type="gramEnd"/>
      <w:r w:rsidR="00F01824" w:rsidRPr="000F2697">
        <w:rPr>
          <w:rFonts w:ascii="华文楷体" w:eastAsia="华文楷体" w:hAnsi="华文楷体"/>
          <w:lang w:bidi="zh-TW"/>
        </w:rPr>
        <w:t>存在</w:t>
      </w:r>
      <w:proofErr w:type="gramStart"/>
      <w:r w:rsidR="00F01824" w:rsidRPr="000F2697">
        <w:rPr>
          <w:rFonts w:ascii="华文楷体" w:eastAsia="华文楷体" w:hAnsi="华文楷体"/>
          <w:lang w:bidi="zh-TW"/>
        </w:rPr>
        <w:t>”</w:t>
      </w:r>
      <w:proofErr w:type="gramEnd"/>
      <w:r w:rsidR="00F01824" w:rsidRPr="000F2697">
        <w:rPr>
          <w:rFonts w:ascii="华文楷体" w:eastAsia="华文楷体" w:hAnsi="华文楷体"/>
          <w:lang w:bidi="zh-TW"/>
        </w:rPr>
        <w:t>和“非存在”这两个概念的涵义，从逻辑的角度分别从正、反方面提出三个反驳的推论，证明巴门厄德绝对的非存在论的教条站不住脚他的存在不动论的严重后果是取消了认识，抹煞了知识，而且指明巴门尼德坚持抽象的同一律是谬误的根源·从而完成了破的工作柏拉图进而建立“通种论”，考察存在、动、静、同、</w:t>
      </w:r>
      <w:proofErr w:type="gramStart"/>
      <w:r w:rsidR="00F01824" w:rsidRPr="000F2697">
        <w:rPr>
          <w:rFonts w:ascii="华文楷体" w:eastAsia="华文楷体" w:hAnsi="华文楷体"/>
          <w:lang w:bidi="zh-TW"/>
        </w:rPr>
        <w:t>异这五个</w:t>
      </w:r>
      <w:proofErr w:type="gramEnd"/>
      <w:r w:rsidR="00F01824" w:rsidRPr="000F2697">
        <w:rPr>
          <w:rFonts w:ascii="华文楷体" w:eastAsia="华文楷体" w:hAnsi="华文楷体"/>
          <w:lang w:bidi="zh-TW"/>
        </w:rPr>
        <w:t>最普遍的</w:t>
      </w:r>
      <w:proofErr w:type="gramStart"/>
      <w:r w:rsidR="00F01824" w:rsidRPr="000F2697">
        <w:rPr>
          <w:rFonts w:ascii="华文楷体" w:eastAsia="华文楷体" w:hAnsi="华文楷体"/>
          <w:lang w:bidi="zh-TW"/>
        </w:rPr>
        <w:t>“</w:t>
      </w:r>
      <w:proofErr w:type="gramEnd"/>
      <w:r w:rsidR="00F01824" w:rsidRPr="000F2697">
        <w:rPr>
          <w:rFonts w:ascii="华文楷体" w:eastAsia="华文楷体" w:hAnsi="华文楷体"/>
          <w:lang w:bidi="zh-TW"/>
        </w:rPr>
        <w:t>种，的性质、渗透能力，论证‘种，哟本性是相通的。在此基础上，由异的性质推导出“非存在”，得出了“非存在”稳然存在的结论这是立的工作</w:t>
      </w:r>
      <w:r w:rsidR="00F01824" w:rsidRPr="000F2697">
        <w:rPr>
          <w:rFonts w:ascii="华文楷体" w:eastAsia="华文楷体" w:hAnsi="华文楷体" w:hint="eastAsia"/>
          <w:lang w:bidi="zh-TW"/>
        </w:rPr>
        <w:t>。</w:t>
      </w:r>
      <w:r w:rsidR="008B2F69" w:rsidRPr="000F2697">
        <w:rPr>
          <w:rFonts w:ascii="华文楷体" w:eastAsia="华文楷体" w:hAnsi="华文楷体"/>
          <w:lang w:bidi="zh-TW"/>
        </w:rPr>
        <w:t>“非存在，这个范畴并不是现成地摆出来的，而是概念分析、逻辑推导的结果。柏拉图考察五个而不是六个范畴，这不是疏忽。恰恰表明他要在概念的逻辑中证明“非存在”存在，以解决这个真实的而非虚构的难题。</w:t>
      </w:r>
      <w:r w:rsidR="00F915D3" w:rsidRPr="000F2697">
        <w:rPr>
          <w:rFonts w:ascii="华文楷体" w:eastAsia="华文楷体" w:hAnsi="华文楷体"/>
          <w:lang w:bidi="zh-TW"/>
        </w:rPr>
        <w:t>的赫拉克利特首先提出了“存在与非存在既同一又不同一’这个辩证的命题。然而，由于它缺乏逻辑证明而遭到子巴门尼德</w:t>
      </w:r>
      <w:proofErr w:type="gramStart"/>
      <w:r w:rsidR="00F915D3" w:rsidRPr="000F2697">
        <w:rPr>
          <w:rFonts w:ascii="华文楷体" w:eastAsia="华文楷体" w:hAnsi="华文楷体"/>
          <w:lang w:bidi="zh-TW"/>
        </w:rPr>
        <w:t>直接了当</w:t>
      </w:r>
      <w:proofErr w:type="gramEnd"/>
      <w:r w:rsidR="00F915D3" w:rsidRPr="000F2697">
        <w:rPr>
          <w:rFonts w:ascii="华文楷体" w:eastAsia="华文楷体" w:hAnsi="华文楷体"/>
          <w:lang w:bidi="zh-TW"/>
        </w:rPr>
        <w:t>的反对巴门尼德把赫拉克利特的辩证命题看作是违反了同一律的谬误，坚持绝对的存在论。而我们也知道，从巴门尼德到柏拉图，从初级的抽象思维进展到高级的辩证思维，并在概念的逻辑中阐明存在与非存在的辩证法，其所需时间之长竟达一个半世纪理论思维之难由此可见一斑。柏拉图建立了“通种论”，阐明了存在与非存在的辩证法，似乎完成了他的批判然而，柏拉图又进而考察了语言。考察的必要性就在于，虽然说智者已无法否认</w:t>
      </w:r>
      <w:proofErr w:type="gramStart"/>
      <w:r w:rsidR="00F915D3" w:rsidRPr="000F2697">
        <w:rPr>
          <w:rFonts w:ascii="华文楷体" w:eastAsia="华文楷体" w:hAnsi="华文楷体"/>
          <w:lang w:bidi="zh-TW"/>
        </w:rPr>
        <w:t>“</w:t>
      </w:r>
      <w:proofErr w:type="gramEnd"/>
      <w:r w:rsidR="00F915D3" w:rsidRPr="000F2697">
        <w:rPr>
          <w:rFonts w:ascii="华文楷体" w:eastAsia="华文楷体" w:hAnsi="华文楷体"/>
          <w:lang w:bidi="zh-TW"/>
        </w:rPr>
        <w:t>非存在，，但他们仍可以“非存在”不可言说、不能</w:t>
      </w:r>
      <w:proofErr w:type="gramStart"/>
      <w:r w:rsidR="00F915D3" w:rsidRPr="000F2697">
        <w:rPr>
          <w:rFonts w:ascii="华文楷体" w:eastAsia="华文楷体" w:hAnsi="华文楷体"/>
          <w:lang w:bidi="zh-TW"/>
        </w:rPr>
        <w:t>入语言</w:t>
      </w:r>
      <w:proofErr w:type="gramEnd"/>
      <w:r w:rsidR="00F915D3" w:rsidRPr="000F2697">
        <w:rPr>
          <w:rFonts w:ascii="华文楷体" w:eastAsia="华文楷体" w:hAnsi="华文楷体"/>
          <w:lang w:bidi="zh-TW"/>
        </w:rPr>
        <w:t>的范围，由此而坚持语言无假</w:t>
      </w:r>
      <w:r w:rsidR="00454FEC" w:rsidRPr="000F2697">
        <w:rPr>
          <w:rFonts w:ascii="华文楷体" w:eastAsia="华文楷体" w:hAnsi="华文楷体" w:hint="eastAsia"/>
          <w:lang w:bidi="zh-TW"/>
        </w:rPr>
        <w:t>；</w:t>
      </w:r>
      <w:r w:rsidR="00123908" w:rsidRPr="000F2697">
        <w:rPr>
          <w:rFonts w:ascii="华文楷体" w:eastAsia="华文楷体" w:hAnsi="华文楷体"/>
          <w:lang w:bidi="zh-TW"/>
        </w:rPr>
        <w:t>这样，证明语言中有假便成为柏拉图批判的有机构成部分。而完成这个证明则是通过分析语言结构、语言性质的途径实现的。柏拉图指明，思想和语言是同一的。思想是内心无声的谈话，从心里、由嘴上发出有声的“流”便叫语</w:t>
      </w:r>
      <w:r w:rsidR="00123908" w:rsidRPr="000F2697">
        <w:rPr>
          <w:rFonts w:ascii="华文楷体" w:eastAsia="华文楷体" w:hAnsi="华文楷体" w:hint="eastAsia"/>
          <w:lang w:bidi="zh-TW"/>
        </w:rPr>
        <w:t>言</w:t>
      </w:r>
      <w:r w:rsidR="00123908" w:rsidRPr="000F2697">
        <w:rPr>
          <w:rFonts w:ascii="华文楷体" w:eastAsia="华文楷体" w:hAnsi="华文楷体"/>
          <w:lang w:bidi="zh-TW"/>
        </w:rPr>
        <w:t>，即思想表现为语言，语言是思想的直接现实，二者之间有着内在的联系。由此看来，柏拉图由探究概念的本性进到对语言作分析，决不是节外生枝。他批判论证的逻辑进程是相当严谨的。柏拉图证明了语言中有假，从而就得出了有说服力的结论</w:t>
      </w:r>
      <w:r w:rsidR="00D77C48" w:rsidRPr="000F2697">
        <w:rPr>
          <w:rFonts w:ascii="华文楷体" w:eastAsia="华文楷体" w:hAnsi="华文楷体" w:hint="eastAsia"/>
          <w:lang w:bidi="zh-TW"/>
        </w:rPr>
        <w:t>：</w:t>
      </w:r>
      <w:r w:rsidR="00123908" w:rsidRPr="000F2697">
        <w:rPr>
          <w:rFonts w:ascii="华文楷体" w:eastAsia="华文楷体" w:hAnsi="华文楷体"/>
          <w:lang w:bidi="zh-TW"/>
        </w:rPr>
        <w:t>智者专在语言上耍把戏，是言论上竞争的能手，诡辩术的专家</w:t>
      </w:r>
      <w:r w:rsidR="00123908" w:rsidRPr="000F2697">
        <w:rPr>
          <w:rFonts w:ascii="华文楷体" w:eastAsia="华文楷体" w:hAnsi="华文楷体" w:hint="eastAsia"/>
          <w:lang w:bidi="zh-TW"/>
        </w:rPr>
        <w:t>。</w:t>
      </w:r>
    </w:p>
    <w:p w14:paraId="16B0A54B" w14:textId="0AAE8D1C" w:rsidR="006B6139" w:rsidRPr="000F2697" w:rsidRDefault="006B6139" w:rsidP="000F2697">
      <w:pPr>
        <w:rPr>
          <w:rFonts w:ascii="华文楷体" w:eastAsia="华文楷体" w:hAnsi="华文楷体"/>
          <w:lang w:bidi="zh-TW"/>
        </w:rPr>
      </w:pPr>
      <w:r w:rsidRPr="000F2697">
        <w:rPr>
          <w:rFonts w:ascii="华文楷体" w:eastAsia="华文楷体" w:hAnsi="华文楷体"/>
          <w:lang w:bidi="zh-TW"/>
        </w:rPr>
        <w:t>柏拉图探究概念的本性，建立“通种论”，是从分析如何对待概念这一问题出发的。按照柏拉图的归纳，对概念、范畴之间关系的理解，有三种观点。</w:t>
      </w:r>
    </w:p>
    <w:p w14:paraId="4181EC92" w14:textId="0B0958BB" w:rsidR="00684FD6" w:rsidRPr="000F2697" w:rsidRDefault="006D0483" w:rsidP="000F2697">
      <w:pPr>
        <w:rPr>
          <w:rFonts w:ascii="华文楷体" w:eastAsia="华文楷体" w:hAnsi="华文楷体"/>
          <w:lang w:bidi="zh-TW"/>
        </w:rPr>
      </w:pPr>
      <w:r w:rsidRPr="000F2697">
        <w:rPr>
          <w:rFonts w:ascii="华文楷体" w:eastAsia="华文楷体" w:hAnsi="华文楷体"/>
          <w:lang w:bidi="zh-TW"/>
        </w:rPr>
        <w:t>第一种观点是把它们范畴各归各，使存在与动、静以及其一切，彼此不相通，即孤立地</w:t>
      </w:r>
      <w:proofErr w:type="gramStart"/>
      <w:r w:rsidRPr="000F2697">
        <w:rPr>
          <w:rFonts w:ascii="华文楷体" w:eastAsia="华文楷体" w:hAnsi="华文楷体"/>
          <w:lang w:bidi="zh-TW"/>
        </w:rPr>
        <w:t>坚</w:t>
      </w:r>
      <w:proofErr w:type="gramEnd"/>
      <w:r w:rsidRPr="000F2697">
        <w:rPr>
          <w:rFonts w:ascii="华文楷体" w:eastAsia="华文楷体" w:hAnsi="华文楷体"/>
          <w:lang w:bidi="zh-TW"/>
        </w:rPr>
        <w:t>执着概念的确定性。这样所造成的后果是极其严重的，不仅所有的理论马上会天翻地覆，被一扫而空，而且等于断绝语言，无法开口说话。第二种观点是把它们范畴无条件地拢在一起，认为它们有不可解的相通处，即无条件地坚持概念的灵活性。这样一来，它们彼此可以完全渗透，</w:t>
      </w:r>
      <w:proofErr w:type="gramStart"/>
      <w:r w:rsidRPr="000F2697">
        <w:rPr>
          <w:rFonts w:ascii="华文楷体" w:eastAsia="华文楷体" w:hAnsi="华文楷体"/>
          <w:lang w:bidi="zh-TW"/>
        </w:rPr>
        <w:t>动完全</w:t>
      </w:r>
      <w:proofErr w:type="gramEnd"/>
      <w:r w:rsidRPr="000F2697">
        <w:rPr>
          <w:rFonts w:ascii="华文楷体" w:eastAsia="华文楷体" w:hAnsi="华文楷体"/>
          <w:lang w:bidi="zh-TW"/>
        </w:rPr>
        <w:t>是静，</w:t>
      </w:r>
      <w:proofErr w:type="gramStart"/>
      <w:r w:rsidRPr="000F2697">
        <w:rPr>
          <w:rFonts w:ascii="华文楷体" w:eastAsia="华文楷体" w:hAnsi="华文楷体"/>
          <w:lang w:bidi="zh-TW"/>
        </w:rPr>
        <w:t>静完全</w:t>
      </w:r>
      <w:proofErr w:type="gramEnd"/>
      <w:r w:rsidRPr="000F2697">
        <w:rPr>
          <w:rFonts w:ascii="华文楷体" w:eastAsia="华文楷体" w:hAnsi="华文楷体"/>
          <w:lang w:bidi="zh-TW"/>
        </w:rPr>
        <w:t>是动，同就是异，</w:t>
      </w:r>
      <w:proofErr w:type="gramStart"/>
      <w:r w:rsidRPr="000F2697">
        <w:rPr>
          <w:rFonts w:ascii="华文楷体" w:eastAsia="华文楷体" w:hAnsi="华文楷体"/>
          <w:lang w:bidi="zh-TW"/>
        </w:rPr>
        <w:t>异就是</w:t>
      </w:r>
      <w:proofErr w:type="gramEnd"/>
      <w:r w:rsidRPr="000F2697">
        <w:rPr>
          <w:rFonts w:ascii="华文楷体" w:eastAsia="华文楷体" w:hAnsi="华文楷体"/>
          <w:lang w:bidi="zh-TW"/>
        </w:rPr>
        <w:t>同，等等。这样无条件地结合就抹煞了它们的区别，是极其幼稚可笑的④。第三种观点认为，有的范畴彼此渗透，有的彼此相拒，有的范畴同少数的渗透，有的同多数的渗透有的范畴毫无障碍地同所有的渗透而贯穿其中，即相对地坚持概念的灵活性和确定性。其情形与字母拼合一样，有的能够彼此相拼，有的彼此不能相拼</w:t>
      </w:r>
      <w:r w:rsidRPr="000F2697">
        <w:rPr>
          <w:rFonts w:ascii="华文楷体" w:eastAsia="华文楷体" w:hAnsi="华文楷体" w:hint="eastAsia"/>
          <w:lang w:bidi="zh-TW"/>
        </w:rPr>
        <w:t>。</w:t>
      </w:r>
      <w:r w:rsidR="00250AD4" w:rsidRPr="000F2697">
        <w:rPr>
          <w:rFonts w:ascii="华文楷体" w:eastAsia="华文楷体" w:hAnsi="华文楷体"/>
          <w:lang w:bidi="zh-TW"/>
        </w:rPr>
        <w:t>辩证术家的任务则是第一，正确地按类划分范畴，不以同类为异类，异类为同类，不使其相混淆，即确立每类范畴的独立性，保持概念的确定性。第二，指明各类在什么情况下渗透，在什么情况下不能渗透，即确定概念灵活性的条件。第三，揭示贯穿于完全分立的、界限清楚的各类之中的那一类范畴，即找出普遍性最大的范畴。第四，揭示彼此互异的</w:t>
      </w:r>
      <w:proofErr w:type="gramStart"/>
      <w:r w:rsidR="00250AD4" w:rsidRPr="000F2697">
        <w:rPr>
          <w:rFonts w:ascii="华文楷体" w:eastAsia="华文楷体" w:hAnsi="华文楷体"/>
          <w:lang w:bidi="zh-TW"/>
        </w:rPr>
        <w:t>众类统属</w:t>
      </w:r>
      <w:proofErr w:type="gramEnd"/>
      <w:r w:rsidR="00250AD4" w:rsidRPr="000F2697">
        <w:rPr>
          <w:rFonts w:ascii="华文楷体" w:eastAsia="华文楷体" w:hAnsi="华文楷体"/>
          <w:lang w:bidi="zh-TW"/>
        </w:rPr>
        <w:t>于一个较高的类，即指明由独立范畴的隶属关系所构成的体系。第五，“困难而真实的工作在于揭示出是别一个的，也就是这一个，是这一个的也就是别一个，而且完全是处在同一关系中的按照同一立场指出事物中有了某一规定，它们就有着另一规定，即揭示概念的辩证的灵活性</w:t>
      </w:r>
      <w:r w:rsidR="00B9054C" w:rsidRPr="000F2697">
        <w:rPr>
          <w:rFonts w:ascii="华文楷体" w:eastAsia="华文楷体" w:hAnsi="华文楷体" w:hint="eastAsia"/>
          <w:lang w:bidi="zh-TW"/>
        </w:rPr>
        <w:t>。</w:t>
      </w:r>
      <w:r w:rsidR="00B9054C" w:rsidRPr="000F2697">
        <w:rPr>
          <w:rFonts w:ascii="华文楷体" w:eastAsia="华文楷体" w:hAnsi="华文楷体"/>
          <w:lang w:bidi="zh-TW"/>
        </w:rPr>
        <w:t>在柏拉图看来，对概念的本性进行研究，需完成上述的任务。或者说，这就是概念辩证法的任务。</w:t>
      </w:r>
      <w:r w:rsidR="00A06403" w:rsidRPr="000F2697">
        <w:rPr>
          <w:rFonts w:ascii="华文楷体" w:eastAsia="华文楷体" w:hAnsi="华文楷体"/>
          <w:lang w:bidi="zh-TW"/>
        </w:rPr>
        <w:t>事实上，在柏拉图的时代，全部完成这些任务也是不可能的柏拉图充分地意识到了困难。因而，他采取</w:t>
      </w:r>
      <w:proofErr w:type="gramStart"/>
      <w:r w:rsidR="00A06403" w:rsidRPr="000F2697">
        <w:rPr>
          <w:rFonts w:ascii="华文楷体" w:eastAsia="华文楷体" w:hAnsi="华文楷体"/>
          <w:lang w:bidi="zh-TW"/>
        </w:rPr>
        <w:t>一</w:t>
      </w:r>
      <w:proofErr w:type="gramEnd"/>
      <w:r w:rsidR="00A06403" w:rsidRPr="000F2697">
        <w:rPr>
          <w:rFonts w:ascii="华文楷体" w:eastAsia="华文楷体" w:hAnsi="华文楷体"/>
          <w:lang w:bidi="zh-TW"/>
        </w:rPr>
        <w:t>了一种合理回避的态度。柏拉图指出，不要讨论所有的范畴，以免发生混乱，只选取一些最普遍的种作为典型来研究就可以了⑥。</w:t>
      </w:r>
      <w:proofErr w:type="gramStart"/>
      <w:r w:rsidR="00A06403" w:rsidRPr="000F2697">
        <w:rPr>
          <w:rFonts w:ascii="华文楷体" w:eastAsia="华文楷体" w:hAnsi="华文楷体"/>
          <w:lang w:bidi="zh-TW"/>
        </w:rPr>
        <w:t>与批笋</w:t>
      </w:r>
      <w:proofErr w:type="gramEnd"/>
      <w:r w:rsidR="00A06403" w:rsidRPr="000F2697">
        <w:rPr>
          <w:rFonts w:ascii="华文楷体" w:eastAsia="华文楷体" w:hAnsi="华文楷体"/>
          <w:lang w:bidi="zh-TW"/>
        </w:rPr>
        <w:t>的目的直接相联系，柏拉图只选取存在、动、静、同、异五个“种’来讨论</w:t>
      </w:r>
      <w:r w:rsidR="00A06403" w:rsidRPr="000F2697">
        <w:rPr>
          <w:rFonts w:ascii="华文楷体" w:eastAsia="华文楷体" w:hAnsi="华文楷体" w:hint="eastAsia"/>
          <w:lang w:bidi="zh-TW"/>
        </w:rPr>
        <w:t>。</w:t>
      </w:r>
      <w:r w:rsidR="00684FD6" w:rsidRPr="000F2697">
        <w:rPr>
          <w:rFonts w:ascii="华文楷体" w:eastAsia="华文楷体" w:hAnsi="华文楷体"/>
          <w:lang w:bidi="zh-TW"/>
        </w:rPr>
        <w:t>这样选取的合理性的根据是什么看来，柏拉图有其逻辑的历史的根据。首先是因为，要证明“非存在”必然存在，那么“非存在就不能现成地摆出来，只能是逻辑的结论。其次，选取存在、动、</w:t>
      </w:r>
      <w:proofErr w:type="gramStart"/>
      <w:r w:rsidR="00684FD6" w:rsidRPr="000F2697">
        <w:rPr>
          <w:rFonts w:ascii="华文楷体" w:eastAsia="华文楷体" w:hAnsi="华文楷体"/>
          <w:lang w:bidi="zh-TW"/>
        </w:rPr>
        <w:t>静作为</w:t>
      </w:r>
      <w:proofErr w:type="gramEnd"/>
      <w:r w:rsidR="00684FD6" w:rsidRPr="000F2697">
        <w:rPr>
          <w:rFonts w:ascii="华文楷体" w:eastAsia="华文楷体" w:hAnsi="华文楷体"/>
          <w:lang w:bidi="zh-TW"/>
        </w:rPr>
        <w:t>三个主要的“种，有其历史根据。希腊早期哲学中的争论已证明了这一点。选取同与</w:t>
      </w:r>
      <w:proofErr w:type="gramStart"/>
      <w:r w:rsidR="00684FD6" w:rsidRPr="000F2697">
        <w:rPr>
          <w:rFonts w:ascii="华文楷体" w:eastAsia="华文楷体" w:hAnsi="华文楷体"/>
          <w:lang w:bidi="zh-TW"/>
        </w:rPr>
        <w:t>异作为</w:t>
      </w:r>
      <w:proofErr w:type="gramEnd"/>
      <w:r w:rsidR="00684FD6" w:rsidRPr="000F2697">
        <w:rPr>
          <w:rFonts w:ascii="华文楷体" w:eastAsia="华文楷体" w:hAnsi="华文楷体"/>
          <w:lang w:bidi="zh-TW"/>
        </w:rPr>
        <w:t>两个主要的“种，，看来其根据主要是逻辑的。因为，要逻辑地推导出“非存在”，只能从概念的同一和差别的二重性中分析出来。那就是“存在”首先是自身同一的。但由于它和动、静相联系，会发生变化，会变成与自身不同</w:t>
      </w:r>
      <w:proofErr w:type="gramStart"/>
      <w:r w:rsidR="00684FD6" w:rsidRPr="000F2697">
        <w:rPr>
          <w:rFonts w:ascii="华文楷体" w:eastAsia="华文楷体" w:hAnsi="华文楷体"/>
          <w:lang w:bidi="zh-TW"/>
        </w:rPr>
        <w:t>一</w:t>
      </w:r>
      <w:proofErr w:type="gramEnd"/>
      <w:r w:rsidR="00684FD6" w:rsidRPr="000F2697">
        <w:rPr>
          <w:rFonts w:ascii="华文楷体" w:eastAsia="华文楷体" w:hAnsi="华文楷体"/>
          <w:lang w:bidi="zh-TW"/>
        </w:rPr>
        <w:t>的东西，转化成“非存在，。这样，柏拉图就可以证明</w:t>
      </w:r>
      <w:proofErr w:type="gramStart"/>
      <w:r w:rsidR="00684FD6" w:rsidRPr="000F2697">
        <w:rPr>
          <w:rFonts w:ascii="华文楷体" w:eastAsia="华文楷体" w:hAnsi="华文楷体"/>
          <w:lang w:bidi="zh-TW"/>
        </w:rPr>
        <w:t>“</w:t>
      </w:r>
      <w:proofErr w:type="gramEnd"/>
      <w:r w:rsidR="00684FD6" w:rsidRPr="000F2697">
        <w:rPr>
          <w:rFonts w:ascii="华文楷体" w:eastAsia="华文楷体" w:hAnsi="华文楷体"/>
          <w:lang w:bidi="zh-TW"/>
        </w:rPr>
        <w:t>非存在，毕竟以“非</w:t>
      </w:r>
      <w:proofErr w:type="gramStart"/>
      <w:r w:rsidR="00684FD6" w:rsidRPr="000F2697">
        <w:rPr>
          <w:rFonts w:ascii="华文楷体" w:eastAsia="华文楷体" w:hAnsi="华文楷体"/>
          <w:lang w:bidi="zh-TW"/>
        </w:rPr>
        <w:t>存在存在</w:t>
      </w:r>
      <w:proofErr w:type="gramEnd"/>
      <w:r w:rsidR="00684FD6" w:rsidRPr="000F2697">
        <w:rPr>
          <w:rFonts w:ascii="华文楷体" w:eastAsia="华文楷体" w:hAnsi="华文楷体"/>
          <w:lang w:bidi="zh-TW"/>
        </w:rPr>
        <w:t>着，是一个最普遍的种概念，从而解决存在与非存在的关系</w:t>
      </w:r>
      <w:r w:rsidR="00684FD6" w:rsidRPr="000F2697">
        <w:rPr>
          <w:rFonts w:ascii="华文楷体" w:eastAsia="华文楷体" w:hAnsi="华文楷体" w:hint="eastAsia"/>
          <w:lang w:bidi="zh-TW"/>
        </w:rPr>
        <w:t>问</w:t>
      </w:r>
      <w:r w:rsidR="00684FD6" w:rsidRPr="000F2697">
        <w:rPr>
          <w:rFonts w:ascii="华文楷体" w:eastAsia="华文楷体" w:hAnsi="华文楷体"/>
          <w:lang w:bidi="zh-TW"/>
        </w:rPr>
        <w:t>题。</w:t>
      </w:r>
    </w:p>
    <w:p w14:paraId="593362E4" w14:textId="0B96C2C1" w:rsidR="006B6139" w:rsidRPr="000F2697" w:rsidRDefault="00684FD6" w:rsidP="000F2697">
      <w:pPr>
        <w:rPr>
          <w:rFonts w:ascii="华文楷体" w:eastAsia="华文楷体" w:hAnsi="华文楷体"/>
          <w:lang w:bidi="zh-TW"/>
        </w:rPr>
      </w:pPr>
      <w:r w:rsidRPr="000F2697">
        <w:rPr>
          <w:rFonts w:ascii="华文楷体" w:eastAsia="华文楷体" w:hAnsi="华文楷体"/>
          <w:lang w:bidi="zh-TW"/>
        </w:rPr>
        <w:t>概括地说，柏拉图的讨论是分成三步进行的</w:t>
      </w:r>
      <w:r w:rsidRPr="000F2697">
        <w:rPr>
          <w:rFonts w:ascii="华文楷体" w:eastAsia="华文楷体" w:hAnsi="华文楷体" w:hint="eastAsia"/>
          <w:lang w:bidi="zh-TW"/>
        </w:rPr>
        <w:t>；</w:t>
      </w:r>
      <w:r w:rsidRPr="000F2697">
        <w:rPr>
          <w:rFonts w:ascii="华文楷体" w:eastAsia="华文楷体" w:hAnsi="华文楷体"/>
          <w:lang w:bidi="zh-TW"/>
        </w:rPr>
        <w:t>首先研究这五个</w:t>
      </w:r>
      <w:r w:rsidRPr="000F2697">
        <w:rPr>
          <w:rFonts w:ascii="华文楷体" w:eastAsia="华文楷体" w:hAnsi="华文楷体" w:hint="eastAsia"/>
          <w:lang w:bidi="zh-TW"/>
        </w:rPr>
        <w:t>“</w:t>
      </w:r>
      <w:r w:rsidRPr="000F2697">
        <w:rPr>
          <w:rFonts w:ascii="华文楷体" w:eastAsia="华文楷体" w:hAnsi="华文楷体"/>
          <w:lang w:bidi="zh-TW"/>
        </w:rPr>
        <w:t>种</w:t>
      </w:r>
      <w:r w:rsidRPr="000F2697">
        <w:rPr>
          <w:rFonts w:ascii="华文楷体" w:eastAsia="华文楷体" w:hAnsi="华文楷体" w:hint="eastAsia"/>
          <w:lang w:bidi="zh-TW"/>
        </w:rPr>
        <w:t>”</w:t>
      </w:r>
      <w:r w:rsidRPr="000F2697">
        <w:rPr>
          <w:rFonts w:ascii="华文楷体" w:eastAsia="华文楷体" w:hAnsi="华文楷体"/>
          <w:lang w:bidi="zh-TW"/>
        </w:rPr>
        <w:t>的独立性</w:t>
      </w:r>
      <w:r w:rsidR="006B547D" w:rsidRPr="000F2697">
        <w:rPr>
          <w:rFonts w:ascii="华文楷体" w:eastAsia="华文楷体" w:hAnsi="华文楷体" w:hint="eastAsia"/>
          <w:lang w:bidi="zh-TW"/>
        </w:rPr>
        <w:t>、</w:t>
      </w:r>
      <w:r w:rsidR="006B547D" w:rsidRPr="000F2697">
        <w:rPr>
          <w:rFonts w:ascii="华文楷体" w:eastAsia="华文楷体" w:hAnsi="华文楷体"/>
          <w:lang w:bidi="zh-TW"/>
        </w:rPr>
        <w:t>确定性然后解决它们的</w:t>
      </w:r>
      <w:proofErr w:type="gramStart"/>
      <w:r w:rsidR="006B547D" w:rsidRPr="000F2697">
        <w:rPr>
          <w:rFonts w:ascii="华文楷体" w:eastAsia="华文楷体" w:hAnsi="华文楷体"/>
          <w:lang w:bidi="zh-TW"/>
        </w:rPr>
        <w:t>结合间题最后</w:t>
      </w:r>
      <w:proofErr w:type="gramEnd"/>
      <w:r w:rsidR="006B547D" w:rsidRPr="000F2697">
        <w:rPr>
          <w:rFonts w:ascii="华文楷体" w:eastAsia="华文楷体" w:hAnsi="华文楷体"/>
          <w:lang w:bidi="zh-TW"/>
        </w:rPr>
        <w:t>证明</w:t>
      </w:r>
      <w:proofErr w:type="gramStart"/>
      <w:r w:rsidR="006B547D" w:rsidRPr="000F2697">
        <w:rPr>
          <w:rFonts w:ascii="华文楷体" w:eastAsia="华文楷体" w:hAnsi="华文楷体"/>
          <w:lang w:bidi="zh-TW"/>
        </w:rPr>
        <w:t>“</w:t>
      </w:r>
      <w:proofErr w:type="gramEnd"/>
      <w:r w:rsidR="006B547D" w:rsidRPr="000F2697">
        <w:rPr>
          <w:rFonts w:ascii="华文楷体" w:eastAsia="华文楷体" w:hAnsi="华文楷体"/>
          <w:lang w:bidi="zh-TW"/>
        </w:rPr>
        <w:t>存在’异于本身而成</w:t>
      </w:r>
      <w:proofErr w:type="gramStart"/>
      <w:r w:rsidR="006B547D" w:rsidRPr="000F2697">
        <w:rPr>
          <w:rFonts w:ascii="华文楷体" w:eastAsia="华文楷体" w:hAnsi="华文楷体"/>
          <w:lang w:bidi="zh-TW"/>
        </w:rPr>
        <w:t>“</w:t>
      </w:r>
      <w:proofErr w:type="gramEnd"/>
      <w:r w:rsidR="006B547D" w:rsidRPr="000F2697">
        <w:rPr>
          <w:rFonts w:ascii="华文楷体" w:eastAsia="华文楷体" w:hAnsi="华文楷体"/>
          <w:lang w:bidi="zh-TW"/>
        </w:rPr>
        <w:t>非存在’。通过三步讨论，柏拉图论证了</w:t>
      </w:r>
      <w:proofErr w:type="gramStart"/>
      <w:r w:rsidR="006B547D" w:rsidRPr="000F2697">
        <w:rPr>
          <w:rFonts w:ascii="华文楷体" w:eastAsia="华文楷体" w:hAnsi="华文楷体"/>
          <w:lang w:bidi="zh-TW"/>
        </w:rPr>
        <w:t>“</w:t>
      </w:r>
      <w:proofErr w:type="gramEnd"/>
      <w:r w:rsidR="006B547D" w:rsidRPr="000F2697">
        <w:rPr>
          <w:rFonts w:ascii="华文楷体" w:eastAsia="华文楷体" w:hAnsi="华文楷体"/>
          <w:lang w:bidi="zh-TW"/>
        </w:rPr>
        <w:t>种’的本性是相通的提出了相对的非存在论。这两个方面便构成了他的“通种论</w:t>
      </w:r>
      <w:r w:rsidR="006B547D" w:rsidRPr="000F2697">
        <w:rPr>
          <w:rFonts w:ascii="华文楷体" w:eastAsia="华文楷体" w:hAnsi="华文楷体" w:hint="eastAsia"/>
          <w:lang w:bidi="zh-TW"/>
        </w:rPr>
        <w:t>”。</w:t>
      </w:r>
    </w:p>
    <w:p w14:paraId="531DCCCE" w14:textId="1C735A56" w:rsidR="00AE0061" w:rsidRPr="000F2697" w:rsidRDefault="003C1F76" w:rsidP="000F2697">
      <w:pPr>
        <w:rPr>
          <w:rFonts w:ascii="华文楷体" w:eastAsia="华文楷体" w:hAnsi="华文楷体"/>
          <w:lang w:bidi="zh-TW"/>
        </w:rPr>
      </w:pPr>
      <w:r w:rsidRPr="000F2697">
        <w:rPr>
          <w:rFonts w:ascii="华文楷体" w:eastAsia="华文楷体" w:hAnsi="华文楷体"/>
          <w:lang w:bidi="zh-TW"/>
        </w:rPr>
        <w:t>柏拉图指出，最主要的“种”首先有三个存在、动、静</w:t>
      </w:r>
      <w:r w:rsidRPr="000F2697">
        <w:rPr>
          <w:rFonts w:ascii="华文楷体" w:eastAsia="华文楷体" w:hAnsi="华文楷体" w:hint="eastAsia"/>
          <w:lang w:bidi="zh-TW"/>
        </w:rPr>
        <w:t>。</w:t>
      </w:r>
      <w:r w:rsidRPr="000F2697">
        <w:rPr>
          <w:rFonts w:ascii="华文楷体" w:eastAsia="华文楷体" w:hAnsi="华文楷体"/>
          <w:lang w:bidi="zh-TW"/>
        </w:rPr>
        <w:t>其中，动不是静，</w:t>
      </w:r>
      <w:proofErr w:type="gramStart"/>
      <w:r w:rsidRPr="000F2697">
        <w:rPr>
          <w:rFonts w:ascii="华文楷体" w:eastAsia="华文楷体" w:hAnsi="华文楷体"/>
          <w:lang w:bidi="zh-TW"/>
        </w:rPr>
        <w:t>静不是动</w:t>
      </w:r>
      <w:proofErr w:type="gramEnd"/>
      <w:r w:rsidRPr="000F2697">
        <w:rPr>
          <w:rFonts w:ascii="华文楷体" w:eastAsia="华文楷体" w:hAnsi="华文楷体" w:hint="eastAsia"/>
          <w:lang w:bidi="zh-TW"/>
        </w:rPr>
        <w:t>，</w:t>
      </w:r>
      <w:r w:rsidR="007334E0" w:rsidRPr="000F2697">
        <w:rPr>
          <w:rFonts w:ascii="华文楷体" w:eastAsia="华文楷体" w:hAnsi="华文楷体"/>
          <w:lang w:bidi="zh-TW"/>
        </w:rPr>
        <w:t>因各有确定性，彼此相反而不能结合</w:t>
      </w:r>
      <w:r w:rsidR="007334E0" w:rsidRPr="000F2697">
        <w:rPr>
          <w:rFonts w:ascii="华文楷体" w:eastAsia="华文楷体" w:hAnsi="华文楷体" w:hint="eastAsia"/>
          <w:lang w:bidi="zh-TW"/>
        </w:rPr>
        <w:t>。</w:t>
      </w:r>
      <w:r w:rsidR="007334E0" w:rsidRPr="000F2697">
        <w:rPr>
          <w:rFonts w:ascii="华文楷体" w:eastAsia="华文楷体" w:hAnsi="华文楷体"/>
          <w:lang w:bidi="zh-TW"/>
        </w:rPr>
        <w:t>存在既是真正的存在，它不是动的，就是静的。这样，存在可以分别和动、静相通，因为动、</w:t>
      </w:r>
      <w:proofErr w:type="gramStart"/>
      <w:r w:rsidR="007334E0" w:rsidRPr="000F2697">
        <w:rPr>
          <w:rFonts w:ascii="华文楷体" w:eastAsia="华文楷体" w:hAnsi="华文楷体"/>
          <w:lang w:bidi="zh-TW"/>
        </w:rPr>
        <w:t>静都是</w:t>
      </w:r>
      <w:proofErr w:type="gramEnd"/>
      <w:r w:rsidR="007334E0" w:rsidRPr="000F2697">
        <w:rPr>
          <w:rFonts w:ascii="华文楷体" w:eastAsia="华文楷体" w:hAnsi="华文楷体"/>
          <w:lang w:bidi="zh-TW"/>
        </w:rPr>
        <w:t>存在</w:t>
      </w:r>
      <w:r w:rsidR="007334E0" w:rsidRPr="000F2697">
        <w:rPr>
          <w:rFonts w:ascii="华文楷体" w:eastAsia="华文楷体" w:hAnsi="华文楷体" w:hint="eastAsia"/>
          <w:lang w:bidi="zh-TW"/>
        </w:rPr>
        <w:t>。</w:t>
      </w:r>
      <w:r w:rsidR="00AE0061" w:rsidRPr="000F2697">
        <w:rPr>
          <w:rFonts w:ascii="华文楷体" w:eastAsia="华文楷体" w:hAnsi="华文楷体" w:hint="eastAsia"/>
          <w:lang w:bidi="zh-TW"/>
        </w:rPr>
        <w:t>同时，</w:t>
      </w:r>
      <w:r w:rsidR="00AE0061" w:rsidRPr="000F2697">
        <w:rPr>
          <w:rFonts w:ascii="华文楷体" w:eastAsia="华文楷体" w:hAnsi="华文楷体"/>
          <w:lang w:bidi="zh-TW"/>
        </w:rPr>
        <w:t>这三个“种’之中的每一个都与另外两个相异，而与自己相同。</w:t>
      </w:r>
    </w:p>
    <w:p w14:paraId="6E03A33E" w14:textId="13601C02" w:rsidR="00784795" w:rsidRPr="000F2697" w:rsidRDefault="00AE0061" w:rsidP="000F2697">
      <w:pPr>
        <w:rPr>
          <w:rFonts w:ascii="华文楷体" w:eastAsia="华文楷体" w:hAnsi="华文楷体"/>
          <w:lang w:bidi="zh-TW"/>
        </w:rPr>
      </w:pPr>
      <w:r w:rsidRPr="000F2697">
        <w:rPr>
          <w:rFonts w:ascii="华文楷体" w:eastAsia="华文楷体" w:hAnsi="华文楷体"/>
          <w:lang w:bidi="zh-TW"/>
        </w:rPr>
        <w:t>那么应该问一下，所谓同与异是什么意思呢是存在、动、静这三个“种以外又加上两个还是以同与异的名称来指称那三个‘种’之一柏拉图提出的问题是同与异是否是独立的范畴他认为，同与异不是名称，而是独立的范畴。分解其讨论如下同、</w:t>
      </w:r>
      <w:proofErr w:type="gramStart"/>
      <w:r w:rsidRPr="000F2697">
        <w:rPr>
          <w:rFonts w:ascii="华文楷体" w:eastAsia="华文楷体" w:hAnsi="华文楷体"/>
          <w:lang w:bidi="zh-TW"/>
        </w:rPr>
        <w:t>异不是动</w:t>
      </w:r>
      <w:proofErr w:type="gramEnd"/>
      <w:r w:rsidRPr="000F2697">
        <w:rPr>
          <w:rFonts w:ascii="华文楷体" w:eastAsia="华文楷体" w:hAnsi="华文楷体"/>
          <w:lang w:bidi="zh-TW"/>
        </w:rPr>
        <w:t>与静这两个“种”的名称。证明如果说，同与异是用来指那三个</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种’之一的，那么便可以称同就是动，异也是动同就是静，异也是静这样一来，同就是动与</w:t>
      </w:r>
      <w:r w:rsidR="004C2B72" w:rsidRPr="000F2697">
        <w:rPr>
          <w:rFonts w:ascii="华文楷体" w:eastAsia="华文楷体" w:hAnsi="华文楷体"/>
          <w:lang w:bidi="zh-TW"/>
        </w:rPr>
        <w:t>静这两个</w:t>
      </w:r>
      <w:proofErr w:type="gramStart"/>
      <w:r w:rsidR="004C2B72" w:rsidRPr="000F2697">
        <w:rPr>
          <w:rFonts w:ascii="华文楷体" w:eastAsia="华文楷体" w:hAnsi="华文楷体"/>
          <w:lang w:bidi="zh-TW"/>
        </w:rPr>
        <w:t>“</w:t>
      </w:r>
      <w:proofErr w:type="gramEnd"/>
      <w:r w:rsidR="004C2B72" w:rsidRPr="000F2697">
        <w:rPr>
          <w:rFonts w:ascii="华文楷体" w:eastAsia="华文楷体" w:hAnsi="华文楷体"/>
          <w:lang w:bidi="zh-TW"/>
        </w:rPr>
        <w:t>种’的共名</w:t>
      </w:r>
      <w:r w:rsidR="004C2B72" w:rsidRPr="000F2697">
        <w:rPr>
          <w:rFonts w:ascii="华文楷体" w:eastAsia="华文楷体" w:hAnsi="华文楷体" w:hint="eastAsia"/>
          <w:lang w:bidi="zh-TW"/>
        </w:rPr>
        <w:t>；</w:t>
      </w:r>
      <w:r w:rsidR="004C2B72" w:rsidRPr="000F2697">
        <w:rPr>
          <w:rFonts w:ascii="华文楷体" w:eastAsia="华文楷体" w:hAnsi="华文楷体"/>
          <w:lang w:bidi="zh-TW"/>
        </w:rPr>
        <w:t>异亦然</w:t>
      </w:r>
      <w:r w:rsidR="004C2B72" w:rsidRPr="000F2697">
        <w:rPr>
          <w:rFonts w:ascii="华文楷体" w:eastAsia="华文楷体" w:hAnsi="华文楷体" w:hint="eastAsia"/>
          <w:lang w:bidi="zh-TW"/>
        </w:rPr>
        <w:t>。</w:t>
      </w:r>
      <w:r w:rsidR="008A1A63" w:rsidRPr="000F2697">
        <w:rPr>
          <w:rFonts w:ascii="华文楷体" w:eastAsia="华文楷体" w:hAnsi="华文楷体"/>
          <w:lang w:bidi="zh-TW"/>
        </w:rPr>
        <w:t>可是，动与静绝不就是同，也绝不就是异</w:t>
      </w:r>
      <w:proofErr w:type="gramStart"/>
      <w:r w:rsidR="008A1A63" w:rsidRPr="000F2697">
        <w:rPr>
          <w:rFonts w:ascii="华文楷体" w:eastAsia="华文楷体" w:hAnsi="华文楷体"/>
          <w:lang w:bidi="zh-TW"/>
        </w:rPr>
        <w:t>汰</w:t>
      </w:r>
      <w:proofErr w:type="gramEnd"/>
      <w:r w:rsidR="008A1A63" w:rsidRPr="000F2697">
        <w:rPr>
          <w:rFonts w:ascii="华文楷体" w:eastAsia="华文楷体" w:hAnsi="华文楷体"/>
          <w:lang w:bidi="zh-TW"/>
        </w:rPr>
        <w:t>为，把动与静的共名</w:t>
      </w:r>
      <w:proofErr w:type="gramStart"/>
      <w:r w:rsidR="008A1A63" w:rsidRPr="000F2697">
        <w:rPr>
          <w:rFonts w:ascii="华文楷体" w:eastAsia="华文楷体" w:hAnsi="华文楷体"/>
          <w:lang w:bidi="zh-TW"/>
        </w:rPr>
        <w:t>叫作</w:t>
      </w:r>
      <w:proofErr w:type="gramEnd"/>
      <w:r w:rsidR="008A1A63" w:rsidRPr="000F2697">
        <w:rPr>
          <w:rFonts w:ascii="华文楷体" w:eastAsia="华文楷体" w:hAnsi="华文楷体"/>
          <w:lang w:bidi="zh-TW"/>
        </w:rPr>
        <w:t>用，就等于把动与静的共名</w:t>
      </w:r>
      <w:proofErr w:type="gramStart"/>
      <w:r w:rsidR="008A1A63" w:rsidRPr="000F2697">
        <w:rPr>
          <w:rFonts w:ascii="华文楷体" w:eastAsia="华文楷体" w:hAnsi="华文楷体"/>
          <w:lang w:bidi="zh-TW"/>
        </w:rPr>
        <w:t>叫作</w:t>
      </w:r>
      <w:proofErr w:type="gramEnd"/>
      <w:r w:rsidR="008A1A63" w:rsidRPr="000F2697">
        <w:rPr>
          <w:rFonts w:ascii="华文楷体" w:eastAsia="华文楷体" w:hAnsi="华文楷体"/>
          <w:lang w:bidi="zh-TW"/>
        </w:rPr>
        <w:t>动，</w:t>
      </w:r>
      <w:r w:rsidR="00E506BB" w:rsidRPr="000F2697">
        <w:rPr>
          <w:rFonts w:ascii="华文楷体" w:eastAsia="华文楷体" w:hAnsi="华文楷体"/>
          <w:lang w:bidi="zh-TW"/>
        </w:rPr>
        <w:t>或</w:t>
      </w:r>
      <w:proofErr w:type="gramStart"/>
      <w:r w:rsidR="00E506BB" w:rsidRPr="000F2697">
        <w:rPr>
          <w:rFonts w:ascii="华文楷体" w:eastAsia="华文楷体" w:hAnsi="华文楷体"/>
          <w:lang w:bidi="zh-TW"/>
        </w:rPr>
        <w:t>叫作</w:t>
      </w:r>
      <w:proofErr w:type="gramEnd"/>
      <w:r w:rsidR="00E506BB" w:rsidRPr="000F2697">
        <w:rPr>
          <w:rFonts w:ascii="华文楷体" w:eastAsia="华文楷体" w:hAnsi="华文楷体"/>
          <w:lang w:bidi="zh-TW"/>
        </w:rPr>
        <w:t>静</w:t>
      </w:r>
      <w:r w:rsidR="00E506BB" w:rsidRPr="000F2697">
        <w:rPr>
          <w:rFonts w:ascii="华文楷体" w:eastAsia="华文楷体" w:hAnsi="华文楷体" w:hint="eastAsia"/>
          <w:lang w:bidi="zh-TW"/>
        </w:rPr>
        <w:t>。</w:t>
      </w:r>
      <w:r w:rsidR="007D41A4" w:rsidRPr="000F2697">
        <w:rPr>
          <w:rFonts w:ascii="华文楷体" w:eastAsia="华文楷体" w:hAnsi="华文楷体"/>
          <w:lang w:bidi="zh-TW"/>
        </w:rPr>
        <w:t>但是，绝不会如此因为那样一来，动就会是静，静就会是动。只要把两者中任何一个拿来同时称呼它们两个，如以动称呼</w:t>
      </w:r>
      <w:r w:rsidR="007D41A4" w:rsidRPr="000F2697">
        <w:rPr>
          <w:rFonts w:ascii="华文楷体" w:eastAsia="华文楷体" w:hAnsi="华文楷体" w:hint="eastAsia"/>
          <w:lang w:bidi="zh-TW"/>
        </w:rPr>
        <w:t>动与静</w:t>
      </w:r>
      <w:r w:rsidR="00795448" w:rsidRPr="000F2697">
        <w:rPr>
          <w:rFonts w:ascii="华文楷体" w:eastAsia="华文楷体" w:hAnsi="华文楷体" w:hint="eastAsia"/>
          <w:lang w:bidi="zh-TW"/>
        </w:rPr>
        <w:t>，</w:t>
      </w:r>
      <w:r w:rsidR="00795448" w:rsidRPr="000F2697">
        <w:rPr>
          <w:rFonts w:ascii="华文楷体" w:eastAsia="华文楷体" w:hAnsi="华文楷体"/>
          <w:lang w:bidi="zh-TW"/>
        </w:rPr>
        <w:t>以</w:t>
      </w:r>
      <w:r w:rsidR="00795448" w:rsidRPr="000F2697">
        <w:rPr>
          <w:rFonts w:ascii="华文楷体" w:eastAsia="华文楷体" w:hAnsi="华文楷体" w:hint="eastAsia"/>
          <w:lang w:bidi="zh-TW"/>
        </w:rPr>
        <w:t>静</w:t>
      </w:r>
      <w:r w:rsidR="00795448" w:rsidRPr="000F2697">
        <w:rPr>
          <w:rFonts w:ascii="华文楷体" w:eastAsia="华文楷体" w:hAnsi="华文楷体"/>
          <w:lang w:bidi="zh-TW"/>
        </w:rPr>
        <w:t>称呼</w:t>
      </w:r>
      <w:r w:rsidR="00795448" w:rsidRPr="000F2697">
        <w:rPr>
          <w:rFonts w:ascii="华文楷体" w:eastAsia="华文楷体" w:hAnsi="华文楷体" w:hint="eastAsia"/>
          <w:lang w:bidi="zh-TW"/>
        </w:rPr>
        <w:t>动与静</w:t>
      </w:r>
      <w:r w:rsidR="00784795" w:rsidRPr="000F2697">
        <w:rPr>
          <w:rFonts w:ascii="华文楷体" w:eastAsia="华文楷体" w:hAnsi="华文楷体" w:hint="eastAsia"/>
          <w:lang w:bidi="zh-TW"/>
        </w:rPr>
        <w:t>，</w:t>
      </w:r>
      <w:r w:rsidR="00784795" w:rsidRPr="000F2697">
        <w:rPr>
          <w:rFonts w:ascii="华文楷体" w:eastAsia="华文楷体" w:hAnsi="华文楷体"/>
          <w:lang w:bidi="zh-TW"/>
        </w:rPr>
        <w:t>那么另一个就必定变成它自己本性的相反者。如静就会是动，动就会是静把动与静的共名</w:t>
      </w:r>
      <w:proofErr w:type="gramStart"/>
      <w:r w:rsidR="00784795" w:rsidRPr="000F2697">
        <w:rPr>
          <w:rFonts w:ascii="华文楷体" w:eastAsia="华文楷体" w:hAnsi="华文楷体"/>
          <w:lang w:bidi="zh-TW"/>
        </w:rPr>
        <w:t>叫作</w:t>
      </w:r>
      <w:proofErr w:type="gramEnd"/>
      <w:r w:rsidR="00784795" w:rsidRPr="000F2697">
        <w:rPr>
          <w:rFonts w:ascii="华文楷体" w:eastAsia="华文楷体" w:hAnsi="华文楷体"/>
          <w:lang w:bidi="zh-TW"/>
        </w:rPr>
        <w:t>异，情况亦然。结论不能称动是同，或是异静是同，或是异，即同、异绝不是动、静这两个“种，的名称。</w:t>
      </w:r>
    </w:p>
    <w:p w14:paraId="4D6BEB6E" w14:textId="323F03DA" w:rsidR="00E506BB" w:rsidRPr="000F2697" w:rsidRDefault="00784795" w:rsidP="000F2697">
      <w:pPr>
        <w:rPr>
          <w:rFonts w:ascii="华文楷体" w:eastAsia="华文楷体" w:hAnsi="华文楷体"/>
          <w:lang w:bidi="zh-TW"/>
        </w:rPr>
      </w:pPr>
      <w:proofErr w:type="gramStart"/>
      <w:r w:rsidRPr="000F2697">
        <w:rPr>
          <w:rFonts w:ascii="华文楷体" w:eastAsia="华文楷体" w:hAnsi="华文楷体"/>
          <w:lang w:bidi="zh-TW"/>
        </w:rPr>
        <w:t>同不是</w:t>
      </w:r>
      <w:proofErr w:type="gramEnd"/>
      <w:r w:rsidRPr="000F2697">
        <w:rPr>
          <w:rFonts w:ascii="华文楷体" w:eastAsia="华文楷体" w:hAnsi="华文楷体"/>
          <w:lang w:bidi="zh-TW"/>
        </w:rPr>
        <w:t>存在的名称。证明如果同是存在的名称</w:t>
      </w:r>
      <w:r w:rsidRPr="000F2697">
        <w:rPr>
          <w:rFonts w:ascii="华文楷体" w:eastAsia="华文楷体" w:hAnsi="华文楷体" w:hint="eastAsia"/>
          <w:lang w:bidi="zh-TW"/>
        </w:rPr>
        <w:t>，</w:t>
      </w:r>
      <w:r w:rsidR="007469CE" w:rsidRPr="000F2697">
        <w:rPr>
          <w:rFonts w:ascii="华文楷体" w:eastAsia="华文楷体" w:hAnsi="华文楷体"/>
          <w:lang w:bidi="zh-TW"/>
        </w:rPr>
        <w:t>那么旧话重提，前面曾</w:t>
      </w:r>
      <w:proofErr w:type="gramStart"/>
      <w:r w:rsidR="007469CE" w:rsidRPr="000F2697">
        <w:rPr>
          <w:rFonts w:ascii="华文楷体" w:eastAsia="华文楷体" w:hAnsi="华文楷体"/>
          <w:lang w:bidi="zh-TW"/>
        </w:rPr>
        <w:t>肯定动</w:t>
      </w:r>
      <w:proofErr w:type="gramEnd"/>
      <w:r w:rsidR="007469CE" w:rsidRPr="000F2697">
        <w:rPr>
          <w:rFonts w:ascii="华文楷体" w:eastAsia="华文楷体" w:hAnsi="华文楷体"/>
          <w:lang w:bidi="zh-TW"/>
        </w:rPr>
        <w:t>与静是存在，这样一来，岂不是承认动与静是同。但这是不可能的已证。结论同一是第四个</w:t>
      </w:r>
      <w:r w:rsidR="007469CE" w:rsidRPr="000F2697">
        <w:rPr>
          <w:rFonts w:ascii="华文楷体" w:eastAsia="华文楷体" w:hAnsi="华文楷体" w:hint="eastAsia"/>
          <w:lang w:bidi="zh-TW"/>
        </w:rPr>
        <w:t>“</w:t>
      </w:r>
      <w:r w:rsidR="007469CE" w:rsidRPr="000F2697">
        <w:rPr>
          <w:rFonts w:ascii="华文楷体" w:eastAsia="华文楷体" w:hAnsi="华文楷体"/>
          <w:lang w:bidi="zh-TW"/>
        </w:rPr>
        <w:t>种</w:t>
      </w:r>
      <w:r w:rsidR="007469CE" w:rsidRPr="000F2697">
        <w:rPr>
          <w:rFonts w:ascii="华文楷体" w:eastAsia="华文楷体" w:hAnsi="华文楷体" w:hint="eastAsia"/>
          <w:lang w:bidi="zh-TW"/>
        </w:rPr>
        <w:t>”</w:t>
      </w:r>
      <w:r w:rsidR="007469CE" w:rsidRPr="000F2697">
        <w:rPr>
          <w:rFonts w:ascii="华文楷体" w:eastAsia="华文楷体" w:hAnsi="华文楷体"/>
          <w:lang w:bidi="zh-TW"/>
        </w:rPr>
        <w:t>。</w:t>
      </w:r>
    </w:p>
    <w:p w14:paraId="08451082" w14:textId="296BDDD6" w:rsidR="00665518" w:rsidRPr="000F2697" w:rsidRDefault="00665518" w:rsidP="000F2697">
      <w:pPr>
        <w:rPr>
          <w:rFonts w:ascii="华文楷体" w:eastAsia="华文楷体" w:hAnsi="华文楷体"/>
          <w:lang w:bidi="zh-TW"/>
        </w:rPr>
      </w:pPr>
      <w:r w:rsidRPr="000F2697">
        <w:rPr>
          <w:rFonts w:ascii="华文楷体" w:eastAsia="华文楷体" w:hAnsi="华文楷体"/>
          <w:lang w:bidi="zh-TW"/>
        </w:rPr>
        <w:t>异是第五个</w:t>
      </w:r>
      <w:r w:rsidRPr="000F2697">
        <w:rPr>
          <w:rFonts w:ascii="华文楷体" w:eastAsia="华文楷体" w:hAnsi="华文楷体" w:hint="eastAsia"/>
          <w:lang w:bidi="zh-TW"/>
        </w:rPr>
        <w:t>“</w:t>
      </w:r>
      <w:r w:rsidRPr="000F2697">
        <w:rPr>
          <w:rFonts w:ascii="华文楷体" w:eastAsia="华文楷体" w:hAnsi="华文楷体"/>
          <w:lang w:bidi="zh-TW"/>
        </w:rPr>
        <w:t>种</w:t>
      </w:r>
      <w:r w:rsidRPr="000F2697">
        <w:rPr>
          <w:rFonts w:ascii="华文楷体" w:eastAsia="华文楷体" w:hAnsi="华文楷体" w:hint="eastAsia"/>
          <w:lang w:bidi="zh-TW"/>
        </w:rPr>
        <w:t>”</w:t>
      </w:r>
      <w:r w:rsidRPr="000F2697">
        <w:rPr>
          <w:rFonts w:ascii="华文楷体" w:eastAsia="华文楷体" w:hAnsi="华文楷体"/>
          <w:lang w:bidi="zh-TW"/>
        </w:rPr>
        <w:t>。证明存在有自在的存在和依他而存在两种方式如果异也</w:t>
      </w:r>
      <w:proofErr w:type="gramStart"/>
      <w:r w:rsidRPr="000F2697">
        <w:rPr>
          <w:rFonts w:ascii="华文楷体" w:eastAsia="华文楷体" w:hAnsi="华文楷体"/>
          <w:lang w:bidi="zh-TW"/>
        </w:rPr>
        <w:t>象</w:t>
      </w:r>
      <w:proofErr w:type="gramEnd"/>
      <w:r w:rsidRPr="000F2697">
        <w:rPr>
          <w:rFonts w:ascii="华文楷体" w:eastAsia="华文楷体" w:hAnsi="华文楷体"/>
          <w:lang w:bidi="zh-TW"/>
        </w:rPr>
        <w:t>存在那样，有自在的异和相对于他物的异，那么，自在的异是什么呢自在的</w:t>
      </w:r>
      <w:proofErr w:type="gramStart"/>
      <w:r w:rsidRPr="000F2697">
        <w:rPr>
          <w:rFonts w:ascii="华文楷体" w:eastAsia="华文楷体" w:hAnsi="华文楷体"/>
          <w:lang w:bidi="zh-TW"/>
        </w:rPr>
        <w:t>异当然</w:t>
      </w:r>
      <w:proofErr w:type="gramEnd"/>
      <w:r w:rsidRPr="000F2697">
        <w:rPr>
          <w:rFonts w:ascii="华文楷体" w:eastAsia="华文楷体" w:hAnsi="华文楷体"/>
          <w:lang w:bidi="zh-TW"/>
        </w:rPr>
        <w:t>就是不与它的他物相对即可为异，即在自身具有“异，的性质。但是，这与异的本性相</w:t>
      </w:r>
      <w:proofErr w:type="gramStart"/>
      <w:r w:rsidRPr="000F2697">
        <w:rPr>
          <w:rFonts w:ascii="华文楷体" w:eastAsia="华文楷体" w:hAnsi="华文楷体"/>
          <w:lang w:bidi="zh-TW"/>
        </w:rPr>
        <w:t>矛盾凡</w:t>
      </w:r>
      <w:proofErr w:type="gramEnd"/>
      <w:r w:rsidRPr="000F2697">
        <w:rPr>
          <w:rFonts w:ascii="华文楷体" w:eastAsia="华文楷体" w:hAnsi="华文楷体"/>
          <w:lang w:bidi="zh-TW"/>
        </w:rPr>
        <w:t>异之所以为异必定与他物相对。真正的异者只是相对于他物而异的。可见，存在与异截然有别，故异是第五个“种</w:t>
      </w:r>
      <w:r w:rsidRPr="000F2697">
        <w:rPr>
          <w:rFonts w:ascii="华文楷体" w:eastAsia="华文楷体" w:hAnsi="华文楷体" w:hint="eastAsia"/>
          <w:lang w:bidi="zh-TW"/>
        </w:rPr>
        <w:t>”。</w:t>
      </w:r>
    </w:p>
    <w:p w14:paraId="1B6F7C5B" w14:textId="775BDD28" w:rsidR="00E506BB" w:rsidRPr="000F2697" w:rsidRDefault="00A21CF4" w:rsidP="000F2697">
      <w:pPr>
        <w:rPr>
          <w:rFonts w:ascii="华文楷体" w:eastAsia="华文楷体" w:hAnsi="华文楷体"/>
          <w:lang w:bidi="zh-TW"/>
        </w:rPr>
      </w:pPr>
      <w:r w:rsidRPr="000F2697">
        <w:rPr>
          <w:rFonts w:ascii="华文楷体" w:eastAsia="华文楷体" w:hAnsi="华文楷体"/>
          <w:lang w:bidi="zh-TW"/>
        </w:rPr>
        <w:t>柏拉图证明了同、异是两个最普遍的独立的“种”，意在指明，它们</w:t>
      </w:r>
      <w:proofErr w:type="gramStart"/>
      <w:r w:rsidRPr="000F2697">
        <w:rPr>
          <w:rFonts w:ascii="华文楷体" w:eastAsia="华文楷体" w:hAnsi="华文楷体"/>
          <w:lang w:bidi="zh-TW"/>
        </w:rPr>
        <w:t>象</w:t>
      </w:r>
      <w:proofErr w:type="gramEnd"/>
      <w:r w:rsidRPr="000F2697">
        <w:rPr>
          <w:rFonts w:ascii="华文楷体" w:eastAsia="华文楷体" w:hAnsi="华文楷体"/>
          <w:lang w:bidi="zh-TW"/>
        </w:rPr>
        <w:t>动、静一样，也是“存在’最基本的性质。这就是任何一个存在，一方面同于自身如一生中我始终是我，另一方面异于其他的如我异于他人一方面异于自身如年老的我异于年少的我，另一方面同于其他的如我与他都是人。由此可见，柏拉图坚持同、异是两个最普遍的“种”，是符合实际的，从而一也就肯定了事物的变异。任何一个存在，既同于它自身，又异于它自身</w:t>
      </w:r>
      <w:r w:rsidRPr="000F2697">
        <w:rPr>
          <w:rFonts w:ascii="华文楷体" w:eastAsia="华文楷体" w:hAnsi="华文楷体" w:hint="eastAsia"/>
          <w:lang w:bidi="zh-TW"/>
        </w:rPr>
        <w:t>。</w:t>
      </w:r>
    </w:p>
    <w:p w14:paraId="2C957D8A" w14:textId="19CA09C9" w:rsidR="00A21CF4" w:rsidRPr="000F2697" w:rsidRDefault="00A21CF4" w:rsidP="000F2697">
      <w:pPr>
        <w:rPr>
          <w:rFonts w:ascii="华文楷体" w:eastAsia="华文楷体" w:hAnsi="华文楷体"/>
          <w:lang w:bidi="zh-TW"/>
        </w:rPr>
      </w:pPr>
      <w:r w:rsidRPr="000F2697">
        <w:rPr>
          <w:rFonts w:ascii="华文楷体" w:eastAsia="华文楷体" w:hAnsi="华文楷体"/>
          <w:lang w:bidi="zh-TW"/>
        </w:rPr>
        <w:t>同与异既是两个独立的“种”，那么</w:t>
      </w:r>
      <w:proofErr w:type="gramStart"/>
      <w:r w:rsidRPr="000F2697">
        <w:rPr>
          <w:rFonts w:ascii="华文楷体" w:eastAsia="华文楷体" w:hAnsi="华文楷体"/>
          <w:lang w:bidi="zh-TW"/>
        </w:rPr>
        <w:t>同不是</w:t>
      </w:r>
      <w:proofErr w:type="gramEnd"/>
      <w:r w:rsidRPr="000F2697">
        <w:rPr>
          <w:rFonts w:ascii="华文楷体" w:eastAsia="华文楷体" w:hAnsi="华文楷体"/>
          <w:lang w:bidi="zh-TW"/>
        </w:rPr>
        <w:t>异，异也不是同，二者相拒</w:t>
      </w:r>
      <w:r w:rsidRPr="000F2697">
        <w:rPr>
          <w:rFonts w:ascii="华文楷体" w:eastAsia="华文楷体" w:hAnsi="华文楷体" w:hint="eastAsia"/>
          <w:lang w:bidi="zh-TW"/>
        </w:rPr>
        <w:t>。</w:t>
      </w:r>
      <w:r w:rsidR="004F1369" w:rsidRPr="000F2697">
        <w:rPr>
          <w:rFonts w:ascii="华文楷体" w:eastAsia="华文楷体" w:hAnsi="华文楷体"/>
          <w:lang w:bidi="zh-TW"/>
        </w:rPr>
        <w:t>既然这五个“种</w:t>
      </w:r>
      <w:r w:rsidR="00104A4B" w:rsidRPr="000F2697">
        <w:rPr>
          <w:rFonts w:ascii="华文楷体" w:eastAsia="华文楷体" w:hAnsi="华文楷体" w:hint="eastAsia"/>
          <w:lang w:bidi="zh-TW"/>
        </w:rPr>
        <w:t>”</w:t>
      </w:r>
      <w:r w:rsidR="004F1369" w:rsidRPr="000F2697">
        <w:rPr>
          <w:rFonts w:ascii="华文楷体" w:eastAsia="华文楷体" w:hAnsi="华文楷体"/>
          <w:lang w:bidi="zh-TW"/>
        </w:rPr>
        <w:t>都是独立的，各有其确定性，那么，每一个“种</w:t>
      </w:r>
      <w:r w:rsidR="00104A4B" w:rsidRPr="000F2697">
        <w:rPr>
          <w:rFonts w:ascii="华文楷体" w:eastAsia="华文楷体" w:hAnsi="华文楷体" w:hint="eastAsia"/>
          <w:lang w:bidi="zh-TW"/>
        </w:rPr>
        <w:t>”</w:t>
      </w:r>
      <w:r w:rsidR="004F1369" w:rsidRPr="000F2697">
        <w:rPr>
          <w:rFonts w:ascii="华文楷体" w:eastAsia="华文楷体" w:hAnsi="华文楷体"/>
          <w:lang w:bidi="zh-TW"/>
        </w:rPr>
        <w:t>，都与其他的“种”不同。这表明“异’的性质渗透于其中</w:t>
      </w:r>
      <w:r w:rsidR="004F1369" w:rsidRPr="000F2697">
        <w:rPr>
          <w:rFonts w:ascii="华文楷体" w:eastAsia="华文楷体" w:hAnsi="华文楷体" w:hint="eastAsia"/>
          <w:lang w:bidi="zh-TW"/>
        </w:rPr>
        <w:t>（</w:t>
      </w:r>
      <w:r w:rsidR="004F1369" w:rsidRPr="000F2697">
        <w:rPr>
          <w:rFonts w:ascii="华文楷体" w:eastAsia="华文楷体" w:hAnsi="华文楷体"/>
          <w:lang w:bidi="zh-TW"/>
        </w:rPr>
        <w:t>参见《巴曼尼德斯篇》译注异是一个最普遍的关系，它将万有中任何一个和其余的一切联结</w:t>
      </w:r>
      <w:r w:rsidR="00104A4B" w:rsidRPr="000F2697">
        <w:rPr>
          <w:rFonts w:ascii="华文楷体" w:eastAsia="华文楷体" w:hAnsi="华文楷体" w:hint="eastAsia"/>
          <w:lang w:bidi="zh-TW"/>
        </w:rPr>
        <w:t>）。</w:t>
      </w:r>
      <w:r w:rsidR="004F1369" w:rsidRPr="000F2697">
        <w:rPr>
          <w:rFonts w:ascii="华文楷体" w:eastAsia="华文楷体" w:hAnsi="华文楷体"/>
          <w:lang w:bidi="zh-TW"/>
        </w:rPr>
        <w:t>这样，动与异相通静亦然。从动本身着眼，它一定同于自身，即动是同从</w:t>
      </w:r>
      <w:proofErr w:type="gramStart"/>
      <w:r w:rsidR="004F1369" w:rsidRPr="000F2697">
        <w:rPr>
          <w:rFonts w:ascii="华文楷体" w:eastAsia="华文楷体" w:hAnsi="华文楷体"/>
          <w:lang w:bidi="zh-TW"/>
        </w:rPr>
        <w:t>静本身</w:t>
      </w:r>
      <w:proofErr w:type="gramEnd"/>
      <w:r w:rsidR="004F1369" w:rsidRPr="000F2697">
        <w:rPr>
          <w:rFonts w:ascii="华文楷体" w:eastAsia="华文楷体" w:hAnsi="华文楷体"/>
          <w:lang w:bidi="zh-TW"/>
        </w:rPr>
        <w:t>着眼，静亦然。</w:t>
      </w:r>
      <w:proofErr w:type="gramStart"/>
      <w:r w:rsidR="004F1369" w:rsidRPr="000F2697">
        <w:rPr>
          <w:rFonts w:ascii="华文楷体" w:eastAsia="华文楷体" w:hAnsi="华文楷体"/>
          <w:lang w:bidi="zh-TW"/>
        </w:rPr>
        <w:t>从动与</w:t>
      </w:r>
      <w:proofErr w:type="gramEnd"/>
      <w:r w:rsidR="004F1369" w:rsidRPr="000F2697">
        <w:rPr>
          <w:rFonts w:ascii="华文楷体" w:eastAsia="华文楷体" w:hAnsi="华文楷体"/>
          <w:lang w:bidi="zh-TW"/>
        </w:rPr>
        <w:t>静的关系着眼，因动是绝对异于静，那么，同与异也是相拒的。</w:t>
      </w:r>
    </w:p>
    <w:p w14:paraId="3C1D35D4" w14:textId="57392D77" w:rsidR="00E506BB" w:rsidRPr="000F2697" w:rsidRDefault="009A1F88" w:rsidP="000F2697">
      <w:pPr>
        <w:rPr>
          <w:rFonts w:ascii="华文楷体" w:eastAsia="华文楷体" w:hAnsi="华文楷体"/>
          <w:lang w:bidi="zh-TW"/>
        </w:rPr>
      </w:pPr>
      <w:r w:rsidRPr="000F2697">
        <w:rPr>
          <w:rFonts w:ascii="华文楷体" w:eastAsia="华文楷体" w:hAnsi="华文楷体" w:hint="eastAsia"/>
          <w:lang w:bidi="zh-TW"/>
        </w:rPr>
        <w:t>至此</w:t>
      </w:r>
      <w:r w:rsidRPr="000F2697">
        <w:rPr>
          <w:rFonts w:ascii="华文楷体" w:eastAsia="华文楷体" w:hAnsi="华文楷体"/>
          <w:lang w:bidi="zh-TW"/>
        </w:rPr>
        <w:t>为止</w:t>
      </w:r>
      <w:r w:rsidRPr="000F2697">
        <w:rPr>
          <w:rFonts w:ascii="华文楷体" w:eastAsia="华文楷体" w:hAnsi="华文楷体" w:hint="eastAsia"/>
          <w:lang w:bidi="zh-TW"/>
        </w:rPr>
        <w:t>，</w:t>
      </w:r>
      <w:r w:rsidRPr="000F2697">
        <w:rPr>
          <w:rFonts w:ascii="华文楷体" w:eastAsia="华文楷体" w:hAnsi="华文楷体"/>
          <w:lang w:bidi="zh-TW"/>
        </w:rPr>
        <w:t>若要使这五个“种”</w:t>
      </w:r>
      <w:r w:rsidR="00B6240F" w:rsidRPr="000F2697">
        <w:rPr>
          <w:rFonts w:ascii="华文楷体" w:eastAsia="华文楷体" w:hAnsi="华文楷体"/>
          <w:lang w:bidi="zh-TW"/>
        </w:rPr>
        <w:t>结合起来，</w:t>
      </w:r>
      <w:r w:rsidR="007A31A2" w:rsidRPr="000F2697">
        <w:rPr>
          <w:rFonts w:ascii="华文楷体" w:eastAsia="华文楷体" w:hAnsi="华文楷体"/>
          <w:lang w:bidi="zh-TW"/>
        </w:rPr>
        <w:t>柏拉图所找到的结合的关键是动与</w:t>
      </w:r>
      <w:proofErr w:type="gramStart"/>
      <w:r w:rsidR="007A31A2" w:rsidRPr="000F2697">
        <w:rPr>
          <w:rFonts w:ascii="华文楷体" w:eastAsia="华文楷体" w:hAnsi="华文楷体"/>
          <w:lang w:bidi="zh-TW"/>
        </w:rPr>
        <w:t>静是否</w:t>
      </w:r>
      <w:proofErr w:type="gramEnd"/>
      <w:r w:rsidR="007A31A2" w:rsidRPr="000F2697">
        <w:rPr>
          <w:rFonts w:ascii="华文楷体" w:eastAsia="华文楷体" w:hAnsi="华文楷体"/>
          <w:lang w:bidi="zh-TW"/>
        </w:rPr>
        <w:t>能结合。他说</w:t>
      </w:r>
      <w:proofErr w:type="gramStart"/>
      <w:r w:rsidR="007A31A2" w:rsidRPr="000F2697">
        <w:rPr>
          <w:rFonts w:ascii="华文楷体" w:eastAsia="华文楷体" w:hAnsi="华文楷体"/>
          <w:lang w:bidi="zh-TW"/>
        </w:rPr>
        <w:t>“</w:t>
      </w:r>
      <w:proofErr w:type="gramEnd"/>
      <w:r w:rsidR="007A31A2" w:rsidRPr="000F2697">
        <w:rPr>
          <w:rFonts w:ascii="华文楷体" w:eastAsia="华文楷体" w:hAnsi="华文楷体"/>
          <w:lang w:bidi="zh-TW"/>
        </w:rPr>
        <w:t>假如动在某种情况下分有静，把它称为‘止，，也就一点都不荒谬了，参见《西方哲学原著选读》上卷第页附注的解释静指不动，止指稳定。另外可参见严群译《智者篇》第页，严译为“便说动是静，也没有什么离奇了。”另外，“分有”这一概念，表示本性的结合。那么，所谓“某种情况，究竟指什么柏拉图在本篇“谈话”中并未作说明从而造成了理解的困难，并且造成了误解—柏拉图没有解决动与静的结合问题。</w:t>
      </w:r>
      <w:r w:rsidR="003A6C7C" w:rsidRPr="000F2697">
        <w:rPr>
          <w:rFonts w:ascii="华文楷体" w:eastAsia="华文楷体" w:hAnsi="华文楷体" w:hint="eastAsia"/>
          <w:lang w:bidi="zh-TW"/>
        </w:rPr>
        <w:t>但</w:t>
      </w:r>
      <w:r w:rsidR="003A6C7C" w:rsidRPr="000F2697">
        <w:rPr>
          <w:rFonts w:ascii="华文楷体" w:eastAsia="华文楷体" w:hAnsi="华文楷体"/>
          <w:lang w:bidi="zh-TW"/>
        </w:rPr>
        <w:t>在《泰阿泰德篇》中，当柏拉图探讨什么是知识这，问题时，曾检查了赫拉克利特的存在唯动说与巴门尼德的存在唯静说之间的争论。柏拉图指出，变动有两种其一是性质上的变化，其二是地点上的移动或旋转。万物在流变中兼有二种含义⑨。在《巴曼尼德斯篇》第一组的第六个推论中，柏拉图把“变动’范畴分析为，变动变异与运动。运动又分为旋转和地点变换的运动。他指出“如若它存在旋转，它必然在中心停止不动，并且有它自己的其他部分围绕着中心运动。”根据柏拉图的这两个说明，对动与静的关系可以这样理解由于动中有不变位置中心点的转动，就其不变位置来说，把它称为静，一点也不离奇，就旋转来说，它在动中，即旋转是静止的运动。‘它由两个极端相反的成份—静止和转动构成。任何变动又包含着不动、不变，即性质可以发生变化，而位置可以不动位置移动而性质可以不变。如铁生锈、岩石风化仍在原处，人在不同地方仍然是人。这就是柏拉图的物既变异又不变异说。按照此说，动中有静，静中有动，动与静可以结合</w:t>
      </w:r>
      <w:r w:rsidR="003A6C7C" w:rsidRPr="000F2697">
        <w:rPr>
          <w:rFonts w:ascii="华文楷体" w:eastAsia="华文楷体" w:hAnsi="华文楷体" w:hint="eastAsia"/>
          <w:lang w:bidi="zh-TW"/>
        </w:rPr>
        <w:t>。</w:t>
      </w:r>
      <w:r w:rsidR="00780DF0" w:rsidRPr="000F2697">
        <w:rPr>
          <w:rFonts w:ascii="华文楷体" w:eastAsia="华文楷体" w:hAnsi="华文楷体"/>
          <w:lang w:bidi="zh-TW"/>
        </w:rPr>
        <w:t>这样，由于动不是静，而又是静，所以动是同—不是异，而又是异，同与异可以结合</w:t>
      </w:r>
      <w:r w:rsidR="00F73C18" w:rsidRPr="000F2697">
        <w:rPr>
          <w:rFonts w:ascii="华文楷体" w:eastAsia="华文楷体" w:hAnsi="华文楷体" w:hint="eastAsia"/>
          <w:lang w:bidi="zh-TW"/>
        </w:rPr>
        <w:t>。</w:t>
      </w:r>
      <w:r w:rsidR="00F73C18" w:rsidRPr="000F2697">
        <w:rPr>
          <w:rFonts w:ascii="华文楷体" w:eastAsia="华文楷体" w:hAnsi="华文楷体"/>
          <w:lang w:bidi="zh-TW"/>
        </w:rPr>
        <w:t>同理，由于静既是静，而又是动，所以静是异—不是同，而又是同，异与同可以结合，</w:t>
      </w:r>
      <w:r w:rsidR="00F73C18" w:rsidRPr="000F2697">
        <w:rPr>
          <w:rFonts w:ascii="华文楷体" w:eastAsia="华文楷体" w:hAnsi="华文楷体" w:hint="eastAsia"/>
          <w:lang w:bidi="zh-TW"/>
        </w:rPr>
        <w:t>由此，</w:t>
      </w:r>
      <w:r w:rsidR="00F73C18" w:rsidRPr="000F2697">
        <w:rPr>
          <w:rFonts w:ascii="华文楷体" w:eastAsia="华文楷体" w:hAnsi="华文楷体"/>
          <w:lang w:bidi="zh-TW"/>
        </w:rPr>
        <w:t>这五个“种”是相通的，即联结的。这五个“种”结合起来的关键，正在于“某种情况”这一条件。由于柏拉图找到了结合的条件，所以他对动与静才能有辩证的理解，才能克服巴门尼德把动与静绝对对立起来的形而上学僵化，才能有力地驳斥智者派随意指派的诡辩。不仅如此，由于它们的结合，柏拉图证明了“种’的本性是相同，从而也为他逻辑地推导出“非存在”莫定了基础</w:t>
      </w:r>
      <w:r w:rsidR="00F73C18" w:rsidRPr="000F2697">
        <w:rPr>
          <w:rFonts w:ascii="华文楷体" w:eastAsia="华文楷体" w:hAnsi="华文楷体" w:hint="eastAsia"/>
          <w:lang w:bidi="zh-TW"/>
        </w:rPr>
        <w:t>。</w:t>
      </w:r>
    </w:p>
    <w:p w14:paraId="3B1DEF06" w14:textId="2CFA71FF" w:rsidR="00072672" w:rsidRPr="000F2697" w:rsidRDefault="00AE4A35" w:rsidP="000F2697">
      <w:pPr>
        <w:rPr>
          <w:rFonts w:ascii="华文楷体" w:eastAsia="华文楷体" w:hAnsi="华文楷体"/>
          <w:lang w:bidi="zh-TW"/>
        </w:rPr>
      </w:pPr>
      <w:r w:rsidRPr="000F2697">
        <w:rPr>
          <w:rFonts w:ascii="华文楷体" w:eastAsia="华文楷体" w:hAnsi="华文楷体"/>
          <w:lang w:bidi="zh-TW"/>
        </w:rPr>
        <w:t>在五个“种”结合的基础上，柏拉图天才地抓住异的性质，很容易地推导出“非存在”</w:t>
      </w:r>
      <w:r w:rsidRPr="000F2697">
        <w:rPr>
          <w:rFonts w:ascii="华文楷体" w:eastAsia="华文楷体" w:hAnsi="华文楷体" w:hint="eastAsia"/>
          <w:lang w:bidi="zh-TW"/>
        </w:rPr>
        <w:t>。</w:t>
      </w:r>
      <w:r w:rsidR="002F0456" w:rsidRPr="000F2697">
        <w:rPr>
          <w:rFonts w:ascii="华文楷体" w:eastAsia="华文楷体" w:hAnsi="华文楷体"/>
          <w:lang w:bidi="zh-TW"/>
        </w:rPr>
        <w:t>其理由是第一，动，因其与存在不同</w:t>
      </w:r>
      <w:proofErr w:type="gramStart"/>
      <w:r w:rsidR="002F0456" w:rsidRPr="000F2697">
        <w:rPr>
          <w:rFonts w:ascii="华文楷体" w:eastAsia="华文楷体" w:hAnsi="华文楷体"/>
          <w:lang w:bidi="zh-TW"/>
        </w:rPr>
        <w:t>一</w:t>
      </w:r>
      <w:proofErr w:type="gramEnd"/>
      <w:r w:rsidR="002F0456" w:rsidRPr="000F2697">
        <w:rPr>
          <w:rFonts w:ascii="华文楷体" w:eastAsia="华文楷体" w:hAnsi="华文楷体"/>
          <w:lang w:bidi="zh-TW"/>
        </w:rPr>
        <w:t>，相异、相拒，但它又与存在相通、渗透，所以动真地不是存在，而又是存在那么，</w:t>
      </w:r>
      <w:proofErr w:type="gramStart"/>
      <w:r w:rsidR="002F0456" w:rsidRPr="000F2697">
        <w:rPr>
          <w:rFonts w:ascii="华文楷体" w:eastAsia="华文楷体" w:hAnsi="华文楷体"/>
          <w:lang w:bidi="zh-TW"/>
        </w:rPr>
        <w:t>“</w:t>
      </w:r>
      <w:proofErr w:type="gramEnd"/>
      <w:r w:rsidR="002F0456" w:rsidRPr="000F2697">
        <w:rPr>
          <w:rFonts w:ascii="华文楷体" w:eastAsia="华文楷体" w:hAnsi="华文楷体"/>
          <w:lang w:bidi="zh-TW"/>
        </w:rPr>
        <w:t>非存在，就必然存在，既存在于动中，也存在于每一个“种”中。之所以如此，还因为，</w:t>
      </w:r>
      <w:r w:rsidR="002F0456" w:rsidRPr="000F2697">
        <w:rPr>
          <w:rFonts w:ascii="华文楷体" w:eastAsia="华文楷体" w:hAnsi="华文楷体" w:hint="eastAsia"/>
          <w:lang w:bidi="zh-TW"/>
        </w:rPr>
        <w:t>第二，</w:t>
      </w:r>
      <w:r w:rsidR="002D23A4" w:rsidRPr="000F2697">
        <w:rPr>
          <w:rFonts w:ascii="华文楷体" w:eastAsia="华文楷体" w:hAnsi="华文楷体"/>
          <w:lang w:bidi="zh-TW"/>
        </w:rPr>
        <w:t>既然五个“种”是相通的、渗透的，那么，“异”的性质存在于每一个“种”里，使每一个异于存在而成“非存在”，即它们相对于存在而言都是“非存在</w:t>
      </w:r>
      <w:r w:rsidR="002D23A4" w:rsidRPr="000F2697">
        <w:rPr>
          <w:rFonts w:ascii="华文楷体" w:eastAsia="华文楷体" w:hAnsi="华文楷体" w:hint="eastAsia"/>
          <w:lang w:bidi="zh-TW"/>
        </w:rPr>
        <w:t>”</w:t>
      </w:r>
      <w:r w:rsidR="00072672" w:rsidRPr="000F2697">
        <w:rPr>
          <w:rFonts w:ascii="华文楷体" w:eastAsia="华文楷体" w:hAnsi="华文楷体" w:hint="eastAsia"/>
          <w:lang w:bidi="zh-TW"/>
        </w:rPr>
        <w:t>。</w:t>
      </w:r>
      <w:r w:rsidR="00072672" w:rsidRPr="000F2697">
        <w:rPr>
          <w:rFonts w:ascii="华文楷体" w:eastAsia="华文楷体" w:hAnsi="华文楷体"/>
          <w:lang w:bidi="zh-TW"/>
        </w:rPr>
        <w:t>至此，我们看到，除存在以外的其他四个“种”异于存在而成“非存在”是一目了然的。可是，“非存在”的性质是什么，仍然是模糊不清的存在异于本身而成“非存在”，也没有得到说明。可见，推导出的“非存在”只不过是柏拉图逻辑证明一个新的起点而已。正因为如此，柏拉图便从性质、数量两方面进一步展开他的论证，提出了相对的非存在论</w:t>
      </w:r>
      <w:r w:rsidR="00072672" w:rsidRPr="000F2697">
        <w:rPr>
          <w:rFonts w:ascii="华文楷体" w:eastAsia="华文楷体" w:hAnsi="华文楷体" w:hint="eastAsia"/>
          <w:lang w:bidi="zh-TW"/>
        </w:rPr>
        <w:t>。</w:t>
      </w:r>
    </w:p>
    <w:p w14:paraId="6462EEB5" w14:textId="1DF72279" w:rsidR="00E506BB" w:rsidRPr="000F2697" w:rsidRDefault="00072672" w:rsidP="000F2697">
      <w:pPr>
        <w:ind w:firstLineChars="200" w:firstLine="420"/>
        <w:rPr>
          <w:rFonts w:ascii="华文楷体" w:eastAsia="华文楷体" w:hAnsi="华文楷体"/>
          <w:lang w:bidi="zh-TW"/>
        </w:rPr>
      </w:pPr>
      <w:r w:rsidRPr="000F2697">
        <w:rPr>
          <w:rFonts w:ascii="华文楷体" w:eastAsia="华文楷体" w:hAnsi="华文楷体"/>
          <w:lang w:bidi="zh-TW"/>
        </w:rPr>
        <w:t>从性质上来说，异的本性是一个，而又可以分为</w:t>
      </w:r>
      <w:r w:rsidR="00094F47" w:rsidRPr="000F2697">
        <w:rPr>
          <w:rFonts w:ascii="华文楷体" w:eastAsia="华文楷体" w:hAnsi="华文楷体"/>
          <w:lang w:bidi="zh-TW"/>
        </w:rPr>
        <w:t>各部分。既然“异”的性质属于存在</w:t>
      </w:r>
      <w:r w:rsidR="00094F47" w:rsidRPr="000F2697">
        <w:rPr>
          <w:rFonts w:ascii="华文楷体" w:eastAsia="华文楷体" w:hAnsi="华文楷体" w:hint="eastAsia"/>
          <w:lang w:bidi="zh-TW"/>
        </w:rPr>
        <w:t>范围</w:t>
      </w:r>
      <w:r w:rsidR="00F24985" w:rsidRPr="000F2697">
        <w:rPr>
          <w:rFonts w:ascii="华文楷体" w:eastAsia="华文楷体" w:hAnsi="华文楷体" w:hint="eastAsia"/>
          <w:lang w:bidi="zh-TW"/>
        </w:rPr>
        <w:t>（</w:t>
      </w:r>
      <w:r w:rsidR="00F24985" w:rsidRPr="000F2697">
        <w:rPr>
          <w:rFonts w:ascii="华文楷体" w:eastAsia="华文楷体" w:hAnsi="华文楷体"/>
          <w:lang w:bidi="zh-TW"/>
        </w:rPr>
        <w:t>已证</w:t>
      </w:r>
      <w:r w:rsidR="00F24985" w:rsidRPr="000F2697">
        <w:rPr>
          <w:rFonts w:ascii="华文楷体" w:eastAsia="华文楷体" w:hAnsi="华文楷体" w:hint="eastAsia"/>
          <w:lang w:bidi="zh-TW"/>
        </w:rPr>
        <w:t>）</w:t>
      </w:r>
      <w:r w:rsidR="00F24985" w:rsidRPr="000F2697">
        <w:rPr>
          <w:rFonts w:ascii="华文楷体" w:eastAsia="华文楷体" w:hAnsi="华文楷体"/>
          <w:lang w:bidi="zh-TW"/>
        </w:rPr>
        <w:t>，它在各部分也必定是存在的。渗透在存在中的异，不等于它所渗透的。它是异于存在的东西。它所具有的存在性并不比存在本身少，而是一样多。简言之，从性质上来说，非存在并不是存在的反面—绝对的不存在，或绝对的假，而只是异于存在的东西，即存在的一种。这就是柏拉图提出的相对的非存在论</w:t>
      </w:r>
      <w:r w:rsidR="00622F3F" w:rsidRPr="000F2697">
        <w:rPr>
          <w:rFonts w:ascii="华文楷体" w:eastAsia="华文楷体" w:hAnsi="华文楷体" w:hint="eastAsia"/>
          <w:lang w:bidi="zh-TW"/>
        </w:rPr>
        <w:t>。</w:t>
      </w:r>
    </w:p>
    <w:p w14:paraId="5885A369" w14:textId="23E09A88" w:rsidR="00E506BB" w:rsidRPr="000F2697" w:rsidRDefault="006D18C2" w:rsidP="000F2697">
      <w:pPr>
        <w:ind w:firstLine="480"/>
        <w:rPr>
          <w:rFonts w:ascii="华文楷体" w:eastAsia="华文楷体" w:hAnsi="华文楷体"/>
          <w:lang w:bidi="zh-TW"/>
        </w:rPr>
      </w:pPr>
      <w:r w:rsidRPr="000F2697">
        <w:rPr>
          <w:rFonts w:ascii="华文楷体" w:eastAsia="华文楷体" w:hAnsi="华文楷体"/>
          <w:lang w:bidi="zh-TW"/>
        </w:rPr>
        <w:t>值得注意的是，柏拉图从语言分析的角度进一步提出两个旁证，补充他所作的性质上的逻辑分析。这就是柏拉图深刻地指出，“不”和“非”这两个虚词只表示与后面实词不一样的东西，不能把否定理解为</w:t>
      </w:r>
      <w:proofErr w:type="gramStart"/>
      <w:r w:rsidRPr="000F2697">
        <w:rPr>
          <w:rFonts w:ascii="华文楷体" w:eastAsia="华文楷体" w:hAnsi="华文楷体"/>
          <w:lang w:bidi="zh-TW"/>
        </w:rPr>
        <w:t>肯定词</w:t>
      </w:r>
      <w:proofErr w:type="gramEnd"/>
      <w:r w:rsidRPr="000F2697">
        <w:rPr>
          <w:rFonts w:ascii="华文楷体" w:eastAsia="华文楷体" w:hAnsi="华文楷体"/>
          <w:lang w:bidi="zh-TW"/>
        </w:rPr>
        <w:t>的反面，严格地说，只表示与实词有联系的东西。旁证一说某物不大，</w:t>
      </w:r>
      <w:proofErr w:type="gramStart"/>
      <w:r w:rsidRPr="000F2697">
        <w:rPr>
          <w:rFonts w:ascii="华文楷体" w:eastAsia="华文楷体" w:hAnsi="华文楷体"/>
          <w:lang w:bidi="zh-TW"/>
        </w:rPr>
        <w:t>难道指</w:t>
      </w:r>
      <w:proofErr w:type="gramEnd"/>
      <w:r w:rsidRPr="000F2697">
        <w:rPr>
          <w:rFonts w:ascii="华文楷体" w:eastAsia="华文楷体" w:hAnsi="华文楷体"/>
          <w:lang w:bidi="zh-TW"/>
        </w:rPr>
        <w:t>小的意思会多于中等吗柏拉图这一设问的意思是指，不能把不大理解为大的反面—绝对地小说某物不大，并非绝对地指小，而可以是不大亦不小—中等。</w:t>
      </w:r>
      <w:proofErr w:type="gramStart"/>
      <w:r w:rsidRPr="000F2697">
        <w:rPr>
          <w:rFonts w:ascii="华文楷体" w:eastAsia="华文楷体" w:hAnsi="华文楷体"/>
          <w:lang w:bidi="zh-TW"/>
        </w:rPr>
        <w:t>中等与</w:t>
      </w:r>
      <w:proofErr w:type="gramEnd"/>
      <w:r w:rsidRPr="000F2697">
        <w:rPr>
          <w:rFonts w:ascii="华文楷体" w:eastAsia="华文楷体" w:hAnsi="华文楷体"/>
          <w:lang w:bidi="zh-TW"/>
        </w:rPr>
        <w:t>大相比较，只是相对地小而已。我们看到，柏拉图在大与小的对立面之间，引进了中介环节—</w:t>
      </w:r>
      <w:proofErr w:type="gramStart"/>
      <w:r w:rsidRPr="000F2697">
        <w:rPr>
          <w:rFonts w:ascii="华文楷体" w:eastAsia="华文楷体" w:hAnsi="华文楷体"/>
          <w:lang w:bidi="zh-TW"/>
        </w:rPr>
        <w:t>中等是</w:t>
      </w:r>
      <w:proofErr w:type="gramEnd"/>
      <w:r w:rsidRPr="000F2697">
        <w:rPr>
          <w:rFonts w:ascii="华文楷体" w:eastAsia="华文楷体" w:hAnsi="华文楷体"/>
          <w:lang w:bidi="zh-TW"/>
        </w:rPr>
        <w:t>大与</w:t>
      </w:r>
      <w:proofErr w:type="gramStart"/>
      <w:r w:rsidRPr="000F2697">
        <w:rPr>
          <w:rFonts w:ascii="华文楷体" w:eastAsia="华文楷体" w:hAnsi="华文楷体"/>
          <w:lang w:bidi="zh-TW"/>
        </w:rPr>
        <w:t>小之间</w:t>
      </w:r>
      <w:proofErr w:type="gramEnd"/>
      <w:r w:rsidRPr="000F2697">
        <w:rPr>
          <w:rFonts w:ascii="华文楷体" w:eastAsia="华文楷体" w:hAnsi="华文楷体"/>
          <w:lang w:bidi="zh-TW"/>
        </w:rPr>
        <w:t>某种中间的东西。由于存在着中介环节，因此对对立面才能有辩证的理解，不至于把对立面绝对地理解为相反者。正如</w:t>
      </w:r>
      <w:proofErr w:type="gramStart"/>
      <w:r w:rsidRPr="000F2697">
        <w:rPr>
          <w:rFonts w:ascii="华文楷体" w:eastAsia="华文楷体" w:hAnsi="华文楷体"/>
          <w:lang w:bidi="zh-TW"/>
        </w:rPr>
        <w:t>敦</w:t>
      </w:r>
      <w:proofErr w:type="gramEnd"/>
      <w:r w:rsidRPr="000F2697">
        <w:rPr>
          <w:rFonts w:ascii="华文楷体" w:eastAsia="华文楷体" w:hAnsi="华文楷体"/>
          <w:lang w:bidi="zh-TW"/>
        </w:rPr>
        <w:t>尼克所指出的，引进对立面之间的中介环节，这是柏拉图辩证法根本不同于赫拉克利</w:t>
      </w:r>
      <w:proofErr w:type="gramStart"/>
      <w:r w:rsidRPr="000F2697">
        <w:rPr>
          <w:rFonts w:ascii="华文楷体" w:eastAsia="华文楷体" w:hAnsi="华文楷体"/>
          <w:lang w:bidi="zh-TW"/>
        </w:rPr>
        <w:t>特</w:t>
      </w:r>
      <w:proofErr w:type="gramEnd"/>
      <w:r w:rsidRPr="000F2697">
        <w:rPr>
          <w:rFonts w:ascii="华文楷体" w:eastAsia="华文楷体" w:hAnsi="华文楷体"/>
          <w:lang w:bidi="zh-TW"/>
        </w:rPr>
        <w:t>辩证法的地方⑩。旁证二不美是什么不美非他，只是异于美的本性的东西。并且，不能说美多存在些，不美</w:t>
      </w:r>
      <w:proofErr w:type="gramStart"/>
      <w:r w:rsidRPr="000F2697">
        <w:rPr>
          <w:rFonts w:ascii="华文楷体" w:eastAsia="华文楷体" w:hAnsi="华文楷体"/>
          <w:lang w:bidi="zh-TW"/>
        </w:rPr>
        <w:t>少存在</w:t>
      </w:r>
      <w:proofErr w:type="gramEnd"/>
      <w:r w:rsidRPr="000F2697">
        <w:rPr>
          <w:rFonts w:ascii="华文楷体" w:eastAsia="华文楷体" w:hAnsi="华文楷体"/>
          <w:lang w:bidi="zh-TW"/>
        </w:rPr>
        <w:t>些，二者是同等存在不美就是一个“存在”与另一个“存在”的对立。对</w:t>
      </w:r>
      <w:proofErr w:type="gramStart"/>
      <w:r w:rsidRPr="000F2697">
        <w:rPr>
          <w:rFonts w:ascii="华文楷体" w:eastAsia="华文楷体" w:hAnsi="华文楷体"/>
          <w:lang w:bidi="zh-TW"/>
        </w:rPr>
        <w:t>大和非</w:t>
      </w:r>
      <w:proofErr w:type="gramEnd"/>
      <w:r w:rsidRPr="000F2697">
        <w:rPr>
          <w:rFonts w:ascii="华文楷体" w:eastAsia="华文楷体" w:hAnsi="华文楷体"/>
          <w:lang w:bidi="zh-TW"/>
        </w:rPr>
        <w:t>大，正义和非正义等等都应如此看待。至此，非存在的性质是什么，得到了一个更明确的答案正是存在的每一部分与存在相对立，构成了非存在</w:t>
      </w:r>
      <w:r w:rsidRPr="000F2697">
        <w:rPr>
          <w:rFonts w:ascii="华文楷体" w:eastAsia="华文楷体" w:hAnsi="华文楷体" w:hint="eastAsia"/>
          <w:lang w:bidi="zh-TW"/>
        </w:rPr>
        <w:t>。</w:t>
      </w:r>
    </w:p>
    <w:p w14:paraId="64B6529E" w14:textId="1DFD472C" w:rsidR="0070084C" w:rsidRPr="000F2697" w:rsidRDefault="0070084C" w:rsidP="000F2697">
      <w:pPr>
        <w:ind w:firstLine="480"/>
        <w:rPr>
          <w:rFonts w:ascii="华文楷体" w:eastAsia="华文楷体" w:hAnsi="华文楷体"/>
          <w:lang w:bidi="zh-TW"/>
        </w:rPr>
      </w:pPr>
      <w:r w:rsidRPr="000F2697">
        <w:rPr>
          <w:rFonts w:ascii="华文楷体" w:eastAsia="华文楷体" w:hAnsi="华文楷体"/>
          <w:lang w:bidi="zh-TW"/>
        </w:rPr>
        <w:t>从数量上来说，存在和非存在为数相等。柏拉图的这个论断同样使人感到困惑。究竟怎样趣解“为数相等”柏拉图是否</w:t>
      </w:r>
      <w:proofErr w:type="gramStart"/>
      <w:r w:rsidRPr="000F2697">
        <w:rPr>
          <w:rFonts w:ascii="华文楷体" w:eastAsia="华文楷体" w:hAnsi="华文楷体"/>
          <w:lang w:bidi="zh-TW"/>
        </w:rPr>
        <w:t>作出</w:t>
      </w:r>
      <w:proofErr w:type="gramEnd"/>
      <w:r w:rsidRPr="000F2697">
        <w:rPr>
          <w:rFonts w:ascii="华文楷体" w:eastAsia="华文楷体" w:hAnsi="华文楷体"/>
          <w:lang w:bidi="zh-TW"/>
        </w:rPr>
        <w:t>了明确的解说这是值得讨论的问题。</w:t>
      </w:r>
      <w:r w:rsidR="002A49A9" w:rsidRPr="000F2697">
        <w:rPr>
          <w:rFonts w:ascii="华文楷体" w:eastAsia="华文楷体" w:hAnsi="华文楷体"/>
          <w:lang w:bidi="zh-TW"/>
        </w:rPr>
        <w:t>柏拉图对“为数相等”的真实含义明确地</w:t>
      </w:r>
      <w:proofErr w:type="gramStart"/>
      <w:r w:rsidR="002A49A9" w:rsidRPr="000F2697">
        <w:rPr>
          <w:rFonts w:ascii="华文楷体" w:eastAsia="华文楷体" w:hAnsi="华文楷体"/>
          <w:lang w:bidi="zh-TW"/>
        </w:rPr>
        <w:t>作出</w:t>
      </w:r>
      <w:proofErr w:type="gramEnd"/>
      <w:r w:rsidR="002A49A9" w:rsidRPr="000F2697">
        <w:rPr>
          <w:rFonts w:ascii="华文楷体" w:eastAsia="华文楷体" w:hAnsi="华文楷体"/>
          <w:lang w:bidi="zh-TW"/>
        </w:rPr>
        <w:t>两点解释。第一，“有多少个和</w:t>
      </w:r>
      <w:proofErr w:type="gramStart"/>
      <w:r w:rsidR="002A49A9" w:rsidRPr="000F2697">
        <w:rPr>
          <w:rFonts w:ascii="华文楷体" w:eastAsia="华文楷体" w:hAnsi="华文楷体"/>
          <w:lang w:bidi="zh-TW"/>
        </w:rPr>
        <w:t>‘</w:t>
      </w:r>
      <w:proofErr w:type="gramEnd"/>
      <w:r w:rsidR="002A49A9" w:rsidRPr="000F2697">
        <w:rPr>
          <w:rFonts w:ascii="华文楷体" w:eastAsia="华文楷体" w:hAnsi="华文楷体"/>
          <w:lang w:bidi="zh-TW"/>
        </w:rPr>
        <w:t>存在，不一样的</w:t>
      </w:r>
      <w:proofErr w:type="gramStart"/>
      <w:r w:rsidR="002A49A9" w:rsidRPr="000F2697">
        <w:rPr>
          <w:rFonts w:ascii="华文楷体" w:eastAsia="华文楷体" w:hAnsi="华文楷体"/>
          <w:lang w:bidi="zh-TW"/>
        </w:rPr>
        <w:t>‘</w:t>
      </w:r>
      <w:proofErr w:type="gramEnd"/>
      <w:r w:rsidR="002A49A9" w:rsidRPr="000F2697">
        <w:rPr>
          <w:rFonts w:ascii="华文楷体" w:eastAsia="华文楷体" w:hAnsi="华文楷体"/>
          <w:lang w:bidi="zh-TW"/>
        </w:rPr>
        <w:t>种’，‘存在’就有多少次是没有的。因为‘存在’是一个，不是所有的这些‘种’，而跟‘存在’不一样的、不是‘存在</w:t>
      </w:r>
      <w:r w:rsidR="00985529" w:rsidRPr="000F2697">
        <w:rPr>
          <w:rFonts w:ascii="华文楷体" w:eastAsia="华文楷体" w:hAnsi="华文楷体"/>
          <w:lang w:bidi="zh-TW"/>
        </w:rPr>
        <w:t>’</w:t>
      </w:r>
      <w:r w:rsidR="002A49A9" w:rsidRPr="000F2697">
        <w:rPr>
          <w:rFonts w:ascii="华文楷体" w:eastAsia="华文楷体" w:hAnsi="华文楷体"/>
          <w:lang w:bidi="zh-TW"/>
        </w:rPr>
        <w:t>的‘种</w:t>
      </w:r>
      <w:bookmarkStart w:id="5" w:name="_Hlk145681722"/>
      <w:r w:rsidR="002A49A9" w:rsidRPr="000F2697">
        <w:rPr>
          <w:rFonts w:ascii="华文楷体" w:eastAsia="华文楷体" w:hAnsi="华文楷体"/>
          <w:lang w:bidi="zh-TW"/>
        </w:rPr>
        <w:t>’</w:t>
      </w:r>
      <w:bookmarkEnd w:id="5"/>
      <w:r w:rsidR="002A49A9" w:rsidRPr="000F2697">
        <w:rPr>
          <w:rFonts w:ascii="华文楷体" w:eastAsia="华文楷体" w:hAnsi="华文楷体"/>
          <w:lang w:bidi="zh-TW"/>
        </w:rPr>
        <w:t>是数目无穷的”。可见，柏拉图此处明确强调的是，存在是一个，即它自身，并非指</w:t>
      </w:r>
      <w:r w:rsidR="00985529" w:rsidRPr="000F2697">
        <w:rPr>
          <w:rFonts w:ascii="华文楷体" w:eastAsia="华文楷体" w:hAnsi="华文楷体"/>
          <w:lang w:bidi="zh-TW"/>
        </w:rPr>
        <w:t>ABC</w:t>
      </w:r>
      <w:r w:rsidR="002A49A9" w:rsidRPr="000F2697">
        <w:rPr>
          <w:rFonts w:ascii="华文楷体" w:eastAsia="华文楷体" w:hAnsi="华文楷体"/>
          <w:lang w:bidi="zh-TW"/>
        </w:rPr>
        <w:t>……这样，也就不发生非</w:t>
      </w:r>
      <w:r w:rsidR="00985529" w:rsidRPr="000F2697">
        <w:rPr>
          <w:rFonts w:ascii="华文楷体" w:eastAsia="华文楷体" w:hAnsi="华文楷体"/>
          <w:lang w:bidi="zh-TW"/>
        </w:rPr>
        <w:t>A</w:t>
      </w:r>
      <w:r w:rsidR="002A49A9" w:rsidRPr="000F2697">
        <w:rPr>
          <w:rFonts w:ascii="华文楷体" w:eastAsia="华文楷体" w:hAnsi="华文楷体"/>
          <w:lang w:bidi="zh-TW"/>
        </w:rPr>
        <w:t>非</w:t>
      </w:r>
      <w:r w:rsidR="00985529" w:rsidRPr="000F2697">
        <w:rPr>
          <w:rFonts w:ascii="华文楷体" w:eastAsia="华文楷体" w:hAnsi="华文楷体"/>
          <w:lang w:bidi="zh-TW"/>
        </w:rPr>
        <w:t>B</w:t>
      </w:r>
      <w:r w:rsidR="002A49A9" w:rsidRPr="000F2697">
        <w:rPr>
          <w:rFonts w:ascii="华文楷体" w:eastAsia="华文楷体" w:hAnsi="华文楷体"/>
          <w:lang w:bidi="zh-TW"/>
        </w:rPr>
        <w:t>非</w:t>
      </w:r>
      <w:r w:rsidR="00985529" w:rsidRPr="000F2697">
        <w:rPr>
          <w:rFonts w:ascii="华文楷体" w:eastAsia="华文楷体" w:hAnsi="华文楷体" w:hint="eastAsia"/>
          <w:lang w:bidi="zh-TW"/>
        </w:rPr>
        <w:t>C</w:t>
      </w:r>
      <w:r w:rsidR="002A49A9" w:rsidRPr="000F2697">
        <w:rPr>
          <w:rFonts w:ascii="华文楷体" w:eastAsia="华文楷体" w:hAnsi="华文楷体"/>
          <w:lang w:bidi="zh-TW"/>
        </w:rPr>
        <w:t>…与</w:t>
      </w:r>
      <w:r w:rsidR="005D0EBE" w:rsidRPr="000F2697">
        <w:rPr>
          <w:rFonts w:ascii="华文楷体" w:eastAsia="华文楷体" w:hAnsi="华文楷体"/>
          <w:lang w:bidi="zh-TW"/>
        </w:rPr>
        <w:t>ABC</w:t>
      </w:r>
      <w:r w:rsidR="002A49A9" w:rsidRPr="000F2697">
        <w:rPr>
          <w:rFonts w:ascii="华文楷体" w:eastAsia="华文楷体" w:hAnsi="华文楷体"/>
          <w:lang w:bidi="zh-TW"/>
        </w:rPr>
        <w:t>…数目相等的</w:t>
      </w:r>
      <w:r w:rsidR="002A49A9" w:rsidRPr="000F2697">
        <w:rPr>
          <w:rFonts w:ascii="华文楷体" w:eastAsia="华文楷体" w:hAnsi="华文楷体" w:hint="eastAsia"/>
          <w:lang w:bidi="zh-TW"/>
        </w:rPr>
        <w:t>问</w:t>
      </w:r>
      <w:r w:rsidR="002A49A9" w:rsidRPr="000F2697">
        <w:rPr>
          <w:rFonts w:ascii="华文楷体" w:eastAsia="华文楷体" w:hAnsi="华文楷体"/>
          <w:lang w:bidi="zh-TW"/>
        </w:rPr>
        <w:t>题。柏拉图虽然坚持存在是一个，但是，他在此处并不是讨论一中有多，即有</w:t>
      </w:r>
      <w:r w:rsidR="005D0EBE" w:rsidRPr="000F2697">
        <w:rPr>
          <w:rFonts w:ascii="华文楷体" w:eastAsia="华文楷体" w:hAnsi="华文楷体"/>
          <w:lang w:bidi="zh-TW"/>
        </w:rPr>
        <w:t>ABC</w:t>
      </w:r>
      <w:r w:rsidR="002A49A9" w:rsidRPr="000F2697">
        <w:rPr>
          <w:rFonts w:ascii="华文楷体" w:eastAsia="华文楷体" w:hAnsi="华文楷体"/>
          <w:lang w:bidi="zh-TW"/>
        </w:rPr>
        <w:t>…的问题</w:t>
      </w:r>
      <w:r w:rsidR="005D0EBE" w:rsidRPr="000F2697">
        <w:rPr>
          <w:rFonts w:ascii="华文楷体" w:eastAsia="华文楷体" w:hAnsi="华文楷体" w:hint="eastAsia"/>
          <w:lang w:bidi="zh-TW"/>
        </w:rPr>
        <w:t>。</w:t>
      </w:r>
      <w:r w:rsidR="002A49A9" w:rsidRPr="000F2697">
        <w:rPr>
          <w:rFonts w:ascii="华文楷体" w:eastAsia="华文楷体" w:hAnsi="华文楷体"/>
          <w:lang w:bidi="zh-TW"/>
        </w:rPr>
        <w:t>柏拉图的着眼点是批判巴门尼德的绝对的存在论。这就是从数量上来说，因异于“存在</w:t>
      </w:r>
      <w:r w:rsidR="005D0EBE" w:rsidRPr="000F2697">
        <w:rPr>
          <w:rFonts w:ascii="华文楷体" w:eastAsia="华文楷体" w:hAnsi="华文楷体" w:hint="eastAsia"/>
          <w:lang w:bidi="zh-TW"/>
        </w:rPr>
        <w:t>”</w:t>
      </w:r>
      <w:r w:rsidR="00E91C00" w:rsidRPr="000F2697">
        <w:rPr>
          <w:rFonts w:ascii="华文楷体" w:eastAsia="华文楷体" w:hAnsi="华文楷体"/>
          <w:lang w:bidi="zh-TW"/>
        </w:rPr>
        <w:t>的“种”的数目是无穷的，故“存在”就有多少次是不存在的，即“存在”不存在的次数也是无穷的。这就是柏拉图所坚持的观点。换言之，柏拉图坚持相对的存在论。第二，同样，其他所有的“种”，在许多情况下是存在的，在许多情况下也是不存的。这就指明，异于“存在</w:t>
      </w:r>
      <w:r w:rsidR="001D373E" w:rsidRPr="000F2697">
        <w:rPr>
          <w:rFonts w:ascii="华文楷体" w:eastAsia="华文楷体" w:hAnsi="华文楷体" w:hint="eastAsia"/>
          <w:lang w:bidi="zh-TW"/>
        </w:rPr>
        <w:t>”</w:t>
      </w:r>
      <w:r w:rsidR="00E91C00" w:rsidRPr="000F2697">
        <w:rPr>
          <w:rFonts w:ascii="华文楷体" w:eastAsia="华文楷体" w:hAnsi="华文楷体"/>
          <w:lang w:bidi="zh-TW"/>
        </w:rPr>
        <w:t>的所有的“种”，其存在与不存在的次数也是相对的。可见，所谓的“为数相等”并不是指非存在的数目与存在的数目是相等的。柏拉图强调的是，存在这个“种”与异于存在的“种”，二者是与不是的次数都是相对的，存在与非存在</w:t>
      </w:r>
      <w:r w:rsidR="00AD31A1" w:rsidRPr="000F2697">
        <w:rPr>
          <w:rFonts w:ascii="华文楷体" w:eastAsia="华文楷体" w:hAnsi="华文楷体" w:hint="eastAsia"/>
          <w:lang w:bidi="zh-TW"/>
        </w:rPr>
        <w:t>（</w:t>
      </w:r>
      <w:r w:rsidR="00E91C00" w:rsidRPr="000F2697">
        <w:rPr>
          <w:rFonts w:ascii="华文楷体" w:eastAsia="华文楷体" w:hAnsi="华文楷体"/>
          <w:lang w:bidi="zh-TW"/>
        </w:rPr>
        <w:t>所有的异于存在的“种”</w:t>
      </w:r>
      <w:r w:rsidR="00AD31A1" w:rsidRPr="000F2697">
        <w:rPr>
          <w:rFonts w:ascii="华文楷体" w:eastAsia="华文楷体" w:hAnsi="华文楷体" w:hint="eastAsia"/>
          <w:lang w:bidi="zh-TW"/>
        </w:rPr>
        <w:t>）</w:t>
      </w:r>
      <w:r w:rsidR="00E91C00" w:rsidRPr="000F2697">
        <w:rPr>
          <w:rFonts w:ascii="华文楷体" w:eastAsia="华文楷体" w:hAnsi="华文楷体"/>
          <w:lang w:bidi="zh-TW"/>
        </w:rPr>
        <w:t>是转化的。这也意味着，存在和所有其他的“种”是一个联结的范畴体系。柏拉图坚持相对的存在论与相对的非存在论，这就是实质所在。由于柏拉图从性质、数量两方面阐明“非存在”是相对的，它所具有的存在性质并不比“存在”少，而</w:t>
      </w:r>
      <w:r w:rsidR="00AD31A1" w:rsidRPr="000F2697">
        <w:rPr>
          <w:rFonts w:ascii="华文楷体" w:eastAsia="华文楷体" w:hAnsi="华文楷体" w:hint="eastAsia"/>
          <w:lang w:bidi="zh-TW"/>
        </w:rPr>
        <w:t>且</w:t>
      </w:r>
      <w:r w:rsidR="00E91C00" w:rsidRPr="000F2697">
        <w:rPr>
          <w:rFonts w:ascii="华文楷体" w:eastAsia="华文楷体" w:hAnsi="华文楷体"/>
          <w:lang w:bidi="zh-TW"/>
        </w:rPr>
        <w:t>“存在”不存在的次数也是无穷的，故它和存在是相通的</w:t>
      </w:r>
      <w:r w:rsidR="00AD31A1" w:rsidRPr="000F2697">
        <w:rPr>
          <w:rFonts w:ascii="华文楷体" w:eastAsia="华文楷体" w:hAnsi="华文楷体" w:hint="eastAsia"/>
          <w:lang w:bidi="zh-TW"/>
        </w:rPr>
        <w:t>。</w:t>
      </w:r>
      <w:proofErr w:type="gramStart"/>
      <w:r w:rsidR="00540DEB" w:rsidRPr="000F2697">
        <w:rPr>
          <w:rFonts w:ascii="华文楷体" w:eastAsia="华文楷体" w:hAnsi="华文楷体"/>
          <w:lang w:bidi="zh-TW"/>
        </w:rPr>
        <w:t>根据上雄论证</w:t>
      </w:r>
      <w:proofErr w:type="gramEnd"/>
      <w:r w:rsidR="00540DEB" w:rsidRPr="000F2697">
        <w:rPr>
          <w:rFonts w:ascii="华文楷体" w:eastAsia="华文楷体" w:hAnsi="华文楷体"/>
          <w:lang w:bidi="zh-TW"/>
        </w:rPr>
        <w:t>，柏拉图自豪地宣布非存在稳然存在。这是它固有的本性。在对在万有中有它的一席之地</w:t>
      </w:r>
      <w:r w:rsidR="00540DEB" w:rsidRPr="000F2697">
        <w:rPr>
          <w:rFonts w:ascii="华文楷体" w:eastAsia="华文楷体" w:hAnsi="华文楷体" w:hint="eastAsia"/>
          <w:lang w:bidi="zh-TW"/>
        </w:rPr>
        <w:t>。</w:t>
      </w:r>
    </w:p>
    <w:p w14:paraId="74DB406F" w14:textId="1D8EB942" w:rsidR="0070084C" w:rsidRPr="000F2697" w:rsidRDefault="002F79F4" w:rsidP="000F2697">
      <w:pPr>
        <w:ind w:firstLine="480"/>
        <w:rPr>
          <w:rFonts w:ascii="华文楷体" w:eastAsia="华文楷体" w:hAnsi="华文楷体"/>
          <w:lang w:bidi="zh-TW"/>
        </w:rPr>
      </w:pPr>
      <w:r w:rsidRPr="000F2697">
        <w:rPr>
          <w:rFonts w:ascii="华文楷体" w:eastAsia="华文楷体" w:hAnsi="华文楷体" w:hint="eastAsia"/>
          <w:lang w:bidi="zh-TW"/>
        </w:rPr>
        <w:t>评价</w:t>
      </w:r>
      <w:r w:rsidR="00626C82">
        <w:rPr>
          <w:rFonts w:ascii="华文楷体" w:eastAsia="华文楷体" w:hAnsi="华文楷体" w:hint="eastAsia"/>
          <w:lang w:bidi="zh-TW"/>
        </w:rPr>
        <w:t>：</w:t>
      </w:r>
    </w:p>
    <w:p w14:paraId="1D18C384" w14:textId="4DD407A1" w:rsidR="002F79F4" w:rsidRPr="000F2697" w:rsidRDefault="002F79F4" w:rsidP="000F2697">
      <w:pPr>
        <w:ind w:firstLine="480"/>
        <w:rPr>
          <w:rFonts w:ascii="华文楷体" w:eastAsia="华文楷体" w:hAnsi="华文楷体"/>
          <w:lang w:bidi="zh-TW"/>
        </w:rPr>
      </w:pPr>
      <w:r w:rsidRPr="000F2697">
        <w:rPr>
          <w:rFonts w:ascii="华文楷体" w:eastAsia="华文楷体" w:hAnsi="华文楷体"/>
          <w:lang w:bidi="zh-TW"/>
        </w:rPr>
        <w:t>《智者篇》强烈的论战</w:t>
      </w:r>
      <w:r w:rsidR="00935182">
        <w:rPr>
          <w:rFonts w:ascii="华文楷体" w:eastAsia="华文楷体" w:hAnsi="华文楷体" w:hint="eastAsia"/>
          <w:lang w:bidi="zh-TW"/>
        </w:rPr>
        <w:t>表</w:t>
      </w:r>
      <w:r w:rsidRPr="000F2697">
        <w:rPr>
          <w:rFonts w:ascii="华文楷体" w:eastAsia="华文楷体" w:hAnsi="华文楷体"/>
          <w:lang w:bidi="zh-TW"/>
        </w:rPr>
        <w:t>明，一、性与柏拉图所从事的艰巨论证工作也告诉我们“通种论”决不是柏拉图无病呻吟之作，也不是他有“烦琐论证”、“概念游戏”的癖好。恰恰相反，“通种论</w:t>
      </w:r>
      <w:r w:rsidR="00F52021" w:rsidRPr="000F2697">
        <w:rPr>
          <w:rFonts w:ascii="华文楷体" w:eastAsia="华文楷体" w:hAnsi="华文楷体" w:hint="eastAsia"/>
          <w:lang w:bidi="zh-TW"/>
        </w:rPr>
        <w:t>”</w:t>
      </w:r>
      <w:r w:rsidRPr="000F2697">
        <w:rPr>
          <w:rFonts w:ascii="华文楷体" w:eastAsia="华文楷体" w:hAnsi="华文楷体"/>
          <w:lang w:bidi="zh-TW"/>
        </w:rPr>
        <w:t>是严肃的理论斗争的产物，是柏拉图对巴门尼德的形而上学思维、特别是对智者派空洞辩证法批判的成果“通种论</w:t>
      </w:r>
      <w:r w:rsidR="00F52021" w:rsidRPr="000F2697">
        <w:rPr>
          <w:rFonts w:ascii="华文楷体" w:eastAsia="华文楷体" w:hAnsi="华文楷体" w:hint="eastAsia"/>
          <w:lang w:bidi="zh-TW"/>
        </w:rPr>
        <w:t>”</w:t>
      </w:r>
      <w:r w:rsidRPr="000F2697">
        <w:rPr>
          <w:rFonts w:ascii="华文楷体" w:eastAsia="华文楷体" w:hAnsi="华文楷体"/>
          <w:lang w:bidi="zh-TW"/>
        </w:rPr>
        <w:t>包含着深刻的认识论内容。这就是柏拉图对非存在范畴给予新的解释，对存在和非存在的关系</w:t>
      </w:r>
      <w:proofErr w:type="gramStart"/>
      <w:r w:rsidRPr="000F2697">
        <w:rPr>
          <w:rFonts w:ascii="华文楷体" w:eastAsia="华文楷体" w:hAnsi="华文楷体"/>
          <w:lang w:bidi="zh-TW"/>
        </w:rPr>
        <w:t>作出</w:t>
      </w:r>
      <w:proofErr w:type="gramEnd"/>
      <w:r w:rsidRPr="000F2697">
        <w:rPr>
          <w:rFonts w:ascii="华文楷体" w:eastAsia="华文楷体" w:hAnsi="华文楷体"/>
          <w:lang w:bidi="zh-TW"/>
        </w:rPr>
        <w:t>了逻辑证明，从而解决了古希腊哲学中一个长期争论不休的问题。“通种论</w:t>
      </w:r>
      <w:r w:rsidR="00F52021" w:rsidRPr="000F2697">
        <w:rPr>
          <w:rFonts w:ascii="华文楷体" w:eastAsia="华文楷体" w:hAnsi="华文楷体" w:hint="eastAsia"/>
          <w:lang w:bidi="zh-TW"/>
        </w:rPr>
        <w:t>”</w:t>
      </w:r>
      <w:r w:rsidRPr="000F2697">
        <w:rPr>
          <w:rFonts w:ascii="华文楷体" w:eastAsia="华文楷体" w:hAnsi="华文楷体"/>
          <w:lang w:bidi="zh-TW"/>
        </w:rPr>
        <w:t>积极的客观的意义就在于，它是对时代的认识成果的概括和总结。这种总结是非常重要的，而且这种总结只有伟大深刻的思想家才能完成。古希腊哲学经过三个多世纪的曲折发展，以“通种论</w:t>
      </w:r>
      <w:r w:rsidR="00D14A8E" w:rsidRPr="000F2697">
        <w:rPr>
          <w:rFonts w:ascii="华文楷体" w:eastAsia="华文楷体" w:hAnsi="华文楷体" w:hint="eastAsia"/>
          <w:lang w:bidi="zh-TW"/>
        </w:rPr>
        <w:t>”</w:t>
      </w:r>
      <w:r w:rsidRPr="000F2697">
        <w:rPr>
          <w:rFonts w:ascii="华文楷体" w:eastAsia="华文楷体" w:hAnsi="华文楷体"/>
          <w:lang w:bidi="zh-TW"/>
        </w:rPr>
        <w:t>为标志，达到了一个新的高度</w:t>
      </w:r>
      <w:proofErr w:type="gramStart"/>
      <w:r w:rsidRPr="000F2697">
        <w:rPr>
          <w:rFonts w:ascii="华文楷体" w:eastAsia="华文楷体" w:hAnsi="华文楷体"/>
          <w:lang w:bidi="zh-TW"/>
        </w:rPr>
        <w:t>—出现</w:t>
      </w:r>
      <w:proofErr w:type="gramEnd"/>
      <w:r w:rsidRPr="000F2697">
        <w:rPr>
          <w:rFonts w:ascii="华文楷体" w:eastAsia="华文楷体" w:hAnsi="华文楷体"/>
          <w:lang w:bidi="zh-TW"/>
        </w:rPr>
        <w:t>了自觉的辩证法理论。这是古希腊哲学史上的一次质变、飞跃。“通种论</w:t>
      </w:r>
      <w:r w:rsidR="00F52021" w:rsidRPr="000F2697">
        <w:rPr>
          <w:rFonts w:ascii="华文楷体" w:eastAsia="华文楷体" w:hAnsi="华文楷体" w:hint="eastAsia"/>
          <w:lang w:bidi="zh-TW"/>
        </w:rPr>
        <w:t>”</w:t>
      </w:r>
      <w:r w:rsidRPr="000F2697">
        <w:rPr>
          <w:rFonts w:ascii="华文楷体" w:eastAsia="华文楷体" w:hAnsi="华文楷体"/>
          <w:lang w:bidi="zh-TW"/>
        </w:rPr>
        <w:t>标志着人类认识从抽象思维的初级阶段发展到</w:t>
      </w:r>
      <w:proofErr w:type="gramStart"/>
      <w:r w:rsidRPr="000F2697">
        <w:rPr>
          <w:rFonts w:ascii="华文楷体" w:eastAsia="华文楷体" w:hAnsi="华文楷体"/>
          <w:lang w:bidi="zh-TW"/>
        </w:rPr>
        <w:t>一</w:t>
      </w:r>
      <w:proofErr w:type="gramEnd"/>
      <w:r w:rsidRPr="000F2697">
        <w:rPr>
          <w:rFonts w:ascii="华文楷体" w:eastAsia="华文楷体" w:hAnsi="华文楷体"/>
          <w:lang w:bidi="zh-TW"/>
        </w:rPr>
        <w:t>辩证思维的高级阶段，从自发的辩证思维阶段发展到了自觉的辩证思维阶段</w:t>
      </w:r>
      <w:r w:rsidR="00F52021" w:rsidRPr="000F2697">
        <w:rPr>
          <w:rFonts w:ascii="华文楷体" w:eastAsia="华文楷体" w:hAnsi="华文楷体" w:hint="eastAsia"/>
          <w:lang w:bidi="zh-TW"/>
        </w:rPr>
        <w:t>。</w:t>
      </w:r>
    </w:p>
    <w:p w14:paraId="37FA5684" w14:textId="56533082" w:rsidR="0070084C" w:rsidRPr="000F2697" w:rsidRDefault="00D95AAB" w:rsidP="000F2697">
      <w:pPr>
        <w:ind w:firstLine="480"/>
        <w:rPr>
          <w:rFonts w:ascii="华文楷体" w:eastAsia="华文楷体" w:hAnsi="华文楷体"/>
          <w:lang w:bidi="zh-TW"/>
        </w:rPr>
      </w:pPr>
      <w:r w:rsidRPr="000F2697">
        <w:rPr>
          <w:rFonts w:ascii="华文楷体" w:eastAsia="华文楷体" w:hAnsi="华文楷体"/>
          <w:lang w:bidi="zh-TW"/>
        </w:rPr>
        <w:t>“通种论”是柏拉图自觉地对概念论本性研究的成果。它所具有的客观意义，不仅在于解决了古希腊哲学中一个根本问题，更重要的在于揭示出了规律性的东西。</w:t>
      </w:r>
    </w:p>
    <w:p w14:paraId="3481096D" w14:textId="34BB96B5" w:rsidR="004E53E2" w:rsidRPr="000F2697" w:rsidRDefault="004E53E2" w:rsidP="000F2697">
      <w:pPr>
        <w:ind w:firstLine="480"/>
        <w:rPr>
          <w:rFonts w:ascii="华文楷体" w:eastAsia="华文楷体" w:hAnsi="华文楷体"/>
          <w:lang w:bidi="zh-TW"/>
        </w:rPr>
      </w:pPr>
      <w:proofErr w:type="gramStart"/>
      <w:r w:rsidRPr="000F2697">
        <w:rPr>
          <w:rFonts w:ascii="华文楷体" w:eastAsia="华文楷体" w:hAnsi="华文楷体"/>
          <w:lang w:bidi="zh-TW"/>
        </w:rPr>
        <w:t>通种论</w:t>
      </w:r>
      <w:proofErr w:type="gramEnd"/>
      <w:r w:rsidRPr="000F2697">
        <w:rPr>
          <w:rFonts w:ascii="华文楷体" w:eastAsia="华文楷体" w:hAnsi="华文楷体"/>
          <w:lang w:bidi="zh-TW"/>
        </w:rPr>
        <w:t>，所预示、提出来的新东西是证明了对立范畴、最普遍的种概念在本性上是相通的、互相转化的揭示了概念辩证的灵活应有一定的条件证明了概念是确定性和灵活性的统一这些就是“通种论”</w:t>
      </w:r>
      <w:proofErr w:type="gramStart"/>
      <w:r w:rsidRPr="000F2697">
        <w:rPr>
          <w:rFonts w:ascii="华文楷体" w:eastAsia="华文楷体" w:hAnsi="华文楷体"/>
          <w:lang w:bidi="zh-TW"/>
        </w:rPr>
        <w:t>最</w:t>
      </w:r>
      <w:proofErr w:type="gramEnd"/>
      <w:r w:rsidRPr="000F2697">
        <w:rPr>
          <w:rFonts w:ascii="华文楷体" w:eastAsia="华文楷体" w:hAnsi="华文楷体"/>
          <w:lang w:bidi="zh-TW"/>
        </w:rPr>
        <w:t>本质的东西。柏拉图虽然没有完成建立隶属关系的概念体系的任务，但仅就他能提出这一规定来说，已是巨大</w:t>
      </w:r>
      <w:proofErr w:type="gramStart"/>
      <w:r w:rsidRPr="000F2697">
        <w:rPr>
          <w:rFonts w:ascii="华文楷体" w:eastAsia="华文楷体" w:hAnsi="华文楷体"/>
          <w:lang w:bidi="zh-TW"/>
        </w:rPr>
        <w:t>钓</w:t>
      </w:r>
      <w:proofErr w:type="gramEnd"/>
      <w:r w:rsidRPr="000F2697">
        <w:rPr>
          <w:rFonts w:ascii="华文楷体" w:eastAsia="华文楷体" w:hAnsi="华文楷体"/>
          <w:lang w:bidi="zh-TW"/>
        </w:rPr>
        <w:t>功绩。此外，柏拉图的真知灼见还表现在把概念本性的研究与语言分析联系在一起，考察了语言真假的性质。这样，柏拉图实质上不仅研究了思维的形式方面—对概念本性的研究是辩证思维的前提，而且引入了内容，考察了思维内容的真假。就此而言，我们有理由说，</w:t>
      </w:r>
      <w:proofErr w:type="gramStart"/>
      <w:r w:rsidRPr="000F2697">
        <w:rPr>
          <w:rFonts w:ascii="华文楷体" w:eastAsia="华文楷体" w:hAnsi="华文楷体"/>
          <w:lang w:bidi="zh-TW"/>
        </w:rPr>
        <w:t>通种论</w:t>
      </w:r>
      <w:proofErr w:type="gramEnd"/>
      <w:r w:rsidRPr="000F2697">
        <w:rPr>
          <w:rFonts w:ascii="华文楷体" w:eastAsia="华文楷体" w:hAnsi="华文楷体"/>
          <w:lang w:bidi="zh-TW"/>
        </w:rPr>
        <w:t>为辩证逻辑奠定了初步基础，具有创始的意义。正是在上述几方面，柏拉图启发了</w:t>
      </w:r>
      <w:proofErr w:type="gramStart"/>
      <w:r w:rsidRPr="000F2697">
        <w:rPr>
          <w:rFonts w:ascii="华文楷体" w:eastAsia="华文楷体" w:hAnsi="华文楷体"/>
          <w:lang w:bidi="zh-TW"/>
        </w:rPr>
        <w:t>黑格尔黑格尔</w:t>
      </w:r>
      <w:proofErr w:type="gramEnd"/>
      <w:r w:rsidRPr="000F2697">
        <w:rPr>
          <w:rFonts w:ascii="华文楷体" w:eastAsia="华文楷体" w:hAnsi="华文楷体"/>
          <w:lang w:bidi="zh-TW"/>
        </w:rPr>
        <w:t>消化了《智者篇》，并且继承了这份遗产“通种论”也是柏拉图对中期理念自我批判的继续。这是古希腊哲学史上光辉的篇章之一。在《巴曼尼德斯篇》中，柏拉图为了“拯救现象，，着手对《斐多篇》、《国家篇》中分离的同名理念论进行了批判。他在该篇的第一部分中的自我批判是众所周知的，此处不再赘述通过自我批判，柏拉图放弃了分离的同名理念论。为了“拯救现象，，他在该篇的第二部分中提出了一种范畴论，研究相反的范畴是否结合以及结合的条件问题，以建设性的工作克服理念与个别事物的分离，克服理念之间的分离。以范畴论代替理念论，就把个别事物分有理念的本体论问题，转变成认识论的范畴之间的联结问题。这个转变是研究方向的转变。如何理解把握个别事物怎样有相反性质这一难题，在柏拉图看来，只要相反的范畴之间能结合起来，那么便可解决它，从而完成“拯救现象”的任务。因而，柏拉图以八组悬拟的推论，详尽地研究了结合的条件问题。八组推论是柏拉图自伐批判的深化。在《智者篇》中，</w:t>
      </w:r>
      <w:r w:rsidR="00B1549E" w:rsidRPr="000F2697">
        <w:rPr>
          <w:rFonts w:ascii="华文楷体" w:eastAsia="华文楷体" w:hAnsi="华文楷体"/>
          <w:lang w:bidi="zh-TW"/>
        </w:rPr>
        <w:t>柏拉图对第一种错误观点的批判，建立“通种论”，继续深化并完成了他的自我批判通过对中期理念论分离说的严肃深刻的自我批判，柏拉图完成了从形而上学的立场到辩证法立场的转变，从而发展了辩证法，在人类认识史上</w:t>
      </w:r>
      <w:proofErr w:type="gramStart"/>
      <w:r w:rsidR="00B1549E" w:rsidRPr="000F2697">
        <w:rPr>
          <w:rFonts w:ascii="华文楷体" w:eastAsia="华文楷体" w:hAnsi="华文楷体"/>
          <w:lang w:bidi="zh-TW"/>
        </w:rPr>
        <w:t>作出</w:t>
      </w:r>
      <w:proofErr w:type="gramEnd"/>
      <w:r w:rsidR="00B1549E" w:rsidRPr="000F2697">
        <w:rPr>
          <w:rFonts w:ascii="华文楷体" w:eastAsia="华文楷体" w:hAnsi="华文楷体"/>
          <w:lang w:bidi="zh-TW"/>
        </w:rPr>
        <w:t>了杰出的贡献</w:t>
      </w:r>
      <w:r w:rsidR="00B1549E" w:rsidRPr="000F2697">
        <w:rPr>
          <w:rFonts w:ascii="华文楷体" w:eastAsia="华文楷体" w:hAnsi="华文楷体" w:hint="eastAsia"/>
          <w:lang w:bidi="zh-TW"/>
        </w:rPr>
        <w:t>。</w:t>
      </w:r>
    </w:p>
    <w:p w14:paraId="33C85F62" w14:textId="426C870C" w:rsidR="007E0A98" w:rsidRPr="000F2697" w:rsidRDefault="007E0A98" w:rsidP="000F2697">
      <w:pPr>
        <w:rPr>
          <w:rFonts w:ascii="华文楷体" w:eastAsia="华文楷体" w:hAnsi="华文楷体"/>
          <w:lang w:bidi="zh-TW"/>
        </w:rPr>
      </w:pPr>
      <w:r w:rsidRPr="000F2697">
        <w:rPr>
          <w:rFonts w:ascii="华文楷体" w:eastAsia="华文楷体" w:hAnsi="华文楷体" w:hint="eastAsia"/>
          <w:lang w:bidi="zh-TW"/>
        </w:rPr>
        <w:t>二、柏拉图的知识论</w:t>
      </w:r>
    </w:p>
    <w:p w14:paraId="28FFF91C"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（二）两个领域、两种认识的区分和对比。</w:t>
      </w:r>
    </w:p>
    <w:p w14:paraId="0B05069B" w14:textId="02C5BAED" w:rsidR="00BB0B3D" w:rsidRPr="000F2697" w:rsidRDefault="005A05D2" w:rsidP="000F2697">
      <w:pPr>
        <w:ind w:firstLine="645"/>
        <w:rPr>
          <w:rFonts w:ascii="华文楷体" w:eastAsia="华文楷体" w:hAnsi="华文楷体"/>
          <w:lang w:bidi="zh-TW"/>
        </w:rPr>
      </w:pPr>
      <w:r w:rsidRPr="000F2697">
        <w:rPr>
          <w:rFonts w:ascii="华文楷体" w:eastAsia="华文楷体" w:hAnsi="华文楷体" w:hint="eastAsia"/>
          <w:lang w:bidi="zh-TW"/>
        </w:rPr>
        <w:t>1</w:t>
      </w:r>
      <w:r w:rsidR="00BB0B3D" w:rsidRPr="000F2697">
        <w:rPr>
          <w:rFonts w:ascii="华文楷体" w:eastAsia="华文楷体" w:hAnsi="华文楷体" w:hint="eastAsia"/>
          <w:lang w:bidi="zh-TW"/>
        </w:rPr>
        <w:t>、两个领域的区分</w:t>
      </w:r>
    </w:p>
    <w:p w14:paraId="5ADB0C7F" w14:textId="3DAD2251" w:rsidR="00BB0B3D" w:rsidRPr="000F2697" w:rsidRDefault="00BB0B3D"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分离学说的论证</w:t>
      </w:r>
    </w:p>
    <w:p w14:paraId="373B60FF" w14:textId="76D1C994" w:rsidR="00BB0B3D" w:rsidRPr="000F2697" w:rsidRDefault="00BB0B3D" w:rsidP="000F2697">
      <w:pPr>
        <w:ind w:firstLine="645"/>
        <w:rPr>
          <w:rFonts w:ascii="华文楷体" w:eastAsia="华文楷体" w:hAnsi="华文楷体"/>
          <w:lang w:bidi="zh-TW"/>
        </w:rPr>
      </w:pPr>
      <w:r w:rsidRPr="000F2697">
        <w:rPr>
          <w:rFonts w:ascii="华文楷体" w:eastAsia="华文楷体" w:hAnsi="华文楷体" w:hint="eastAsia"/>
          <w:lang w:bidi="zh-TW"/>
        </w:rPr>
        <w:t>“分离学说</w:t>
      </w:r>
      <w:r w:rsidRPr="000F2697">
        <w:rPr>
          <w:rFonts w:ascii="华文楷体" w:eastAsia="华文楷体" w:hAnsi="华文楷体"/>
          <w:lang w:bidi="zh-TW"/>
        </w:rPr>
        <w:t>"是柏拉图主义的要义,它肯定在可感的个别事物组成的整体之外,还有一个理智可知的更加真</w:t>
      </w:r>
      <w:r w:rsidRPr="000F2697">
        <w:rPr>
          <w:rFonts w:ascii="华文楷体" w:eastAsia="华文楷体" w:hAnsi="华文楷体" w:hint="eastAsia"/>
          <w:lang w:bidi="zh-TW"/>
        </w:rPr>
        <w:t>实的领域。</w:t>
      </w:r>
    </w:p>
    <w:p w14:paraId="1CBCF940" w14:textId="4F530BB8" w:rsidR="00BB0B3D"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BB0B3D" w:rsidRPr="000F2697">
        <w:rPr>
          <w:rFonts w:ascii="华文楷体" w:eastAsia="华文楷体" w:hAnsi="华文楷体"/>
          <w:lang w:bidi="zh-TW"/>
        </w:rPr>
        <w:t>1</w:t>
      </w:r>
      <w:r w:rsidRPr="000F2697">
        <w:rPr>
          <w:rFonts w:ascii="华文楷体" w:eastAsia="华文楷体" w:hAnsi="华文楷体"/>
          <w:lang w:bidi="zh-TW"/>
        </w:rPr>
        <w:t>）</w:t>
      </w:r>
      <w:r w:rsidR="00BB0B3D" w:rsidRPr="000F2697">
        <w:rPr>
          <w:rFonts w:ascii="华文楷体" w:eastAsia="华文楷体" w:hAnsi="华文楷体"/>
          <w:lang w:bidi="zh-TW"/>
        </w:rPr>
        <w:t>柏拉图在《理想国》中提出的推理</w:t>
      </w:r>
      <w:r w:rsidR="006C7126" w:rsidRPr="000F2697">
        <w:rPr>
          <w:rFonts w:ascii="华文楷体" w:eastAsia="华文楷体" w:hAnsi="华文楷体" w:hint="eastAsia"/>
          <w:lang w:bidi="zh-TW"/>
        </w:rPr>
        <w:t>：</w:t>
      </w:r>
      <w:r w:rsidR="00BB0B3D" w:rsidRPr="000F2697">
        <w:rPr>
          <w:rFonts w:ascii="华文楷体" w:eastAsia="华文楷体" w:hAnsi="华文楷体" w:hint="eastAsia"/>
          <w:lang w:bidi="zh-TW"/>
        </w:rPr>
        <w:t>如果不同的能力在本性上与不同的对象相联系，并且意见和知识是彼此不同的能力，那就应该说，知识的对象无法等同</w:t>
      </w:r>
      <w:proofErr w:type="gramStart"/>
      <w:r w:rsidR="00BB0B3D" w:rsidRPr="000F2697">
        <w:rPr>
          <w:rFonts w:ascii="华文楷体" w:eastAsia="华文楷体" w:hAnsi="华文楷体" w:hint="eastAsia"/>
          <w:lang w:bidi="zh-TW"/>
        </w:rPr>
        <w:t>于意见</w:t>
      </w:r>
      <w:proofErr w:type="gramEnd"/>
      <w:r w:rsidR="00BB0B3D" w:rsidRPr="000F2697">
        <w:rPr>
          <w:rFonts w:ascii="华文楷体" w:eastAsia="华文楷体" w:hAnsi="华文楷体" w:hint="eastAsia"/>
          <w:lang w:bidi="zh-TW"/>
        </w:rPr>
        <w:t>的对象。</w:t>
      </w:r>
      <w:r w:rsidR="00414383" w:rsidRPr="000F2697">
        <w:rPr>
          <w:rFonts w:ascii="华文楷体" w:eastAsia="华文楷体" w:hAnsi="华文楷体" w:hint="eastAsia"/>
          <w:lang w:bidi="zh-TW"/>
        </w:rPr>
        <w:t>这句话表达了这样一个推理：</w:t>
      </w:r>
    </w:p>
    <w:p w14:paraId="18B2CF3D" w14:textId="22C845C2" w:rsidR="00BB0B3D" w:rsidRPr="000F2697" w:rsidRDefault="00BB0B3D" w:rsidP="000F2697">
      <w:pPr>
        <w:ind w:firstLine="645"/>
        <w:rPr>
          <w:rFonts w:ascii="华文楷体" w:eastAsia="华文楷体" w:hAnsi="华文楷体"/>
          <w:lang w:bidi="zh-TW"/>
        </w:rPr>
      </w:pPr>
      <w:r w:rsidRPr="000F2697">
        <w:rPr>
          <w:rFonts w:ascii="华文楷体" w:eastAsia="华文楷体" w:hAnsi="华文楷体" w:hint="eastAsia"/>
          <w:lang w:bidi="zh-TW"/>
        </w:rPr>
        <w:t>①大前提</w:t>
      </w:r>
      <w:r w:rsidR="00C242E9" w:rsidRPr="000F2697">
        <w:rPr>
          <w:rFonts w:ascii="华文楷体" w:eastAsia="华文楷体" w:hAnsi="华文楷体"/>
          <w:lang w:bidi="zh-TW"/>
        </w:rPr>
        <w:t>：</w:t>
      </w:r>
      <w:r w:rsidRPr="000F2697">
        <w:rPr>
          <w:rFonts w:ascii="华文楷体" w:eastAsia="华文楷体" w:hAnsi="华文楷体"/>
          <w:lang w:bidi="zh-TW"/>
        </w:rPr>
        <w:t>不同的认识能力与不同的认识对象相对应</w:t>
      </w:r>
      <w:r w:rsidR="003E077F" w:rsidRPr="000F2697">
        <w:rPr>
          <w:rFonts w:ascii="华文楷体" w:eastAsia="华文楷体" w:hAnsi="华文楷体"/>
          <w:lang w:bidi="zh-TW"/>
        </w:rPr>
        <w:t>；</w:t>
      </w:r>
    </w:p>
    <w:p w14:paraId="1EC51979" w14:textId="55B0936F" w:rsidR="00BB0B3D" w:rsidRPr="000F2697" w:rsidRDefault="00BB0B3D" w:rsidP="000F2697">
      <w:pPr>
        <w:ind w:firstLine="645"/>
        <w:rPr>
          <w:rFonts w:ascii="华文楷体" w:eastAsia="华文楷体" w:hAnsi="华文楷体"/>
          <w:lang w:bidi="zh-TW"/>
        </w:rPr>
      </w:pPr>
      <w:r w:rsidRPr="000F2697">
        <w:rPr>
          <w:rFonts w:ascii="华文楷体" w:eastAsia="华文楷体" w:hAnsi="华文楷体" w:hint="eastAsia"/>
          <w:lang w:bidi="zh-TW"/>
        </w:rPr>
        <w:t>②小前提</w:t>
      </w:r>
      <w:r w:rsidR="00C242E9" w:rsidRPr="000F2697">
        <w:rPr>
          <w:rFonts w:ascii="华文楷体" w:eastAsia="华文楷体" w:hAnsi="华文楷体"/>
          <w:lang w:bidi="zh-TW"/>
        </w:rPr>
        <w:t>：</w:t>
      </w:r>
      <w:r w:rsidRPr="000F2697">
        <w:rPr>
          <w:rFonts w:ascii="华文楷体" w:eastAsia="华文楷体" w:hAnsi="华文楷体"/>
          <w:lang w:bidi="zh-TW"/>
        </w:rPr>
        <w:t>意见和知识是不同的认识能力</w:t>
      </w:r>
      <w:r w:rsidR="003E077F" w:rsidRPr="000F2697">
        <w:rPr>
          <w:rFonts w:ascii="华文楷体" w:eastAsia="华文楷体" w:hAnsi="华文楷体"/>
          <w:lang w:bidi="zh-TW"/>
        </w:rPr>
        <w:t>；</w:t>
      </w:r>
    </w:p>
    <w:p w14:paraId="0A6F0749" w14:textId="1C08473F" w:rsidR="00BB0B3D" w:rsidRPr="000F2697" w:rsidRDefault="00BB0B3D" w:rsidP="000F2697">
      <w:pPr>
        <w:ind w:firstLine="645"/>
        <w:rPr>
          <w:rFonts w:ascii="华文楷体" w:eastAsia="华文楷体" w:hAnsi="华文楷体"/>
          <w:lang w:bidi="zh-TW"/>
        </w:rPr>
      </w:pPr>
      <w:r w:rsidRPr="000F2697">
        <w:rPr>
          <w:rFonts w:ascii="华文楷体" w:eastAsia="华文楷体" w:hAnsi="华文楷体" w:hint="eastAsia"/>
          <w:lang w:bidi="zh-TW"/>
        </w:rPr>
        <w:t>③结论</w:t>
      </w:r>
      <w:r w:rsidR="00C242E9" w:rsidRPr="000F2697">
        <w:rPr>
          <w:rFonts w:ascii="华文楷体" w:eastAsia="华文楷体" w:hAnsi="华文楷体"/>
          <w:lang w:bidi="zh-TW"/>
        </w:rPr>
        <w:t>：</w:t>
      </w:r>
      <w:r w:rsidRPr="000F2697">
        <w:rPr>
          <w:rFonts w:ascii="华文楷体" w:eastAsia="华文楷体" w:hAnsi="华文楷体"/>
          <w:lang w:bidi="zh-TW"/>
        </w:rPr>
        <w:t>意见的对象和知识的对象是不同的。</w:t>
      </w:r>
    </w:p>
    <w:p w14:paraId="3D05D292" w14:textId="4675BBA2" w:rsidR="00B71946"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BB0B3D" w:rsidRPr="000F2697">
        <w:rPr>
          <w:rFonts w:ascii="华文楷体" w:eastAsia="华文楷体" w:hAnsi="华文楷体"/>
          <w:lang w:bidi="zh-TW"/>
        </w:rPr>
        <w:t>2</w:t>
      </w:r>
      <w:r w:rsidRPr="000F2697">
        <w:rPr>
          <w:rFonts w:ascii="华文楷体" w:eastAsia="华文楷体" w:hAnsi="华文楷体"/>
          <w:lang w:bidi="zh-TW"/>
        </w:rPr>
        <w:t>）</w:t>
      </w:r>
      <w:r w:rsidR="00BB0B3D" w:rsidRPr="000F2697">
        <w:rPr>
          <w:rFonts w:ascii="华文楷体" w:eastAsia="华文楷体" w:hAnsi="华文楷体"/>
          <w:lang w:bidi="zh-TW"/>
        </w:rPr>
        <w:t>总结</w:t>
      </w:r>
      <w:r w:rsidR="00414383" w:rsidRPr="000F2697">
        <w:rPr>
          <w:rFonts w:ascii="华文楷体" w:eastAsia="华文楷体" w:hAnsi="华文楷体" w:hint="eastAsia"/>
          <w:lang w:bidi="zh-TW"/>
        </w:rPr>
        <w:t>：</w:t>
      </w:r>
      <w:r w:rsidR="00BB0B3D" w:rsidRPr="000F2697">
        <w:rPr>
          <w:rFonts w:ascii="华文楷体" w:eastAsia="华文楷体" w:hAnsi="华文楷体" w:hint="eastAsia"/>
          <w:lang w:bidi="zh-TW"/>
        </w:rPr>
        <w:t>从哲学史上看，柏拉图的区分调和了巴门尼德和赫拉克利特的矛盾。</w:t>
      </w:r>
      <w:r w:rsidR="0023660E" w:rsidRPr="000F2697">
        <w:rPr>
          <w:rFonts w:ascii="华文楷体" w:eastAsia="华文楷体" w:hAnsi="华文楷体" w:hint="eastAsia"/>
          <w:lang w:bidi="zh-TW"/>
        </w:rPr>
        <w:t>柏拉图一方面同意巴门尼德的说法</w:t>
      </w:r>
      <w:r w:rsidR="00927715" w:rsidRPr="000F2697">
        <w:rPr>
          <w:rFonts w:ascii="华文楷体" w:eastAsia="华文楷体" w:hAnsi="华文楷体" w:hint="eastAsia"/>
          <w:lang w:bidi="zh-TW"/>
        </w:rPr>
        <w:t>，认为我们认识的是不变的“是者”（存在）；另一方面他也同意赫拉克利特的说法：可感事物的运动变化不是完全不可认识的，但这种认识并不是知识、真理，而是具有相对性和不确定性的意见</w:t>
      </w:r>
    </w:p>
    <w:p w14:paraId="6AF9C4EF" w14:textId="2A77A499" w:rsidR="00BB0B3D" w:rsidRPr="000F2697" w:rsidRDefault="00BB0B3D" w:rsidP="000F2697">
      <w:pPr>
        <w:ind w:firstLine="645"/>
        <w:rPr>
          <w:rFonts w:ascii="华文楷体" w:eastAsia="华文楷体" w:hAnsi="华文楷体"/>
          <w:lang w:bidi="zh-TW"/>
        </w:rPr>
      </w:pPr>
      <w:r w:rsidRPr="000F2697">
        <w:rPr>
          <w:rFonts w:ascii="华文楷体" w:eastAsia="华文楷体" w:hAnsi="华文楷体" w:hint="eastAsia"/>
          <w:lang w:bidi="zh-TW"/>
        </w:rPr>
        <w:t>柏拉图得出的结论是，可感领域不是真正的是者，但也不完全是非是者</w:t>
      </w:r>
      <w:r w:rsidR="003E077F" w:rsidRPr="000F2697">
        <w:rPr>
          <w:rFonts w:ascii="华文楷体" w:eastAsia="华文楷体" w:hAnsi="华文楷体"/>
          <w:lang w:bidi="zh-TW"/>
        </w:rPr>
        <w:t>；</w:t>
      </w:r>
      <w:r w:rsidRPr="000F2697">
        <w:rPr>
          <w:rFonts w:ascii="华文楷体" w:eastAsia="华文楷体" w:hAnsi="华文楷体"/>
          <w:lang w:bidi="zh-TW"/>
        </w:rPr>
        <w:t>真正的是者是知识的确定对象，属于理智的领域。可感的与理智的是两个</w:t>
      </w:r>
      <w:r w:rsidRPr="000F2697">
        <w:rPr>
          <w:rFonts w:ascii="华文楷体" w:eastAsia="华文楷体" w:hAnsi="华文楷体" w:hint="eastAsia"/>
          <w:lang w:bidi="zh-TW"/>
        </w:rPr>
        <w:t>分离的领域。</w:t>
      </w:r>
    </w:p>
    <w:p w14:paraId="5899C383" w14:textId="531BA864" w:rsidR="000D0422" w:rsidRPr="000F2697" w:rsidRDefault="000D0422" w:rsidP="000F2697">
      <w:pPr>
        <w:ind w:firstLine="645"/>
        <w:rPr>
          <w:rFonts w:ascii="华文楷体" w:eastAsia="华文楷体" w:hAnsi="华文楷体"/>
          <w:lang w:bidi="zh-TW"/>
        </w:rPr>
      </w:pPr>
    </w:p>
    <w:p w14:paraId="07CC0386" w14:textId="3C0574EE" w:rsidR="00FD2842"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FD2842" w:rsidRPr="000F2697">
        <w:rPr>
          <w:rFonts w:ascii="华文楷体" w:eastAsia="华文楷体" w:hAnsi="华文楷体"/>
          <w:lang w:bidi="zh-TW"/>
        </w:rPr>
        <w:t>一</w:t>
      </w:r>
      <w:r w:rsidRPr="000F2697">
        <w:rPr>
          <w:rFonts w:ascii="华文楷体" w:eastAsia="华文楷体" w:hAnsi="华文楷体"/>
          <w:lang w:bidi="zh-TW"/>
        </w:rPr>
        <w:t>）</w:t>
      </w:r>
      <w:r w:rsidR="00FD2842" w:rsidRPr="000F2697">
        <w:rPr>
          <w:rFonts w:ascii="华文楷体" w:eastAsia="华文楷体" w:hAnsi="华文楷体"/>
          <w:lang w:bidi="zh-TW"/>
        </w:rPr>
        <w:t>“四线段”比喻</w:t>
      </w:r>
    </w:p>
    <w:p w14:paraId="38AFE766" w14:textId="450D8586" w:rsidR="00FD2842" w:rsidRPr="000F2697" w:rsidRDefault="00FD2842"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柏拉图用“四线段”的比喻形象地说明了两种认识、两个</w:t>
      </w:r>
      <w:r w:rsidRPr="000F2697">
        <w:rPr>
          <w:rFonts w:ascii="华文楷体" w:eastAsia="华文楷体" w:hAnsi="华文楷体" w:hint="eastAsia"/>
          <w:lang w:bidi="zh-TW"/>
        </w:rPr>
        <w:t>领域的区分。</w:t>
      </w:r>
    </w:p>
    <w:p w14:paraId="479B101A" w14:textId="45D25327" w:rsidR="00FD2842" w:rsidRPr="000F2697" w:rsidRDefault="00FD2842" w:rsidP="000F2697">
      <w:pPr>
        <w:ind w:firstLine="645"/>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线段之中的各部分分布按清晰程度从高到低依次为</w:t>
      </w:r>
      <w:r w:rsidR="00C242E9" w:rsidRPr="000F2697">
        <w:rPr>
          <w:rFonts w:ascii="华文楷体" w:eastAsia="华文楷体" w:hAnsi="华文楷体"/>
          <w:lang w:bidi="zh-TW"/>
        </w:rPr>
        <w:t>：</w:t>
      </w:r>
      <w:r w:rsidRPr="000F2697">
        <w:rPr>
          <w:rFonts w:ascii="华文楷体" w:eastAsia="华文楷体" w:hAnsi="华文楷体"/>
          <w:lang w:bidi="zh-TW"/>
        </w:rPr>
        <w:t>知识、意见</w:t>
      </w:r>
      <w:r w:rsidRPr="000F2697">
        <w:rPr>
          <w:rFonts w:ascii="华文楷体" w:eastAsia="华文楷体" w:hAnsi="华文楷体" w:hint="eastAsia"/>
          <w:lang w:bidi="zh-TW"/>
        </w:rPr>
        <w:t>和无知，意见介于二者中间</w:t>
      </w:r>
      <w:r w:rsidR="003E077F" w:rsidRPr="000F2697">
        <w:rPr>
          <w:rFonts w:ascii="华文楷体" w:eastAsia="华文楷体" w:hAnsi="华文楷体"/>
          <w:lang w:bidi="zh-TW"/>
        </w:rPr>
        <w:t>；</w:t>
      </w:r>
      <w:r w:rsidRPr="000F2697">
        <w:rPr>
          <w:rFonts w:ascii="华文楷体" w:eastAsia="华文楷体" w:hAnsi="华文楷体"/>
          <w:lang w:bidi="zh-TW"/>
        </w:rPr>
        <w:t>是者、可感事物和非是者，可感事物介于</w:t>
      </w:r>
      <w:r w:rsidR="00791738" w:rsidRPr="000F2697">
        <w:rPr>
          <w:rFonts w:ascii="华文楷体" w:eastAsia="华文楷体" w:hAnsi="华文楷体" w:hint="eastAsia"/>
          <w:lang w:bidi="zh-TW"/>
        </w:rPr>
        <w:t>二者中间。</w:t>
      </w:r>
    </w:p>
    <w:p w14:paraId="24459C6A" w14:textId="401237DA"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四线段比喻中，知识以及与之对应的存在领城是绝对的完满的状</w:t>
      </w:r>
      <w:r w:rsidRPr="000F2697">
        <w:rPr>
          <w:rFonts w:ascii="华文楷体" w:eastAsia="华文楷体" w:hAnsi="华文楷体" w:hint="eastAsia"/>
          <w:lang w:bidi="zh-TW"/>
        </w:rPr>
        <w:t>态，意见以及与之对应的可感事物处于既是又不是、半真半假、有无之间的状态。</w:t>
      </w:r>
    </w:p>
    <w:p w14:paraId="7A7CB90E" w14:textId="13C02654"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hint="eastAsia"/>
          <w:lang w:bidi="zh-TW"/>
        </w:rPr>
        <w:t>柏拉图对四线段代表的意义以及各部分之间的关系做了进一步解释，深化了两个领域、两种认识的区分。</w:t>
      </w:r>
    </w:p>
    <w:p w14:paraId="4D3B4A66" w14:textId="06DBC3D5"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幻想。这是个人的想象和印象。人们通过幻想只能认识事物向他</w:t>
      </w:r>
      <w:r w:rsidRPr="000F2697">
        <w:rPr>
          <w:rFonts w:ascii="华文楷体" w:eastAsia="华文楷体" w:hAnsi="华文楷体" w:hint="eastAsia"/>
          <w:lang w:bidi="zh-TW"/>
        </w:rPr>
        <w:t>自己的显现，即影像。诗和艺术作品都属于认识的这一阶段，其对象不是实际的可感事物，只是可感事物的影像。</w:t>
      </w:r>
    </w:p>
    <w:p w14:paraId="6034499A" w14:textId="38CFFEEE"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信念。这是关于可感事物的共同知觉。柏拉图承认信念是真判断，</w:t>
      </w:r>
      <w:r w:rsidRPr="000F2697">
        <w:rPr>
          <w:rFonts w:ascii="华文楷体" w:eastAsia="华文楷体" w:hAnsi="华文楷体" w:hint="eastAsia"/>
          <w:lang w:bidi="zh-TW"/>
        </w:rPr>
        <w:t>但仍把它排除在知识之外，原因在于，与信念相对应的可感事物是个别的、变化的，不能确定地说它们“是”什么。信念是对日常生活有用的经验，但缺乏知识必须具备的确定性。</w:t>
      </w:r>
    </w:p>
    <w:p w14:paraId="50F87988" w14:textId="58C07931"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数学知识。这是低级的知识，柏拉图说它“介乎意见和理智之间”。</w:t>
      </w:r>
    </w:p>
    <w:p w14:paraId="73A4B035" w14:textId="7F749BE9"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lang w:bidi="zh-TW"/>
        </w:rPr>
        <w:t>4</w:t>
      </w:r>
      <w:r w:rsidR="00DC402F">
        <w:rPr>
          <w:rFonts w:ascii="华文楷体" w:eastAsia="华文楷体" w:hAnsi="华文楷体"/>
          <w:lang w:bidi="zh-TW"/>
        </w:rPr>
        <w:t>．</w:t>
      </w:r>
      <w:r w:rsidRPr="000F2697">
        <w:rPr>
          <w:rFonts w:ascii="华文楷体" w:eastAsia="华文楷体" w:hAnsi="华文楷体"/>
          <w:lang w:bidi="zh-TW"/>
        </w:rPr>
        <w:t>理性知识。这是纯粹的知识，哲学就是这种知识。哲学的方法是</w:t>
      </w:r>
      <w:r w:rsidRPr="000F2697">
        <w:rPr>
          <w:rFonts w:ascii="华文楷体" w:eastAsia="华文楷体" w:hAnsi="华文楷体" w:hint="eastAsia"/>
          <w:lang w:bidi="zh-TW"/>
        </w:rPr>
        <w:t>辩证法，以假设的定义为出发点，逐步剔除和修正定义中的假设成分，从一个定义过渡到另</w:t>
      </w:r>
      <w:r w:rsidRPr="000F2697">
        <w:rPr>
          <w:rFonts w:ascii="华文楷体" w:eastAsia="华文楷体" w:hAnsi="华文楷体"/>
          <w:lang w:bidi="zh-TW"/>
        </w:rPr>
        <w:t>-一个定义，最后达到最完善、</w:t>
      </w:r>
      <w:proofErr w:type="gramStart"/>
      <w:r w:rsidRPr="000F2697">
        <w:rPr>
          <w:rFonts w:ascii="华文楷体" w:eastAsia="华文楷体" w:hAnsi="华文楷体"/>
          <w:lang w:bidi="zh-TW"/>
        </w:rPr>
        <w:t>最确定</w:t>
      </w:r>
      <w:proofErr w:type="gramEnd"/>
      <w:r w:rsidRPr="000F2697">
        <w:rPr>
          <w:rFonts w:ascii="华文楷体" w:eastAsia="华文楷体" w:hAnsi="华文楷体"/>
          <w:lang w:bidi="zh-TW"/>
        </w:rPr>
        <w:t>的定义。</w:t>
      </w:r>
    </w:p>
    <w:p w14:paraId="1008C942" w14:textId="63BAB271" w:rsidR="0065077B"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65077B" w:rsidRPr="000F2697">
        <w:rPr>
          <w:rFonts w:ascii="华文楷体" w:eastAsia="华文楷体" w:hAnsi="华文楷体"/>
          <w:lang w:bidi="zh-TW"/>
        </w:rPr>
        <w:t>二</w:t>
      </w:r>
      <w:r w:rsidRPr="000F2697">
        <w:rPr>
          <w:rFonts w:ascii="华文楷体" w:eastAsia="华文楷体" w:hAnsi="华文楷体"/>
          <w:lang w:bidi="zh-TW"/>
        </w:rPr>
        <w:t>）</w:t>
      </w:r>
      <w:r w:rsidR="0065077B" w:rsidRPr="000F2697">
        <w:rPr>
          <w:rFonts w:ascii="华文楷体" w:eastAsia="华文楷体" w:hAnsi="华文楷体"/>
          <w:lang w:bidi="zh-TW"/>
        </w:rPr>
        <w:t>太阳</w:t>
      </w:r>
      <w:proofErr w:type="gramStart"/>
      <w:r w:rsidR="0065077B" w:rsidRPr="000F2697">
        <w:rPr>
          <w:rFonts w:ascii="华文楷体" w:eastAsia="华文楷体" w:hAnsi="华文楷体"/>
          <w:lang w:bidi="zh-TW"/>
        </w:rPr>
        <w:t>喻</w:t>
      </w:r>
      <w:proofErr w:type="gramEnd"/>
    </w:p>
    <w:p w14:paraId="57B4580D" w14:textId="58386CAE"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hint="eastAsia"/>
          <w:lang w:bidi="zh-TW"/>
        </w:rPr>
        <w:t>柏拉图把苏格拉底的伦理原则在外在的意义上化为世界本原，用太阳比喻善。</w:t>
      </w:r>
      <w:r w:rsidR="00CA1282" w:rsidRPr="000F2697">
        <w:rPr>
          <w:rFonts w:ascii="华文楷体" w:eastAsia="华文楷体" w:hAnsi="华文楷体" w:hint="eastAsia"/>
          <w:lang w:bidi="zh-TW"/>
        </w:rPr>
        <w:t>理念与具体事物的关系就像太阳和大地上万物的关系</w:t>
      </w:r>
      <w:r w:rsidR="00CA1282" w:rsidRPr="000F2697">
        <w:rPr>
          <w:rFonts w:ascii="华文楷体" w:eastAsia="华文楷体" w:hAnsi="华文楷体"/>
          <w:lang w:bidi="zh-TW"/>
        </w:rPr>
        <w:t>,大地上的万物因为“分</w:t>
      </w:r>
      <w:r w:rsidR="00CA1282" w:rsidRPr="000F2697">
        <w:rPr>
          <w:rFonts w:ascii="华文楷体" w:eastAsia="华文楷体" w:hAnsi="华文楷体" w:hint="eastAsia"/>
          <w:lang w:bidi="zh-TW"/>
        </w:rPr>
        <w:t>有”了阳光而显现出形体和色彩来</w:t>
      </w:r>
      <w:r w:rsidR="00CA1282" w:rsidRPr="000F2697">
        <w:rPr>
          <w:rFonts w:ascii="华文楷体" w:eastAsia="华文楷体" w:hAnsi="华文楷体"/>
          <w:lang w:bidi="zh-TW"/>
        </w:rPr>
        <w:t>,而太阳本身并未因之而有丝毫的减损。</w:t>
      </w:r>
    </w:p>
    <w:p w14:paraId="067AAAC9" w14:textId="6761FF29" w:rsidR="0065077B" w:rsidRPr="000F2697" w:rsidRDefault="0065077B"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在认识能力方面，太阳是肉眼视觉的源泉，善则是“心灵的</w:t>
      </w:r>
      <w:r w:rsidR="00CA1282" w:rsidRPr="000F2697">
        <w:rPr>
          <w:rFonts w:ascii="华文楷体" w:eastAsia="华文楷体" w:hAnsi="华文楷体" w:hint="eastAsia"/>
          <w:lang w:bidi="zh-TW"/>
        </w:rPr>
        <w:t>眼</w:t>
      </w:r>
      <w:r w:rsidRPr="000F2697">
        <w:rPr>
          <w:rFonts w:ascii="华文楷体" w:eastAsia="华文楷体" w:hAnsi="华文楷体"/>
          <w:lang w:bidi="zh-TW"/>
        </w:rPr>
        <w:t>睛”</w:t>
      </w:r>
      <w:r w:rsidRPr="000F2697">
        <w:rPr>
          <w:rFonts w:ascii="华文楷体" w:eastAsia="华文楷体" w:hAnsi="华文楷体" w:hint="eastAsia"/>
          <w:lang w:bidi="zh-TW"/>
        </w:rPr>
        <w:t>认识的源泉。光使视力变成看见可视对象的活动，仅有理智和理智对象不足以使心灵知道理智对象，善为理智提供活动的动力，促使理智朝向并把握与之相适应的对象。</w:t>
      </w:r>
    </w:p>
    <w:p w14:paraId="08B289DC" w14:textId="0DE56233" w:rsidR="003A1878" w:rsidRPr="000F2697" w:rsidRDefault="0065077B" w:rsidP="000F2697">
      <w:pPr>
        <w:ind w:firstLine="645"/>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从认识对象方面说，太阳是可感事物生长的</w:t>
      </w:r>
      <w:r w:rsidR="00395294" w:rsidRPr="000F2697">
        <w:rPr>
          <w:rFonts w:ascii="华文楷体" w:eastAsia="华文楷体" w:hAnsi="华文楷体" w:hint="eastAsia"/>
          <w:lang w:bidi="zh-TW"/>
        </w:rPr>
        <w:t>源</w:t>
      </w:r>
      <w:r w:rsidRPr="000F2697">
        <w:rPr>
          <w:rFonts w:ascii="华文楷体" w:eastAsia="华文楷体" w:hAnsi="华文楷体"/>
          <w:lang w:bidi="zh-TW"/>
        </w:rPr>
        <w:t>泉，使可感对象显</w:t>
      </w:r>
      <w:r w:rsidRPr="000F2697">
        <w:rPr>
          <w:rFonts w:ascii="华文楷体" w:eastAsia="华文楷体" w:hAnsi="华文楷体" w:hint="eastAsia"/>
          <w:lang w:bidi="zh-TW"/>
        </w:rPr>
        <w:t>现出来</w:t>
      </w:r>
      <w:r w:rsidR="003E077F" w:rsidRPr="000F2697">
        <w:rPr>
          <w:rFonts w:ascii="华文楷体" w:eastAsia="华文楷体" w:hAnsi="华文楷体"/>
          <w:lang w:bidi="zh-TW"/>
        </w:rPr>
        <w:t>；</w:t>
      </w:r>
      <w:proofErr w:type="gramStart"/>
      <w:r w:rsidRPr="000F2697">
        <w:rPr>
          <w:rFonts w:ascii="华文楷体" w:eastAsia="华文楷体" w:hAnsi="华文楷体"/>
          <w:lang w:bidi="zh-TW"/>
        </w:rPr>
        <w:t>善决定</w:t>
      </w:r>
      <w:proofErr w:type="gramEnd"/>
      <w:r w:rsidRPr="000F2697">
        <w:rPr>
          <w:rFonts w:ascii="华文楷体" w:eastAsia="华文楷体" w:hAnsi="华文楷体"/>
          <w:lang w:bidi="zh-TW"/>
        </w:rPr>
        <w:t>可知对象如何向心灵显示。给知识对象以真理，给认知</w:t>
      </w:r>
      <w:r w:rsidR="003A1878" w:rsidRPr="000F2697">
        <w:rPr>
          <w:rFonts w:ascii="华文楷体" w:eastAsia="华文楷体" w:hAnsi="华文楷体" w:hint="eastAsia"/>
          <w:lang w:bidi="zh-TW"/>
        </w:rPr>
        <w:t>者以认知能力的实在就是善的理念。</w:t>
      </w:r>
    </w:p>
    <w:p w14:paraId="50CD189E" w14:textId="55FACD49" w:rsidR="003A1878" w:rsidRPr="000F2697" w:rsidRDefault="003A1878" w:rsidP="000F2697">
      <w:pPr>
        <w:ind w:firstLine="645"/>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善是安排规定这</w:t>
      </w:r>
      <w:r w:rsidR="00EB0486" w:rsidRPr="000F2697">
        <w:rPr>
          <w:rFonts w:ascii="华文楷体" w:eastAsia="华文楷体" w:hAnsi="华文楷体" w:hint="eastAsia"/>
          <w:lang w:bidi="zh-TW"/>
        </w:rPr>
        <w:t>一</w:t>
      </w:r>
      <w:r w:rsidRPr="000F2697">
        <w:rPr>
          <w:rFonts w:ascii="华文楷体" w:eastAsia="华文楷体" w:hAnsi="华文楷体"/>
          <w:lang w:bidi="zh-TW"/>
        </w:rPr>
        <w:t>领域的秩序的外在原则和原因，因此善本</w:t>
      </w:r>
      <w:proofErr w:type="gramStart"/>
      <w:r w:rsidRPr="000F2697">
        <w:rPr>
          <w:rFonts w:ascii="华文楷体" w:eastAsia="华文楷体" w:hAnsi="华文楷体"/>
          <w:lang w:bidi="zh-TW"/>
        </w:rPr>
        <w:t>身不</w:t>
      </w:r>
      <w:r w:rsidRPr="000F2697">
        <w:rPr>
          <w:rFonts w:ascii="华文楷体" w:eastAsia="华文楷体" w:hAnsi="华文楷体" w:hint="eastAsia"/>
          <w:lang w:bidi="zh-TW"/>
        </w:rPr>
        <w:t>是</w:t>
      </w:r>
      <w:proofErr w:type="gramEnd"/>
      <w:r w:rsidRPr="000F2697">
        <w:rPr>
          <w:rFonts w:ascii="华文楷体" w:eastAsia="华文楷体" w:hAnsi="华文楷体" w:hint="eastAsia"/>
          <w:lang w:bidi="zh-TW"/>
        </w:rPr>
        <w:t>一个是者，</w:t>
      </w:r>
      <w:proofErr w:type="gramStart"/>
      <w:r w:rsidRPr="000F2697">
        <w:rPr>
          <w:rFonts w:ascii="华文楷体" w:eastAsia="华文楷体" w:hAnsi="华文楷体" w:hint="eastAsia"/>
          <w:lang w:bidi="zh-TW"/>
        </w:rPr>
        <w:t>就善与</w:t>
      </w:r>
      <w:proofErr w:type="gramEnd"/>
      <w:r w:rsidRPr="000F2697">
        <w:rPr>
          <w:rFonts w:ascii="华文楷体" w:eastAsia="华文楷体" w:hAnsi="华文楷体" w:hint="eastAsia"/>
          <w:lang w:bidi="zh-TW"/>
        </w:rPr>
        <w:t>整个可知领域的关系而言，</w:t>
      </w:r>
      <w:r w:rsidR="003E077F" w:rsidRPr="000F2697">
        <w:rPr>
          <w:rFonts w:ascii="华文楷体" w:eastAsia="华文楷体" w:hAnsi="华文楷体"/>
          <w:lang w:bidi="zh-TW"/>
        </w:rPr>
        <w:t>；</w:t>
      </w:r>
      <w:r w:rsidRPr="000F2697">
        <w:rPr>
          <w:rFonts w:ascii="华文楷体" w:eastAsia="华文楷体" w:hAnsi="华文楷体"/>
          <w:lang w:bidi="zh-TW"/>
        </w:rPr>
        <w:t>善是知识和真理的源</w:t>
      </w:r>
      <w:r w:rsidRPr="000F2697">
        <w:rPr>
          <w:rFonts w:ascii="华文楷体" w:eastAsia="华文楷体" w:hAnsi="华文楷体" w:hint="eastAsia"/>
          <w:lang w:bidi="zh-TW"/>
        </w:rPr>
        <w:t>泉，不能反过来用知识和真理来规定善。</w:t>
      </w:r>
    </w:p>
    <w:p w14:paraId="28A8E760" w14:textId="1AEA7BFB" w:rsidR="003A1878" w:rsidRPr="000F2697" w:rsidRDefault="003A1878" w:rsidP="000F2697">
      <w:pPr>
        <w:ind w:firstLine="645"/>
        <w:rPr>
          <w:rFonts w:ascii="华文楷体" w:eastAsia="华文楷体" w:hAnsi="华文楷体"/>
          <w:lang w:bidi="zh-TW"/>
        </w:rPr>
      </w:pPr>
      <w:r w:rsidRPr="000F2697">
        <w:rPr>
          <w:rFonts w:ascii="华文楷体" w:eastAsia="华文楷体" w:hAnsi="华文楷体"/>
          <w:lang w:bidi="zh-TW"/>
        </w:rPr>
        <w:t>4</w:t>
      </w:r>
      <w:r w:rsidR="00DC402F">
        <w:rPr>
          <w:rFonts w:ascii="华文楷体" w:eastAsia="华文楷体" w:hAnsi="华文楷体"/>
          <w:lang w:bidi="zh-TW"/>
        </w:rPr>
        <w:t>．</w:t>
      </w:r>
      <w:proofErr w:type="gramStart"/>
      <w:r w:rsidRPr="000F2697">
        <w:rPr>
          <w:rFonts w:ascii="华文楷体" w:eastAsia="华文楷体" w:hAnsi="华文楷体"/>
          <w:lang w:bidi="zh-TW"/>
        </w:rPr>
        <w:t>善不同</w:t>
      </w:r>
      <w:proofErr w:type="gramEnd"/>
      <w:r w:rsidRPr="000F2697">
        <w:rPr>
          <w:rFonts w:ascii="华文楷体" w:eastAsia="华文楷体" w:hAnsi="华文楷体"/>
          <w:lang w:bidi="zh-TW"/>
        </w:rPr>
        <w:t>于其他的理念，理智知道善的方式也不同于它知道其他理</w:t>
      </w:r>
      <w:r w:rsidRPr="000F2697">
        <w:rPr>
          <w:rFonts w:ascii="华文楷体" w:eastAsia="华文楷体" w:hAnsi="华文楷体" w:hint="eastAsia"/>
          <w:lang w:bidi="zh-TW"/>
        </w:rPr>
        <w:t>念的方式。善不囿于某一个存在和本质，但却统摄所有的存在和本质。</w:t>
      </w:r>
    </w:p>
    <w:p w14:paraId="72C11401" w14:textId="55B85812" w:rsidR="003A1878" w:rsidRPr="000F2697" w:rsidRDefault="001808FE" w:rsidP="000F2697">
      <w:pPr>
        <w:ind w:firstLine="645"/>
        <w:rPr>
          <w:rFonts w:ascii="华文楷体" w:eastAsia="华文楷体" w:hAnsi="华文楷体"/>
          <w:lang w:bidi="zh-TW"/>
        </w:rPr>
      </w:pPr>
      <w:r w:rsidRPr="000F2697">
        <w:rPr>
          <w:rFonts w:ascii="华文楷体" w:eastAsia="华文楷体" w:hAnsi="华文楷体"/>
          <w:lang w:bidi="zh-TW"/>
        </w:rPr>
        <w:t>（</w:t>
      </w:r>
      <w:r w:rsidR="003A1878" w:rsidRPr="000F2697">
        <w:rPr>
          <w:rFonts w:ascii="华文楷体" w:eastAsia="华文楷体" w:hAnsi="华文楷体"/>
          <w:lang w:bidi="zh-TW"/>
        </w:rPr>
        <w:t>三</w:t>
      </w:r>
      <w:r w:rsidRPr="000F2697">
        <w:rPr>
          <w:rFonts w:ascii="华文楷体" w:eastAsia="华文楷体" w:hAnsi="华文楷体"/>
          <w:lang w:bidi="zh-TW"/>
        </w:rPr>
        <w:t>）</w:t>
      </w:r>
      <w:r w:rsidR="003A1878" w:rsidRPr="000F2697">
        <w:rPr>
          <w:rFonts w:ascii="华文楷体" w:eastAsia="华文楷体" w:hAnsi="华文楷体"/>
          <w:lang w:bidi="zh-TW"/>
        </w:rPr>
        <w:t>洞穴</w:t>
      </w:r>
      <w:proofErr w:type="gramStart"/>
      <w:r w:rsidR="003A1878" w:rsidRPr="000F2697">
        <w:rPr>
          <w:rFonts w:ascii="华文楷体" w:eastAsia="华文楷体" w:hAnsi="华文楷体"/>
          <w:lang w:bidi="zh-TW"/>
        </w:rPr>
        <w:t>喻</w:t>
      </w:r>
      <w:proofErr w:type="gramEnd"/>
    </w:p>
    <w:p w14:paraId="74010D63" w14:textId="047C976B" w:rsidR="003A1878" w:rsidRPr="000F2697" w:rsidRDefault="003A1878" w:rsidP="000F2697">
      <w:pPr>
        <w:ind w:firstLine="645"/>
        <w:rPr>
          <w:rFonts w:ascii="华文楷体" w:eastAsia="华文楷体" w:hAnsi="华文楷体"/>
          <w:lang w:bidi="zh-TW"/>
        </w:rPr>
      </w:pPr>
      <w:r w:rsidRPr="000F2697">
        <w:rPr>
          <w:rFonts w:ascii="华文楷体" w:eastAsia="华文楷体" w:hAnsi="华文楷体" w:hint="eastAsia"/>
          <w:lang w:bidi="zh-TW"/>
        </w:rPr>
        <w:t>柏拉图对两个领域的区分有着强烈的现实针对性，寄托着哲学家的使命感和政治理想。洞穴</w:t>
      </w:r>
      <w:proofErr w:type="gramStart"/>
      <w:r w:rsidRPr="000F2697">
        <w:rPr>
          <w:rFonts w:ascii="华文楷体" w:eastAsia="华文楷体" w:hAnsi="华文楷体" w:hint="eastAsia"/>
          <w:lang w:bidi="zh-TW"/>
        </w:rPr>
        <w:t>喻</w:t>
      </w:r>
      <w:proofErr w:type="gramEnd"/>
      <w:r w:rsidRPr="000F2697">
        <w:rPr>
          <w:rFonts w:ascii="华文楷体" w:eastAsia="华文楷体" w:hAnsi="华文楷体" w:hint="eastAsia"/>
          <w:lang w:bidi="zh-TW"/>
        </w:rPr>
        <w:t>分为以下几个过程</w:t>
      </w:r>
      <w:r w:rsidR="00C242E9" w:rsidRPr="000F2697">
        <w:rPr>
          <w:rFonts w:ascii="华文楷体" w:eastAsia="华文楷体" w:hAnsi="华文楷体"/>
          <w:lang w:bidi="zh-TW"/>
        </w:rPr>
        <w:t>：</w:t>
      </w:r>
    </w:p>
    <w:p w14:paraId="4CE9C1F5" w14:textId="7BC5FF11" w:rsidR="003A1878" w:rsidRPr="000F2697" w:rsidRDefault="003A1878" w:rsidP="000F2697">
      <w:pPr>
        <w:ind w:firstLine="645"/>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有一群人居住在一个洞穴里，他们从出生时起就被铁链锁在固定</w:t>
      </w:r>
      <w:r w:rsidRPr="000F2697">
        <w:rPr>
          <w:rFonts w:ascii="华文楷体" w:eastAsia="华文楷体" w:hAnsi="华文楷体" w:hint="eastAsia"/>
          <w:lang w:bidi="zh-TW"/>
        </w:rPr>
        <w:t>地点，犹如囚徒，只能面壁直视服前的场景，以为眼前的影像就是真实的事物。</w:t>
      </w:r>
    </w:p>
    <w:p w14:paraId="48447C5C" w14:textId="5AE29254" w:rsidR="003A1878" w:rsidRPr="000F2697" w:rsidRDefault="003A1878" w:rsidP="000F2697">
      <w:pPr>
        <w:ind w:firstLine="645"/>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有一个囚徒偶然挣脱了锁链，回过头来，生平第一-次看到光，火</w:t>
      </w:r>
      <w:r w:rsidRPr="000F2697">
        <w:rPr>
          <w:rFonts w:ascii="华文楷体" w:eastAsia="华文楷体" w:hAnsi="华文楷体" w:hint="eastAsia"/>
          <w:lang w:bidi="zh-TW"/>
        </w:rPr>
        <w:t>光使他感到刺眼，使他看不清原先已经习以为常的影像。经过一段时</w:t>
      </w:r>
      <w:r w:rsidRPr="000F2697">
        <w:rPr>
          <w:rFonts w:ascii="华文楷体" w:eastAsia="华文楷体" w:hAnsi="华文楷体"/>
          <w:lang w:bidi="zh-TW"/>
        </w:rPr>
        <w:t>间</w:t>
      </w:r>
      <w:r w:rsidRPr="000F2697">
        <w:rPr>
          <w:rFonts w:ascii="华文楷体" w:eastAsia="华文楷体" w:hAnsi="华文楷体" w:hint="eastAsia"/>
          <w:lang w:bidi="zh-TW"/>
        </w:rPr>
        <w:t>的适应，他终于能够分清影像和雕像，明白雕像比影像更真实，影像是</w:t>
      </w:r>
      <w:proofErr w:type="gramStart"/>
      <w:r w:rsidRPr="000F2697">
        <w:rPr>
          <w:rFonts w:ascii="华文楷体" w:eastAsia="华文楷体" w:hAnsi="华文楷体" w:hint="eastAsia"/>
          <w:lang w:bidi="zh-TW"/>
        </w:rPr>
        <w:t>火造成</w:t>
      </w:r>
      <w:proofErr w:type="gramEnd"/>
      <w:r w:rsidRPr="000F2697">
        <w:rPr>
          <w:rFonts w:ascii="华文楷体" w:eastAsia="华文楷体" w:hAnsi="华文楷体" w:hint="eastAsia"/>
          <w:lang w:bidi="zh-TW"/>
        </w:rPr>
        <w:t>的投影。</w:t>
      </w:r>
    </w:p>
    <w:p w14:paraId="5784FEF1" w14:textId="49114D75" w:rsidR="003A1878" w:rsidRPr="000F2697" w:rsidRDefault="003A1878" w:rsidP="000F2697">
      <w:pPr>
        <w:ind w:firstLine="645"/>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有人把他从陡峭的洞口拉出洞外。当他第一次看到阳光下的真实</w:t>
      </w:r>
      <w:r w:rsidRPr="000F2697">
        <w:rPr>
          <w:rFonts w:ascii="华文楷体" w:eastAsia="华文楷体" w:hAnsi="华文楷体" w:hint="eastAsia"/>
          <w:lang w:bidi="zh-TW"/>
        </w:rPr>
        <w:t>事物时，再次眼花缭乱，甚于初见火光时所受的痛苦。他只能慢慢适应阳光的照耀，先看阴影，再看水中</w:t>
      </w:r>
      <w:proofErr w:type="gramStart"/>
      <w:r w:rsidRPr="000F2697">
        <w:rPr>
          <w:rFonts w:ascii="华文楷体" w:eastAsia="华文楷体" w:hAnsi="华文楷体" w:hint="eastAsia"/>
          <w:lang w:bidi="zh-TW"/>
        </w:rPr>
        <w:t>映象</w:t>
      </w:r>
      <w:proofErr w:type="gramEnd"/>
      <w:r w:rsidRPr="000F2697">
        <w:rPr>
          <w:rFonts w:ascii="华文楷体" w:eastAsia="华文楷体" w:hAnsi="华文楷体" w:hint="eastAsia"/>
          <w:lang w:bidi="zh-TW"/>
        </w:rPr>
        <w:t>，</w:t>
      </w:r>
      <w:proofErr w:type="gramStart"/>
      <w:r w:rsidRPr="000F2697">
        <w:rPr>
          <w:rFonts w:ascii="华文楷体" w:eastAsia="华文楷体" w:hAnsi="华文楷体" w:hint="eastAsia"/>
          <w:lang w:bidi="zh-TW"/>
        </w:rPr>
        <w:t>进而看</w:t>
      </w:r>
      <w:proofErr w:type="gramEnd"/>
      <w:r w:rsidRPr="000F2697">
        <w:rPr>
          <w:rFonts w:ascii="华文楷体" w:eastAsia="华文楷体" w:hAnsi="华文楷体" w:hint="eastAsia"/>
          <w:lang w:bidi="zh-TW"/>
        </w:rPr>
        <w:t>事物本身，</w:t>
      </w:r>
    </w:p>
    <w:p w14:paraId="3A157C98" w14:textId="0CAB6CD6" w:rsidR="0065077B" w:rsidRPr="000F2697" w:rsidRDefault="003A1878" w:rsidP="000F2697">
      <w:pPr>
        <w:ind w:firstLine="645"/>
        <w:rPr>
          <w:rFonts w:ascii="华文楷体" w:eastAsia="华文楷体" w:hAnsi="华文楷体"/>
          <w:lang w:bidi="zh-TW"/>
        </w:rPr>
      </w:pPr>
      <w:r w:rsidRPr="000F2697">
        <w:rPr>
          <w:rFonts w:ascii="华文楷体" w:eastAsia="华文楷体" w:hAnsi="华文楷体"/>
          <w:lang w:bidi="zh-TW"/>
        </w:rPr>
        <w:t>4</w:t>
      </w:r>
      <w:r w:rsidR="00DC402F">
        <w:rPr>
          <w:rFonts w:ascii="华文楷体" w:eastAsia="华文楷体" w:hAnsi="华文楷体"/>
          <w:lang w:bidi="zh-TW"/>
        </w:rPr>
        <w:t>．</w:t>
      </w:r>
      <w:r w:rsidRPr="000F2697">
        <w:rPr>
          <w:rFonts w:ascii="华文楷体" w:eastAsia="华文楷体" w:hAnsi="华文楷体"/>
          <w:lang w:bidi="zh-TW"/>
        </w:rPr>
        <w:t>洞内和洞外分别比喻两个领域</w:t>
      </w:r>
      <w:r w:rsidR="00C242E9" w:rsidRPr="000F2697">
        <w:rPr>
          <w:rFonts w:ascii="华文楷体" w:eastAsia="华文楷体" w:hAnsi="华文楷体"/>
          <w:lang w:bidi="zh-TW"/>
        </w:rPr>
        <w:t>：</w:t>
      </w:r>
      <w:r w:rsidRPr="000F2697">
        <w:rPr>
          <w:rFonts w:ascii="华文楷体" w:eastAsia="华文楷体" w:hAnsi="华文楷体"/>
          <w:lang w:bidi="zh-TW"/>
        </w:rPr>
        <w:t>洞内的影像和雕像分别相当于“四</w:t>
      </w:r>
      <w:r w:rsidRPr="000F2697">
        <w:rPr>
          <w:rFonts w:ascii="华文楷体" w:eastAsia="华文楷体" w:hAnsi="华文楷体" w:hint="eastAsia"/>
          <w:lang w:bidi="zh-TW"/>
        </w:rPr>
        <w:t>线段”比喻中的自然物，被锁住的囚徒观看的是幻想。自由的囚徒不在洞内的观看是信念。洞内</w:t>
      </w:r>
      <w:proofErr w:type="gramStart"/>
      <w:r w:rsidRPr="000F2697">
        <w:rPr>
          <w:rFonts w:ascii="华文楷体" w:eastAsia="华文楷体" w:hAnsi="华文楷体" w:hint="eastAsia"/>
          <w:lang w:bidi="zh-TW"/>
        </w:rPr>
        <w:t>的火柜当</w:t>
      </w:r>
      <w:proofErr w:type="gramEnd"/>
      <w:r w:rsidRPr="000F2697">
        <w:rPr>
          <w:rFonts w:ascii="华文楷体" w:eastAsia="华文楷体" w:hAnsi="华文楷体" w:hint="eastAsia"/>
          <w:lang w:bidi="zh-TW"/>
        </w:rPr>
        <w:t>于“</w:t>
      </w:r>
      <w:r w:rsidRPr="000F2697">
        <w:rPr>
          <w:rFonts w:ascii="华文楷体" w:eastAsia="华文楷体" w:hAnsi="华文楷体"/>
          <w:lang w:bidi="zh-TW"/>
        </w:rPr>
        <w:t>太阳”比喻中的太阳，洞外的太</w:t>
      </w:r>
      <w:r w:rsidRPr="000F2697">
        <w:rPr>
          <w:rFonts w:ascii="华文楷体" w:eastAsia="华文楷体" w:hAnsi="华文楷体" w:hint="eastAsia"/>
          <w:lang w:bidi="zh-TW"/>
        </w:rPr>
        <w:t>阳相当于“太阳”比喻中的善，洞外的自由人看见的是理念，他的观看是知识，获得知识的渐进过程相当于借助“</w:t>
      </w:r>
      <w:proofErr w:type="gramStart"/>
      <w:r w:rsidRPr="000F2697">
        <w:rPr>
          <w:rFonts w:ascii="华文楷体" w:eastAsia="华文楷体" w:hAnsi="华文楷体" w:hint="eastAsia"/>
          <w:lang w:bidi="zh-TW"/>
        </w:rPr>
        <w:t>映象</w:t>
      </w:r>
      <w:proofErr w:type="gramEnd"/>
      <w:r w:rsidRPr="000F2697">
        <w:rPr>
          <w:rFonts w:ascii="华文楷体" w:eastAsia="华文楷体" w:hAnsi="华文楷体" w:hint="eastAsia"/>
          <w:lang w:bidi="zh-TW"/>
        </w:rPr>
        <w:t>”的数学推理，以及逐</w:t>
      </w:r>
      <w:r w:rsidR="00EF0F1C" w:rsidRPr="000F2697">
        <w:rPr>
          <w:rFonts w:ascii="华文楷体" w:eastAsia="华文楷体" w:hAnsi="华文楷体" w:hint="eastAsia"/>
          <w:lang w:bidi="zh-TW"/>
        </w:rPr>
        <w:t>步上升的辩证法，最后认识到最高原则和万物本源是善。</w:t>
      </w:r>
    </w:p>
    <w:p w14:paraId="7F047E16" w14:textId="4B10A514"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1、可知领域：理智领域、知识领域。</w:t>
      </w:r>
    </w:p>
    <w:p w14:paraId="6A6606CE"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对象：是者的理念世界。</w:t>
      </w:r>
    </w:p>
    <w:p w14:paraId="671FED9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主体：自由人。</w:t>
      </w:r>
    </w:p>
    <w:p w14:paraId="4EE9C09F"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比喻：太阳、洞外的东西等。</w:t>
      </w:r>
    </w:p>
    <w:p w14:paraId="788F71A5"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知识形式：（</w:t>
      </w:r>
      <w:r w:rsidRPr="000F2697">
        <w:rPr>
          <w:rFonts w:ascii="华文楷体" w:eastAsia="华文楷体" w:hAnsi="华文楷体"/>
          <w:lang w:bidi="zh-TW"/>
        </w:rPr>
        <w:t>1）数学：低级的知识。</w:t>
      </w:r>
    </w:p>
    <w:p w14:paraId="3207B7A2"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2）理性知识：纯粹的知识。即哲学。</w:t>
      </w:r>
    </w:p>
    <w:p w14:paraId="6D1CA2E2"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2、可感领域：非知识领域、意见领域</w:t>
      </w:r>
    </w:p>
    <w:p w14:paraId="7EA19A8E"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对象：可感事物、既不是</w:t>
      </w:r>
      <w:proofErr w:type="gramStart"/>
      <w:r w:rsidRPr="000F2697">
        <w:rPr>
          <w:rFonts w:ascii="华文楷体" w:eastAsia="华文楷体" w:hAnsi="华文楷体" w:hint="eastAsia"/>
          <w:lang w:bidi="zh-TW"/>
        </w:rPr>
        <w:t>是</w:t>
      </w:r>
      <w:proofErr w:type="gramEnd"/>
      <w:r w:rsidRPr="000F2697">
        <w:rPr>
          <w:rFonts w:ascii="华文楷体" w:eastAsia="华文楷体" w:hAnsi="华文楷体" w:hint="eastAsia"/>
          <w:lang w:bidi="zh-TW"/>
        </w:rPr>
        <w:t>者又不是非是者。</w:t>
      </w:r>
    </w:p>
    <w:p w14:paraId="18B32D8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主体：囚徒。</w:t>
      </w:r>
    </w:p>
    <w:p w14:paraId="2CE56157"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比喻：影像、雕像等。</w:t>
      </w:r>
    </w:p>
    <w:p w14:paraId="76D41846"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知识形式：</w:t>
      </w:r>
    </w:p>
    <w:p w14:paraId="41B4352F"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1）幻想：个人的想象和印象。</w:t>
      </w:r>
    </w:p>
    <w:p w14:paraId="39691A60"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2）信念：关于可感事物的共同知觉。</w:t>
      </w:r>
    </w:p>
    <w:p w14:paraId="1025A799" w14:textId="77777777" w:rsidR="007E0A98" w:rsidRPr="000F2697" w:rsidRDefault="007E0A98" w:rsidP="000F2697">
      <w:pPr>
        <w:ind w:firstLine="645"/>
        <w:rPr>
          <w:rFonts w:ascii="华文楷体" w:eastAsia="华文楷体" w:hAnsi="华文楷体"/>
          <w:lang w:bidi="zh-TW"/>
        </w:rPr>
      </w:pPr>
    </w:p>
    <w:p w14:paraId="0F9B6071" w14:textId="77777777" w:rsidR="007E0A98" w:rsidRPr="000F2697" w:rsidRDefault="007E0A98" w:rsidP="000F2697">
      <w:pPr>
        <w:ind w:firstLine="645"/>
        <w:rPr>
          <w:rFonts w:ascii="华文楷体" w:eastAsia="华文楷体" w:hAnsi="华文楷体"/>
          <w:lang w:bidi="zh-TW"/>
        </w:rPr>
      </w:pPr>
    </w:p>
    <w:p w14:paraId="56CF89F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三、柏拉图的灵魂学说</w:t>
      </w:r>
    </w:p>
    <w:p w14:paraId="72EBD9E9"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柏拉图的灵魂学说是他的理念论应用于分析人的结果，也是他的理念论的延伸，包含了认识论思想等。</w:t>
      </w:r>
    </w:p>
    <w:p w14:paraId="5D13A70B"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（一）对灵魂作三重区分。</w:t>
      </w:r>
    </w:p>
    <w:p w14:paraId="55FC444F"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1、认为人的灵魂包括了理性、激情和欲望三部分。</w:t>
      </w:r>
    </w:p>
    <w:p w14:paraId="49D57971"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理性：灵魂的最高原则、是不朽的、与理念相通，是灵魂的本性。</w:t>
      </w:r>
    </w:p>
    <w:p w14:paraId="1DA0CFBA"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激情：理性的天然同盟、是合乎理性的情感。</w:t>
      </w:r>
    </w:p>
    <w:p w14:paraId="3D4DC6B9"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欲望：指肉体欲望、既可服从理性也可背离理性。</w:t>
      </w:r>
    </w:p>
    <w:p w14:paraId="6BCD6ADD"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2、认为灵魂的各部分与各种德性相对应，而且是政治等级关系的基础。</w:t>
      </w:r>
    </w:p>
    <w:p w14:paraId="4289A150"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理性——智慧。</w:t>
      </w:r>
    </w:p>
    <w:p w14:paraId="34FE4BCF"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激情——勇敢。</w:t>
      </w:r>
    </w:p>
    <w:p w14:paraId="1AAF248F"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欲望——节制。</w:t>
      </w:r>
    </w:p>
    <w:p w14:paraId="4C1A4C0E"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（二）灵魂回忆说</w:t>
      </w:r>
    </w:p>
    <w:p w14:paraId="74190F02" w14:textId="77777777" w:rsidR="00B32725"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w:t>
      </w:r>
      <w:r w:rsidR="00B32725" w:rsidRPr="000F2697">
        <w:rPr>
          <w:rFonts w:ascii="华文楷体" w:eastAsia="华文楷体" w:hAnsi="华文楷体" w:hint="eastAsia"/>
          <w:lang w:bidi="zh-TW"/>
        </w:rPr>
        <w:t>人认识理念的方式即回忆</w:t>
      </w:r>
    </w:p>
    <w:p w14:paraId="043DE371" w14:textId="2B3AA66A" w:rsidR="007E0A98" w:rsidRPr="000F2697" w:rsidRDefault="007D753F" w:rsidP="000F2697">
      <w:pPr>
        <w:ind w:firstLine="645"/>
        <w:rPr>
          <w:rFonts w:ascii="华文楷体" w:eastAsia="华文楷体" w:hAnsi="华文楷体"/>
          <w:lang w:bidi="zh-TW"/>
        </w:rPr>
      </w:pPr>
      <w:r w:rsidRPr="000F2697">
        <w:rPr>
          <w:rFonts w:ascii="华文楷体" w:eastAsia="华文楷体" w:hAnsi="华文楷体" w:hint="eastAsia"/>
          <w:lang w:bidi="zh-TW"/>
        </w:rPr>
        <w:t>人应当</w:t>
      </w:r>
      <w:r w:rsidR="00194AAE" w:rsidRPr="000F2697">
        <w:rPr>
          <w:rFonts w:ascii="华文楷体" w:eastAsia="华文楷体" w:hAnsi="华文楷体" w:hint="eastAsia"/>
          <w:lang w:bidi="zh-TW"/>
        </w:rPr>
        <w:t>通过理性，把</w:t>
      </w:r>
      <w:proofErr w:type="gramStart"/>
      <w:r w:rsidR="00AE0F8C" w:rsidRPr="000F2697">
        <w:rPr>
          <w:rFonts w:ascii="华文楷体" w:eastAsia="华文楷体" w:hAnsi="华文楷体" w:hint="eastAsia"/>
          <w:lang w:bidi="zh-TW"/>
        </w:rPr>
        <w:t>纷</w:t>
      </w:r>
      <w:proofErr w:type="gramEnd"/>
      <w:r w:rsidR="00194AAE" w:rsidRPr="000F2697">
        <w:rPr>
          <w:rFonts w:ascii="华文楷体" w:eastAsia="华文楷体" w:hAnsi="华文楷体" w:hint="eastAsia"/>
          <w:lang w:bidi="zh-TW"/>
        </w:rPr>
        <w:t>然杂陈的感官知觉集纳成</w:t>
      </w:r>
      <w:r w:rsidR="00AE0F8C" w:rsidRPr="000F2697">
        <w:rPr>
          <w:rFonts w:ascii="华文楷体" w:eastAsia="华文楷体" w:hAnsi="华文楷体" w:hint="eastAsia"/>
          <w:lang w:bidi="zh-TW"/>
        </w:rPr>
        <w:t>一个统一体，从而认识理念。这就是一种回忆。</w:t>
      </w:r>
    </w:p>
    <w:p w14:paraId="3B16D920" w14:textId="6656ABED"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w:t>
      </w:r>
      <w:r w:rsidR="00B32725" w:rsidRPr="000F2697">
        <w:rPr>
          <w:rFonts w:ascii="华文楷体" w:eastAsia="华文楷体" w:hAnsi="华文楷体"/>
          <w:lang w:bidi="zh-TW"/>
        </w:rPr>
        <w:t>认为学习就是回忆</w:t>
      </w:r>
      <w:r w:rsidR="00B32725" w:rsidRPr="000F2697">
        <w:rPr>
          <w:rFonts w:ascii="华文楷体" w:eastAsia="华文楷体" w:hAnsi="华文楷体" w:hint="eastAsia"/>
          <w:lang w:bidi="zh-TW"/>
        </w:rPr>
        <w:t>，</w:t>
      </w:r>
      <w:r w:rsidR="001E28D3" w:rsidRPr="000F2697">
        <w:rPr>
          <w:rFonts w:ascii="华文楷体" w:eastAsia="华文楷体" w:hAnsi="华文楷体" w:hint="eastAsia"/>
          <w:lang w:bidi="zh-TW"/>
        </w:rPr>
        <w:t>认识就是灵魂的回忆，</w:t>
      </w:r>
      <w:r w:rsidR="00B32725" w:rsidRPr="000F2697">
        <w:rPr>
          <w:rFonts w:ascii="华文楷体" w:eastAsia="华文楷体" w:hAnsi="华文楷体" w:hint="eastAsia"/>
          <w:lang w:bidi="zh-TW"/>
        </w:rPr>
        <w:t>根据是：灵魂是堕落的理念、不纯粹的理念。</w:t>
      </w:r>
      <w:r w:rsidRPr="000F2697">
        <w:rPr>
          <w:rFonts w:ascii="华文楷体" w:eastAsia="华文楷体" w:hAnsi="华文楷体"/>
          <w:lang w:bidi="zh-TW"/>
        </w:rPr>
        <w:t>认为学习是“练习死亡”</w:t>
      </w:r>
      <w:r w:rsidR="00B32725" w:rsidRPr="000F2697">
        <w:rPr>
          <w:rFonts w:ascii="华文楷体" w:eastAsia="华文楷体" w:hAnsi="华文楷体" w:hint="eastAsia"/>
          <w:lang w:bidi="zh-TW"/>
        </w:rPr>
        <w:t>，</w:t>
      </w:r>
      <w:r w:rsidRPr="000F2697">
        <w:rPr>
          <w:rFonts w:ascii="华文楷体" w:eastAsia="华文楷体" w:hAnsi="华文楷体" w:hint="eastAsia"/>
          <w:lang w:bidi="zh-TW"/>
        </w:rPr>
        <w:t>回忆是净化灵魂的过程。</w:t>
      </w:r>
    </w:p>
    <w:p w14:paraId="769464A8" w14:textId="77777777" w:rsidR="007E0A98" w:rsidRPr="00586035" w:rsidRDefault="007E0A98" w:rsidP="000F2697">
      <w:pPr>
        <w:ind w:firstLine="645"/>
        <w:rPr>
          <w:rFonts w:ascii="华文楷体" w:eastAsia="华文楷体" w:hAnsi="华文楷体"/>
          <w:sz w:val="24"/>
          <w:szCs w:val="28"/>
        </w:rPr>
      </w:pPr>
    </w:p>
    <w:p w14:paraId="35E67E89" w14:textId="77777777" w:rsidR="007E0A98" w:rsidRPr="000F2697" w:rsidRDefault="007E0A98" w:rsidP="000F2697">
      <w:pPr>
        <w:ind w:firstLine="645"/>
        <w:rPr>
          <w:rFonts w:ascii="华文楷体" w:eastAsia="华文楷体" w:hAnsi="华文楷体"/>
          <w:lang w:bidi="zh-TW"/>
        </w:rPr>
      </w:pPr>
    </w:p>
    <w:p w14:paraId="66913133"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四、柏拉图的政治学</w:t>
      </w:r>
    </w:p>
    <w:p w14:paraId="6B194CCA"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柏拉图的以社会分工为基础的国家制度学说。</w:t>
      </w:r>
    </w:p>
    <w:p w14:paraId="44A3C45D"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（一）社会分工学说</w:t>
      </w:r>
    </w:p>
    <w:p w14:paraId="59B0FBAD"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1、依据：</w:t>
      </w:r>
    </w:p>
    <w:p w14:paraId="75B3F828"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1）每个人的德性：</w:t>
      </w:r>
    </w:p>
    <w:p w14:paraId="14440E58"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2）神创造每个人时的材料：</w:t>
      </w:r>
    </w:p>
    <w:p w14:paraId="11E70A88"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2、社会的三个阶层：</w:t>
      </w:r>
    </w:p>
    <w:p w14:paraId="678BBE99"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1）生产者阶层。人数最多、德性为节制。</w:t>
      </w:r>
    </w:p>
    <w:p w14:paraId="771BE073"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2）武士阶层。德性为勇敢。</w:t>
      </w:r>
    </w:p>
    <w:p w14:paraId="037E9910"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3）政治统治者阶层：人数最少、德性为智慧（哲学王）。</w:t>
      </w:r>
    </w:p>
    <w:p w14:paraId="2AC2A2E7"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（二）理想国的各种主张</w:t>
      </w:r>
    </w:p>
    <w:p w14:paraId="07F03237"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1、武士和统治者的教育和培养。</w:t>
      </w:r>
    </w:p>
    <w:p w14:paraId="24C32799" w14:textId="77777777" w:rsidR="007E0A98" w:rsidRPr="000F2697" w:rsidRDefault="007E0A98" w:rsidP="000F2697">
      <w:pPr>
        <w:ind w:firstLine="645"/>
        <w:rPr>
          <w:rFonts w:ascii="华文楷体" w:eastAsia="华文楷体" w:hAnsi="华文楷体"/>
          <w:lang w:bidi="zh-TW"/>
        </w:rPr>
      </w:pPr>
      <w:r w:rsidRPr="000F2697">
        <w:rPr>
          <w:rFonts w:ascii="华文楷体" w:eastAsia="华文楷体" w:hAnsi="华文楷体"/>
          <w:lang w:bidi="zh-TW"/>
        </w:rPr>
        <w:t>2、每个人只做适合他的本性的事情即正义。</w:t>
      </w:r>
    </w:p>
    <w:p w14:paraId="4143B065" w14:textId="6DD2D439" w:rsidR="00DF5D5C" w:rsidRPr="000F2697" w:rsidRDefault="00DF5D5C" w:rsidP="000F2697">
      <w:pPr>
        <w:ind w:firstLine="645"/>
        <w:rPr>
          <w:rFonts w:ascii="华文楷体" w:eastAsia="华文楷体" w:hAnsi="华文楷体"/>
          <w:lang w:bidi="zh-TW"/>
        </w:rPr>
      </w:pPr>
    </w:p>
    <w:p w14:paraId="6A60B741" w14:textId="77777777" w:rsidR="007E0A98" w:rsidRPr="000F2697" w:rsidRDefault="007E0A98" w:rsidP="000F2697">
      <w:pPr>
        <w:ind w:firstLine="645"/>
        <w:rPr>
          <w:rFonts w:ascii="华文楷体" w:eastAsia="华文楷体" w:hAnsi="华文楷体"/>
          <w:lang w:bidi="zh-TW"/>
        </w:rPr>
      </w:pPr>
    </w:p>
    <w:p w14:paraId="67ED21C2" w14:textId="1B6322CA" w:rsidR="00692803"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004042C9" w:rsidRPr="000F2697">
        <w:rPr>
          <w:rFonts w:ascii="华文楷体" w:eastAsia="华文楷体" w:hAnsi="华文楷体"/>
          <w:lang w:bidi="zh-TW"/>
        </w:rPr>
        <w:t>柏拉图从世界观的高度，论证了苏格拉底的伦理原则，为他的方法论提供了认识论的基础。他的理念论不但确定了心灵的内在原则、定义和真理是什么，而且解释了为什么如此的原因。</w:t>
      </w:r>
    </w:p>
    <w:p w14:paraId="6243F924" w14:textId="09BE8630" w:rsidR="004042C9" w:rsidRPr="000F2697" w:rsidRDefault="004042C9" w:rsidP="000F2697">
      <w:pPr>
        <w:ind w:firstLine="645"/>
        <w:rPr>
          <w:rFonts w:ascii="华文楷体" w:eastAsia="华文楷体" w:hAnsi="华文楷体"/>
          <w:lang w:bidi="zh-TW"/>
        </w:rPr>
      </w:pPr>
      <w:r w:rsidRPr="000F2697">
        <w:rPr>
          <w:rFonts w:ascii="华文楷体" w:eastAsia="华文楷体" w:hAnsi="华文楷体"/>
          <w:lang w:bidi="zh-TW"/>
        </w:rPr>
        <w:t>他的基本观点是</w:t>
      </w:r>
      <w:r w:rsidR="00C242E9" w:rsidRPr="000F2697">
        <w:rPr>
          <w:rFonts w:ascii="华文楷体" w:eastAsia="华文楷体" w:hAnsi="华文楷体"/>
          <w:lang w:bidi="zh-TW"/>
        </w:rPr>
        <w:t>：</w:t>
      </w:r>
      <w:r w:rsidRPr="000F2697">
        <w:rPr>
          <w:rFonts w:ascii="华文楷体" w:eastAsia="华文楷体" w:hAnsi="华文楷体"/>
          <w:lang w:bidi="zh-TW"/>
        </w:rPr>
        <w:t>理念型相是独立于可感事物的存在，否则就不会有确定的知识</w:t>
      </w:r>
      <w:r w:rsidR="003E077F" w:rsidRPr="000F2697">
        <w:rPr>
          <w:rFonts w:ascii="华文楷体" w:eastAsia="华文楷体" w:hAnsi="华文楷体"/>
          <w:lang w:bidi="zh-TW"/>
        </w:rPr>
        <w:t>；</w:t>
      </w:r>
      <w:r w:rsidRPr="000F2697">
        <w:rPr>
          <w:rFonts w:ascii="华文楷体" w:eastAsia="华文楷体" w:hAnsi="华文楷体"/>
          <w:lang w:bidi="zh-TW"/>
        </w:rPr>
        <w:t>灵魂属于永恒的理念序列，否则它就不可能预先具有潜在的、有待揭示的知识。因此，他在个别的、可感的事物之外设定了一个普遍的、可知的理念领域。他主张理念型相与个体相分离，乃是出于发展苏格拉底的伦理思想，使之完满化的需要。他的理念论综合了本原论和认识论、灵魂观、和伦理观以及社会政治学说，是希腊哲学第一个完整的、成熟的理论体系。</w:t>
      </w:r>
      <w:r w:rsidR="007E0A98" w:rsidRPr="000F2697">
        <w:rPr>
          <w:rFonts w:ascii="华文楷体" w:eastAsia="华文楷体" w:hAnsi="华文楷体" w:hint="eastAsia"/>
          <w:lang w:bidi="zh-TW"/>
        </w:rPr>
        <w:t>）</w:t>
      </w:r>
    </w:p>
    <w:p w14:paraId="535F91EF" w14:textId="661A71FD" w:rsidR="00FE5D66" w:rsidRPr="000F2697" w:rsidRDefault="007E0A98" w:rsidP="000F2697">
      <w:pPr>
        <w:ind w:firstLine="645"/>
        <w:rPr>
          <w:rFonts w:ascii="华文楷体" w:eastAsia="华文楷体" w:hAnsi="华文楷体"/>
          <w:lang w:bidi="zh-TW"/>
        </w:rPr>
      </w:pPr>
      <w:r w:rsidRPr="000F2697">
        <w:rPr>
          <w:rFonts w:ascii="华文楷体" w:eastAsia="华文楷体" w:hAnsi="华文楷体" w:hint="eastAsia"/>
          <w:lang w:bidi="zh-TW"/>
        </w:rPr>
        <w:t>（</w:t>
      </w:r>
      <w:r w:rsidR="00FE5D66" w:rsidRPr="000F2697">
        <w:rPr>
          <w:rFonts w:ascii="华文楷体" w:eastAsia="华文楷体" w:hAnsi="华文楷体" w:hint="eastAsia"/>
          <w:lang w:bidi="zh-TW"/>
        </w:rPr>
        <w:t>前期“理念论”之集大成者——《理想国》，阐释以最高理念“善”统摄的理念体系，围绕“日喻”、“线喻”和“洞穴比喻”说明在本体论上“理念”与“现象”世界的二重化，以及相应的在认识论上“知识”与“意见”的二重化，阐述掌握“理念论”要求灵魂转向，且只有掌握最高哲理理念——“辩证法”，才有资格成为统治阶层，实现“哲学</w:t>
      </w:r>
      <w:r w:rsidR="00FE5D66" w:rsidRPr="000F2697">
        <w:rPr>
          <w:rFonts w:ascii="华文楷体" w:eastAsia="华文楷体" w:hAnsi="华文楷体"/>
          <w:lang w:bidi="zh-TW"/>
        </w:rPr>
        <w:t>王”</w:t>
      </w:r>
      <w:r w:rsidR="00FE5D66" w:rsidRPr="000F2697">
        <w:rPr>
          <w:rFonts w:ascii="华文楷体" w:eastAsia="华文楷体" w:hAnsi="华文楷体" w:hint="eastAsia"/>
          <w:lang w:bidi="zh-TW"/>
        </w:rPr>
        <w:t>的治国理想，完善体制伦理。</w:t>
      </w:r>
    </w:p>
    <w:p w14:paraId="146E5CC3" w14:textId="77777777" w:rsidR="00FE5D66" w:rsidRPr="000F2697" w:rsidRDefault="00FE5D66" w:rsidP="000F2697">
      <w:pPr>
        <w:ind w:firstLine="645"/>
        <w:rPr>
          <w:rFonts w:ascii="华文楷体" w:eastAsia="华文楷体" w:hAnsi="华文楷体"/>
          <w:lang w:bidi="zh-TW"/>
        </w:rPr>
      </w:pPr>
    </w:p>
    <w:p w14:paraId="68E95DA2" w14:textId="4FAE12D9" w:rsidR="00FE5D66" w:rsidRPr="000F2697" w:rsidRDefault="006118C9" w:rsidP="000F2697">
      <w:pPr>
        <w:ind w:firstLine="645"/>
        <w:rPr>
          <w:rFonts w:ascii="华文楷体" w:eastAsia="华文楷体" w:hAnsi="华文楷体"/>
          <w:lang w:bidi="zh-TW"/>
        </w:rPr>
      </w:pPr>
      <w:r w:rsidRPr="000F2697">
        <w:rPr>
          <w:rFonts w:ascii="华文楷体" w:eastAsia="华文楷体" w:hAnsi="华文楷体"/>
          <w:lang w:bidi="zh-TW"/>
        </w:rPr>
        <w:t>柏拉图的理念论实际上是以价值为取向的知识论</w:t>
      </w:r>
      <w:r w:rsidR="001808FE" w:rsidRPr="000F2697">
        <w:rPr>
          <w:rFonts w:ascii="华文楷体" w:eastAsia="华文楷体" w:hAnsi="华文楷体"/>
          <w:lang w:bidi="zh-TW"/>
        </w:rPr>
        <w:t>（</w:t>
      </w:r>
      <w:r w:rsidRPr="000F2697">
        <w:rPr>
          <w:rFonts w:ascii="华文楷体" w:eastAsia="华文楷体" w:hAnsi="华文楷体"/>
          <w:lang w:bidi="zh-TW"/>
        </w:rPr>
        <w:t>认识论</w:t>
      </w:r>
      <w:r w:rsidR="001808FE" w:rsidRPr="000F2697">
        <w:rPr>
          <w:rFonts w:ascii="华文楷体" w:eastAsia="华文楷体" w:hAnsi="华文楷体"/>
          <w:lang w:bidi="zh-TW"/>
        </w:rPr>
        <w:t>）</w:t>
      </w:r>
      <w:r w:rsidRPr="000F2697">
        <w:rPr>
          <w:rFonts w:ascii="华文楷体" w:eastAsia="华文楷体" w:hAnsi="华文楷体"/>
          <w:lang w:bidi="zh-TW"/>
        </w:rPr>
        <w:t>,即从求真出发,最终实现求善的目的。</w:t>
      </w:r>
      <w:r w:rsidR="00722642" w:rsidRPr="000F2697">
        <w:rPr>
          <w:rFonts w:ascii="华文楷体" w:eastAsia="华文楷体" w:hAnsi="华文楷体" w:hint="eastAsia"/>
          <w:lang w:bidi="zh-TW"/>
        </w:rPr>
        <w:t>柏拉图理念论是对</w:t>
      </w:r>
      <w:proofErr w:type="gramStart"/>
      <w:r w:rsidR="00722642" w:rsidRPr="000F2697">
        <w:rPr>
          <w:rFonts w:ascii="华文楷体" w:eastAsia="华文楷体" w:hAnsi="华文楷体" w:hint="eastAsia"/>
          <w:lang w:bidi="zh-TW"/>
        </w:rPr>
        <w:t>其先师</w:t>
      </w:r>
      <w:proofErr w:type="gramEnd"/>
      <w:r w:rsidR="00722642" w:rsidRPr="000F2697">
        <w:rPr>
          <w:rFonts w:ascii="华文楷体" w:eastAsia="华文楷体" w:hAnsi="华文楷体" w:hint="eastAsia"/>
          <w:lang w:bidi="zh-TW"/>
        </w:rPr>
        <w:t>苏格拉底思想的继承与发展。</w:t>
      </w:r>
      <w:r w:rsidR="00FE5D66" w:rsidRPr="000F2697">
        <w:rPr>
          <w:rFonts w:ascii="华文楷体" w:eastAsia="华文楷体" w:hAnsi="华文楷体" w:hint="eastAsia"/>
          <w:lang w:bidi="zh-TW"/>
        </w:rPr>
        <w:t>苏格拉底运用逻辑分析的对话辩证法探讨道德概念的“普遍性定义”，以求揭示事物的共同本质最终建立理性主义的道德价值观。柏拉图推进并深化这个哲学变革，</w:t>
      </w:r>
      <w:r w:rsidR="000D0E72" w:rsidRPr="000F2697">
        <w:rPr>
          <w:rFonts w:ascii="华文楷体" w:eastAsia="华文楷体" w:hAnsi="华文楷体"/>
          <w:lang w:bidi="zh-TW"/>
        </w:rPr>
        <w:t>将普遍性的范围扩大最终超出伦理道德的范畴，提出理念论</w:t>
      </w:r>
      <w:r w:rsidR="00C61E8A" w:rsidRPr="000F2697">
        <w:rPr>
          <w:rFonts w:ascii="华文楷体" w:eastAsia="华文楷体" w:hAnsi="华文楷体" w:hint="eastAsia"/>
          <w:lang w:bidi="zh-TW"/>
        </w:rPr>
        <w:t>。</w:t>
      </w:r>
      <w:r w:rsidR="00FE5D66" w:rsidRPr="000F2697">
        <w:rPr>
          <w:rFonts w:ascii="华文楷体" w:eastAsia="华文楷体" w:hAnsi="华文楷体" w:hint="eastAsia"/>
          <w:lang w:bidi="zh-TW"/>
        </w:rPr>
        <w:t>他将概念的定义，即思想把握的事物本质，与具体事物“分离”开来，使它们成为独立的客观精神实体，即理念。</w:t>
      </w:r>
    </w:p>
    <w:p w14:paraId="33B6F20E" w14:textId="2F22E88B" w:rsidR="00FE5D66" w:rsidRPr="000F2697" w:rsidRDefault="00FE5D66" w:rsidP="000F2697">
      <w:pPr>
        <w:ind w:firstLine="645"/>
        <w:rPr>
          <w:rFonts w:ascii="华文楷体" w:eastAsia="华文楷体" w:hAnsi="华文楷体"/>
          <w:lang w:bidi="zh-TW"/>
        </w:rPr>
      </w:pPr>
      <w:r w:rsidRPr="000F2697">
        <w:rPr>
          <w:rFonts w:ascii="华文楷体" w:eastAsia="华文楷体" w:hAnsi="华文楷体"/>
          <w:lang w:bidi="zh-TW"/>
        </w:rPr>
        <w:br/>
      </w:r>
      <w:r w:rsidRPr="000F2697">
        <w:rPr>
          <w:rFonts w:ascii="华文楷体" w:eastAsia="华文楷体" w:hAnsi="华文楷体" w:hint="eastAsia"/>
          <w:lang w:bidi="zh-TW"/>
        </w:rPr>
        <w:t>（1）</w:t>
      </w:r>
      <w:r w:rsidRPr="000F2697">
        <w:rPr>
          <w:rFonts w:ascii="华文楷体" w:eastAsia="华文楷体" w:hAnsi="华文楷体"/>
          <w:lang w:bidi="zh-TW"/>
        </w:rPr>
        <w:t>理念是柏拉图在解释世界普遍性时所用的一个最高概念，它来自动词"看"</w:t>
      </w:r>
      <w:r w:rsidRPr="000F2697">
        <w:rPr>
          <w:rFonts w:ascii="华文楷体" w:eastAsia="华文楷体" w:hAnsi="华文楷体" w:hint="eastAsia"/>
          <w:lang w:bidi="zh-TW"/>
        </w:rPr>
        <w:t>，原意</w:t>
      </w:r>
      <w:r w:rsidRPr="000F2697">
        <w:rPr>
          <w:rFonts w:ascii="华文楷体" w:eastAsia="华文楷体" w:hAnsi="华文楷体"/>
          <w:lang w:bidi="zh-TW"/>
        </w:rPr>
        <w:t>是"看到的东西"，引申为心灵的眼睛看到的东西，可译为"理念"（相当于英文Idea）或"型相"（相当于英文Form）。</w:t>
      </w:r>
      <w:r w:rsidRPr="000F2697">
        <w:rPr>
          <w:rFonts w:ascii="华文楷体" w:eastAsia="华文楷体" w:hAnsi="华文楷体"/>
          <w:lang w:bidi="zh-TW"/>
        </w:rPr>
        <w:br/>
        <w:t>（2）柏拉图把理智的对象称作理念。有两种意思</w:t>
      </w:r>
      <w:r w:rsidRPr="000F2697">
        <w:rPr>
          <w:rFonts w:ascii="华文楷体" w:eastAsia="华文楷体" w:hAnsi="华文楷体" w:hint="eastAsia"/>
          <w:lang w:bidi="zh-TW"/>
        </w:rPr>
        <w:t>：</w:t>
      </w:r>
      <w:r w:rsidRPr="000F2697">
        <w:rPr>
          <w:rFonts w:ascii="华文楷体" w:eastAsia="华文楷体" w:hAnsi="华文楷体"/>
          <w:lang w:bidi="zh-TW"/>
        </w:rPr>
        <w:br/>
        <w:t>①"理念"的译法强调它是人的理智所认识的、外在的理智之中的存在</w:t>
      </w:r>
      <w:r w:rsidR="003E077F" w:rsidRPr="000F2697">
        <w:rPr>
          <w:rFonts w:ascii="华文楷体" w:eastAsia="华文楷体" w:hAnsi="华文楷体"/>
          <w:lang w:bidi="zh-TW"/>
        </w:rPr>
        <w:t>；</w:t>
      </w:r>
      <w:r w:rsidRPr="000F2697">
        <w:rPr>
          <w:rFonts w:ascii="华文楷体" w:eastAsia="华文楷体" w:hAnsi="华文楷体"/>
          <w:lang w:bidi="zh-TW"/>
        </w:rPr>
        <w:t>②"型相"的译法强调它向人的理智所显示的是普遍的真相。"理念"或</w:t>
      </w:r>
      <w:r w:rsidRPr="000F2697">
        <w:rPr>
          <w:rFonts w:ascii="华文楷体" w:eastAsia="华文楷体" w:hAnsi="华文楷体" w:hint="eastAsia"/>
          <w:lang w:bidi="zh-TW"/>
        </w:rPr>
        <w:t>“理念型相”</w:t>
      </w:r>
      <w:r w:rsidRPr="000F2697">
        <w:rPr>
          <w:rFonts w:ascii="华文楷体" w:eastAsia="华文楷体" w:hAnsi="华文楷体"/>
          <w:lang w:bidi="zh-TW"/>
        </w:rPr>
        <w:t>的主要特征是分离性和普遍性。主张理念与个别事物</w:t>
      </w:r>
      <w:r w:rsidRPr="000F2697">
        <w:rPr>
          <w:rFonts w:ascii="华文楷体" w:eastAsia="华文楷体" w:hAnsi="华文楷体" w:hint="eastAsia"/>
          <w:lang w:bidi="zh-TW"/>
        </w:rPr>
        <w:t>相</w:t>
      </w:r>
      <w:r w:rsidRPr="000F2697">
        <w:rPr>
          <w:rFonts w:ascii="华文楷体" w:eastAsia="华文楷体" w:hAnsi="华文楷体"/>
          <w:lang w:bidi="zh-TW"/>
        </w:rPr>
        <w:t>分离，这是柏拉图学说的一个鲜明特点。</w:t>
      </w:r>
      <w:r w:rsidR="007E0A98" w:rsidRPr="000F2697">
        <w:rPr>
          <w:rFonts w:ascii="华文楷体" w:eastAsia="华文楷体" w:hAnsi="华文楷体" w:hint="eastAsia"/>
          <w:lang w:bidi="zh-TW"/>
        </w:rPr>
        <w:t>）</w:t>
      </w:r>
    </w:p>
    <w:p w14:paraId="5AD00691" w14:textId="3D975157" w:rsidR="004042C9" w:rsidRPr="000F2697" w:rsidRDefault="00692803" w:rsidP="000F2697">
      <w:pPr>
        <w:ind w:firstLine="645"/>
        <w:rPr>
          <w:rFonts w:ascii="华文楷体" w:eastAsia="华文楷体" w:hAnsi="华文楷体"/>
          <w:lang w:bidi="zh-TW"/>
        </w:rPr>
      </w:pPr>
      <w:r w:rsidRPr="000F2697">
        <w:rPr>
          <w:rFonts w:ascii="华文楷体" w:eastAsia="华文楷体" w:hAnsi="华文楷体" w:hint="eastAsia"/>
          <w:lang w:bidi="zh-TW"/>
        </w:rPr>
        <w:t>一、理念论</w:t>
      </w:r>
      <w:r w:rsidR="00F76959" w:rsidRPr="000F2697">
        <w:rPr>
          <w:rFonts w:ascii="华文楷体" w:eastAsia="华文楷体" w:hAnsi="华文楷体" w:hint="eastAsia"/>
          <w:lang w:bidi="zh-TW"/>
        </w:rPr>
        <w:t>（论述）</w:t>
      </w:r>
    </w:p>
    <w:p w14:paraId="25ADB74F" w14:textId="193A35C1" w:rsidR="00692803" w:rsidRPr="000F2697" w:rsidRDefault="00FC40A3" w:rsidP="000F2697">
      <w:pPr>
        <w:rPr>
          <w:rFonts w:ascii="华文楷体" w:eastAsia="华文楷体" w:hAnsi="华文楷体"/>
          <w:lang w:bidi="zh-TW"/>
        </w:rPr>
      </w:pPr>
      <w:r w:rsidRPr="000F2697">
        <w:rPr>
          <w:rFonts w:ascii="华文楷体" w:eastAsia="华文楷体" w:hAnsi="华文楷体" w:hint="eastAsia"/>
          <w:lang w:bidi="zh-TW"/>
        </w:rPr>
        <w:t>前期理念论：理念定义及性质（与具体事物的关系</w:t>
      </w:r>
      <w:r w:rsidR="003749CF" w:rsidRPr="000F2697">
        <w:rPr>
          <w:rFonts w:ascii="华文楷体" w:eastAsia="华文楷体" w:hAnsi="华文楷体" w:hint="eastAsia"/>
          <w:lang w:bidi="zh-TW"/>
        </w:rPr>
        <w:t>：分有摹仿</w:t>
      </w:r>
      <w:r w:rsidRPr="000F2697">
        <w:rPr>
          <w:rFonts w:ascii="华文楷体" w:eastAsia="华文楷体" w:hAnsi="华文楷体" w:hint="eastAsia"/>
          <w:lang w:bidi="zh-TW"/>
        </w:rPr>
        <w:t>）、分离学说</w:t>
      </w:r>
      <w:r w:rsidR="002D7536" w:rsidRPr="000F2697">
        <w:rPr>
          <w:rFonts w:ascii="华文楷体" w:eastAsia="华文楷体" w:hAnsi="华文楷体" w:hint="eastAsia"/>
          <w:lang w:bidi="zh-TW"/>
        </w:rPr>
        <w:t>：四个比喻</w:t>
      </w:r>
      <w:r w:rsidR="002F0BED" w:rsidRPr="000F2697">
        <w:rPr>
          <w:rFonts w:ascii="华文楷体" w:eastAsia="华文楷体" w:hAnsi="华文楷体" w:hint="eastAsia"/>
          <w:lang w:bidi="zh-TW"/>
        </w:rPr>
        <w:t>。</w:t>
      </w:r>
    </w:p>
    <w:p w14:paraId="6260ED36" w14:textId="090B3F55" w:rsidR="002D7536" w:rsidRPr="000F2697" w:rsidRDefault="002D7536" w:rsidP="000F2697">
      <w:pPr>
        <w:rPr>
          <w:rFonts w:ascii="华文楷体" w:eastAsia="华文楷体" w:hAnsi="华文楷体"/>
          <w:lang w:bidi="zh-TW"/>
        </w:rPr>
      </w:pPr>
      <w:r w:rsidRPr="000F2697">
        <w:rPr>
          <w:rFonts w:ascii="华文楷体" w:eastAsia="华文楷体" w:hAnsi="华文楷体" w:hint="eastAsia"/>
          <w:lang w:bidi="zh-TW"/>
        </w:rPr>
        <w:t>后期理念论：反思诘问</w:t>
      </w:r>
      <w:r w:rsidR="00D27E8B" w:rsidRPr="000F2697">
        <w:rPr>
          <w:rFonts w:ascii="华文楷体" w:eastAsia="华文楷体" w:hAnsi="华文楷体" w:hint="eastAsia"/>
          <w:lang w:bidi="zh-TW"/>
        </w:rPr>
        <w:t>：（理念论的困难）、</w:t>
      </w:r>
      <w:proofErr w:type="gramStart"/>
      <w:r w:rsidR="00D27E8B" w:rsidRPr="000F2697">
        <w:rPr>
          <w:rFonts w:ascii="华文楷体" w:eastAsia="华文楷体" w:hAnsi="华文楷体" w:hint="eastAsia"/>
          <w:lang w:bidi="zh-TW"/>
        </w:rPr>
        <w:t>通种论</w:t>
      </w:r>
      <w:proofErr w:type="gramEnd"/>
      <w:r w:rsidR="00D27E8B" w:rsidRPr="000F2697">
        <w:rPr>
          <w:rFonts w:ascii="华文楷体" w:eastAsia="华文楷体" w:hAnsi="华文楷体" w:hint="eastAsia"/>
          <w:lang w:bidi="zh-TW"/>
        </w:rPr>
        <w:t>、概念辩证法（八组）</w:t>
      </w:r>
    </w:p>
    <w:p w14:paraId="3FEB3448" w14:textId="66E06BFE" w:rsidR="002F0BED" w:rsidRPr="000F2697" w:rsidRDefault="002F0BED" w:rsidP="000F2697">
      <w:pPr>
        <w:rPr>
          <w:rFonts w:ascii="华文楷体" w:eastAsia="华文楷体" w:hAnsi="华文楷体"/>
          <w:lang w:bidi="zh-TW"/>
        </w:rPr>
      </w:pPr>
      <w:r w:rsidRPr="000F2697">
        <w:rPr>
          <w:rFonts w:ascii="华文楷体" w:eastAsia="华文楷体" w:hAnsi="华文楷体" w:hint="eastAsia"/>
          <w:lang w:bidi="zh-TW"/>
        </w:rPr>
        <w:t>亚里士多德对理念论的批判</w:t>
      </w:r>
    </w:p>
    <w:p w14:paraId="4E70DF80" w14:textId="6AD5BBD5" w:rsidR="004025BF" w:rsidRPr="000F2697" w:rsidRDefault="004025BF" w:rsidP="000F2697">
      <w:pPr>
        <w:ind w:firstLine="645"/>
        <w:rPr>
          <w:rFonts w:ascii="华文楷体" w:eastAsia="华文楷体" w:hAnsi="华文楷体"/>
          <w:lang w:bidi="zh-TW"/>
        </w:rPr>
      </w:pPr>
      <w:r w:rsidRPr="000F2697">
        <w:rPr>
          <w:rFonts w:ascii="华文楷体" w:eastAsia="华文楷体" w:hAnsi="华文楷体" w:hint="eastAsia"/>
          <w:lang w:bidi="zh-TW"/>
        </w:rPr>
        <w:t>柏拉图是在批判地吸收、综合早期希腊哲学思想的基础上，通过深入反思人的理性思维中的普遍本性，才构建出以“理念论”为核心的客观观念论体系，这个体系使世界二重化</w:t>
      </w:r>
      <w:r w:rsidR="008977E4" w:rsidRPr="000F2697">
        <w:rPr>
          <w:rFonts w:ascii="华文楷体" w:eastAsia="华文楷体" w:hAnsi="华文楷体" w:hint="eastAsia"/>
          <w:lang w:bidi="zh-TW"/>
        </w:rPr>
        <w:t>为</w:t>
      </w:r>
      <w:r w:rsidRPr="000F2697">
        <w:rPr>
          <w:rFonts w:ascii="华文楷体" w:eastAsia="华文楷体" w:hAnsi="华文楷体" w:hint="eastAsia"/>
          <w:lang w:bidi="zh-TW"/>
        </w:rPr>
        <w:t>流变的“现象世界”和实在的“理念世界”；另一方面，柏拉图还力图将它们统一起来。</w:t>
      </w:r>
      <w:r w:rsidR="009D506B" w:rsidRPr="000F2697">
        <w:rPr>
          <w:rFonts w:ascii="华文楷体" w:eastAsia="华文楷体" w:hAnsi="华文楷体" w:hint="eastAsia"/>
          <w:lang w:bidi="zh-TW"/>
        </w:rPr>
        <w:t>而</w:t>
      </w:r>
      <w:r w:rsidR="009D506B" w:rsidRPr="000F2697">
        <w:rPr>
          <w:rFonts w:ascii="华文楷体" w:eastAsia="华文楷体" w:hAnsi="华文楷体"/>
          <w:lang w:bidi="zh-TW"/>
        </w:rPr>
        <w:t>作为柏拉图哲学体系的核心，理念论的提出经历了一个由前期到后期、由不完善到完善的过程</w:t>
      </w:r>
      <w:r w:rsidR="009D506B" w:rsidRPr="000F2697">
        <w:rPr>
          <w:rFonts w:ascii="华文楷体" w:eastAsia="华文楷体" w:hAnsi="华文楷体" w:hint="eastAsia"/>
          <w:lang w:bidi="zh-TW"/>
        </w:rPr>
        <w:t>：</w:t>
      </w:r>
    </w:p>
    <w:p w14:paraId="5406D820" w14:textId="0AA713CA" w:rsidR="003C5088" w:rsidRPr="000F2697" w:rsidRDefault="003C5088" w:rsidP="000F2697">
      <w:pPr>
        <w:rPr>
          <w:rFonts w:ascii="华文楷体" w:eastAsia="华文楷体" w:hAnsi="华文楷体"/>
          <w:lang w:bidi="zh-TW"/>
        </w:rPr>
      </w:pPr>
      <w:r w:rsidRPr="000F2697">
        <w:rPr>
          <w:rFonts w:ascii="华文楷体" w:eastAsia="华文楷体" w:hAnsi="华文楷体" w:hint="eastAsia"/>
          <w:lang w:bidi="zh-TW"/>
        </w:rPr>
        <w:t>（一）</w:t>
      </w:r>
      <w:r w:rsidRPr="000F2697">
        <w:rPr>
          <w:rFonts w:ascii="华文楷体" w:eastAsia="华文楷体" w:hAnsi="华文楷体"/>
          <w:lang w:bidi="zh-TW"/>
        </w:rPr>
        <w:t>早期理念论</w:t>
      </w:r>
      <w:r w:rsidR="002F0BED" w:rsidRPr="000F2697">
        <w:rPr>
          <w:rFonts w:ascii="华文楷体" w:eastAsia="华文楷体" w:hAnsi="华文楷体" w:hint="eastAsia"/>
          <w:lang w:bidi="zh-TW"/>
        </w:rPr>
        <w:t>：</w:t>
      </w:r>
      <w:r w:rsidRPr="000F2697">
        <w:rPr>
          <w:rFonts w:ascii="华文楷体" w:eastAsia="华文楷体" w:hAnsi="华文楷体"/>
          <w:lang w:bidi="zh-TW"/>
        </w:rPr>
        <w:t>范围扩大的“普遍性定义”</w:t>
      </w:r>
    </w:p>
    <w:p w14:paraId="403D1594" w14:textId="77777777" w:rsidR="008977E4" w:rsidRPr="000F2697" w:rsidRDefault="008977E4" w:rsidP="000F2697">
      <w:pPr>
        <w:rPr>
          <w:rFonts w:ascii="华文楷体" w:eastAsia="华文楷体" w:hAnsi="华文楷体"/>
          <w:lang w:bidi="zh-TW"/>
        </w:rPr>
      </w:pPr>
      <w:r w:rsidRPr="000F2697">
        <w:rPr>
          <w:rFonts w:ascii="华文楷体" w:eastAsia="华文楷体" w:hAnsi="华文楷体" w:hint="eastAsia"/>
          <w:lang w:bidi="zh-TW"/>
        </w:rPr>
        <w:t>①</w:t>
      </w:r>
      <w:r w:rsidR="00437366" w:rsidRPr="000F2697">
        <w:rPr>
          <w:rFonts w:ascii="华文楷体" w:eastAsia="华文楷体" w:hAnsi="华文楷体"/>
          <w:lang w:bidi="zh-TW"/>
        </w:rPr>
        <w:t>柏拉图就是在继承了苏格拉底“普遍性定义”的基础上，将普遍性的范围扩大最终超出伦理道德的范畴，提出理念论，就是“将概念的定义即思想把握的事物的本质，和具体事物‘分离’开来，成为独立的客观精神实体”，其范围贯穿了自然、社会、文化等各个领域。</w:t>
      </w:r>
    </w:p>
    <w:p w14:paraId="4E5FEDF6" w14:textId="1E6FB2D9" w:rsidR="000B5CF2" w:rsidRPr="000F2697" w:rsidRDefault="00E76B78" w:rsidP="000F2697">
      <w:pPr>
        <w:rPr>
          <w:rFonts w:ascii="华文楷体" w:eastAsia="华文楷体" w:hAnsi="华文楷体"/>
          <w:lang w:bidi="zh-TW"/>
        </w:rPr>
      </w:pPr>
      <w:r w:rsidRPr="000F2697">
        <w:rPr>
          <w:rFonts w:ascii="华文楷体" w:eastAsia="华文楷体" w:hAnsi="华文楷体" w:hint="eastAsia"/>
          <w:lang w:bidi="zh-TW"/>
        </w:rPr>
        <w:t>②</w:t>
      </w:r>
      <w:r w:rsidR="00437366" w:rsidRPr="000F2697">
        <w:rPr>
          <w:rFonts w:ascii="华文楷体" w:eastAsia="华文楷体" w:hAnsi="华文楷体"/>
          <w:lang w:bidi="zh-TW"/>
        </w:rPr>
        <w:t>《美诺篇》《普罗泰戈拉篇》等体现了早期理念论思想。早期的理念论并没有对理念和具体事物的关系进行过明确的探讨，而仅认为理念是从“多”样事物中寻求的“一”，是整体性、普遍性的东西，理念先于具体事物而先天存在，人们对于理念的认识是通过后天的回忆达到的。</w:t>
      </w:r>
    </w:p>
    <w:p w14:paraId="6B503090" w14:textId="2BF5630B" w:rsidR="00185E5F" w:rsidRPr="000F2697" w:rsidRDefault="00185E5F" w:rsidP="000F2697">
      <w:pPr>
        <w:rPr>
          <w:rFonts w:ascii="华文楷体" w:eastAsia="华文楷体" w:hAnsi="华文楷体"/>
          <w:lang w:bidi="zh-TW"/>
        </w:rPr>
      </w:pPr>
      <w:r w:rsidRPr="000F2697">
        <w:rPr>
          <w:rFonts w:ascii="华文楷体" w:eastAsia="华文楷体" w:hAnsi="华文楷体" w:hint="eastAsia"/>
          <w:lang w:bidi="zh-TW"/>
        </w:rPr>
        <w:t>（二）</w:t>
      </w:r>
      <w:r w:rsidRPr="000F2697">
        <w:rPr>
          <w:rFonts w:ascii="华文楷体" w:eastAsia="华文楷体" w:hAnsi="华文楷体"/>
          <w:lang w:bidi="zh-TW"/>
        </w:rPr>
        <w:t>中期理念论</w:t>
      </w:r>
      <w:r w:rsidR="00C242E9" w:rsidRPr="000F2697">
        <w:rPr>
          <w:rFonts w:ascii="华文楷体" w:eastAsia="华文楷体" w:hAnsi="华文楷体"/>
          <w:lang w:bidi="zh-TW"/>
        </w:rPr>
        <w:t>：</w:t>
      </w:r>
      <w:r w:rsidRPr="000F2697">
        <w:rPr>
          <w:rFonts w:ascii="华文楷体" w:eastAsia="华文楷体" w:hAnsi="华文楷体"/>
          <w:lang w:bidi="zh-TW"/>
        </w:rPr>
        <w:t>“可感世界”与“可知</w:t>
      </w:r>
      <w:r w:rsidRPr="000F2697">
        <w:rPr>
          <w:rFonts w:ascii="华文楷体" w:eastAsia="华文楷体" w:hAnsi="华文楷体" w:hint="eastAsia"/>
          <w:lang w:bidi="zh-TW"/>
        </w:rPr>
        <w:t>世界”的划分和连接</w:t>
      </w:r>
    </w:p>
    <w:p w14:paraId="573FE6BC" w14:textId="735ED2E9" w:rsidR="00893895" w:rsidRPr="000F2697" w:rsidRDefault="00A75F3E" w:rsidP="000F2697">
      <w:pPr>
        <w:rPr>
          <w:rFonts w:ascii="华文楷体" w:eastAsia="华文楷体" w:hAnsi="华文楷体"/>
          <w:lang w:bidi="zh-TW"/>
        </w:rPr>
      </w:pPr>
      <w:r w:rsidRPr="000F2697">
        <w:rPr>
          <w:rFonts w:ascii="华文楷体" w:eastAsia="华文楷体" w:hAnsi="华文楷体"/>
          <w:lang w:bidi="zh-TW"/>
        </w:rPr>
        <w:t>《斐多篇》和《国家篇》等是体现柏拉图思想中期的两部代表性著作，标志着柏拉图理念论的成熟。</w:t>
      </w:r>
      <w:r w:rsidR="00CD3CED" w:rsidRPr="000F2697">
        <w:rPr>
          <w:rFonts w:ascii="华文楷体" w:eastAsia="华文楷体" w:hAnsi="华文楷体"/>
          <w:lang w:bidi="zh-TW"/>
        </w:rPr>
        <w:t>在这一时期，柏拉图对于理念和具体事物的关系有了新的认识，</w:t>
      </w:r>
      <w:r w:rsidR="003E48C8" w:rsidRPr="000F2697">
        <w:rPr>
          <w:rFonts w:ascii="华文楷体" w:eastAsia="华文楷体" w:hAnsi="华文楷体" w:hint="eastAsia"/>
          <w:lang w:bidi="zh-TW"/>
        </w:rPr>
        <w:t>并</w:t>
      </w:r>
      <w:r w:rsidR="00CD3CED" w:rsidRPr="000F2697">
        <w:rPr>
          <w:rFonts w:ascii="华文楷体" w:eastAsia="华文楷体" w:hAnsi="华文楷体"/>
          <w:lang w:bidi="zh-TW"/>
        </w:rPr>
        <w:t>提出连接理念和具体事物的学说——“分有说”和“摹仿说”。</w:t>
      </w:r>
    </w:p>
    <w:p w14:paraId="4D23DFDF" w14:textId="4C93BA85" w:rsidR="003E48C8" w:rsidRPr="000F2697" w:rsidRDefault="00C75B21" w:rsidP="000F2697">
      <w:pPr>
        <w:rPr>
          <w:rFonts w:ascii="华文楷体" w:eastAsia="华文楷体" w:hAnsi="华文楷体"/>
          <w:lang w:bidi="zh-TW"/>
        </w:rPr>
      </w:pPr>
      <w:r w:rsidRPr="000F2697">
        <w:rPr>
          <w:rFonts w:ascii="华文楷体" w:eastAsia="华文楷体" w:hAnsi="华文楷体" w:hint="eastAsia"/>
          <w:lang w:bidi="zh-TW"/>
        </w:rPr>
        <w:t>①</w:t>
      </w:r>
      <w:r w:rsidR="00C73CB4" w:rsidRPr="000F2697">
        <w:rPr>
          <w:rFonts w:ascii="华文楷体" w:eastAsia="华文楷体" w:hAnsi="华文楷体"/>
          <w:lang w:bidi="zh-TW"/>
        </w:rPr>
        <w:t>理念是先验的，人们从感官所感觉到的事物</w:t>
      </w:r>
      <w:r w:rsidR="00E705C2" w:rsidRPr="000F2697">
        <w:rPr>
          <w:rFonts w:ascii="华文楷体" w:eastAsia="华文楷体" w:hAnsi="华文楷体"/>
          <w:lang w:bidi="zh-TW"/>
        </w:rPr>
        <w:t>中只能获得</w:t>
      </w:r>
      <w:r w:rsidR="003E48C8" w:rsidRPr="000F2697">
        <w:rPr>
          <w:rFonts w:ascii="华文楷体" w:eastAsia="华文楷体" w:hAnsi="华文楷体" w:hint="eastAsia"/>
          <w:lang w:bidi="zh-TW"/>
        </w:rPr>
        <w:t>不可靠的</w:t>
      </w:r>
      <w:r w:rsidR="00E705C2" w:rsidRPr="000F2697">
        <w:rPr>
          <w:rFonts w:ascii="华文楷体" w:eastAsia="华文楷体" w:hAnsi="华文楷体"/>
          <w:lang w:bidi="zh-TW"/>
        </w:rPr>
        <w:t>“意见”</w:t>
      </w:r>
      <w:r w:rsidR="003E48C8" w:rsidRPr="000F2697">
        <w:rPr>
          <w:rFonts w:ascii="华文楷体" w:eastAsia="华文楷体" w:hAnsi="华文楷体" w:hint="eastAsia"/>
          <w:lang w:bidi="zh-TW"/>
        </w:rPr>
        <w:t>；</w:t>
      </w:r>
      <w:r w:rsidR="00E705C2" w:rsidRPr="000F2697">
        <w:rPr>
          <w:rFonts w:ascii="华文楷体" w:eastAsia="华文楷体" w:hAnsi="华文楷体"/>
          <w:lang w:bidi="zh-TW"/>
        </w:rPr>
        <w:t>只有从理智所把握的理念</w:t>
      </w:r>
      <w:r w:rsidR="003E48C8" w:rsidRPr="000F2697">
        <w:rPr>
          <w:rFonts w:ascii="华文楷体" w:eastAsia="华文楷体" w:hAnsi="华文楷体" w:hint="eastAsia"/>
          <w:lang w:bidi="zh-TW"/>
        </w:rPr>
        <w:t>之</w:t>
      </w:r>
      <w:r w:rsidR="00E705C2" w:rsidRPr="000F2697">
        <w:rPr>
          <w:rFonts w:ascii="华文楷体" w:eastAsia="华文楷体" w:hAnsi="华文楷体"/>
          <w:lang w:bidi="zh-TW"/>
        </w:rPr>
        <w:t>中才能获得“真理”。因此，他将世界划分为由具体事物所构成的“可感世界”和由理念要素所构成的“可知世界”，并在《斐多篇》中对理念与具体事物作了明确的区分。</w:t>
      </w:r>
    </w:p>
    <w:p w14:paraId="411FB75B" w14:textId="534AB066" w:rsidR="00E36320" w:rsidRPr="000F2697" w:rsidRDefault="00C75B21" w:rsidP="000F2697">
      <w:pPr>
        <w:rPr>
          <w:rFonts w:ascii="华文楷体" w:eastAsia="华文楷体" w:hAnsi="华文楷体"/>
          <w:lang w:bidi="zh-TW"/>
        </w:rPr>
      </w:pPr>
      <w:r w:rsidRPr="000F2697">
        <w:rPr>
          <w:rFonts w:ascii="华文楷体" w:eastAsia="华文楷体" w:hAnsi="华文楷体" w:hint="eastAsia"/>
          <w:lang w:bidi="zh-TW"/>
        </w:rPr>
        <w:t>②</w:t>
      </w:r>
      <w:r w:rsidR="00E705C2" w:rsidRPr="000F2697">
        <w:rPr>
          <w:rFonts w:ascii="华文楷体" w:eastAsia="华文楷体" w:hAnsi="华文楷体"/>
          <w:lang w:bidi="zh-TW"/>
        </w:rPr>
        <w:t>他指出</w:t>
      </w:r>
      <w:r w:rsidR="00C242E9" w:rsidRPr="000F2697">
        <w:rPr>
          <w:rFonts w:ascii="华文楷体" w:eastAsia="华文楷体" w:hAnsi="华文楷体"/>
          <w:lang w:bidi="zh-TW"/>
        </w:rPr>
        <w:t>：</w:t>
      </w:r>
      <w:r w:rsidR="00E705C2" w:rsidRPr="000F2697">
        <w:rPr>
          <w:rFonts w:ascii="华文楷体" w:eastAsia="华文楷体" w:hAnsi="华文楷体"/>
          <w:lang w:bidi="zh-TW"/>
        </w:rPr>
        <w:t>“</w:t>
      </w:r>
      <w:r w:rsidR="001808FE" w:rsidRPr="000F2697">
        <w:rPr>
          <w:rFonts w:ascii="华文楷体" w:eastAsia="华文楷体" w:hAnsi="华文楷体"/>
          <w:lang w:bidi="zh-TW"/>
        </w:rPr>
        <w:t>（</w:t>
      </w:r>
      <w:r w:rsidR="00E705C2" w:rsidRPr="000F2697">
        <w:rPr>
          <w:rFonts w:ascii="华文楷体" w:eastAsia="华文楷体" w:hAnsi="华文楷体"/>
          <w:lang w:bidi="zh-TW"/>
        </w:rPr>
        <w:t>1</w:t>
      </w:r>
      <w:r w:rsidR="001808FE" w:rsidRPr="000F2697">
        <w:rPr>
          <w:rFonts w:ascii="华文楷体" w:eastAsia="华文楷体" w:hAnsi="华文楷体"/>
          <w:lang w:bidi="zh-TW"/>
        </w:rPr>
        <w:t>）</w:t>
      </w:r>
      <w:r w:rsidR="00E705C2" w:rsidRPr="000F2697">
        <w:rPr>
          <w:rFonts w:ascii="华文楷体" w:eastAsia="华文楷体" w:hAnsi="华文楷体"/>
          <w:lang w:bidi="zh-TW"/>
        </w:rPr>
        <w:t>理念是单一的、同一的，不是组合成的</w:t>
      </w:r>
      <w:r w:rsidR="003E077F" w:rsidRPr="000F2697">
        <w:rPr>
          <w:rFonts w:ascii="华文楷体" w:eastAsia="华文楷体" w:hAnsi="华文楷体"/>
          <w:lang w:bidi="zh-TW"/>
        </w:rPr>
        <w:t>；</w:t>
      </w:r>
      <w:r w:rsidR="00E705C2" w:rsidRPr="000F2697">
        <w:rPr>
          <w:rFonts w:ascii="华文楷体" w:eastAsia="华文楷体" w:hAnsi="华文楷体"/>
          <w:lang w:bidi="zh-TW"/>
        </w:rPr>
        <w:t>而具体事物是组合成或混合成的。</w:t>
      </w:r>
      <w:r w:rsidR="001808FE" w:rsidRPr="000F2697">
        <w:rPr>
          <w:rFonts w:ascii="华文楷体" w:eastAsia="华文楷体" w:hAnsi="华文楷体"/>
          <w:lang w:bidi="zh-TW"/>
        </w:rPr>
        <w:t>（</w:t>
      </w:r>
      <w:r w:rsidR="00E705C2" w:rsidRPr="000F2697">
        <w:rPr>
          <w:rFonts w:ascii="华文楷体" w:eastAsia="华文楷体" w:hAnsi="华文楷体"/>
          <w:lang w:bidi="zh-TW"/>
        </w:rPr>
        <w:t>2</w:t>
      </w:r>
      <w:r w:rsidR="001808FE" w:rsidRPr="000F2697">
        <w:rPr>
          <w:rFonts w:ascii="华文楷体" w:eastAsia="华文楷体" w:hAnsi="华文楷体"/>
          <w:lang w:bidi="zh-TW"/>
        </w:rPr>
        <w:t>）</w:t>
      </w:r>
      <w:r w:rsidR="00E705C2" w:rsidRPr="000F2697">
        <w:rPr>
          <w:rFonts w:ascii="华文楷体" w:eastAsia="华文楷体" w:hAnsi="华文楷体"/>
          <w:lang w:bidi="zh-TW"/>
        </w:rPr>
        <w:t>理念是不变的，具体事物是经常变化的。</w:t>
      </w:r>
      <w:r w:rsidR="001808FE" w:rsidRPr="000F2697">
        <w:rPr>
          <w:rFonts w:ascii="华文楷体" w:eastAsia="华文楷体" w:hAnsi="华文楷体"/>
          <w:lang w:bidi="zh-TW"/>
        </w:rPr>
        <w:t>（</w:t>
      </w:r>
      <w:r w:rsidR="00E705C2" w:rsidRPr="000F2697">
        <w:rPr>
          <w:rFonts w:ascii="华文楷体" w:eastAsia="华文楷体" w:hAnsi="华文楷体"/>
          <w:lang w:bidi="zh-TW"/>
        </w:rPr>
        <w:t>3</w:t>
      </w:r>
      <w:r w:rsidR="001808FE" w:rsidRPr="000F2697">
        <w:rPr>
          <w:rFonts w:ascii="华文楷体" w:eastAsia="华文楷体" w:hAnsi="华文楷体"/>
          <w:lang w:bidi="zh-TW"/>
        </w:rPr>
        <w:t>）</w:t>
      </w:r>
      <w:r w:rsidR="00E705C2" w:rsidRPr="000F2697">
        <w:rPr>
          <w:rFonts w:ascii="华文楷体" w:eastAsia="华文楷体" w:hAnsi="华文楷体"/>
          <w:lang w:bidi="zh-TW"/>
        </w:rPr>
        <w:t>理念不可见、不可感觉到，只能由思想把握</w:t>
      </w:r>
      <w:r w:rsidR="007F1B8E" w:rsidRPr="000F2697">
        <w:rPr>
          <w:rFonts w:ascii="华文楷体" w:eastAsia="华文楷体" w:hAnsi="华文楷体" w:hint="eastAsia"/>
          <w:lang w:bidi="zh-TW"/>
        </w:rPr>
        <w:t>；</w:t>
      </w:r>
      <w:r w:rsidR="00E705C2" w:rsidRPr="000F2697">
        <w:rPr>
          <w:rFonts w:ascii="华文楷体" w:eastAsia="华文楷体" w:hAnsi="华文楷体"/>
          <w:lang w:bidi="zh-TW"/>
        </w:rPr>
        <w:t>而具体事物是可见、可感觉到的。</w:t>
      </w:r>
      <w:r w:rsidR="001808FE" w:rsidRPr="000F2697">
        <w:rPr>
          <w:rFonts w:ascii="华文楷体" w:eastAsia="华文楷体" w:hAnsi="华文楷体"/>
          <w:lang w:bidi="zh-TW"/>
        </w:rPr>
        <w:t>（</w:t>
      </w:r>
      <w:r w:rsidR="00E705C2" w:rsidRPr="000F2697">
        <w:rPr>
          <w:rFonts w:ascii="华文楷体" w:eastAsia="华文楷体" w:hAnsi="华文楷体"/>
          <w:lang w:bidi="zh-TW"/>
        </w:rPr>
        <w:t>4</w:t>
      </w:r>
      <w:r w:rsidR="001808FE" w:rsidRPr="000F2697">
        <w:rPr>
          <w:rFonts w:ascii="华文楷体" w:eastAsia="华文楷体" w:hAnsi="华文楷体"/>
          <w:lang w:bidi="zh-TW"/>
        </w:rPr>
        <w:t>）</w:t>
      </w:r>
      <w:r w:rsidR="00E705C2" w:rsidRPr="000F2697">
        <w:rPr>
          <w:rFonts w:ascii="华文楷体" w:eastAsia="华文楷体" w:hAnsi="华文楷体"/>
          <w:lang w:bidi="zh-TW"/>
        </w:rPr>
        <w:t>理念绝对自身同一，是纯粹的</w:t>
      </w:r>
      <w:r w:rsidR="007F1B8E" w:rsidRPr="000F2697">
        <w:rPr>
          <w:rFonts w:ascii="华文楷体" w:eastAsia="华文楷体" w:hAnsi="华文楷体" w:hint="eastAsia"/>
          <w:lang w:bidi="zh-TW"/>
        </w:rPr>
        <w:t>；</w:t>
      </w:r>
      <w:r w:rsidR="00E705C2" w:rsidRPr="000F2697">
        <w:rPr>
          <w:rFonts w:ascii="华文楷体" w:eastAsia="华文楷体" w:hAnsi="华文楷体"/>
          <w:lang w:bidi="zh-TW"/>
        </w:rPr>
        <w:t>具体事物总是相对而不纯粹的。</w:t>
      </w:r>
      <w:r w:rsidR="001808FE" w:rsidRPr="000F2697">
        <w:rPr>
          <w:rFonts w:ascii="华文楷体" w:eastAsia="华文楷体" w:hAnsi="华文楷体"/>
          <w:lang w:bidi="zh-TW"/>
        </w:rPr>
        <w:t>（</w:t>
      </w:r>
      <w:r w:rsidR="00E705C2" w:rsidRPr="000F2697">
        <w:rPr>
          <w:rFonts w:ascii="华文楷体" w:eastAsia="华文楷体" w:hAnsi="华文楷体"/>
          <w:lang w:bidi="zh-TW"/>
        </w:rPr>
        <w:t>5</w:t>
      </w:r>
      <w:r w:rsidR="001808FE" w:rsidRPr="000F2697">
        <w:rPr>
          <w:rFonts w:ascii="华文楷体" w:eastAsia="华文楷体" w:hAnsi="华文楷体"/>
          <w:lang w:bidi="zh-TW"/>
        </w:rPr>
        <w:t>）</w:t>
      </w:r>
      <w:r w:rsidR="00E705C2" w:rsidRPr="000F2697">
        <w:rPr>
          <w:rFonts w:ascii="华文楷体" w:eastAsia="华文楷体" w:hAnsi="华文楷体"/>
          <w:lang w:bidi="zh-TW"/>
        </w:rPr>
        <w:t>理念是永恒、不朽的</w:t>
      </w:r>
      <w:r w:rsidR="0041546B" w:rsidRPr="000F2697">
        <w:rPr>
          <w:rFonts w:ascii="华文楷体" w:eastAsia="华文楷体" w:hAnsi="华文楷体" w:hint="eastAsia"/>
          <w:lang w:bidi="zh-TW"/>
        </w:rPr>
        <w:t>；</w:t>
      </w:r>
      <w:r w:rsidR="00E705C2" w:rsidRPr="000F2697">
        <w:rPr>
          <w:rFonts w:ascii="华文楷体" w:eastAsia="华文楷体" w:hAnsi="华文楷体"/>
          <w:lang w:bidi="zh-TW"/>
        </w:rPr>
        <w:t>具体事物不是永恒的，总是要毁灭的。”与理念和具体事物相类似，人的灵魂和肉体也有同样的区别，人的灵魂是永恒的、单一的、不可分割的</w:t>
      </w:r>
      <w:r w:rsidR="00920E34" w:rsidRPr="000F2697">
        <w:rPr>
          <w:rFonts w:ascii="华文楷体" w:eastAsia="华文楷体" w:hAnsi="华文楷体" w:hint="eastAsia"/>
          <w:lang w:bidi="zh-TW"/>
        </w:rPr>
        <w:t>；</w:t>
      </w:r>
      <w:r w:rsidR="00E705C2" w:rsidRPr="000F2697">
        <w:rPr>
          <w:rFonts w:ascii="华文楷体" w:eastAsia="华文楷体" w:hAnsi="华文楷体"/>
          <w:lang w:bidi="zh-TW"/>
        </w:rPr>
        <w:t>人的肉体则是短暂的、变化的、混合的。当灵魂寄于肉体中时，起决定性作用的是灵魂，灵魂主宰身体。</w:t>
      </w:r>
    </w:p>
    <w:p w14:paraId="3EED1B6A" w14:textId="78CA066E" w:rsidR="00A75F3E" w:rsidRPr="000F2697" w:rsidRDefault="00E36320" w:rsidP="000F2697">
      <w:pPr>
        <w:rPr>
          <w:rFonts w:ascii="华文楷体" w:eastAsia="华文楷体" w:hAnsi="华文楷体"/>
          <w:lang w:bidi="zh-TW"/>
        </w:rPr>
      </w:pPr>
      <w:r w:rsidRPr="000F2697">
        <w:rPr>
          <w:rFonts w:ascii="华文楷体" w:eastAsia="华文楷体" w:hAnsi="华文楷体" w:hint="eastAsia"/>
          <w:lang w:bidi="zh-TW"/>
        </w:rPr>
        <w:t>③而</w:t>
      </w:r>
      <w:r w:rsidRPr="000F2697">
        <w:rPr>
          <w:rFonts w:ascii="华文楷体" w:eastAsia="华文楷体" w:hAnsi="华文楷体"/>
          <w:lang w:bidi="zh-TW"/>
        </w:rPr>
        <w:t>连接“可知世界”和“可感世界”的学说</w:t>
      </w:r>
      <w:r w:rsidRPr="000F2697">
        <w:rPr>
          <w:rFonts w:ascii="华文楷体" w:eastAsia="华文楷体" w:hAnsi="华文楷体" w:hint="eastAsia"/>
          <w:lang w:bidi="zh-TW"/>
        </w:rPr>
        <w:t>就是</w:t>
      </w:r>
      <w:r w:rsidR="00E705C2" w:rsidRPr="000F2697">
        <w:rPr>
          <w:rFonts w:ascii="华文楷体" w:eastAsia="华文楷体" w:hAnsi="华文楷体"/>
          <w:lang w:bidi="zh-TW"/>
        </w:rPr>
        <w:t>著名的“分有说”和“摹仿说”。</w:t>
      </w:r>
    </w:p>
    <w:p w14:paraId="252FA984" w14:textId="7E6BFF2B" w:rsidR="009C332D" w:rsidRPr="000F2697" w:rsidRDefault="00FD1047" w:rsidP="000F2697">
      <w:pPr>
        <w:rPr>
          <w:rFonts w:ascii="华文楷体" w:eastAsia="华文楷体" w:hAnsi="华文楷体"/>
          <w:lang w:bidi="zh-TW"/>
        </w:rPr>
      </w:pPr>
      <w:r w:rsidRPr="000F2697">
        <w:rPr>
          <w:rFonts w:ascii="华文楷体" w:eastAsia="华文楷体" w:hAnsi="华文楷体" w:hint="eastAsia"/>
          <w:lang w:bidi="zh-TW"/>
        </w:rPr>
        <w:t>a</w:t>
      </w:r>
      <w:r w:rsidR="00EE7B0E" w:rsidRPr="000F2697">
        <w:rPr>
          <w:rFonts w:ascii="华文楷体" w:eastAsia="华文楷体" w:hAnsi="华文楷体"/>
          <w:lang w:bidi="zh-TW"/>
        </w:rPr>
        <w:t>。</w:t>
      </w:r>
      <w:r w:rsidRPr="000F2697">
        <w:rPr>
          <w:rFonts w:ascii="华文楷体" w:eastAsia="华文楷体" w:hAnsi="华文楷体"/>
          <w:lang w:bidi="zh-TW"/>
        </w:rPr>
        <w:t>在《斐多篇》中柏拉图对“分有说”进行了具体的阐述，认为一个事物之所以具有某种特性是因为它</w:t>
      </w:r>
      <w:proofErr w:type="gramStart"/>
      <w:r w:rsidRPr="000F2697">
        <w:rPr>
          <w:rFonts w:ascii="华文楷体" w:eastAsia="华文楷体" w:hAnsi="华文楷体"/>
          <w:lang w:bidi="zh-TW"/>
        </w:rPr>
        <w:t>分有了</w:t>
      </w:r>
      <w:proofErr w:type="gramEnd"/>
      <w:r w:rsidRPr="000F2697">
        <w:rPr>
          <w:rFonts w:ascii="华文楷体" w:eastAsia="华文楷体" w:hAnsi="华文楷体"/>
          <w:lang w:bidi="zh-TW"/>
        </w:rPr>
        <w:t>这一部分理念。</w:t>
      </w:r>
    </w:p>
    <w:p w14:paraId="6A89188F" w14:textId="12615C5E" w:rsidR="003563CB" w:rsidRPr="000F2697" w:rsidRDefault="00FD1047" w:rsidP="000F2697">
      <w:pPr>
        <w:rPr>
          <w:rFonts w:ascii="华文楷体" w:eastAsia="华文楷体" w:hAnsi="华文楷体"/>
          <w:lang w:bidi="zh-TW"/>
        </w:rPr>
      </w:pPr>
      <w:r w:rsidRPr="000F2697">
        <w:rPr>
          <w:rFonts w:ascii="华文楷体" w:eastAsia="华文楷体" w:hAnsi="华文楷体"/>
          <w:lang w:bidi="zh-TW"/>
        </w:rPr>
        <w:t>b</w:t>
      </w:r>
      <w:r w:rsidR="00EE7B0E" w:rsidRPr="000F2697">
        <w:rPr>
          <w:rFonts w:ascii="华文楷体" w:eastAsia="华文楷体" w:hAnsi="华文楷体"/>
          <w:lang w:bidi="zh-TW"/>
        </w:rPr>
        <w:t>。</w:t>
      </w:r>
      <w:r w:rsidR="003563CB" w:rsidRPr="000F2697">
        <w:rPr>
          <w:rFonts w:ascii="华文楷体" w:eastAsia="华文楷体" w:hAnsi="华文楷体" w:hint="eastAsia"/>
          <w:lang w:bidi="zh-TW"/>
        </w:rPr>
        <w:t>“摹仿说”</w:t>
      </w:r>
      <w:r w:rsidR="00F16529" w:rsidRPr="000F2697">
        <w:rPr>
          <w:rFonts w:ascii="华文楷体" w:eastAsia="华文楷体" w:hAnsi="华文楷体" w:hint="eastAsia"/>
          <w:lang w:bidi="zh-TW"/>
        </w:rPr>
        <w:t>则</w:t>
      </w:r>
      <w:r w:rsidR="007A2E43" w:rsidRPr="000F2697">
        <w:rPr>
          <w:rFonts w:ascii="华文楷体" w:eastAsia="华文楷体" w:hAnsi="华文楷体" w:hint="eastAsia"/>
          <w:lang w:bidi="zh-TW"/>
        </w:rPr>
        <w:t>与“分有说”相对应，</w:t>
      </w:r>
      <w:r w:rsidR="003563CB" w:rsidRPr="000F2697">
        <w:rPr>
          <w:rFonts w:ascii="华文楷体" w:eastAsia="华文楷体" w:hAnsi="华文楷体" w:hint="eastAsia"/>
          <w:lang w:bidi="zh-TW"/>
        </w:rPr>
        <w:t>认为理念是可感事物的原型，个别事物是摹仿原型的复制品。</w:t>
      </w:r>
    </w:p>
    <w:p w14:paraId="4051AEFC" w14:textId="2880124D" w:rsidR="00FD1047" w:rsidRPr="000F2697" w:rsidRDefault="00FD1047" w:rsidP="000F2697">
      <w:pPr>
        <w:rPr>
          <w:rFonts w:ascii="华文楷体" w:eastAsia="华文楷体" w:hAnsi="华文楷体"/>
          <w:lang w:bidi="zh-TW"/>
        </w:rPr>
      </w:pPr>
    </w:p>
    <w:p w14:paraId="1F41BE0E" w14:textId="16E6E0F4" w:rsidR="000A1C9F" w:rsidRPr="000F2697" w:rsidRDefault="000A1C9F" w:rsidP="000F2697">
      <w:pPr>
        <w:rPr>
          <w:rFonts w:ascii="华文楷体" w:eastAsia="华文楷体" w:hAnsi="华文楷体"/>
          <w:lang w:bidi="zh-TW"/>
        </w:rPr>
      </w:pPr>
      <w:r w:rsidRPr="000F2697">
        <w:rPr>
          <w:rFonts w:ascii="华文楷体" w:eastAsia="华文楷体" w:hAnsi="华文楷体" w:hint="eastAsia"/>
          <w:lang w:bidi="zh-TW"/>
        </w:rPr>
        <w:t>（三）</w:t>
      </w:r>
      <w:r w:rsidRPr="000F2697">
        <w:rPr>
          <w:rFonts w:ascii="华文楷体" w:eastAsia="华文楷体" w:hAnsi="华文楷体"/>
          <w:lang w:bidi="zh-TW"/>
        </w:rPr>
        <w:t>后期理念论</w:t>
      </w:r>
      <w:r w:rsidR="00D12F55" w:rsidRPr="000F2697">
        <w:rPr>
          <w:rFonts w:ascii="华文楷体" w:eastAsia="华文楷体" w:hAnsi="华文楷体" w:hint="eastAsia"/>
          <w:lang w:bidi="zh-TW"/>
        </w:rPr>
        <w:t>：</w:t>
      </w:r>
      <w:r w:rsidRPr="000F2697">
        <w:rPr>
          <w:rFonts w:ascii="华文楷体" w:eastAsia="华文楷体" w:hAnsi="华文楷体"/>
          <w:lang w:bidi="zh-TW"/>
        </w:rPr>
        <w:t>弥合“可感世界”与“可知世界”的绝对距离</w:t>
      </w:r>
      <w:r w:rsidR="00036599" w:rsidRPr="000F2697">
        <w:rPr>
          <w:rFonts w:ascii="华文楷体" w:eastAsia="华文楷体" w:hAnsi="华文楷体" w:hint="eastAsia"/>
          <w:lang w:bidi="zh-TW"/>
        </w:rPr>
        <w:t>①</w:t>
      </w:r>
      <w:r w:rsidRPr="000F2697">
        <w:rPr>
          <w:rFonts w:ascii="华文楷体" w:eastAsia="华文楷体" w:hAnsi="华文楷体"/>
          <w:lang w:bidi="zh-TW"/>
        </w:rPr>
        <w:t>晚期的柏拉图对理念论进行深刻的反省并发</w:t>
      </w:r>
      <w:r w:rsidR="00D97405" w:rsidRPr="000F2697">
        <w:rPr>
          <w:rFonts w:ascii="华文楷体" w:eastAsia="华文楷体" w:hAnsi="华文楷体"/>
          <w:lang w:bidi="zh-TW"/>
        </w:rPr>
        <w:t>现了其中的种种矛盾，在他的晚期代表作《巴门尼德篇》和《智者篇》中，柏拉图通过自我发问和自我诘难的方式，深刻地分析了这些矛盾，提出了著名的“通种论”。“通种论”的提出加深了“可感世界”同“可知世界”的联系，标志着理念论的深化。</w:t>
      </w:r>
    </w:p>
    <w:p w14:paraId="64202282" w14:textId="3250A0BF" w:rsidR="00340FEC" w:rsidRPr="000F2697" w:rsidRDefault="00036599" w:rsidP="000F2697">
      <w:pPr>
        <w:rPr>
          <w:rFonts w:ascii="华文楷体" w:eastAsia="华文楷体" w:hAnsi="华文楷体"/>
          <w:lang w:bidi="zh-TW"/>
        </w:rPr>
      </w:pPr>
      <w:r w:rsidRPr="000F2697">
        <w:rPr>
          <w:rFonts w:ascii="华文楷体" w:eastAsia="华文楷体" w:hAnsi="华文楷体" w:hint="eastAsia"/>
          <w:lang w:bidi="zh-TW"/>
        </w:rPr>
        <w:t>②</w:t>
      </w:r>
      <w:r w:rsidR="00E95CFE" w:rsidRPr="000F2697">
        <w:rPr>
          <w:rFonts w:ascii="华文楷体" w:eastAsia="华文楷体" w:hAnsi="华文楷体"/>
          <w:lang w:bidi="zh-TW"/>
        </w:rPr>
        <w:t>为解决“分有”说中的分歧和困扰，柏拉图提出了著名的“通种论”。“所谓‘种’就是最大的理念或范畴。‘通种’也就是理念之间的联系和转换</w:t>
      </w:r>
      <w:r w:rsidR="000C5E30" w:rsidRPr="000F2697">
        <w:rPr>
          <w:rFonts w:ascii="华文楷体" w:eastAsia="华文楷体" w:hAnsi="华文楷体"/>
          <w:lang w:bidi="zh-TW"/>
        </w:rPr>
        <w:t>。在《智者篇》中，柏拉图最终留下了三对“最普遍的种”，即“存在”与“非存在”、“动”与“静”、“同”与“异”。这三对范畴中的每一对都自身对立同一，在一定的条件下可以相互贯通、相互转化，它们之间也可以相互分有、共同存在。</w:t>
      </w:r>
    </w:p>
    <w:p w14:paraId="614F3992" w14:textId="77777777" w:rsidR="00AB2F20" w:rsidRPr="000F2697" w:rsidRDefault="00AB2F20" w:rsidP="000F2697">
      <w:pPr>
        <w:rPr>
          <w:rFonts w:ascii="华文楷体" w:eastAsia="华文楷体" w:hAnsi="华文楷体"/>
          <w:lang w:bidi="zh-TW"/>
        </w:rPr>
      </w:pPr>
    </w:p>
    <w:p w14:paraId="6C1C647E" w14:textId="339CDA75" w:rsidR="00564866" w:rsidRPr="000F2697" w:rsidRDefault="00564866" w:rsidP="000F2697">
      <w:pPr>
        <w:rPr>
          <w:rFonts w:ascii="华文楷体" w:eastAsia="华文楷体" w:hAnsi="华文楷体"/>
          <w:lang w:bidi="zh-TW"/>
        </w:rPr>
      </w:pPr>
      <w:r w:rsidRPr="000F2697">
        <w:rPr>
          <w:rFonts w:ascii="华文楷体" w:eastAsia="华文楷体" w:hAnsi="华文楷体"/>
          <w:lang w:bidi="zh-TW"/>
        </w:rPr>
        <w:t>综上所述，柏拉图构筑了一个完整系统的理念论体系，是对苏格拉底思想的继承和发展，他的“可知世界”是一个合理、有序的世界，它统治着“可感世界”。</w:t>
      </w:r>
    </w:p>
    <w:p w14:paraId="0650F15A" w14:textId="77777777" w:rsidR="00036599" w:rsidRPr="000F2697" w:rsidRDefault="00036599" w:rsidP="000F2697">
      <w:pPr>
        <w:rPr>
          <w:rFonts w:ascii="华文楷体" w:eastAsia="华文楷体" w:hAnsi="华文楷体"/>
          <w:lang w:bidi="zh-TW"/>
        </w:rPr>
      </w:pPr>
    </w:p>
    <w:p w14:paraId="69575A39" w14:textId="43DF959D" w:rsidR="00D97405" w:rsidRPr="000F2697" w:rsidRDefault="00340FEC" w:rsidP="000F2697">
      <w:pPr>
        <w:rPr>
          <w:rFonts w:ascii="华文楷体" w:eastAsia="华文楷体" w:hAnsi="华文楷体"/>
          <w:lang w:bidi="zh-TW"/>
        </w:rPr>
      </w:pPr>
      <w:r w:rsidRPr="000F2697">
        <w:rPr>
          <w:rFonts w:ascii="华文楷体" w:eastAsia="华文楷体" w:hAnsi="华文楷体" w:hint="eastAsia"/>
          <w:lang w:bidi="zh-TW"/>
        </w:rPr>
        <w:t>（四）理念论的</w:t>
      </w:r>
      <w:r w:rsidR="00932875" w:rsidRPr="000F2697">
        <w:rPr>
          <w:rFonts w:ascii="华文楷体" w:eastAsia="华文楷体" w:hAnsi="华文楷体" w:hint="eastAsia"/>
          <w:lang w:bidi="zh-TW"/>
        </w:rPr>
        <w:t>疑难</w:t>
      </w:r>
    </w:p>
    <w:p w14:paraId="489E742D" w14:textId="510A9B52" w:rsidR="00340FEC" w:rsidRPr="000F2697" w:rsidRDefault="00C23FB9" w:rsidP="000F2697">
      <w:pPr>
        <w:rPr>
          <w:rFonts w:ascii="华文楷体" w:eastAsia="华文楷体" w:hAnsi="华文楷体"/>
          <w:lang w:bidi="zh-TW"/>
        </w:rPr>
      </w:pPr>
      <w:r w:rsidRPr="000F2697">
        <w:rPr>
          <w:rFonts w:ascii="华文楷体" w:eastAsia="华文楷体" w:hAnsi="华文楷体" w:hint="eastAsia"/>
          <w:lang w:bidi="zh-TW"/>
        </w:rPr>
        <w:t>1、理念论的疑难：</w:t>
      </w:r>
    </w:p>
    <w:p w14:paraId="500A71B9" w14:textId="1CDEBE6D" w:rsidR="00D86EA2" w:rsidRPr="000F2697" w:rsidRDefault="00D86EA2" w:rsidP="000F2697">
      <w:pPr>
        <w:rPr>
          <w:rFonts w:ascii="华文楷体" w:eastAsia="华文楷体" w:hAnsi="华文楷体"/>
          <w:lang w:bidi="zh-TW"/>
        </w:rPr>
      </w:pPr>
      <w:r w:rsidRPr="000F2697">
        <w:rPr>
          <w:rFonts w:ascii="华文楷体" w:eastAsia="华文楷体" w:hAnsi="华文楷体" w:hint="eastAsia"/>
          <w:lang w:bidi="zh-TW"/>
        </w:rPr>
        <w:t>逻辑上的问题。首先是理念与具体事物的关系。在</w:t>
      </w:r>
      <w:proofErr w:type="gramStart"/>
      <w:r w:rsidRPr="000F2697">
        <w:rPr>
          <w:rFonts w:ascii="华文楷体" w:eastAsia="华文楷体" w:hAnsi="华文楷体" w:hint="eastAsia"/>
          <w:lang w:bidi="zh-TW"/>
        </w:rPr>
        <w:t>前期他</w:t>
      </w:r>
      <w:proofErr w:type="gramEnd"/>
      <w:r w:rsidRPr="000F2697">
        <w:rPr>
          <w:rFonts w:ascii="华文楷体" w:eastAsia="华文楷体" w:hAnsi="华文楷体" w:hint="eastAsia"/>
          <w:lang w:bidi="zh-TW"/>
        </w:rPr>
        <w:t>认</w:t>
      </w:r>
    </w:p>
    <w:p w14:paraId="4B99E0DF" w14:textId="0905019A" w:rsidR="00C23FB9" w:rsidRPr="000F2697" w:rsidRDefault="00D86EA2" w:rsidP="000F2697">
      <w:pPr>
        <w:rPr>
          <w:rFonts w:ascii="华文楷体" w:eastAsia="华文楷体" w:hAnsi="华文楷体"/>
          <w:lang w:bidi="zh-TW"/>
        </w:rPr>
      </w:pPr>
      <w:r w:rsidRPr="000F2697">
        <w:rPr>
          <w:rFonts w:ascii="华文楷体" w:eastAsia="华文楷体" w:hAnsi="华文楷体" w:hint="eastAsia"/>
          <w:lang w:bidi="zh-TW"/>
        </w:rPr>
        <w:t>为理念与具体事物是不可分割的</w:t>
      </w:r>
      <w:r w:rsidRPr="000F2697">
        <w:rPr>
          <w:rFonts w:ascii="华文楷体" w:eastAsia="华文楷体" w:hAnsi="华文楷体"/>
          <w:lang w:bidi="zh-TW"/>
        </w:rPr>
        <w:t>,同时又认为,具体事物是流变不定的,只有理念是永恒不变的</w:t>
      </w:r>
      <w:r w:rsidRPr="000F2697">
        <w:rPr>
          <w:rFonts w:ascii="华文楷体" w:eastAsia="华文楷体" w:hAnsi="华文楷体" w:hint="eastAsia"/>
          <w:lang w:bidi="zh-TW"/>
        </w:rPr>
        <w:t>。</w:t>
      </w:r>
      <w:r w:rsidRPr="000F2697">
        <w:rPr>
          <w:rFonts w:ascii="华文楷体" w:eastAsia="华文楷体" w:hAnsi="华文楷体"/>
          <w:lang w:bidi="zh-TW"/>
        </w:rPr>
        <w:t>,到了中期柏拉图不得不去解决。而解决的唯一办法就是把理念从具体事物中抽取出来,组成一个独立王国——理念世界或叫可知世界,剩下的那些纯物质的部分则组成现象</w:t>
      </w:r>
      <w:r w:rsidR="001808FE" w:rsidRPr="000F2697">
        <w:rPr>
          <w:rFonts w:ascii="华文楷体" w:eastAsia="华文楷体" w:hAnsi="华文楷体"/>
          <w:lang w:bidi="zh-TW"/>
        </w:rPr>
        <w:t>（</w:t>
      </w:r>
      <w:r w:rsidRPr="000F2697">
        <w:rPr>
          <w:rFonts w:ascii="华文楷体" w:eastAsia="华文楷体" w:hAnsi="华文楷体"/>
          <w:lang w:bidi="zh-TW"/>
        </w:rPr>
        <w:t>理念的影像</w:t>
      </w:r>
      <w:r w:rsidR="001808FE" w:rsidRPr="000F2697">
        <w:rPr>
          <w:rFonts w:ascii="华文楷体" w:eastAsia="华文楷体" w:hAnsi="华文楷体"/>
          <w:lang w:bidi="zh-TW"/>
        </w:rPr>
        <w:t>）</w:t>
      </w:r>
      <w:r w:rsidRPr="000F2697">
        <w:rPr>
          <w:rFonts w:ascii="华文楷体" w:eastAsia="华文楷体" w:hAnsi="华文楷体"/>
          <w:lang w:bidi="zh-TW"/>
        </w:rPr>
        <w:t>世界或叫可见世界。</w:t>
      </w:r>
    </w:p>
    <w:p w14:paraId="14694508" w14:textId="36AF09BA" w:rsidR="004F191D" w:rsidRPr="000F2697" w:rsidRDefault="00312737" w:rsidP="000F2697">
      <w:pPr>
        <w:rPr>
          <w:rFonts w:ascii="华文楷体" w:eastAsia="华文楷体" w:hAnsi="华文楷体"/>
          <w:lang w:bidi="zh-TW"/>
        </w:rPr>
      </w:pPr>
      <w:r w:rsidRPr="000F2697">
        <w:rPr>
          <w:rFonts w:ascii="华文楷体" w:eastAsia="华文楷体" w:hAnsi="华文楷体"/>
          <w:lang w:bidi="zh-TW"/>
        </w:rPr>
        <w:t>把世界划分为两部分,还只是解决了问题的一部分。两个世界的影像和实在的关系只有利于说明理念和具体事物间的等级和因果关系,它无助于解决具体事物是如何因理念而成为它自身的问题。因为具体事物是多个的,理念是单一的,单一理念怎么能同时成为多个事物的原因?对此柏拉图提出了“分有说”和“</w:t>
      </w:r>
      <w:r w:rsidRPr="000F2697">
        <w:rPr>
          <w:rFonts w:ascii="华文楷体" w:eastAsia="华文楷体" w:hAnsi="华文楷体" w:hint="eastAsia"/>
          <w:lang w:bidi="zh-TW"/>
        </w:rPr>
        <w:t>摹</w:t>
      </w:r>
      <w:r w:rsidRPr="000F2697">
        <w:rPr>
          <w:rFonts w:ascii="华文楷体" w:eastAsia="华文楷体" w:hAnsi="华文楷体"/>
          <w:lang w:bidi="zh-TW"/>
        </w:rPr>
        <w:t>仿说”。</w:t>
      </w:r>
      <w:r w:rsidR="00682740" w:rsidRPr="000F2697">
        <w:rPr>
          <w:rFonts w:ascii="华文楷体" w:eastAsia="华文楷体" w:hAnsi="华文楷体"/>
          <w:lang w:bidi="zh-TW"/>
        </w:rPr>
        <w:t>分有说的提出正是为了保护理念的单一性和整体性。这也可以说明在理念</w:t>
      </w:r>
      <w:proofErr w:type="gramStart"/>
      <w:r w:rsidR="00682740" w:rsidRPr="000F2697">
        <w:rPr>
          <w:rFonts w:ascii="华文楷体" w:eastAsia="华文楷体" w:hAnsi="华文楷体"/>
          <w:lang w:bidi="zh-TW"/>
        </w:rPr>
        <w:t>论面临</w:t>
      </w:r>
      <w:proofErr w:type="gramEnd"/>
      <w:r w:rsidR="00682740" w:rsidRPr="000F2697">
        <w:rPr>
          <w:rFonts w:ascii="华文楷体" w:eastAsia="华文楷体" w:hAnsi="华文楷体"/>
          <w:lang w:bidi="zh-TW"/>
        </w:rPr>
        <w:t>危机的情况下,柏拉图所作的巧思。“分有”不是空间上的占有,而是一种灵魂的相通。</w:t>
      </w:r>
    </w:p>
    <w:p w14:paraId="6D2C2000" w14:textId="34F8A110" w:rsidR="00F972C3" w:rsidRPr="000F2697" w:rsidRDefault="001F6974" w:rsidP="000F2697">
      <w:pPr>
        <w:rPr>
          <w:rFonts w:ascii="华文楷体" w:eastAsia="华文楷体" w:hAnsi="华文楷体"/>
          <w:lang w:bidi="zh-TW"/>
        </w:rPr>
      </w:pPr>
      <w:r w:rsidRPr="000F2697">
        <w:rPr>
          <w:rFonts w:ascii="华文楷体" w:eastAsia="华文楷体" w:hAnsi="华文楷体"/>
          <w:lang w:bidi="zh-TW"/>
        </w:rPr>
        <w:t>理念论发展到后期出现的问题是</w:t>
      </w:r>
      <w:r w:rsidR="00C242E9" w:rsidRPr="000F2697">
        <w:rPr>
          <w:rFonts w:ascii="华文楷体" w:eastAsia="华文楷体" w:hAnsi="华文楷体"/>
          <w:lang w:bidi="zh-TW"/>
        </w:rPr>
        <w:t>：</w:t>
      </w:r>
      <w:r w:rsidRPr="000F2697">
        <w:rPr>
          <w:rFonts w:ascii="华文楷体" w:eastAsia="华文楷体" w:hAnsi="华文楷体"/>
          <w:lang w:bidi="zh-TW"/>
        </w:rPr>
        <w:t>是否所有具体事物都有理念?具体事物包含相反的性质,理念自身是否也能包含相反的性质?</w:t>
      </w:r>
    </w:p>
    <w:p w14:paraId="08BF34E2" w14:textId="4AFDE42B" w:rsidR="00F972C3" w:rsidRPr="000F2697" w:rsidRDefault="0008780F" w:rsidP="000F2697">
      <w:pPr>
        <w:rPr>
          <w:rFonts w:ascii="华文楷体" w:eastAsia="华文楷体" w:hAnsi="华文楷体"/>
          <w:lang w:bidi="zh-TW"/>
        </w:rPr>
      </w:pPr>
      <w:r w:rsidRPr="000F2697">
        <w:rPr>
          <w:rFonts w:ascii="华文楷体" w:eastAsia="华文楷体" w:hAnsi="华文楷体"/>
          <w:lang w:bidi="zh-TW"/>
        </w:rPr>
        <w:t>柏拉图早期理念论是建立在对正义、勇敢、节制等具体美德进行考察并试图对美德</w:t>
      </w:r>
      <w:proofErr w:type="gramStart"/>
      <w:r w:rsidRPr="000F2697">
        <w:rPr>
          <w:rFonts w:ascii="华文楷体" w:eastAsia="华文楷体" w:hAnsi="华文楷体"/>
          <w:lang w:bidi="zh-TW"/>
        </w:rPr>
        <w:t>作出</w:t>
      </w:r>
      <w:proofErr w:type="gramEnd"/>
      <w:r w:rsidRPr="000F2697">
        <w:rPr>
          <w:rFonts w:ascii="华文楷体" w:eastAsia="华文楷体" w:hAnsi="华文楷体"/>
          <w:lang w:bidi="zh-TW"/>
        </w:rPr>
        <w:t>最一般定义的基础上的。他有意回避其他事物,尤其是下贱物。但是,理念</w:t>
      </w:r>
      <w:proofErr w:type="gramStart"/>
      <w:r w:rsidRPr="000F2697">
        <w:rPr>
          <w:rFonts w:ascii="华文楷体" w:eastAsia="华文楷体" w:hAnsi="华文楷体"/>
          <w:lang w:bidi="zh-TW"/>
        </w:rPr>
        <w:t>论建立</w:t>
      </w:r>
      <w:proofErr w:type="gramEnd"/>
      <w:r w:rsidRPr="000F2697">
        <w:rPr>
          <w:rFonts w:ascii="华文楷体" w:eastAsia="华文楷体" w:hAnsi="华文楷体"/>
          <w:lang w:bidi="zh-TW"/>
        </w:rPr>
        <w:t>起来后,当把它作为一种方法论去进一步探索知识时,这一矛盾就必然暴露出来。</w:t>
      </w:r>
      <w:r w:rsidRPr="000F2697">
        <w:rPr>
          <w:rFonts w:ascii="华文楷体" w:eastAsia="华文楷体" w:hAnsi="华文楷体" w:hint="eastAsia"/>
          <w:lang w:bidi="zh-TW"/>
        </w:rPr>
        <w:t>柏拉图</w:t>
      </w:r>
      <w:r w:rsidR="00572E8C" w:rsidRPr="000F2697">
        <w:rPr>
          <w:rFonts w:ascii="华文楷体" w:eastAsia="华文楷体" w:hAnsi="华文楷体" w:hint="eastAsia"/>
          <w:lang w:bidi="zh-TW"/>
        </w:rPr>
        <w:t>最终</w:t>
      </w:r>
      <w:r w:rsidRPr="000F2697">
        <w:rPr>
          <w:rFonts w:ascii="华文楷体" w:eastAsia="华文楷体" w:hAnsi="华文楷体" w:hint="eastAsia"/>
          <w:lang w:bidi="zh-TW"/>
        </w:rPr>
        <w:t>还是选择</w:t>
      </w:r>
      <w:r w:rsidR="00B91D72" w:rsidRPr="000F2697">
        <w:rPr>
          <w:rFonts w:ascii="华文楷体" w:eastAsia="华文楷体" w:hAnsi="华文楷体" w:hint="eastAsia"/>
          <w:lang w:bidi="zh-TW"/>
        </w:rPr>
        <w:t>承认下贱物有理念</w:t>
      </w:r>
      <w:r w:rsidR="00B91D72" w:rsidRPr="000F2697">
        <w:rPr>
          <w:rFonts w:ascii="华文楷体" w:eastAsia="华文楷体" w:hAnsi="华文楷体"/>
          <w:lang w:bidi="zh-TW"/>
        </w:rPr>
        <w:t>,</w:t>
      </w:r>
      <w:r w:rsidR="00572E8C" w:rsidRPr="000F2697">
        <w:rPr>
          <w:rFonts w:ascii="华文楷体" w:eastAsia="华文楷体" w:hAnsi="华文楷体" w:hint="eastAsia"/>
          <w:lang w:bidi="zh-TW"/>
        </w:rPr>
        <w:t>虽然这</w:t>
      </w:r>
      <w:r w:rsidR="00B91D72" w:rsidRPr="000F2697">
        <w:rPr>
          <w:rFonts w:ascii="华文楷体" w:eastAsia="华文楷体" w:hAnsi="华文楷体"/>
          <w:lang w:bidi="zh-TW"/>
        </w:rPr>
        <w:t>有悖于理念论的初衷。</w:t>
      </w:r>
      <w:r w:rsidR="00572E8C" w:rsidRPr="000F2697">
        <w:rPr>
          <w:rFonts w:ascii="华文楷体" w:eastAsia="华文楷体" w:hAnsi="华文楷体"/>
          <w:lang w:bidi="zh-TW"/>
        </w:rPr>
        <w:t>这样似乎使理念论更完美了,但实际上却使原来的理念论变味了,即变成了“概念论”。</w:t>
      </w:r>
      <w:r w:rsidR="00562BF8" w:rsidRPr="000F2697">
        <w:rPr>
          <w:rFonts w:ascii="华文楷体" w:eastAsia="华文楷体" w:hAnsi="华文楷体" w:hint="eastAsia"/>
          <w:lang w:bidi="zh-TW"/>
        </w:rPr>
        <w:t>他在后期也承认了</w:t>
      </w:r>
      <w:r w:rsidR="001808FE" w:rsidRPr="000F2697">
        <w:rPr>
          <w:rFonts w:ascii="华文楷体" w:eastAsia="华文楷体" w:hAnsi="华文楷体"/>
          <w:lang w:bidi="zh-TW"/>
        </w:rPr>
        <w:t>（</w:t>
      </w:r>
      <w:r w:rsidR="00562BF8" w:rsidRPr="000F2697">
        <w:rPr>
          <w:rFonts w:ascii="华文楷体" w:eastAsia="华文楷体" w:hAnsi="华文楷体"/>
          <w:lang w:bidi="zh-TW"/>
        </w:rPr>
        <w:t>通过范畴的推演</w:t>
      </w:r>
      <w:r w:rsidR="001808FE" w:rsidRPr="000F2697">
        <w:rPr>
          <w:rFonts w:ascii="华文楷体" w:eastAsia="华文楷体" w:hAnsi="华文楷体"/>
          <w:lang w:bidi="zh-TW"/>
        </w:rPr>
        <w:t>）</w:t>
      </w:r>
      <w:r w:rsidR="00562BF8" w:rsidRPr="000F2697">
        <w:rPr>
          <w:rFonts w:ascii="华文楷体" w:eastAsia="华文楷体" w:hAnsi="华文楷体"/>
          <w:lang w:bidi="zh-TW"/>
        </w:rPr>
        <w:t>不同理念的相互结合。</w:t>
      </w:r>
    </w:p>
    <w:p w14:paraId="02D38A00" w14:textId="0C527675" w:rsidR="001C193C" w:rsidRPr="000F2697" w:rsidRDefault="001C193C" w:rsidP="000F2697">
      <w:pPr>
        <w:rPr>
          <w:rFonts w:ascii="华文楷体" w:eastAsia="华文楷体" w:hAnsi="华文楷体"/>
          <w:lang w:bidi="zh-TW"/>
        </w:rPr>
      </w:pPr>
      <w:r w:rsidRPr="000F2697">
        <w:rPr>
          <w:rFonts w:ascii="华文楷体" w:eastAsia="华文楷体" w:hAnsi="华文楷体"/>
          <w:lang w:bidi="zh-TW"/>
        </w:rPr>
        <w:t>2</w:t>
      </w:r>
      <w:r w:rsidRPr="000F2697">
        <w:rPr>
          <w:rFonts w:ascii="华文楷体" w:eastAsia="华文楷体" w:hAnsi="华文楷体" w:hint="eastAsia"/>
          <w:lang w:bidi="zh-TW"/>
        </w:rPr>
        <w:t>、亚里士多德对柏拉图理念论的批判</w:t>
      </w:r>
    </w:p>
    <w:p w14:paraId="53FD1AD7" w14:textId="2FFB8645" w:rsidR="00932875" w:rsidRPr="000F2697" w:rsidRDefault="00932875" w:rsidP="000F2697">
      <w:pPr>
        <w:rPr>
          <w:rFonts w:ascii="华文楷体" w:eastAsia="华文楷体" w:hAnsi="华文楷体"/>
          <w:lang w:bidi="zh-TW"/>
        </w:rPr>
      </w:pPr>
      <w:r w:rsidRPr="000F2697">
        <w:rPr>
          <w:rFonts w:ascii="华文楷体" w:eastAsia="华文楷体" w:hAnsi="华文楷体" w:hint="eastAsia"/>
          <w:lang w:bidi="zh-TW"/>
        </w:rPr>
        <w:t>选读</w:t>
      </w:r>
    </w:p>
    <w:p w14:paraId="785C43CE" w14:textId="0F36B429" w:rsidR="00D97405" w:rsidRPr="000F2697" w:rsidRDefault="005E6BDD" w:rsidP="000F2697">
      <w:pPr>
        <w:rPr>
          <w:rFonts w:ascii="华文楷体" w:eastAsia="华文楷体" w:hAnsi="华文楷体"/>
          <w:lang w:bidi="zh-TW"/>
        </w:rPr>
      </w:pPr>
      <w:r w:rsidRPr="000F2697">
        <w:rPr>
          <w:rFonts w:ascii="华文楷体" w:eastAsia="华文楷体" w:hAnsi="华文楷体" w:hint="eastAsia"/>
          <w:lang w:bidi="zh-TW"/>
        </w:rPr>
        <w:t>（五）</w:t>
      </w:r>
      <w:r w:rsidR="00257444" w:rsidRPr="000F2697">
        <w:rPr>
          <w:rFonts w:ascii="华文楷体" w:eastAsia="华文楷体" w:hAnsi="华文楷体" w:hint="eastAsia"/>
          <w:lang w:bidi="zh-TW"/>
        </w:rPr>
        <w:t>理念论评价：</w:t>
      </w:r>
    </w:p>
    <w:p w14:paraId="3ACCAA39" w14:textId="6EBC716E" w:rsidR="00257444" w:rsidRPr="000F2697" w:rsidRDefault="00257444" w:rsidP="000F2697">
      <w:pPr>
        <w:ind w:firstLineChars="200" w:firstLine="420"/>
        <w:rPr>
          <w:rFonts w:ascii="华文楷体" w:eastAsia="华文楷体" w:hAnsi="华文楷体"/>
          <w:lang w:bidi="zh-TW"/>
        </w:rPr>
      </w:pPr>
      <w:r w:rsidRPr="000F2697">
        <w:rPr>
          <w:rFonts w:ascii="华文楷体" w:eastAsia="华文楷体" w:hAnsi="华文楷体"/>
          <w:lang w:bidi="zh-TW"/>
        </w:rPr>
        <w:t>柏拉图理念论开创了西方传统形而上学,在西方哲学史上产生了极大影响。他的理念</w:t>
      </w:r>
      <w:proofErr w:type="gramStart"/>
      <w:r w:rsidRPr="000F2697">
        <w:rPr>
          <w:rFonts w:ascii="华文楷体" w:eastAsia="华文楷体" w:hAnsi="华文楷体"/>
          <w:lang w:bidi="zh-TW"/>
        </w:rPr>
        <w:t>论直接</w:t>
      </w:r>
      <w:proofErr w:type="gramEnd"/>
      <w:r w:rsidRPr="000F2697">
        <w:rPr>
          <w:rFonts w:ascii="华文楷体" w:eastAsia="华文楷体" w:hAnsi="华文楷体"/>
          <w:lang w:bidi="zh-TW"/>
        </w:rPr>
        <w:t>继承了苏格拉底“美德即知识”的思想,是为实现其历史使命而创立的。理念论的建立中遇到了一系列矛盾与疑难,它们是紧紧围绕其伦理意义上的问题而展开的。理念论的价值取向是最终实现“善”的王国,达到真善美的最高统一。</w:t>
      </w:r>
    </w:p>
    <w:p w14:paraId="380E67BA" w14:textId="30AABA99" w:rsidR="003F049E" w:rsidRPr="000F2697" w:rsidRDefault="003F049E" w:rsidP="000F2697">
      <w:pPr>
        <w:rPr>
          <w:rFonts w:ascii="华文楷体" w:eastAsia="华文楷体" w:hAnsi="华文楷体"/>
          <w:lang w:bidi="zh-TW"/>
        </w:rPr>
      </w:pPr>
      <w:r w:rsidRPr="000F2697">
        <w:rPr>
          <w:rFonts w:ascii="华文楷体" w:eastAsia="华文楷体" w:hAnsi="华文楷体"/>
          <w:lang w:bidi="zh-TW"/>
        </w:rPr>
        <w:br/>
      </w:r>
      <w:r w:rsidR="00DE0584" w:rsidRPr="000F2697">
        <w:rPr>
          <w:rFonts w:ascii="华文楷体" w:eastAsia="华文楷体" w:hAnsi="华文楷体"/>
          <w:lang w:bidi="zh-TW"/>
        </w:rPr>
        <w:t>理念论试图通过探索美德的本质,从而达到对美德的把握,因此真正的美德并不同于某种形而下的道德规范</w:t>
      </w:r>
      <w:r w:rsidR="00DE0584" w:rsidRPr="000F2697">
        <w:rPr>
          <w:rFonts w:ascii="华文楷体" w:eastAsia="华文楷体" w:hAnsi="华文楷体" w:hint="eastAsia"/>
          <w:lang w:bidi="zh-TW"/>
        </w:rPr>
        <w:t>。</w:t>
      </w:r>
    </w:p>
    <w:p w14:paraId="239A74AF" w14:textId="3B0059C9" w:rsidR="008E79C4" w:rsidRPr="000F2697" w:rsidRDefault="00AB0866" w:rsidP="000F2697">
      <w:pPr>
        <w:rPr>
          <w:rFonts w:ascii="华文楷体" w:eastAsia="华文楷体" w:hAnsi="华文楷体"/>
          <w:lang w:bidi="zh-TW"/>
        </w:rPr>
      </w:pPr>
      <w:r w:rsidRPr="000F2697">
        <w:rPr>
          <w:rFonts w:ascii="华文楷体" w:eastAsia="华文楷体" w:hAnsi="华文楷体"/>
          <w:lang w:bidi="zh-TW"/>
        </w:rPr>
        <w:t>在</w:t>
      </w:r>
      <w:r w:rsidRPr="000F2697">
        <w:rPr>
          <w:rFonts w:ascii="华文楷体" w:eastAsia="华文楷体" w:hAnsi="华文楷体" w:hint="eastAsia"/>
          <w:lang w:bidi="zh-TW"/>
        </w:rPr>
        <w:t>柏拉图</w:t>
      </w:r>
      <w:r w:rsidRPr="000F2697">
        <w:rPr>
          <w:rFonts w:ascii="华文楷体" w:eastAsia="华文楷体" w:hAnsi="华文楷体"/>
          <w:lang w:bidi="zh-TW"/>
        </w:rPr>
        <w:t>看来,对事物的本质</w:t>
      </w:r>
      <w:r w:rsidR="001808FE" w:rsidRPr="000F2697">
        <w:rPr>
          <w:rFonts w:ascii="华文楷体" w:eastAsia="华文楷体" w:hAnsi="华文楷体"/>
          <w:lang w:bidi="zh-TW"/>
        </w:rPr>
        <w:t>（</w:t>
      </w:r>
      <w:r w:rsidRPr="000F2697">
        <w:rPr>
          <w:rFonts w:ascii="华文楷体" w:eastAsia="华文楷体" w:hAnsi="华文楷体"/>
          <w:lang w:bidi="zh-TW"/>
        </w:rPr>
        <w:t>理念</w:t>
      </w:r>
      <w:r w:rsidR="001808FE" w:rsidRPr="000F2697">
        <w:rPr>
          <w:rFonts w:ascii="华文楷体" w:eastAsia="华文楷体" w:hAnsi="华文楷体"/>
          <w:lang w:bidi="zh-TW"/>
        </w:rPr>
        <w:t>）</w:t>
      </w:r>
      <w:r w:rsidRPr="000F2697">
        <w:rPr>
          <w:rFonts w:ascii="华文楷体" w:eastAsia="华文楷体" w:hAnsi="华文楷体"/>
          <w:lang w:bidi="zh-TW"/>
        </w:rPr>
        <w:t>认识是先于人的认识过程而存在的,即先验的,人们的后天学习无非是回忆灵魂在堕入肉体前早已具备的知识的过程。这种观念在西方颇有影响,直到近代康德还坚持认识的先验性特点</w:t>
      </w:r>
      <w:r w:rsidRPr="000F2697">
        <w:rPr>
          <w:rFonts w:ascii="华文楷体" w:eastAsia="华文楷体" w:hAnsi="华文楷体" w:hint="eastAsia"/>
          <w:lang w:bidi="zh-TW"/>
        </w:rPr>
        <w:t>。</w:t>
      </w:r>
    </w:p>
    <w:p w14:paraId="61E822E6" w14:textId="77777777" w:rsidR="0066097F" w:rsidRPr="000F2697" w:rsidRDefault="0066097F" w:rsidP="000F2697">
      <w:pPr>
        <w:rPr>
          <w:rFonts w:ascii="华文楷体" w:eastAsia="华文楷体" w:hAnsi="华文楷体"/>
          <w:lang w:bidi="zh-TW"/>
        </w:rPr>
      </w:pPr>
    </w:p>
    <w:p w14:paraId="159530D1" w14:textId="15195B56" w:rsidR="00965370" w:rsidRPr="000F2697" w:rsidRDefault="00965370" w:rsidP="000F2697">
      <w:pPr>
        <w:rPr>
          <w:rFonts w:ascii="华文楷体" w:eastAsia="华文楷体" w:hAnsi="华文楷体"/>
          <w:lang w:bidi="zh-TW"/>
        </w:rPr>
      </w:pPr>
      <w:r w:rsidRPr="000F2697">
        <w:rPr>
          <w:rFonts w:ascii="华文楷体" w:eastAsia="华文楷体" w:hAnsi="华文楷体"/>
          <w:lang w:bidi="zh-TW"/>
        </w:rPr>
        <w:t>柏拉图哲学本无意于解释世界的本原问题,其理念论的重心在于人类美德的本质。但在理念论的发展过程中,他又无法回避物质世界和精神世界的关系问题。</w:t>
      </w:r>
      <w:r w:rsidR="004E68C6" w:rsidRPr="000F2697">
        <w:rPr>
          <w:rFonts w:ascii="华文楷体" w:eastAsia="华文楷体" w:hAnsi="华文楷体"/>
          <w:lang w:bidi="zh-TW"/>
        </w:rPr>
        <w:t>“知识的对象不仅从善得到它们的可知性,而且从善得到它们自己的存在和实在。</w:t>
      </w:r>
    </w:p>
    <w:p w14:paraId="6A18532A" w14:textId="53812607" w:rsidR="006D5096" w:rsidRPr="000F2697" w:rsidRDefault="006D5096" w:rsidP="000F2697">
      <w:pPr>
        <w:rPr>
          <w:rFonts w:ascii="华文楷体" w:eastAsia="华文楷体" w:hAnsi="华文楷体"/>
          <w:lang w:bidi="zh-TW"/>
        </w:rPr>
      </w:pPr>
      <w:r w:rsidRPr="000F2697">
        <w:rPr>
          <w:rFonts w:ascii="华文楷体" w:eastAsia="华文楷体" w:hAnsi="华文楷体"/>
          <w:lang w:bidi="zh-TW"/>
        </w:rPr>
        <w:t>柏拉图关注的是人和人类社会。可以说,社会中的一切事物无不是按照事先在心目中设计好的原型</w:t>
      </w:r>
      <w:r w:rsidR="001808FE" w:rsidRPr="000F2697">
        <w:rPr>
          <w:rFonts w:ascii="华文楷体" w:eastAsia="华文楷体" w:hAnsi="华文楷体"/>
          <w:lang w:bidi="zh-TW"/>
        </w:rPr>
        <w:t>（</w:t>
      </w:r>
      <w:r w:rsidRPr="000F2697">
        <w:rPr>
          <w:rFonts w:ascii="华文楷体" w:eastAsia="华文楷体" w:hAnsi="华文楷体"/>
          <w:lang w:bidi="zh-TW"/>
        </w:rPr>
        <w:t>理念</w:t>
      </w:r>
      <w:r w:rsidR="001808FE" w:rsidRPr="000F2697">
        <w:rPr>
          <w:rFonts w:ascii="华文楷体" w:eastAsia="华文楷体" w:hAnsi="华文楷体"/>
          <w:lang w:bidi="zh-TW"/>
        </w:rPr>
        <w:t>）</w:t>
      </w:r>
      <w:r w:rsidRPr="000F2697">
        <w:rPr>
          <w:rFonts w:ascii="华文楷体" w:eastAsia="华文楷体" w:hAnsi="华文楷体"/>
          <w:lang w:bidi="zh-TW"/>
        </w:rPr>
        <w:t>而创造出来的,社会就是人类理念的影像,这一点是无可辩驳的。问题在于柏拉图把这个本属于主观性的理念客观化了。理念的客观化,一方面是由于如前所述的其认识论上的问题,另一方面则是在于他所赋予理念的特殊含义。</w:t>
      </w:r>
    </w:p>
    <w:p w14:paraId="44F3AFCE" w14:textId="73F59430" w:rsidR="00A0575C" w:rsidRPr="000F2697" w:rsidRDefault="00A6591C" w:rsidP="000F2697">
      <w:pPr>
        <w:rPr>
          <w:rFonts w:ascii="华文楷体" w:eastAsia="华文楷体" w:hAnsi="华文楷体"/>
          <w:lang w:bidi="zh-TW"/>
        </w:rPr>
      </w:pPr>
      <w:r w:rsidRPr="000F2697">
        <w:rPr>
          <w:rFonts w:ascii="华文楷体" w:eastAsia="华文楷体" w:hAnsi="华文楷体" w:hint="eastAsia"/>
          <w:lang w:bidi="zh-TW"/>
        </w:rPr>
        <w:t>（柏拉图的这种本体论</w:t>
      </w:r>
      <w:r w:rsidRPr="000F2697">
        <w:rPr>
          <w:rFonts w:ascii="华文楷体" w:eastAsia="华文楷体" w:hAnsi="华文楷体"/>
          <w:lang w:bidi="zh-TW"/>
        </w:rPr>
        <w:t>,在一定程度上是为他理性统治社会的政治</w:t>
      </w:r>
      <w:proofErr w:type="gramStart"/>
      <w:r w:rsidRPr="000F2697">
        <w:rPr>
          <w:rFonts w:ascii="华文楷体" w:eastAsia="华文楷体" w:hAnsi="华文楷体"/>
          <w:lang w:bidi="zh-TW"/>
        </w:rPr>
        <w:t>观服务</w:t>
      </w:r>
      <w:proofErr w:type="gramEnd"/>
      <w:r w:rsidRPr="000F2697">
        <w:rPr>
          <w:rFonts w:ascii="华文楷体" w:eastAsia="华文楷体" w:hAnsi="华文楷体"/>
          <w:lang w:bidi="zh-TW"/>
        </w:rPr>
        <w:t>的。他把社会成员分为统治者、军人和劳动者三个等级,并认为三个等级的人对应着三种不同的灵魂和品德</w:t>
      </w:r>
      <w:r w:rsidR="00C242E9" w:rsidRPr="000F2697">
        <w:rPr>
          <w:rFonts w:ascii="华文楷体" w:eastAsia="华文楷体" w:hAnsi="华文楷体"/>
          <w:lang w:bidi="zh-TW"/>
        </w:rPr>
        <w:t>：</w:t>
      </w:r>
      <w:r w:rsidRPr="000F2697">
        <w:rPr>
          <w:rFonts w:ascii="华文楷体" w:eastAsia="华文楷体" w:hAnsi="华文楷体"/>
          <w:lang w:bidi="zh-TW"/>
        </w:rPr>
        <w:t>理性、意志和情欲,而只有理性才能领导一个正义的社会,因此,国家的统治者应该由哲学家来担任,因为哲学家是掌握了理念从而最有理性的人。就像前面所述的理念论的其它矛盾一样,当这一本体论观点随着理念论的发展越出社会,走进自然时,柏拉图就感到难以自圆其说了。于是他只好把上帝请出来为他解围。这样,上帝按照理念创造宇宙的“神创世说”便诞生了。</w:t>
      </w:r>
      <w:r w:rsidRPr="000F2697">
        <w:rPr>
          <w:rFonts w:ascii="华文楷体" w:eastAsia="华文楷体" w:hAnsi="华文楷体" w:hint="eastAsia"/>
          <w:lang w:bidi="zh-TW"/>
        </w:rPr>
        <w:t>）</w:t>
      </w:r>
    </w:p>
    <w:p w14:paraId="3719A5B0" w14:textId="5F52FD4F" w:rsidR="001944F6" w:rsidRPr="000F2697" w:rsidRDefault="001944F6" w:rsidP="000F2697">
      <w:pPr>
        <w:rPr>
          <w:rFonts w:ascii="华文楷体" w:eastAsia="华文楷体" w:hAnsi="华文楷体"/>
          <w:lang w:bidi="zh-TW"/>
        </w:rPr>
      </w:pPr>
      <w:r w:rsidRPr="000F2697">
        <w:rPr>
          <w:rFonts w:ascii="华文楷体" w:eastAsia="华文楷体" w:hAnsi="华文楷体"/>
          <w:lang w:bidi="zh-TW"/>
        </w:rPr>
        <w:t>柏拉图的理念论,无非是想为人类美德的获得寻找一条可行之路。他试图通过达到对美德的</w:t>
      </w:r>
      <w:proofErr w:type="gramStart"/>
      <w:r w:rsidRPr="000F2697">
        <w:rPr>
          <w:rFonts w:ascii="华文楷体" w:eastAsia="华文楷体" w:hAnsi="华文楷体"/>
          <w:lang w:bidi="zh-TW"/>
        </w:rPr>
        <w:t>最</w:t>
      </w:r>
      <w:proofErr w:type="gramEnd"/>
      <w:r w:rsidRPr="000F2697">
        <w:rPr>
          <w:rFonts w:ascii="华文楷体" w:eastAsia="华文楷体" w:hAnsi="华文楷体"/>
          <w:lang w:bidi="zh-TW"/>
        </w:rPr>
        <w:t>本质的认识后,再高屋建瓴般地反</w:t>
      </w:r>
      <w:proofErr w:type="gramStart"/>
      <w:r w:rsidRPr="000F2697">
        <w:rPr>
          <w:rFonts w:ascii="华文楷体" w:eastAsia="华文楷体" w:hAnsi="华文楷体"/>
          <w:lang w:bidi="zh-TW"/>
        </w:rPr>
        <w:t>诸具体</w:t>
      </w:r>
      <w:proofErr w:type="gramEnd"/>
      <w:r w:rsidRPr="000F2697">
        <w:rPr>
          <w:rFonts w:ascii="华文楷体" w:eastAsia="华文楷体" w:hAnsi="华文楷体"/>
          <w:lang w:bidi="zh-TW"/>
        </w:rPr>
        <w:t>美德。在他看来,这是追求美德的最根本的、最有效的法则。因此他在理念论中建立了一个“太极”——善的理念。善的理念尽管不是任何一项具体的真、善、美</w:t>
      </w:r>
      <w:r w:rsidR="001808FE" w:rsidRPr="000F2697">
        <w:rPr>
          <w:rFonts w:ascii="华文楷体" w:eastAsia="华文楷体" w:hAnsi="华文楷体"/>
          <w:lang w:bidi="zh-TW"/>
        </w:rPr>
        <w:t>（</w:t>
      </w:r>
      <w:r w:rsidRPr="000F2697">
        <w:rPr>
          <w:rFonts w:ascii="华文楷体" w:eastAsia="华文楷体" w:hAnsi="华文楷体"/>
          <w:lang w:bidi="zh-TW"/>
        </w:rPr>
        <w:t>它要高于其中任何一项</w:t>
      </w:r>
      <w:r w:rsidR="001808FE" w:rsidRPr="000F2697">
        <w:rPr>
          <w:rFonts w:ascii="华文楷体" w:eastAsia="华文楷体" w:hAnsi="华文楷体"/>
          <w:lang w:bidi="zh-TW"/>
        </w:rPr>
        <w:t>）</w:t>
      </w:r>
      <w:r w:rsidRPr="000F2697">
        <w:rPr>
          <w:rFonts w:ascii="华文楷体" w:eastAsia="华文楷体" w:hAnsi="华文楷体"/>
          <w:lang w:bidi="zh-TW"/>
        </w:rPr>
        <w:t>,但它显然包含真、善、美的观念</w:t>
      </w:r>
      <w:r w:rsidR="001808FE" w:rsidRPr="000F2697">
        <w:rPr>
          <w:rFonts w:ascii="华文楷体" w:eastAsia="华文楷体" w:hAnsi="华文楷体"/>
          <w:lang w:bidi="zh-TW"/>
        </w:rPr>
        <w:t>（</w:t>
      </w:r>
      <w:r w:rsidRPr="000F2697">
        <w:rPr>
          <w:rFonts w:ascii="华文楷体" w:eastAsia="华文楷体" w:hAnsi="华文楷体"/>
          <w:lang w:bidi="zh-TW"/>
        </w:rPr>
        <w:t>理念</w:t>
      </w:r>
      <w:r w:rsidR="001808FE" w:rsidRPr="000F2697">
        <w:rPr>
          <w:rFonts w:ascii="华文楷体" w:eastAsia="华文楷体" w:hAnsi="华文楷体"/>
          <w:lang w:bidi="zh-TW"/>
        </w:rPr>
        <w:t>）</w:t>
      </w:r>
      <w:r w:rsidRPr="000F2697">
        <w:rPr>
          <w:rFonts w:ascii="华文楷体" w:eastAsia="华文楷体" w:hAnsi="华文楷体"/>
          <w:lang w:bidi="zh-TW"/>
        </w:rPr>
        <w:t>,是真善美的最高层次的统一。只要认识到了善的理念,也就能对世界上任何东西</w:t>
      </w:r>
      <w:proofErr w:type="gramStart"/>
      <w:r w:rsidRPr="000F2697">
        <w:rPr>
          <w:rFonts w:ascii="华文楷体" w:eastAsia="华文楷体" w:hAnsi="华文楷体"/>
          <w:lang w:bidi="zh-TW"/>
        </w:rPr>
        <w:t>作出</w:t>
      </w:r>
      <w:proofErr w:type="gramEnd"/>
      <w:r w:rsidRPr="000F2697">
        <w:rPr>
          <w:rFonts w:ascii="华文楷体" w:eastAsia="华文楷体" w:hAnsi="华文楷体"/>
          <w:lang w:bidi="zh-TW"/>
        </w:rPr>
        <w:t>价值判断,从而使自己的行为无不合乎人类正义的最高要求。</w:t>
      </w:r>
      <w:r w:rsidR="00E848FE" w:rsidRPr="000F2697">
        <w:rPr>
          <w:rFonts w:ascii="华文楷体" w:eastAsia="华文楷体" w:hAnsi="华文楷体"/>
          <w:lang w:bidi="zh-TW"/>
        </w:rPr>
        <w:t>柏拉图的理念认为,美德与知识紧密地联系在一起,而关于美德的知识不在人心之内,甚至不在具体事物之内,而是远在现实世界之外,需要通过理性思辨才能把握。</w:t>
      </w:r>
    </w:p>
    <w:p w14:paraId="51DE8689" w14:textId="1E77401B" w:rsidR="00EE5C96" w:rsidRPr="000F2697" w:rsidRDefault="00EE5C96" w:rsidP="000F2697">
      <w:pPr>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尽管晚年在治国策略上,柏拉图开始主张“法治”和“技术”,但他始终置“德治”于首要地位。尽管现实迫使他不得不主张更现实的手段,但他心中的理想国是永存的。在他的理想国中,他主张具有最高德性智慧的哲学家当国王,这跟中国早期儒家主张的圣人做国君,是一种同样的理想。让那些有着高尚品德和深邃智慧的人来掌握人类社会的命运,不仅是古人,同样也是现在人和未来人的理想追求。</w:t>
      </w:r>
      <w:r w:rsidRPr="000F2697">
        <w:rPr>
          <w:rFonts w:ascii="华文楷体" w:eastAsia="华文楷体" w:hAnsi="华文楷体" w:hint="eastAsia"/>
          <w:lang w:bidi="zh-TW"/>
        </w:rPr>
        <w:t>）</w:t>
      </w:r>
    </w:p>
    <w:p w14:paraId="237AA7A7" w14:textId="337E7F38" w:rsidR="0066097F" w:rsidRPr="000F2697" w:rsidRDefault="0066097F" w:rsidP="000F2697">
      <w:pPr>
        <w:ind w:firstLine="645"/>
        <w:rPr>
          <w:rFonts w:ascii="华文楷体" w:eastAsia="华文楷体" w:hAnsi="华文楷体"/>
          <w:lang w:bidi="zh-TW"/>
        </w:rPr>
      </w:pPr>
      <w:r w:rsidRPr="000F2697">
        <w:rPr>
          <w:rFonts w:ascii="华文楷体" w:eastAsia="华文楷体" w:hAnsi="华文楷体" w:hint="eastAsia"/>
          <w:lang w:bidi="zh-TW"/>
        </w:rPr>
        <w:t>柏拉图</w:t>
      </w:r>
    </w:p>
    <w:p w14:paraId="5ABFADFE" w14:textId="77777777" w:rsidR="00110866" w:rsidRPr="000F2697" w:rsidRDefault="00110866" w:rsidP="000F2697">
      <w:pPr>
        <w:pStyle w:val="a3"/>
        <w:numPr>
          <w:ilvl w:val="0"/>
          <w:numId w:val="2"/>
        </w:numPr>
        <w:ind w:left="0" w:firstLineChars="0"/>
        <w:rPr>
          <w:rFonts w:ascii="华文楷体" w:eastAsia="华文楷体" w:hAnsi="华文楷体"/>
          <w:lang w:bidi="zh-TW"/>
        </w:rPr>
      </w:pPr>
      <w:r w:rsidRPr="000F2697">
        <w:rPr>
          <w:rFonts w:ascii="华文楷体" w:eastAsia="华文楷体" w:hAnsi="华文楷体" w:hint="eastAsia"/>
          <w:lang w:bidi="zh-TW"/>
        </w:rPr>
        <w:t>理论背景</w:t>
      </w:r>
    </w:p>
    <w:p w14:paraId="6A64F6B1" w14:textId="5FF1CFD9" w:rsidR="004C21E9" w:rsidRPr="000F2697" w:rsidRDefault="004C21E9" w:rsidP="000F2697">
      <w:pPr>
        <w:pStyle w:val="a3"/>
        <w:ind w:firstLineChars="0" w:firstLine="0"/>
        <w:rPr>
          <w:rFonts w:ascii="华文楷体" w:eastAsia="华文楷体" w:hAnsi="华文楷体"/>
          <w:lang w:bidi="zh-TW"/>
        </w:rPr>
      </w:pPr>
      <w:r w:rsidRPr="000F2697">
        <w:rPr>
          <w:rFonts w:ascii="华文楷体" w:eastAsia="华文楷体" w:hAnsi="华文楷体" w:hint="eastAsia"/>
          <w:lang w:bidi="zh-TW"/>
        </w:rPr>
        <w:t>柏拉图</w:t>
      </w:r>
      <w:r w:rsidR="005B0F04" w:rsidRPr="000F2697">
        <w:rPr>
          <w:rFonts w:ascii="华文楷体" w:eastAsia="华文楷体" w:hAnsi="华文楷体" w:hint="eastAsia"/>
          <w:lang w:bidi="zh-TW"/>
        </w:rPr>
        <w:t>的思想是</w:t>
      </w:r>
      <w:r w:rsidRPr="000F2697">
        <w:rPr>
          <w:rFonts w:ascii="华文楷体" w:eastAsia="华文楷体" w:hAnsi="华文楷体" w:hint="eastAsia"/>
          <w:lang w:bidi="zh-TW"/>
        </w:rPr>
        <w:t>对早期自然哲学、智者的思想和方法，以及苏格拉底的原则与方法</w:t>
      </w:r>
      <w:r w:rsidR="005B0F04" w:rsidRPr="000F2697">
        <w:rPr>
          <w:rFonts w:ascii="华文楷体" w:eastAsia="华文楷体" w:hAnsi="华文楷体" w:hint="eastAsia"/>
          <w:lang w:bidi="zh-TW"/>
        </w:rPr>
        <w:t>所做的</w:t>
      </w:r>
      <w:r w:rsidRPr="000F2697">
        <w:rPr>
          <w:rFonts w:ascii="华文楷体" w:eastAsia="华文楷体" w:hAnsi="华文楷体" w:hint="eastAsia"/>
          <w:lang w:bidi="zh-TW"/>
        </w:rPr>
        <w:t>创造性综合，</w:t>
      </w:r>
      <w:r w:rsidR="005B0F04" w:rsidRPr="000F2697">
        <w:rPr>
          <w:rFonts w:ascii="华文楷体" w:eastAsia="华文楷体" w:hAnsi="华文楷体" w:hint="eastAsia"/>
          <w:lang w:bidi="zh-TW"/>
        </w:rPr>
        <w:t>他的理念论综合</w:t>
      </w:r>
      <w:r w:rsidR="00A66BDD" w:rsidRPr="000F2697">
        <w:rPr>
          <w:rFonts w:ascii="华文楷体" w:eastAsia="华文楷体" w:hAnsi="华文楷体" w:hint="eastAsia"/>
          <w:lang w:bidi="zh-TW"/>
        </w:rPr>
        <w:t>了</w:t>
      </w:r>
      <w:r w:rsidR="005B0F04" w:rsidRPr="000F2697">
        <w:rPr>
          <w:rFonts w:ascii="华文楷体" w:eastAsia="华文楷体" w:hAnsi="华文楷体" w:hint="eastAsia"/>
          <w:lang w:bidi="zh-TW"/>
        </w:rPr>
        <w:t>本</w:t>
      </w:r>
      <w:r w:rsidR="00A66BDD" w:rsidRPr="000F2697">
        <w:rPr>
          <w:rFonts w:ascii="华文楷体" w:eastAsia="华文楷体" w:hAnsi="华文楷体" w:hint="eastAsia"/>
          <w:lang w:bidi="zh-TW"/>
        </w:rPr>
        <w:t>原</w:t>
      </w:r>
      <w:r w:rsidR="005B0F04" w:rsidRPr="000F2697">
        <w:rPr>
          <w:rFonts w:ascii="华文楷体" w:eastAsia="华文楷体" w:hAnsi="华文楷体" w:hint="eastAsia"/>
          <w:lang w:bidi="zh-TW"/>
        </w:rPr>
        <w:t>论和认识论、灵魂观和伦理观以及社会政治学说，是希腊哲学第一个完整、成熟的理论体系。</w:t>
      </w:r>
    </w:p>
    <w:p w14:paraId="64AC4DEA" w14:textId="46F4A331" w:rsidR="00E4727C" w:rsidRPr="000F2697" w:rsidRDefault="00E4727C" w:rsidP="000F2697">
      <w:pPr>
        <w:pStyle w:val="a3"/>
        <w:numPr>
          <w:ilvl w:val="0"/>
          <w:numId w:val="2"/>
        </w:numPr>
        <w:ind w:left="0" w:firstLineChars="0"/>
        <w:rPr>
          <w:rFonts w:ascii="华文楷体" w:eastAsia="华文楷体" w:hAnsi="华文楷体"/>
          <w:lang w:bidi="zh-TW"/>
        </w:rPr>
      </w:pPr>
      <w:r w:rsidRPr="000F2697">
        <w:rPr>
          <w:rFonts w:ascii="华文楷体" w:eastAsia="华文楷体" w:hAnsi="华文楷体" w:hint="eastAsia"/>
          <w:lang w:bidi="zh-TW"/>
        </w:rPr>
        <w:t>理念</w:t>
      </w:r>
      <w:r w:rsidR="008B16E2" w:rsidRPr="000F2697">
        <w:rPr>
          <w:rFonts w:ascii="华文楷体" w:eastAsia="华文楷体" w:hAnsi="华文楷体" w:hint="eastAsia"/>
          <w:lang w:bidi="zh-TW"/>
        </w:rPr>
        <w:t>论（柏拉图哲学的本体论部分/形而上学部分）</w:t>
      </w:r>
      <w:r w:rsidR="006C5F8C" w:rsidRPr="000F2697">
        <w:rPr>
          <w:rFonts w:ascii="华文楷体" w:eastAsia="华文楷体" w:hAnsi="华文楷体" w:hint="eastAsia"/>
          <w:lang w:bidi="zh-TW"/>
        </w:rPr>
        <w:t>（简答）</w:t>
      </w:r>
    </w:p>
    <w:p w14:paraId="628205B6" w14:textId="5326843E" w:rsidR="00E8070F" w:rsidRPr="000F2697" w:rsidRDefault="00E8070F" w:rsidP="000F2697">
      <w:pPr>
        <w:pStyle w:val="a3"/>
        <w:ind w:firstLineChars="0" w:firstLine="0"/>
        <w:rPr>
          <w:rFonts w:ascii="华文楷体" w:eastAsia="华文楷体" w:hAnsi="华文楷体"/>
          <w:lang w:bidi="zh-TW"/>
        </w:rPr>
      </w:pPr>
      <w:r w:rsidRPr="000F2697">
        <w:rPr>
          <w:rFonts w:ascii="华文楷体" w:eastAsia="华文楷体" w:hAnsi="华文楷体" w:hint="eastAsia"/>
          <w:lang w:bidi="zh-TW"/>
        </w:rPr>
        <w:t>理念的定义与性质、理念与具体事物的关系、善的目的论</w:t>
      </w:r>
    </w:p>
    <w:p w14:paraId="14F0B9D8" w14:textId="0E7D11F7" w:rsidR="006B4D84" w:rsidRPr="000F2697" w:rsidRDefault="00A66BDD" w:rsidP="000F2697">
      <w:pPr>
        <w:pStyle w:val="a3"/>
        <w:ind w:firstLineChars="0" w:firstLine="0"/>
        <w:rPr>
          <w:rFonts w:ascii="华文楷体" w:eastAsia="华文楷体" w:hAnsi="华文楷体"/>
          <w:lang w:bidi="zh-TW"/>
        </w:rPr>
      </w:pPr>
      <w:r w:rsidRPr="000F2697">
        <w:rPr>
          <w:rFonts w:ascii="华文楷体" w:eastAsia="华文楷体" w:hAnsi="华文楷体" w:hint="eastAsia"/>
          <w:lang w:bidi="zh-TW"/>
        </w:rPr>
        <w:t>柏拉图继承了苏格拉底以研究心灵入手来认识外部世界的伦理原则，又从早期自然哲学中</w:t>
      </w:r>
      <w:r w:rsidR="003F164E" w:rsidRPr="000F2697">
        <w:rPr>
          <w:rFonts w:ascii="华文楷体" w:eastAsia="华文楷体" w:hAnsi="华文楷体" w:hint="eastAsia"/>
          <w:lang w:bidi="zh-TW"/>
        </w:rPr>
        <w:t>综合</w:t>
      </w:r>
      <w:r w:rsidR="00110866" w:rsidRPr="000F2697">
        <w:rPr>
          <w:rFonts w:ascii="华文楷体" w:eastAsia="华文楷体" w:hAnsi="华文楷体" w:hint="eastAsia"/>
          <w:lang w:bidi="zh-TW"/>
        </w:rPr>
        <w:t>了</w:t>
      </w:r>
      <w:r w:rsidRPr="000F2697">
        <w:rPr>
          <w:rFonts w:ascii="华文楷体" w:eastAsia="华文楷体" w:hAnsi="华文楷体" w:hint="eastAsia"/>
          <w:lang w:bidi="zh-TW"/>
        </w:rPr>
        <w:t>认识能力</w:t>
      </w:r>
      <w:r w:rsidR="00E4727C" w:rsidRPr="000F2697">
        <w:rPr>
          <w:rFonts w:ascii="华文楷体" w:eastAsia="华文楷体" w:hAnsi="华文楷体" w:hint="eastAsia"/>
          <w:lang w:bidi="zh-TW"/>
        </w:rPr>
        <w:t>和</w:t>
      </w:r>
      <w:r w:rsidRPr="000F2697">
        <w:rPr>
          <w:rFonts w:ascii="华文楷体" w:eastAsia="华文楷体" w:hAnsi="华文楷体" w:hint="eastAsia"/>
          <w:lang w:bidi="zh-TW"/>
        </w:rPr>
        <w:t>认识对象的区分规则</w:t>
      </w:r>
      <w:r w:rsidR="003F164E" w:rsidRPr="000F2697">
        <w:rPr>
          <w:rFonts w:ascii="华文楷体" w:eastAsia="华文楷体" w:hAnsi="华文楷体" w:hint="eastAsia"/>
          <w:lang w:bidi="zh-TW"/>
        </w:rPr>
        <w:t>以及“一和多”、“变与不变”的本原观，展开了一幅以理念为不变本原的二分世界图式。</w:t>
      </w:r>
    </w:p>
    <w:p w14:paraId="37B8F1CE" w14:textId="72165EFE" w:rsidR="00A66BDD" w:rsidRPr="000F2697" w:rsidRDefault="00A66BDD" w:rsidP="000F2697">
      <w:pPr>
        <w:pStyle w:val="a3"/>
        <w:ind w:firstLineChars="0" w:firstLine="0"/>
        <w:rPr>
          <w:rFonts w:ascii="华文楷体" w:eastAsia="华文楷体" w:hAnsi="华文楷体"/>
          <w:lang w:bidi="zh-TW"/>
        </w:rPr>
      </w:pPr>
    </w:p>
    <w:p w14:paraId="759D4978" w14:textId="608E9918" w:rsidR="004D0A3D" w:rsidRPr="000F2697" w:rsidRDefault="00EB4909" w:rsidP="000F2697">
      <w:pPr>
        <w:pStyle w:val="a3"/>
        <w:ind w:firstLineChars="0" w:firstLine="0"/>
        <w:rPr>
          <w:rFonts w:ascii="华文楷体" w:eastAsia="华文楷体" w:hAnsi="华文楷体"/>
          <w:lang w:bidi="zh-TW"/>
        </w:rPr>
      </w:pPr>
      <w:r w:rsidRPr="000F2697">
        <w:rPr>
          <w:rFonts w:ascii="华文楷体" w:eastAsia="华文楷体" w:hAnsi="华文楷体" w:hint="eastAsia"/>
          <w:lang w:bidi="zh-TW"/>
        </w:rPr>
        <w:t>（1）</w:t>
      </w:r>
      <w:r w:rsidR="008B0F8A" w:rsidRPr="000F2697">
        <w:rPr>
          <w:rFonts w:ascii="华文楷体" w:eastAsia="华文楷体" w:hAnsi="华文楷体" w:hint="eastAsia"/>
          <w:lang w:bidi="zh-TW"/>
        </w:rPr>
        <w:t>理念的</w:t>
      </w:r>
      <w:r w:rsidR="006B4D84" w:rsidRPr="000F2697">
        <w:rPr>
          <w:rFonts w:ascii="华文楷体" w:eastAsia="华文楷体" w:hAnsi="华文楷体" w:hint="eastAsia"/>
          <w:lang w:bidi="zh-TW"/>
        </w:rPr>
        <w:t>含义</w:t>
      </w:r>
      <w:r w:rsidR="008B0F8A" w:rsidRPr="000F2697">
        <w:rPr>
          <w:rFonts w:ascii="华文楷体" w:eastAsia="华文楷体" w:hAnsi="华文楷体" w:hint="eastAsia"/>
          <w:lang w:bidi="zh-TW"/>
        </w:rPr>
        <w:t>与性质</w:t>
      </w:r>
      <w:r w:rsidR="004D0A3D" w:rsidRPr="000F2697">
        <w:rPr>
          <w:rFonts w:ascii="华文楷体" w:eastAsia="华文楷体" w:hAnsi="华文楷体" w:hint="eastAsia"/>
          <w:lang w:bidi="zh-TW"/>
        </w:rPr>
        <w:t>：</w:t>
      </w:r>
    </w:p>
    <w:p w14:paraId="48771CDC" w14:textId="05FCEDCB" w:rsidR="006B4D84" w:rsidRPr="000F2697" w:rsidRDefault="00D93F5E" w:rsidP="000F2697">
      <w:pPr>
        <w:rPr>
          <w:rFonts w:ascii="华文楷体" w:eastAsia="华文楷体" w:hAnsi="华文楷体"/>
          <w:lang w:bidi="zh-TW"/>
        </w:rPr>
      </w:pPr>
      <w:r w:rsidRPr="000F2697">
        <w:rPr>
          <w:rFonts w:ascii="华文楷体" w:eastAsia="华文楷体" w:hAnsi="华文楷体" w:hint="eastAsia"/>
          <w:lang w:bidi="zh-TW"/>
        </w:rPr>
        <w:t>①</w:t>
      </w:r>
      <w:r w:rsidR="00756CA7" w:rsidRPr="000F2697">
        <w:rPr>
          <w:rFonts w:ascii="华文楷体" w:eastAsia="华文楷体" w:hAnsi="华文楷体" w:hint="eastAsia"/>
          <w:lang w:bidi="zh-TW"/>
        </w:rPr>
        <w:t>定义：</w:t>
      </w:r>
      <w:r w:rsidR="006B4D84" w:rsidRPr="000F2697">
        <w:rPr>
          <w:rFonts w:ascii="华文楷体" w:eastAsia="华文楷体" w:hAnsi="华文楷体" w:hint="eastAsia"/>
          <w:lang w:bidi="zh-TW"/>
        </w:rPr>
        <w:t>“理念”的含义：它源于“心灵的眼睛看到的东西”的含义，引申为理智的对象（英文</w:t>
      </w:r>
      <w:r w:rsidR="006B4D84" w:rsidRPr="000F2697">
        <w:rPr>
          <w:rFonts w:ascii="华文楷体" w:eastAsia="华文楷体" w:hAnsi="华文楷体"/>
          <w:lang w:bidi="zh-TW"/>
        </w:rPr>
        <w:t>Idea）。它在柏拉图的使用中具有两种意思：</w:t>
      </w:r>
      <w:r w:rsidRPr="000F2697">
        <w:rPr>
          <w:rFonts w:ascii="华文楷体" w:eastAsia="华文楷体" w:hAnsi="华文楷体" w:hint="eastAsia"/>
          <w:lang w:bidi="zh-TW"/>
        </w:rPr>
        <w:t>a</w:t>
      </w:r>
      <w:r w:rsidR="00EE7B0E" w:rsidRPr="000F2697">
        <w:rPr>
          <w:rFonts w:ascii="华文楷体" w:eastAsia="华文楷体" w:hAnsi="华文楷体"/>
          <w:lang w:bidi="zh-TW"/>
        </w:rPr>
        <w:t>。</w:t>
      </w:r>
      <w:r w:rsidR="006B4D84" w:rsidRPr="000F2697">
        <w:rPr>
          <w:rFonts w:ascii="华文楷体" w:eastAsia="华文楷体" w:hAnsi="华文楷体"/>
          <w:lang w:bidi="zh-TW"/>
        </w:rPr>
        <w:t>它是人的理智所认识的、外在的理智之中的存在</w:t>
      </w:r>
      <w:r w:rsidR="00E92D6F" w:rsidRPr="000F2697">
        <w:rPr>
          <w:rFonts w:ascii="华文楷体" w:eastAsia="华文楷体" w:hAnsi="华文楷体" w:hint="eastAsia"/>
          <w:lang w:bidi="zh-TW"/>
        </w:rPr>
        <w:t>。</w:t>
      </w:r>
      <w:r w:rsidRPr="000F2697">
        <w:rPr>
          <w:rFonts w:ascii="华文楷体" w:eastAsia="华文楷体" w:hAnsi="华文楷体"/>
          <w:lang w:bidi="zh-TW"/>
        </w:rPr>
        <w:t>b</w:t>
      </w:r>
      <w:r w:rsidR="00EE7B0E" w:rsidRPr="000F2697">
        <w:rPr>
          <w:rFonts w:ascii="华文楷体" w:eastAsia="华文楷体" w:hAnsi="华文楷体"/>
          <w:lang w:bidi="zh-TW"/>
        </w:rPr>
        <w:t>。</w:t>
      </w:r>
      <w:r w:rsidR="006B4D84" w:rsidRPr="000F2697">
        <w:rPr>
          <w:rFonts w:ascii="华文楷体" w:eastAsia="华文楷体" w:hAnsi="华文楷体"/>
          <w:lang w:bidi="zh-TW"/>
        </w:rPr>
        <w:t>它向人的理智所显示的普遍真相。</w:t>
      </w:r>
    </w:p>
    <w:p w14:paraId="5679832E" w14:textId="3908D8A8" w:rsidR="00756CA7" w:rsidRPr="000F2697" w:rsidRDefault="00D93F5E" w:rsidP="000F2697">
      <w:pPr>
        <w:ind w:firstLineChars="175" w:firstLine="368"/>
        <w:rPr>
          <w:rFonts w:ascii="华文楷体" w:eastAsia="华文楷体" w:hAnsi="华文楷体"/>
          <w:lang w:bidi="zh-TW"/>
        </w:rPr>
      </w:pPr>
      <w:r w:rsidRPr="000F2697">
        <w:rPr>
          <w:rFonts w:ascii="华文楷体" w:eastAsia="华文楷体" w:hAnsi="华文楷体" w:hint="eastAsia"/>
          <w:lang w:bidi="zh-TW"/>
        </w:rPr>
        <w:t>②</w:t>
      </w:r>
      <w:r w:rsidR="00756CA7" w:rsidRPr="000F2697">
        <w:rPr>
          <w:rFonts w:ascii="华文楷体" w:eastAsia="华文楷体" w:hAnsi="华文楷体" w:hint="eastAsia"/>
          <w:lang w:bidi="zh-TW"/>
        </w:rPr>
        <w:t>性质：</w:t>
      </w:r>
      <w:r w:rsidR="006B4D84" w:rsidRPr="000F2697">
        <w:rPr>
          <w:rFonts w:ascii="华文楷体" w:eastAsia="华文楷体" w:hAnsi="华文楷体"/>
          <w:lang w:bidi="zh-TW"/>
        </w:rPr>
        <w:t>1、本原性。它是万物的本原。2、超感性。它只能为理智所把握。3、不变性和永恒性。4、绝对性。它是绝对的、纯粹的、完全的存在。5、客观性。它客观地存在着，不依赖于人们的意志、想象。6、真实性。它是唯一真实的。7、完善性和目的性。最高的“理念”是“善”，而“善”是理念的追求目的。8、单一性和多数性。它一方面是同类事物的同一理念，另一方面它对不同类型事物是不同的。9、等级性。众多的理念不是杂乱的，而是有等级的</w:t>
      </w:r>
      <w:r w:rsidRPr="000F2697">
        <w:rPr>
          <w:rFonts w:ascii="华文楷体" w:eastAsia="华文楷体" w:hAnsi="华文楷体" w:hint="eastAsia"/>
          <w:lang w:bidi="zh-TW"/>
        </w:rPr>
        <w:t>。</w:t>
      </w:r>
    </w:p>
    <w:p w14:paraId="2633AB0B" w14:textId="77777777" w:rsidR="0047422E" w:rsidRPr="000F2697" w:rsidRDefault="00EB4909" w:rsidP="000F2697">
      <w:pPr>
        <w:ind w:firstLine="645"/>
        <w:rPr>
          <w:rFonts w:ascii="华文楷体" w:eastAsia="华文楷体" w:hAnsi="华文楷体"/>
          <w:lang w:bidi="zh-TW"/>
        </w:rPr>
      </w:pPr>
      <w:r w:rsidRPr="000F2697">
        <w:rPr>
          <w:rFonts w:ascii="华文楷体" w:eastAsia="华文楷体" w:hAnsi="华文楷体" w:hint="eastAsia"/>
          <w:lang w:bidi="zh-TW"/>
        </w:rPr>
        <w:t>（3）</w:t>
      </w:r>
      <w:r w:rsidR="0047422E" w:rsidRPr="000F2697">
        <w:rPr>
          <w:rFonts w:ascii="华文楷体" w:eastAsia="华文楷体" w:hAnsi="华文楷体" w:hint="eastAsia"/>
          <w:lang w:bidi="zh-TW"/>
        </w:rPr>
        <w:t>关于“理念”与具体个别事物的关系的学说</w:t>
      </w:r>
    </w:p>
    <w:p w14:paraId="2EC86112" w14:textId="77777777" w:rsidR="00F81E2C" w:rsidRPr="000F2697" w:rsidRDefault="0047422E" w:rsidP="000F2697">
      <w:pPr>
        <w:ind w:firstLine="645"/>
        <w:rPr>
          <w:rFonts w:ascii="华文楷体" w:eastAsia="华文楷体" w:hAnsi="华文楷体"/>
          <w:lang w:bidi="zh-TW"/>
        </w:rPr>
      </w:pPr>
      <w:r w:rsidRPr="000F2697">
        <w:rPr>
          <w:rFonts w:ascii="华文楷体" w:eastAsia="华文楷体" w:hAnsi="华文楷体" w:hint="eastAsia"/>
          <w:lang w:bidi="zh-TW"/>
        </w:rPr>
        <w:t>柏拉图设立“理念”本来就有用它来说明可感事物的目的，“理念”对于个别事物来说是本原</w:t>
      </w:r>
      <w:r w:rsidR="00F81E2C" w:rsidRPr="000F2697">
        <w:rPr>
          <w:rFonts w:ascii="华文楷体" w:eastAsia="华文楷体" w:hAnsi="华文楷体" w:hint="eastAsia"/>
          <w:lang w:bidi="zh-TW"/>
        </w:rPr>
        <w:t>和</w:t>
      </w:r>
      <w:r w:rsidRPr="000F2697">
        <w:rPr>
          <w:rFonts w:ascii="华文楷体" w:eastAsia="华文楷体" w:hAnsi="华文楷体" w:hint="eastAsia"/>
          <w:lang w:bidi="zh-TW"/>
        </w:rPr>
        <w:t>原因，总之是先有理念，后有个别事物。关于它们之间的关系，柏拉图</w:t>
      </w:r>
      <w:r w:rsidR="00F81E2C" w:rsidRPr="000F2697">
        <w:rPr>
          <w:rFonts w:ascii="华文楷体" w:eastAsia="华文楷体" w:hAnsi="华文楷体" w:hint="eastAsia"/>
          <w:lang w:bidi="zh-TW"/>
        </w:rPr>
        <w:t>提出了“分有说”与“摹仿说”。</w:t>
      </w:r>
    </w:p>
    <w:p w14:paraId="48A2B2FB" w14:textId="09CAE1CD" w:rsidR="002C5C72" w:rsidRPr="000F2697" w:rsidRDefault="00C71461" w:rsidP="000F2697">
      <w:pPr>
        <w:ind w:firstLine="645"/>
        <w:rPr>
          <w:rFonts w:ascii="华文楷体" w:eastAsia="华文楷体" w:hAnsi="华文楷体"/>
          <w:lang w:bidi="zh-TW"/>
        </w:rPr>
      </w:pPr>
      <w:r w:rsidRPr="000F2697">
        <w:rPr>
          <w:rFonts w:ascii="华文楷体" w:eastAsia="华文楷体" w:hAnsi="华文楷体" w:hint="eastAsia"/>
          <w:lang w:bidi="zh-TW"/>
        </w:rPr>
        <w:t>①</w:t>
      </w:r>
      <w:r w:rsidR="002C5C72" w:rsidRPr="000F2697">
        <w:rPr>
          <w:rFonts w:ascii="华文楷体" w:eastAsia="华文楷体" w:hAnsi="华文楷体"/>
          <w:lang w:bidi="zh-TW"/>
        </w:rPr>
        <w:t>“分有”说的基本思想：</w:t>
      </w:r>
    </w:p>
    <w:p w14:paraId="24B91C74" w14:textId="77777777" w:rsidR="002C5C72" w:rsidRPr="000F2697" w:rsidRDefault="002C5C72" w:rsidP="000F2697">
      <w:pPr>
        <w:ind w:firstLine="645"/>
        <w:rPr>
          <w:rFonts w:ascii="华文楷体" w:eastAsia="华文楷体" w:hAnsi="华文楷体"/>
          <w:lang w:bidi="zh-TW"/>
        </w:rPr>
      </w:pPr>
      <w:r w:rsidRPr="000F2697">
        <w:rPr>
          <w:rFonts w:ascii="华文楷体" w:eastAsia="华文楷体" w:hAnsi="华文楷体" w:hint="eastAsia"/>
          <w:lang w:bidi="zh-TW"/>
        </w:rPr>
        <w:t>“分有”原义指“具有一部分”的意思，柏拉图用它说明存在的每一个事物是因为该事物有其所在的类型而得以存在。“一个东西之所以能够存在，只是由于‘分有’它所‘分有’的那个实体，别无其他办法”。个别事物与理念的关系就是‘分有’与‘被分有’的关系。“一件东西之所以美，是由于美本身出现在它上面，或者为它所分有”。</w:t>
      </w:r>
    </w:p>
    <w:p w14:paraId="6C855CBD" w14:textId="77777777" w:rsidR="002C5C72" w:rsidRPr="000F2697" w:rsidRDefault="002C5C72" w:rsidP="000F2697">
      <w:pPr>
        <w:ind w:firstLine="645"/>
        <w:rPr>
          <w:rFonts w:ascii="华文楷体" w:eastAsia="华文楷体" w:hAnsi="华文楷体"/>
          <w:lang w:bidi="zh-TW"/>
        </w:rPr>
      </w:pPr>
      <w:r w:rsidRPr="000F2697">
        <w:rPr>
          <w:rFonts w:ascii="华文楷体" w:eastAsia="华文楷体" w:hAnsi="华文楷体" w:hint="eastAsia"/>
          <w:lang w:bidi="zh-TW"/>
        </w:rPr>
        <w:t>“分有”的结果是个别事物的存在有了根据，但是分有物只能在一定程度上与被分有的理念型相类似。</w:t>
      </w:r>
    </w:p>
    <w:p w14:paraId="5343AD41" w14:textId="474537B6" w:rsidR="002C5C72" w:rsidRPr="000F2697" w:rsidRDefault="00B979C5" w:rsidP="000F2697">
      <w:pPr>
        <w:ind w:firstLine="645"/>
        <w:rPr>
          <w:rFonts w:ascii="华文楷体" w:eastAsia="华文楷体" w:hAnsi="华文楷体"/>
          <w:lang w:bidi="zh-TW"/>
        </w:rPr>
      </w:pPr>
      <w:r w:rsidRPr="000F2697">
        <w:rPr>
          <w:rFonts w:ascii="华文楷体" w:eastAsia="华文楷体" w:hAnsi="华文楷体" w:hint="eastAsia"/>
          <w:lang w:bidi="zh-TW"/>
        </w:rPr>
        <w:t>②</w:t>
      </w:r>
      <w:r w:rsidR="002C5C72" w:rsidRPr="000F2697">
        <w:rPr>
          <w:rFonts w:ascii="华文楷体" w:eastAsia="华文楷体" w:hAnsi="华文楷体"/>
          <w:lang w:bidi="zh-TW"/>
        </w:rPr>
        <w:t>“摹仿”说</w:t>
      </w:r>
    </w:p>
    <w:p w14:paraId="372E5D17" w14:textId="7087984A" w:rsidR="002C5C72" w:rsidRPr="000F2697" w:rsidRDefault="002C5C72" w:rsidP="000F2697">
      <w:pPr>
        <w:ind w:firstLine="645"/>
        <w:rPr>
          <w:rFonts w:ascii="华文楷体" w:eastAsia="华文楷体" w:hAnsi="华文楷体"/>
          <w:lang w:bidi="zh-TW"/>
        </w:rPr>
      </w:pPr>
      <w:r w:rsidRPr="000F2697">
        <w:rPr>
          <w:rFonts w:ascii="华文楷体" w:eastAsia="华文楷体" w:hAnsi="华文楷体" w:hint="eastAsia"/>
          <w:lang w:bidi="zh-TW"/>
        </w:rPr>
        <w:t>认为理念是可感事物的原型，个别事物是摹仿原型的复制品。</w:t>
      </w:r>
    </w:p>
    <w:p w14:paraId="08B5FE45" w14:textId="77777777" w:rsidR="002C5C72" w:rsidRPr="000F2697" w:rsidRDefault="002C5C72" w:rsidP="000F2697">
      <w:pPr>
        <w:ind w:firstLine="645"/>
        <w:rPr>
          <w:rFonts w:ascii="华文楷体" w:eastAsia="华文楷体" w:hAnsi="华文楷体"/>
          <w:lang w:bidi="zh-TW"/>
        </w:rPr>
      </w:pPr>
      <w:r w:rsidRPr="000F2697">
        <w:rPr>
          <w:rFonts w:ascii="华文楷体" w:eastAsia="华文楷体" w:hAnsi="华文楷体" w:hint="eastAsia"/>
          <w:lang w:bidi="zh-TW"/>
        </w:rPr>
        <w:t>由于柏拉图把从最高的理念到具体事物的关系划分成四个层次，即神圣的原型、神圣的摹仿物、人工的原型和人工的摹仿物，所以最后把可感世界都看成是造物主摹仿理念世界的原型而创造出来的。</w:t>
      </w:r>
    </w:p>
    <w:p w14:paraId="4FD913D6" w14:textId="77777777" w:rsidR="002C5C72" w:rsidRPr="000F2697" w:rsidRDefault="002C5C72" w:rsidP="000F2697">
      <w:pPr>
        <w:ind w:firstLine="645"/>
        <w:rPr>
          <w:rFonts w:ascii="华文楷体" w:eastAsia="华文楷体" w:hAnsi="华文楷体"/>
          <w:lang w:bidi="zh-TW"/>
        </w:rPr>
      </w:pPr>
    </w:p>
    <w:p w14:paraId="179450BF" w14:textId="1AB63677" w:rsidR="00EC6150" w:rsidRPr="000F2697" w:rsidRDefault="00EC6150" w:rsidP="000F2697">
      <w:pPr>
        <w:rPr>
          <w:rFonts w:ascii="华文楷体" w:eastAsia="华文楷体" w:hAnsi="华文楷体"/>
          <w:lang w:bidi="zh-TW"/>
        </w:rPr>
      </w:pPr>
      <w:r w:rsidRPr="000F2697">
        <w:rPr>
          <w:rFonts w:ascii="华文楷体" w:eastAsia="华文楷体" w:hAnsi="华文楷体" w:hint="eastAsia"/>
          <w:lang w:bidi="zh-TW"/>
        </w:rPr>
        <w:t>（4）</w:t>
      </w:r>
      <w:r w:rsidR="001D0435" w:rsidRPr="000F2697">
        <w:rPr>
          <w:rFonts w:ascii="华文楷体" w:eastAsia="华文楷体" w:hAnsi="华文楷体" w:hint="eastAsia"/>
          <w:lang w:bidi="zh-TW"/>
        </w:rPr>
        <w:t>（柏拉图的自我反思）后期</w:t>
      </w:r>
      <w:r w:rsidR="007B7130" w:rsidRPr="000F2697">
        <w:rPr>
          <w:rFonts w:ascii="华文楷体" w:eastAsia="华文楷体" w:hAnsi="华文楷体" w:hint="eastAsia"/>
          <w:lang w:bidi="zh-TW"/>
        </w:rPr>
        <w:t>，柏拉图</w:t>
      </w:r>
      <w:r w:rsidR="001D0435" w:rsidRPr="000F2697">
        <w:rPr>
          <w:rFonts w:ascii="华文楷体" w:eastAsia="华文楷体" w:hAnsi="华文楷体" w:hint="eastAsia"/>
          <w:lang w:bidi="zh-TW"/>
        </w:rPr>
        <w:t>为了解决分有与摹仿的矛盾，</w:t>
      </w:r>
      <w:r w:rsidR="007B7130" w:rsidRPr="000F2697">
        <w:rPr>
          <w:rFonts w:ascii="华文楷体" w:eastAsia="华文楷体" w:hAnsi="华文楷体" w:hint="eastAsia"/>
          <w:lang w:bidi="zh-TW"/>
        </w:rPr>
        <w:t>通过辩证法集中考察了各种纯哲学范畴，进而发现这种范畴有个超出自身而向他的对立面转化的内在必然性特点</w:t>
      </w:r>
      <w:r w:rsidR="001B45AB" w:rsidRPr="000F2697">
        <w:rPr>
          <w:rFonts w:ascii="华文楷体" w:eastAsia="华文楷体" w:hAnsi="华文楷体" w:hint="eastAsia"/>
          <w:lang w:bidi="zh-TW"/>
        </w:rPr>
        <w:t>。</w:t>
      </w:r>
      <w:r w:rsidR="005911D3" w:rsidRPr="000F2697">
        <w:rPr>
          <w:rFonts w:ascii="华文楷体" w:eastAsia="华文楷体" w:hAnsi="华文楷体" w:hint="eastAsia"/>
          <w:lang w:bidi="zh-TW"/>
        </w:rPr>
        <w:t>他</w:t>
      </w:r>
      <w:r w:rsidR="001B45AB" w:rsidRPr="000F2697">
        <w:rPr>
          <w:rFonts w:ascii="华文楷体" w:eastAsia="华文楷体" w:hAnsi="华文楷体" w:hint="eastAsia"/>
          <w:lang w:bidi="zh-TW"/>
        </w:rPr>
        <w:t>在后期对这些理念</w:t>
      </w:r>
      <w:r w:rsidR="00ED2425" w:rsidRPr="000F2697">
        <w:rPr>
          <w:rFonts w:ascii="华文楷体" w:eastAsia="华文楷体" w:hAnsi="华文楷体" w:hint="eastAsia"/>
          <w:lang w:bidi="zh-TW"/>
        </w:rPr>
        <w:t>间的自我否定和对立统一关系进行探讨，从而揭示了这些概念的矛盾本性。他在《智者篇》中找到了解决这种矛盾的途径，</w:t>
      </w:r>
      <w:proofErr w:type="gramStart"/>
      <w:r w:rsidR="00ED2425" w:rsidRPr="000F2697">
        <w:rPr>
          <w:rFonts w:ascii="华文楷体" w:eastAsia="华文楷体" w:hAnsi="华文楷体" w:hint="eastAsia"/>
          <w:lang w:bidi="zh-TW"/>
        </w:rPr>
        <w:t>即通种论</w:t>
      </w:r>
      <w:proofErr w:type="gramEnd"/>
      <w:r w:rsidR="00ED2425" w:rsidRPr="000F2697">
        <w:rPr>
          <w:rFonts w:ascii="华文楷体" w:eastAsia="华文楷体" w:hAnsi="华文楷体" w:hint="eastAsia"/>
          <w:lang w:bidi="zh-TW"/>
        </w:rPr>
        <w:t>。他认为对立双方</w:t>
      </w:r>
      <w:r w:rsidR="00133BBE" w:rsidRPr="000F2697">
        <w:rPr>
          <w:rFonts w:ascii="华文楷体" w:eastAsia="华文楷体" w:hAnsi="华文楷体" w:hint="eastAsia"/>
          <w:lang w:bidi="zh-TW"/>
        </w:rPr>
        <w:t>都有其真理的一面，它们只有在一个高于它们的第三者、即更普遍的“种”的概念之下才能统一起来。</w:t>
      </w:r>
    </w:p>
    <w:p w14:paraId="2121A778" w14:textId="1BDCC5DE" w:rsidR="004C21E9" w:rsidRPr="000F2697" w:rsidRDefault="00531A2F" w:rsidP="000F2697">
      <w:pPr>
        <w:rPr>
          <w:rFonts w:ascii="华文楷体" w:eastAsia="华文楷体" w:hAnsi="华文楷体"/>
          <w:lang w:bidi="zh-TW"/>
        </w:rPr>
      </w:pPr>
      <w:r w:rsidRPr="000F2697">
        <w:rPr>
          <w:rFonts w:ascii="华文楷体" w:eastAsia="华文楷体" w:hAnsi="华文楷体" w:hint="eastAsia"/>
          <w:lang w:bidi="zh-TW"/>
        </w:rPr>
        <w:t>（三）理念论的认识论：灵魂回忆说</w:t>
      </w:r>
    </w:p>
    <w:p w14:paraId="3552F5F5" w14:textId="1AC7A5ED" w:rsidR="00A3792A" w:rsidRPr="000F2697" w:rsidRDefault="00A3792A" w:rsidP="000F2697">
      <w:pPr>
        <w:ind w:left="1050" w:hangingChars="500" w:hanging="1050"/>
        <w:rPr>
          <w:rFonts w:ascii="华文楷体" w:eastAsia="华文楷体" w:hAnsi="华文楷体"/>
          <w:lang w:bidi="zh-TW"/>
        </w:rPr>
      </w:pPr>
      <w:r w:rsidRPr="000F2697">
        <w:rPr>
          <w:rFonts w:ascii="华文楷体" w:eastAsia="华文楷体" w:hAnsi="华文楷体" w:hint="eastAsia"/>
          <w:lang w:bidi="zh-TW"/>
        </w:rPr>
        <w:t>（1）</w:t>
      </w:r>
      <w:r w:rsidR="00531A2F" w:rsidRPr="000F2697">
        <w:rPr>
          <w:rFonts w:ascii="华文楷体" w:eastAsia="华文楷体" w:hAnsi="华文楷体" w:hint="eastAsia"/>
          <w:lang w:bidi="zh-TW"/>
        </w:rPr>
        <w:t>柏拉图的灵魂观是理念本原论的延伸，他认为灵魂与肉体如同可知世界与可感世界，灵魂统摄肉身，人的本性在于灵魂</w:t>
      </w:r>
      <w:r w:rsidR="00F60104" w:rsidRPr="000F2697">
        <w:rPr>
          <w:rFonts w:ascii="华文楷体" w:eastAsia="华文楷体" w:hAnsi="华文楷体" w:hint="eastAsia"/>
          <w:lang w:bidi="zh-TW"/>
        </w:rPr>
        <w:t>。</w:t>
      </w:r>
      <w:r w:rsidR="004C2C04" w:rsidRPr="000F2697">
        <w:rPr>
          <w:rFonts w:ascii="华文楷体" w:eastAsia="华文楷体" w:hAnsi="华文楷体" w:hint="eastAsia"/>
          <w:lang w:bidi="zh-TW"/>
        </w:rPr>
        <w:t>灵魂的三重区分。</w:t>
      </w:r>
    </w:p>
    <w:p w14:paraId="0E3EF0F7" w14:textId="7835286C" w:rsidR="00A3792A" w:rsidRPr="000F2697" w:rsidRDefault="00A3792A"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（2）</w:t>
      </w:r>
      <w:r w:rsidR="00F60104" w:rsidRPr="000F2697">
        <w:rPr>
          <w:rFonts w:ascii="华文楷体" w:eastAsia="华文楷体" w:hAnsi="华文楷体" w:hint="eastAsia"/>
          <w:lang w:bidi="zh-TW"/>
        </w:rPr>
        <w:t>而灵魂既是理念，如何与肉体结合？柏拉图用一个神话故事揭示了灵魂作为理念的</w:t>
      </w:r>
      <w:proofErr w:type="gramStart"/>
      <w:r w:rsidR="00F60104" w:rsidRPr="000F2697">
        <w:rPr>
          <w:rFonts w:ascii="华文楷体" w:eastAsia="华文楷体" w:hAnsi="华文楷体" w:hint="eastAsia"/>
          <w:lang w:bidi="zh-TW"/>
        </w:rPr>
        <w:t>不</w:t>
      </w:r>
      <w:proofErr w:type="gramEnd"/>
      <w:r w:rsidR="00F60104" w:rsidRPr="000F2697">
        <w:rPr>
          <w:rFonts w:ascii="华文楷体" w:eastAsia="华文楷体" w:hAnsi="华文楷体" w:hint="eastAsia"/>
          <w:lang w:bidi="zh-TW"/>
        </w:rPr>
        <w:t>纯粹性，灵魂的不纯粹导致了它的堕落，进而与身体结合。</w:t>
      </w:r>
    </w:p>
    <w:p w14:paraId="3F175FA2" w14:textId="39244224" w:rsidR="00531A2F" w:rsidRPr="000F2697" w:rsidRDefault="00A3792A"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（3）</w:t>
      </w:r>
      <w:r w:rsidR="00D937C9" w:rsidRPr="000F2697">
        <w:rPr>
          <w:rFonts w:ascii="华文楷体" w:eastAsia="华文楷体" w:hAnsi="华文楷体" w:hint="eastAsia"/>
          <w:lang w:bidi="zh-TW"/>
        </w:rPr>
        <w:t>灵魂未堕落前对理念领域进行</w:t>
      </w:r>
      <w:proofErr w:type="gramStart"/>
      <w:r w:rsidR="00D937C9" w:rsidRPr="000F2697">
        <w:rPr>
          <w:rFonts w:ascii="华文楷体" w:eastAsia="华文楷体" w:hAnsi="华文楷体" w:hint="eastAsia"/>
          <w:lang w:bidi="zh-TW"/>
        </w:rPr>
        <w:t>观照</w:t>
      </w:r>
      <w:proofErr w:type="gramEnd"/>
      <w:r w:rsidR="00D937C9" w:rsidRPr="000F2697">
        <w:rPr>
          <w:rFonts w:ascii="华文楷体" w:eastAsia="华文楷体" w:hAnsi="华文楷体" w:hint="eastAsia"/>
          <w:lang w:bidi="zh-TW"/>
        </w:rPr>
        <w:t>，包含着天赋知识。而在附着于身体之后它受到身体的干扰或“污染”忘记了曾经</w:t>
      </w:r>
      <w:proofErr w:type="gramStart"/>
      <w:r w:rsidR="00D937C9" w:rsidRPr="000F2697">
        <w:rPr>
          <w:rFonts w:ascii="华文楷体" w:eastAsia="华文楷体" w:hAnsi="华文楷体" w:hint="eastAsia"/>
          <w:lang w:bidi="zh-TW"/>
        </w:rPr>
        <w:t>观照</w:t>
      </w:r>
      <w:proofErr w:type="gramEnd"/>
      <w:r w:rsidR="00D937C9" w:rsidRPr="000F2697">
        <w:rPr>
          <w:rFonts w:ascii="华文楷体" w:eastAsia="华文楷体" w:hAnsi="华文楷体" w:hint="eastAsia"/>
          <w:lang w:bidi="zh-TW"/>
        </w:rPr>
        <w:t>过的知识，只有经过感觉经验的刺激才能使它回忆起理念。这个回忆的过程既是</w:t>
      </w:r>
      <w:r w:rsidRPr="000F2697">
        <w:rPr>
          <w:rFonts w:ascii="华文楷体" w:eastAsia="华文楷体" w:hAnsi="华文楷体" w:hint="eastAsia"/>
          <w:lang w:bidi="zh-TW"/>
        </w:rPr>
        <w:t>知识的重现，也是灵魂不断摆脱肉体束缚而得以净化和升华的过程。</w:t>
      </w:r>
    </w:p>
    <w:p w14:paraId="4AF5F85F" w14:textId="3F5EBE88" w:rsidR="0094649E" w:rsidRPr="000F2697" w:rsidRDefault="00A3792A" w:rsidP="000F2697">
      <w:pPr>
        <w:ind w:left="1050" w:hangingChars="500" w:hanging="1050"/>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4</w:t>
      </w:r>
      <w:r w:rsidRPr="000F2697">
        <w:rPr>
          <w:rFonts w:ascii="华文楷体" w:eastAsia="华文楷体" w:hAnsi="华文楷体" w:hint="eastAsia"/>
          <w:lang w:bidi="zh-TW"/>
        </w:rPr>
        <w:t>）回忆是个不断上升的过程，需要调动灵魂的主体能动性，而所谓灵魂（努斯）</w:t>
      </w:r>
      <w:r w:rsidR="00595AFE" w:rsidRPr="000F2697">
        <w:rPr>
          <w:rFonts w:ascii="华文楷体" w:eastAsia="华文楷体" w:hAnsi="华文楷体" w:hint="eastAsia"/>
          <w:lang w:bidi="zh-TW"/>
        </w:rPr>
        <w:t>就是“推动自己运动的东西”，“灵魂的本质是自动”。</w:t>
      </w:r>
      <w:r w:rsidR="0007127A" w:rsidRPr="000F2697">
        <w:rPr>
          <w:rFonts w:ascii="华文楷体" w:eastAsia="华文楷体" w:hAnsi="华文楷体" w:hint="eastAsia"/>
          <w:lang w:bidi="zh-TW"/>
        </w:rPr>
        <w:t>知识</w:t>
      </w:r>
      <w:r w:rsidR="00A75D9E" w:rsidRPr="000F2697">
        <w:rPr>
          <w:rFonts w:ascii="华文楷体" w:eastAsia="华文楷体" w:hAnsi="华文楷体" w:hint="eastAsia"/>
          <w:lang w:bidi="zh-TW"/>
        </w:rPr>
        <w:t>潜在地包含于灵魂之中，回忆则是灵魂对自身的关注，是对拥有知识的再认识。</w:t>
      </w:r>
      <w:r w:rsidR="00AC35DA" w:rsidRPr="000F2697">
        <w:rPr>
          <w:rFonts w:ascii="华文楷体" w:eastAsia="华文楷体" w:hAnsi="华文楷体" w:hint="eastAsia"/>
          <w:lang w:bidi="zh-TW"/>
        </w:rPr>
        <w:t>回忆是“死亡练习”，只有</w:t>
      </w:r>
      <w:r w:rsidR="00137CF3" w:rsidRPr="000F2697">
        <w:rPr>
          <w:rFonts w:ascii="华文楷体" w:eastAsia="华文楷体" w:hAnsi="华文楷体" w:hint="eastAsia"/>
          <w:lang w:bidi="zh-TW"/>
        </w:rPr>
        <w:t>净化肉体的污染，才能尽可能地接近知识。最彻底的净化是灵魂与肉体的完全分离——死亡。最高的智慧只有在死亡之后才能达到。</w:t>
      </w:r>
      <w:r w:rsidR="0094649E" w:rsidRPr="000F2697">
        <w:rPr>
          <w:rFonts w:ascii="华文楷体" w:eastAsia="华文楷体" w:hAnsi="华文楷体" w:hint="eastAsia"/>
          <w:lang w:bidi="zh-TW"/>
        </w:rPr>
        <w:t>柏拉图把灵魂的回忆等同于灵魂的净化，强调智力训练和道德修养的</w:t>
      </w:r>
      <w:r w:rsidR="00B065B2" w:rsidRPr="000F2697">
        <w:rPr>
          <w:rFonts w:ascii="华文楷体" w:eastAsia="华文楷体" w:hAnsi="华文楷体" w:hint="eastAsia"/>
          <w:lang w:bidi="zh-TW"/>
        </w:rPr>
        <w:t>一</w:t>
      </w:r>
      <w:r w:rsidR="0094649E" w:rsidRPr="000F2697">
        <w:rPr>
          <w:rFonts w:ascii="华文楷体" w:eastAsia="华文楷体" w:hAnsi="华文楷体"/>
          <w:lang w:bidi="zh-TW"/>
        </w:rPr>
        <w:t>致性。</w:t>
      </w:r>
    </w:p>
    <w:p w14:paraId="0C530291" w14:textId="748319EC" w:rsidR="009510B0" w:rsidRPr="000F2697" w:rsidRDefault="00B065B2" w:rsidP="000F2697">
      <w:pPr>
        <w:rPr>
          <w:rFonts w:ascii="华文楷体" w:eastAsia="华文楷体" w:hAnsi="华文楷体"/>
          <w:lang w:bidi="zh-TW"/>
        </w:rPr>
      </w:pPr>
      <w:proofErr w:type="gramStart"/>
      <w:r w:rsidRPr="000F2697">
        <w:rPr>
          <w:rFonts w:ascii="华文楷体" w:eastAsia="华文楷体" w:hAnsi="华文楷体" w:hint="eastAsia"/>
          <w:lang w:bidi="zh-TW"/>
        </w:rPr>
        <w:t>【</w:t>
      </w:r>
      <w:proofErr w:type="gramEnd"/>
      <w:r w:rsidR="0094649E" w:rsidRPr="000F2697">
        <w:rPr>
          <w:rFonts w:ascii="华文楷体" w:eastAsia="华文楷体" w:hAnsi="华文楷体" w:hint="eastAsia"/>
          <w:lang w:bidi="zh-TW"/>
        </w:rPr>
        <w:t>“回忆说”在柏拉图哲学中占有重要地位，它的主要意义</w:t>
      </w:r>
      <w:r w:rsidRPr="000F2697">
        <w:rPr>
          <w:rFonts w:ascii="华文楷体" w:eastAsia="华文楷体" w:hAnsi="华文楷体" w:hint="eastAsia"/>
          <w:lang w:bidi="zh-TW"/>
        </w:rPr>
        <w:t>在于：</w:t>
      </w:r>
      <w:r w:rsidR="001808FE" w:rsidRPr="000F2697">
        <w:rPr>
          <w:rFonts w:ascii="华文楷体" w:eastAsia="华文楷体" w:hAnsi="华文楷体"/>
          <w:lang w:bidi="zh-TW"/>
        </w:rPr>
        <w:t>（</w:t>
      </w:r>
      <w:r w:rsidR="0094649E" w:rsidRPr="000F2697">
        <w:rPr>
          <w:rFonts w:ascii="华文楷体" w:eastAsia="华文楷体" w:hAnsi="华文楷体"/>
          <w:lang w:bidi="zh-TW"/>
        </w:rPr>
        <w:t>1</w:t>
      </w:r>
      <w:r w:rsidR="001808FE" w:rsidRPr="000F2697">
        <w:rPr>
          <w:rFonts w:ascii="华文楷体" w:eastAsia="华文楷体" w:hAnsi="华文楷体"/>
          <w:lang w:bidi="zh-TW"/>
        </w:rPr>
        <w:t>）</w:t>
      </w:r>
      <w:r w:rsidR="0094649E" w:rsidRPr="000F2697">
        <w:rPr>
          <w:rFonts w:ascii="华文楷体" w:eastAsia="华文楷体" w:hAnsi="华文楷体"/>
          <w:lang w:bidi="zh-TW"/>
        </w:rPr>
        <w:t>为苏格拉底方法提供了理念论的论证。苏格拉底方法相当于由</w:t>
      </w:r>
      <w:r w:rsidR="0094649E" w:rsidRPr="000F2697">
        <w:rPr>
          <w:rFonts w:ascii="华文楷体" w:eastAsia="华文楷体" w:hAnsi="华文楷体" w:hint="eastAsia"/>
          <w:lang w:bidi="zh-TW"/>
        </w:rPr>
        <w:t>低到高的集合法，这种方法之所以能够在灵魂内部诱导出真理，原因在于灵魂</w:t>
      </w:r>
      <w:r w:rsidR="00831BF8" w:rsidRPr="000F2697">
        <w:rPr>
          <w:rFonts w:ascii="华文楷体" w:eastAsia="华文楷体" w:hAnsi="华文楷体" w:hint="eastAsia"/>
          <w:lang w:bidi="zh-TW"/>
        </w:rPr>
        <w:t>回</w:t>
      </w:r>
      <w:r w:rsidR="0094649E" w:rsidRPr="000F2697">
        <w:rPr>
          <w:rFonts w:ascii="华文楷体" w:eastAsia="华文楷体" w:hAnsi="华文楷体" w:hint="eastAsia"/>
          <w:lang w:bidi="zh-TW"/>
        </w:rPr>
        <w:t>忆起既有的知识，在于灵魂与理念领域的相通。</w:t>
      </w:r>
      <w:r w:rsidR="001808FE" w:rsidRPr="000F2697">
        <w:rPr>
          <w:rFonts w:ascii="华文楷体" w:eastAsia="华文楷体" w:hAnsi="华文楷体"/>
          <w:lang w:bidi="zh-TW"/>
        </w:rPr>
        <w:t>（</w:t>
      </w:r>
      <w:r w:rsidR="0094649E" w:rsidRPr="000F2697">
        <w:rPr>
          <w:rFonts w:ascii="华文楷体" w:eastAsia="华文楷体" w:hAnsi="华文楷体"/>
          <w:lang w:bidi="zh-TW"/>
        </w:rPr>
        <w:t>2</w:t>
      </w:r>
      <w:r w:rsidR="001808FE" w:rsidRPr="000F2697">
        <w:rPr>
          <w:rFonts w:ascii="华文楷体" w:eastAsia="华文楷体" w:hAnsi="华文楷体"/>
          <w:lang w:bidi="zh-TW"/>
        </w:rPr>
        <w:t>）</w:t>
      </w:r>
      <w:r w:rsidR="0094649E" w:rsidRPr="000F2697">
        <w:rPr>
          <w:rFonts w:ascii="华文楷体" w:eastAsia="华文楷体" w:hAnsi="华文楷体"/>
          <w:lang w:bidi="zh-TW"/>
        </w:rPr>
        <w:t>回答了生活在可感世界的人何以能够认识理念的难题。</w:t>
      </w:r>
      <w:r w:rsidR="001808FE" w:rsidRPr="000F2697">
        <w:rPr>
          <w:rFonts w:ascii="华文楷体" w:eastAsia="华文楷体" w:hAnsi="华文楷体"/>
          <w:lang w:bidi="zh-TW"/>
        </w:rPr>
        <w:t>（</w:t>
      </w:r>
      <w:r w:rsidR="0094649E" w:rsidRPr="000F2697">
        <w:rPr>
          <w:rFonts w:ascii="华文楷体" w:eastAsia="华文楷体" w:hAnsi="华文楷体"/>
          <w:lang w:bidi="zh-TW"/>
        </w:rPr>
        <w:t>3</w:t>
      </w:r>
      <w:r w:rsidR="001808FE" w:rsidRPr="000F2697">
        <w:rPr>
          <w:rFonts w:ascii="华文楷体" w:eastAsia="华文楷体" w:hAnsi="华文楷体"/>
          <w:lang w:bidi="zh-TW"/>
        </w:rPr>
        <w:t>）</w:t>
      </w:r>
      <w:r w:rsidR="0094649E" w:rsidRPr="000F2697">
        <w:rPr>
          <w:rFonts w:ascii="华文楷体" w:eastAsia="华文楷体" w:hAnsi="华文楷体"/>
          <w:lang w:bidi="zh-TW"/>
        </w:rPr>
        <w:t>论证了灵魂不朽。</w:t>
      </w:r>
      <w:r w:rsidR="008E3D10" w:rsidRPr="000F2697">
        <w:rPr>
          <w:rFonts w:ascii="华文楷体" w:eastAsia="华文楷体" w:hAnsi="华文楷体" w:hint="eastAsia"/>
          <w:lang w:bidi="zh-TW"/>
        </w:rPr>
        <w:t>（+</w:t>
      </w:r>
      <w:r w:rsidR="00D02662" w:rsidRPr="000F2697">
        <w:rPr>
          <w:rFonts w:ascii="华文楷体" w:eastAsia="华文楷体" w:hAnsi="华文楷体" w:hint="eastAsia"/>
          <w:lang w:bidi="zh-TW"/>
        </w:rPr>
        <w:t>灵魂学说：1、灵魂不朽轮回转世说：</w:t>
      </w:r>
      <w:r w:rsidR="00F04471" w:rsidRPr="000F2697">
        <w:rPr>
          <w:rFonts w:ascii="华文楷体" w:eastAsia="华文楷体" w:hAnsi="华文楷体"/>
          <w:lang w:bidi="zh-TW"/>
        </w:rPr>
        <w:t>在早期对话《斐多篇》中，柏拉图提出并论证了灵魂不朽的学说。身体因为具有灵魂而活着，当死亡逼近的时候，灵魂便离开身体。躯体腐烂了，灵魂却毫发未损地去了另外一个世界，并同时转投到别的身体上。</w:t>
      </w:r>
      <w:r w:rsidR="00B23686" w:rsidRPr="000F2697">
        <w:rPr>
          <w:rFonts w:ascii="华文楷体" w:eastAsia="华文楷体" w:hAnsi="华文楷体" w:hint="eastAsia"/>
          <w:lang w:bidi="zh-TW"/>
        </w:rPr>
        <w:t>2、灵魂回忆说：</w:t>
      </w:r>
      <w:r w:rsidR="00F04471" w:rsidRPr="000F2697">
        <w:rPr>
          <w:rFonts w:ascii="华文楷体" w:eastAsia="华文楷体" w:hAnsi="华文楷体"/>
          <w:lang w:bidi="zh-TW"/>
        </w:rPr>
        <w:t>灵魂主导着人的一切行为，其中最主要的是追求智慧的学习活动。柏拉图首先用知识的回忆说对灵魂不朽作了论证</w:t>
      </w:r>
      <w:r w:rsidR="00C242E9" w:rsidRPr="000F2697">
        <w:rPr>
          <w:rFonts w:ascii="华文楷体" w:eastAsia="华文楷体" w:hAnsi="华文楷体"/>
          <w:lang w:bidi="zh-TW"/>
        </w:rPr>
        <w:t>：</w:t>
      </w:r>
      <w:r w:rsidR="00F04471" w:rsidRPr="000F2697">
        <w:rPr>
          <w:rFonts w:ascii="华文楷体" w:eastAsia="华文楷体" w:hAnsi="华文楷体"/>
          <w:lang w:bidi="zh-TW"/>
        </w:rPr>
        <w:t>所谓学习就是对灵魂先前已拥有的知识的回忆。这表现为，只要提问方式正确，人们就可以在这些问题的启发下</w:t>
      </w:r>
      <w:proofErr w:type="gramStart"/>
      <w:r w:rsidR="00F04471" w:rsidRPr="000F2697">
        <w:rPr>
          <w:rFonts w:ascii="华文楷体" w:eastAsia="华文楷体" w:hAnsi="华文楷体"/>
          <w:lang w:bidi="zh-TW"/>
        </w:rPr>
        <w:t>作出</w:t>
      </w:r>
      <w:proofErr w:type="gramEnd"/>
      <w:r w:rsidR="00F04471" w:rsidRPr="000F2697">
        <w:rPr>
          <w:rFonts w:ascii="华文楷体" w:eastAsia="华文楷体" w:hAnsi="华文楷体"/>
          <w:lang w:bidi="zh-TW"/>
        </w:rPr>
        <w:t>正确的回答。</w:t>
      </w:r>
      <w:r w:rsidR="00AD0E3C" w:rsidRPr="000F2697">
        <w:rPr>
          <w:rFonts w:ascii="华文楷体" w:eastAsia="华文楷体" w:hAnsi="华文楷体"/>
          <w:lang w:bidi="zh-TW"/>
        </w:rPr>
        <w:t>既然提问本身并没有从正面给被问及的人提供知识，而他们回答问题时却给出了正确答案，这就说明他们现在所知道的东西肯定是以前学过并掌握的。可朽的身体不可能拥有知识，所以只有一种可能，那便是</w:t>
      </w:r>
      <w:r w:rsidR="00C242E9" w:rsidRPr="000F2697">
        <w:rPr>
          <w:rFonts w:ascii="华文楷体" w:eastAsia="华文楷体" w:hAnsi="华文楷体"/>
          <w:lang w:bidi="zh-TW"/>
        </w:rPr>
        <w:t>：</w:t>
      </w:r>
      <w:r w:rsidR="00AD0E3C" w:rsidRPr="000F2697">
        <w:rPr>
          <w:rFonts w:ascii="华文楷体" w:eastAsia="华文楷体" w:hAnsi="华文楷体"/>
          <w:lang w:bidi="zh-TW"/>
        </w:rPr>
        <w:t>灵魂是不朽的,它是带着先前学到的知识进入身体的。知识随着不朽的灵魂不断地传递下去。</w:t>
      </w:r>
      <w:r w:rsidR="00523466" w:rsidRPr="000F2697">
        <w:rPr>
          <w:rFonts w:ascii="华文楷体" w:eastAsia="华文楷体" w:hAnsi="华文楷体"/>
          <w:lang w:bidi="zh-TW"/>
        </w:rPr>
        <w:t>接下来，柏拉图更具体地探讨了身体和灵魂在认识过程中的不同作用，并结合他的相论进一步论证了灵魂不朽的结论。身体拥有各种感觉器官，是可见的认知者，而灵魂则是不可见的认知者。前者把握到的是多样性的事物，这种多样性使灵魂感到迷惑，</w:t>
      </w:r>
      <w:proofErr w:type="gramStart"/>
      <w:r w:rsidR="00523466" w:rsidRPr="000F2697">
        <w:rPr>
          <w:rFonts w:ascii="华文楷体" w:eastAsia="华文楷体" w:hAnsi="华文楷体"/>
          <w:lang w:bidi="zh-TW"/>
        </w:rPr>
        <w:t>“</w:t>
      </w:r>
      <w:proofErr w:type="gramEnd"/>
      <w:r w:rsidR="00523466" w:rsidRPr="000F2697">
        <w:rPr>
          <w:rFonts w:ascii="华文楷体" w:eastAsia="华文楷体" w:hAnsi="华文楷体"/>
          <w:lang w:bidi="zh-TW"/>
        </w:rPr>
        <w:t>但当灵魂自我反省的时候，它穿越多样性而进入纯粹、永久、不朽、不变的领域，这些事物与灵魂的本性是相近的，灵魂一旦获得了独立，摆脱了障碍，它就不再迷路，而是通过接触那些具有相同性质的事物，在绝对、永久、单一的王国里停留。灵魂的这种状态我们称之为智慧。在区分开身体和灵魂在认识中的不同作用之后，柏拉图又诉诸于相似性原理论证了灵魂是不朽的存在</w:t>
      </w:r>
      <w:r w:rsidR="00C242E9" w:rsidRPr="000F2697">
        <w:rPr>
          <w:rFonts w:ascii="华文楷体" w:eastAsia="华文楷体" w:hAnsi="华文楷体"/>
          <w:lang w:bidi="zh-TW"/>
        </w:rPr>
        <w:t>：</w:t>
      </w:r>
      <w:r w:rsidR="00523466" w:rsidRPr="000F2697">
        <w:rPr>
          <w:rFonts w:ascii="华文楷体" w:eastAsia="华文楷体" w:hAnsi="华文楷体"/>
          <w:lang w:bidi="zh-TW"/>
        </w:rPr>
        <w:t>“让我们来看这是否就是我们从我们说过的所有内容中得出来的结论。灵魂与神圣的、不朽的、理智的、统一的、不可分解的、永远保持自身一致的、单一的事物最相似，而身体与凡人的、可朽的、不统一的、无理智的、可分解的、</w:t>
      </w:r>
      <w:r w:rsidR="00D02662" w:rsidRPr="000F2697">
        <w:rPr>
          <w:rFonts w:ascii="华文楷体" w:eastAsia="华文楷体" w:hAnsi="华文楷体"/>
          <w:lang w:bidi="zh-TW"/>
        </w:rPr>
        <w:t>从来都不可能保持自身一致的事物最相似。”</w:t>
      </w:r>
    </w:p>
    <w:p w14:paraId="1B875F93" w14:textId="7DCACD0C" w:rsidR="00FF7308" w:rsidRPr="000F2697" w:rsidRDefault="009510B0" w:rsidP="000F2697">
      <w:pPr>
        <w:rPr>
          <w:rFonts w:ascii="华文楷体" w:eastAsia="华文楷体" w:hAnsi="华文楷体"/>
          <w:lang w:bidi="zh-TW"/>
        </w:rPr>
      </w:pPr>
      <w:r w:rsidRPr="000F2697">
        <w:rPr>
          <w:rFonts w:ascii="华文楷体" w:eastAsia="华文楷体" w:hAnsi="华文楷体" w:hint="eastAsia"/>
          <w:lang w:bidi="zh-TW"/>
        </w:rPr>
        <w:t>3、灵魂构成与正义论及政治哲学</w:t>
      </w:r>
      <w:r w:rsidR="00FF7308" w:rsidRPr="000F2697">
        <w:rPr>
          <w:rFonts w:ascii="华文楷体" w:eastAsia="华文楷体" w:hAnsi="华文楷体" w:hint="eastAsia"/>
          <w:lang w:bidi="zh-TW"/>
        </w:rPr>
        <w:t>：</w:t>
      </w:r>
      <w:r w:rsidR="00FF7308" w:rsidRPr="000F2697">
        <w:rPr>
          <w:rFonts w:ascii="华文楷体" w:eastAsia="华文楷体" w:hAnsi="华文楷体"/>
          <w:lang w:bidi="zh-TW"/>
        </w:rPr>
        <w:t>在《国家篇》中，柏拉图对灵魂的结构作了剖析。他认为，人的灵魂由三部分构成，即理智、欲望和激情。理智是灵魂中用来进行思考和推理的部分，欲望是用来感受爱、饿、渴等骚动的非理性部分，激情则是用来感受愤怒的部分。灵魂的这三个组成部分共同构成人的心理和人格结构。其中，理智起着统领作用</w:t>
      </w:r>
      <w:r w:rsidR="00C242E9" w:rsidRPr="000F2697">
        <w:rPr>
          <w:rFonts w:ascii="华文楷体" w:eastAsia="华文楷体" w:hAnsi="华文楷体"/>
          <w:lang w:bidi="zh-TW"/>
        </w:rPr>
        <w:t>：</w:t>
      </w:r>
      <w:r w:rsidR="00FF7308" w:rsidRPr="000F2697">
        <w:rPr>
          <w:rFonts w:ascii="华文楷体" w:eastAsia="华文楷体" w:hAnsi="华文楷体"/>
          <w:lang w:bidi="zh-TW"/>
        </w:rPr>
        <w:t>激情服从理智，欲望则会受到理智和激情的双重监视。一个人的灵魂的各个部分如果能做到各司其职，这个人就是正义的，相反就是</w:t>
      </w:r>
      <w:proofErr w:type="gramStart"/>
      <w:r w:rsidR="00FF7308" w:rsidRPr="000F2697">
        <w:rPr>
          <w:rFonts w:ascii="华文楷体" w:eastAsia="华文楷体" w:hAnsi="华文楷体"/>
          <w:lang w:bidi="zh-TW"/>
        </w:rPr>
        <w:t>不</w:t>
      </w:r>
      <w:proofErr w:type="gramEnd"/>
      <w:r w:rsidR="00FF7308" w:rsidRPr="000F2697">
        <w:rPr>
          <w:rFonts w:ascii="华文楷体" w:eastAsia="华文楷体" w:hAnsi="华文楷体"/>
          <w:lang w:bidi="zh-TW"/>
        </w:rPr>
        <w:t>正义之人一个人一定不能允许自己灵魂的各个部分相互干涉，做其他部分该做的事，而应当按照正义这个词的真实意义，安排好自己的事，首先要能够成为支配自己的人，能做到自身内部秩序良好，使灵魂的三个部分相互协调，就好像把最髙音、</w:t>
      </w:r>
      <w:proofErr w:type="gramStart"/>
      <w:r w:rsidR="00FF7308" w:rsidRPr="000F2697">
        <w:rPr>
          <w:rFonts w:ascii="华文楷体" w:eastAsia="华文楷体" w:hAnsi="华文楷体"/>
          <w:lang w:bidi="zh-TW"/>
        </w:rPr>
        <w:t>最</w:t>
      </w:r>
      <w:proofErr w:type="gramEnd"/>
      <w:r w:rsidR="00FF7308" w:rsidRPr="000F2697">
        <w:rPr>
          <w:rFonts w:ascii="华文楷体" w:eastAsia="华文楷体" w:hAnsi="华文楷体"/>
          <w:lang w:bidi="zh-TW"/>
        </w:rPr>
        <w:t>低音、中音，以及其间的各个音符有序地安排在一起，使之成为一个有节制的、和谐的整体，这样一来，他就成了一个人，而不是许多人。这个时候，如果他必须做些什么，那么他就可以转人实践，无论是挣钱、照料身体，还是从事某种政治事务或私人事务，所有这些行为都堪称正义的和高尚的，都能保存或帮助产生灵魂的这种状态，智慧或知识则指导着这样的行为</w:t>
      </w:r>
      <w:r w:rsidR="003E077F" w:rsidRPr="000F2697">
        <w:rPr>
          <w:rFonts w:ascii="华文楷体" w:eastAsia="华文楷体" w:hAnsi="华文楷体"/>
          <w:lang w:bidi="zh-TW"/>
        </w:rPr>
        <w:t>；</w:t>
      </w:r>
      <w:r w:rsidR="00FF7308" w:rsidRPr="000F2697">
        <w:rPr>
          <w:rFonts w:ascii="华文楷体" w:eastAsia="华文楷体" w:hAnsi="华文楷体"/>
          <w:lang w:bidi="zh-TW"/>
        </w:rPr>
        <w:t>而那些试图颠覆这#精神状态的行为都可以称作</w:t>
      </w:r>
      <w:proofErr w:type="gramStart"/>
      <w:r w:rsidR="00FF7308" w:rsidRPr="000F2697">
        <w:rPr>
          <w:rFonts w:ascii="华文楷体" w:eastAsia="华文楷体" w:hAnsi="华文楷体"/>
          <w:lang w:bidi="zh-TW"/>
        </w:rPr>
        <w:t>不</w:t>
      </w:r>
      <w:proofErr w:type="gramEnd"/>
      <w:r w:rsidR="00FF7308" w:rsidRPr="000F2697">
        <w:rPr>
          <w:rFonts w:ascii="华文楷体" w:eastAsia="华文楷体" w:hAnsi="华文楷体"/>
          <w:lang w:bidi="zh-TW"/>
        </w:rPr>
        <w:t>正义的，指导着这种</w:t>
      </w:r>
      <w:proofErr w:type="gramStart"/>
      <w:r w:rsidR="00FF7308" w:rsidRPr="000F2697">
        <w:rPr>
          <w:rFonts w:ascii="华文楷体" w:eastAsia="华文楷体" w:hAnsi="华文楷体"/>
          <w:lang w:bidi="zh-TW"/>
        </w:rPr>
        <w:t>不</w:t>
      </w:r>
      <w:proofErr w:type="gramEnd"/>
      <w:r w:rsidR="00FF7308" w:rsidRPr="000F2697">
        <w:rPr>
          <w:rFonts w:ascii="华文楷体" w:eastAsia="华文楷体" w:hAnsi="华文楷体"/>
          <w:lang w:bidi="zh-TW"/>
        </w:rPr>
        <w:t>正义行为的是愚昧无知</w:t>
      </w:r>
    </w:p>
    <w:p w14:paraId="63B00B5B" w14:textId="7B38A052" w:rsidR="008E3D10" w:rsidRPr="000F2697" w:rsidRDefault="00FF7308" w:rsidP="000F2697">
      <w:pPr>
        <w:rPr>
          <w:rFonts w:ascii="华文楷体" w:eastAsia="华文楷体" w:hAnsi="华文楷体"/>
          <w:lang w:bidi="zh-TW"/>
        </w:rPr>
      </w:pPr>
      <w:r w:rsidRPr="000F2697">
        <w:rPr>
          <w:rFonts w:ascii="华文楷体" w:eastAsia="华文楷体" w:hAnsi="华文楷体"/>
          <w:lang w:bidi="zh-TW"/>
        </w:rPr>
        <w:t>总之，柏拉图的灵魂学说系统地阐述了灵魂与身体的关系、理智与激情及欲望的关系。个人是灵与肉的结合体，其中，灵魂是支配力量，它让理智、激情和欲望和谐共处、各司其职，从而使个人成为独立的认知主体、道德主体和审美主体。</w:t>
      </w:r>
      <w:r w:rsidR="008E3D10" w:rsidRPr="000F2697">
        <w:rPr>
          <w:rFonts w:ascii="华文楷体" w:eastAsia="华文楷体" w:hAnsi="华文楷体" w:hint="eastAsia"/>
          <w:lang w:bidi="zh-TW"/>
        </w:rPr>
        <w:t>）</w:t>
      </w:r>
      <w:r w:rsidR="00831BF8" w:rsidRPr="000F2697">
        <w:rPr>
          <w:rFonts w:ascii="华文楷体" w:eastAsia="华文楷体" w:hAnsi="华文楷体" w:hint="eastAsia"/>
          <w:lang w:bidi="zh-TW"/>
        </w:rPr>
        <w:t>】</w:t>
      </w:r>
    </w:p>
    <w:p w14:paraId="2852F88F" w14:textId="0AFA6082" w:rsidR="008E3D10" w:rsidRPr="000F2697" w:rsidRDefault="005F0B06" w:rsidP="000F2697">
      <w:pPr>
        <w:ind w:left="1050" w:hangingChars="500" w:hanging="1050"/>
        <w:rPr>
          <w:rFonts w:ascii="华文楷体" w:eastAsia="华文楷体" w:hAnsi="华文楷体"/>
          <w:lang w:bidi="zh-TW"/>
        </w:rPr>
      </w:pPr>
      <w:r w:rsidRPr="000F2697">
        <w:rPr>
          <w:rFonts w:ascii="华文楷体" w:eastAsia="华文楷体" w:hAnsi="华文楷体" w:hint="eastAsia"/>
          <w:noProof/>
          <w:lang w:bidi="zh-TW"/>
        </w:rPr>
        <mc:AlternateContent>
          <mc:Choice Requires="wpi">
            <w:drawing>
              <wp:anchor distT="0" distB="0" distL="114300" distR="114300" simplePos="0" relativeHeight="251658240" behindDoc="0" locked="0" layoutInCell="1" allowOverlap="1" wp14:anchorId="515470BA" wp14:editId="784945AC">
                <wp:simplePos x="0" y="0"/>
                <wp:positionH relativeFrom="column">
                  <wp:posOffset>4941767</wp:posOffset>
                </wp:positionH>
                <wp:positionV relativeFrom="paragraph">
                  <wp:posOffset>854903</wp:posOffset>
                </wp:positionV>
                <wp:extent cx="336600" cy="1006920"/>
                <wp:effectExtent l="38100" t="38100" r="44450" b="41275"/>
                <wp:wrapNone/>
                <wp:docPr id="1" name="墨迹 1"/>
                <wp:cNvGraphicFramePr/>
                <a:graphic xmlns:a="http://schemas.openxmlformats.org/drawingml/2006/main">
                  <a:graphicData uri="http://schemas.microsoft.com/office/word/2010/wordprocessingInk">
                    <w14:contentPart bwMode="auto" r:id="rId12">
                      <w14:nvContentPartPr>
                        <w14:cNvContentPartPr/>
                      </w14:nvContentPartPr>
                      <w14:xfrm>
                        <a:off x="0" y="0"/>
                        <a:ext cx="336600" cy="1006920"/>
                      </w14:xfrm>
                    </w14:contentPart>
                  </a:graphicData>
                </a:graphic>
              </wp:anchor>
            </w:drawing>
          </mc:Choice>
          <mc:Fallback>
            <w:pict>
              <v:shapetype w14:anchorId="617F2660"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1" o:spid="_x0000_s1026" type="#_x0000_t75" style="position:absolute;left:0;text-align:left;margin-left:388.4pt;margin-top:66.6pt;width:27.9pt;height:80.7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">
                <v:imagedata r:id="rId13" o:title=""/>
              </v:shape>
            </w:pict>
          </mc:Fallback>
        </mc:AlternateContent>
      </w:r>
      <w:r w:rsidR="008E3D10" w:rsidRPr="000F2697">
        <w:rPr>
          <w:rFonts w:ascii="华文楷体" w:eastAsia="华文楷体" w:hAnsi="华文楷体" w:hint="eastAsia"/>
          <w:lang w:bidi="zh-TW"/>
        </w:rPr>
        <w:t>（5）为了更加清晰地说明灵魂认识理念的过程，柏拉图提出了洞穴比喻。</w:t>
      </w:r>
      <w:proofErr w:type="gramStart"/>
      <w:r w:rsidR="008E3D10" w:rsidRPr="000F2697">
        <w:rPr>
          <w:rFonts w:ascii="华文楷体" w:eastAsia="华文楷体" w:hAnsi="华文楷体" w:hint="eastAsia"/>
          <w:lang w:bidi="zh-TW"/>
        </w:rPr>
        <w:t>洞喻内容</w:t>
      </w:r>
      <w:proofErr w:type="gramEnd"/>
      <w:r w:rsidR="00C12C4E" w:rsidRPr="000F2697">
        <w:rPr>
          <w:rFonts w:ascii="华文楷体" w:eastAsia="华文楷体" w:hAnsi="华文楷体" w:hint="eastAsia"/>
          <w:lang w:bidi="zh-TW"/>
        </w:rPr>
        <w:t>。说明1</w:t>
      </w:r>
      <w:r w:rsidR="00EE7B0E" w:rsidRPr="000F2697">
        <w:rPr>
          <w:rFonts w:ascii="华文楷体" w:eastAsia="华文楷体" w:hAnsi="华文楷体" w:hint="eastAsia"/>
          <w:lang w:bidi="zh-TW"/>
        </w:rPr>
        <w:t>。</w:t>
      </w:r>
      <w:r w:rsidR="00C12C4E" w:rsidRPr="000F2697">
        <w:rPr>
          <w:rFonts w:ascii="华文楷体" w:eastAsia="华文楷体" w:hAnsi="华文楷体" w:hint="eastAsia"/>
          <w:lang w:bidi="zh-TW"/>
        </w:rPr>
        <w:t>洞外洞内意象的象征，2</w:t>
      </w:r>
      <w:r w:rsidR="00EE7B0E" w:rsidRPr="000F2697">
        <w:rPr>
          <w:rFonts w:ascii="华文楷体" w:eastAsia="华文楷体" w:hAnsi="华文楷体" w:hint="eastAsia"/>
          <w:lang w:bidi="zh-TW"/>
        </w:rPr>
        <w:t>。</w:t>
      </w:r>
      <w:r w:rsidR="00C12C4E" w:rsidRPr="000F2697">
        <w:rPr>
          <w:rFonts w:ascii="华文楷体" w:eastAsia="华文楷体" w:hAnsi="华文楷体" w:hint="eastAsia"/>
          <w:lang w:bidi="zh-TW"/>
        </w:rPr>
        <w:t>（+转向过程的意象）人的灵魂就是通过不断“转向”来认识事物的本质。转向就是</w:t>
      </w:r>
      <w:proofErr w:type="gramStart"/>
      <w:r w:rsidR="00C12C4E" w:rsidRPr="000F2697">
        <w:rPr>
          <w:rFonts w:ascii="华文楷体" w:eastAsia="华文楷体" w:hAnsi="华文楷体" w:hint="eastAsia"/>
          <w:lang w:bidi="zh-TW"/>
        </w:rPr>
        <w:t>反思再</w:t>
      </w:r>
      <w:proofErr w:type="gramEnd"/>
      <w:r w:rsidR="00C12C4E" w:rsidRPr="000F2697">
        <w:rPr>
          <w:rFonts w:ascii="华文楷体" w:eastAsia="华文楷体" w:hAnsi="华文楷体" w:hint="eastAsia"/>
          <w:lang w:bidi="zh-TW"/>
        </w:rPr>
        <w:t>反思，使知识呈线性上升的过程。3</w:t>
      </w:r>
      <w:r w:rsidR="00EE7B0E" w:rsidRPr="000F2697">
        <w:rPr>
          <w:rFonts w:ascii="华文楷体" w:eastAsia="华文楷体" w:hAnsi="华文楷体" w:hint="eastAsia"/>
          <w:lang w:bidi="zh-TW"/>
        </w:rPr>
        <w:t>。</w:t>
      </w:r>
      <w:r w:rsidR="00C12C4E" w:rsidRPr="000F2697">
        <w:rPr>
          <w:rFonts w:ascii="华文楷体" w:eastAsia="华文楷体" w:hAnsi="华文楷体" w:hint="eastAsia"/>
          <w:lang w:bidi="zh-TW"/>
        </w:rPr>
        <w:t>政治哲学意义</w:t>
      </w:r>
    </w:p>
    <w:p w14:paraId="29A00966" w14:textId="77777777" w:rsidR="00632EB9" w:rsidRPr="000F2697" w:rsidRDefault="00632EB9" w:rsidP="000F2697">
      <w:pPr>
        <w:ind w:left="1050" w:hangingChars="500" w:hanging="1050"/>
        <w:rPr>
          <w:rFonts w:ascii="华文楷体" w:eastAsia="华文楷体" w:hAnsi="华文楷体"/>
          <w:lang w:bidi="zh-TW"/>
        </w:rPr>
      </w:pPr>
      <w:r w:rsidRPr="000F2697">
        <w:rPr>
          <w:rFonts w:ascii="华文楷体" w:eastAsia="华文楷体" w:hAnsi="华文楷体"/>
          <w:lang w:bidi="zh-TW"/>
        </w:rPr>
        <w:t>柏拉图为何提出回忆说，回忆说的内容主要是什么？如何评价？它和天赋观念有何异同？</w:t>
      </w:r>
    </w:p>
    <w:p w14:paraId="7B9547AC" w14:textId="3740781E" w:rsidR="00632EB9" w:rsidRPr="000F2697" w:rsidRDefault="00632EB9" w:rsidP="000F2697">
      <w:pPr>
        <w:ind w:left="1050" w:hangingChars="500" w:hanging="1050"/>
        <w:rPr>
          <w:rFonts w:ascii="华文楷体" w:eastAsia="华文楷体" w:hAnsi="华文楷体"/>
          <w:lang w:bidi="zh-TW"/>
        </w:rPr>
      </w:pPr>
      <w:r w:rsidRPr="000F2697">
        <w:rPr>
          <w:rFonts w:ascii="华文楷体" w:eastAsia="华文楷体" w:hAnsi="华文楷体"/>
          <w:lang w:bidi="zh-TW"/>
        </w:rPr>
        <w:t>答：1</w:t>
      </w:r>
      <w:r w:rsidR="00DC402F">
        <w:rPr>
          <w:rFonts w:ascii="华文楷体" w:eastAsia="华文楷体" w:hAnsi="华文楷体"/>
          <w:lang w:bidi="zh-TW"/>
        </w:rPr>
        <w:t>．</w:t>
      </w:r>
      <w:r w:rsidRPr="000F2697">
        <w:rPr>
          <w:rFonts w:ascii="华文楷体" w:eastAsia="华文楷体" w:hAnsi="华文楷体"/>
          <w:lang w:bidi="zh-TW"/>
        </w:rPr>
        <w:t>柏拉图像巴门尼德一样，否定了感觉，经验和认识中的作用，因为不可感知的普遍的绝对的理念，不可能来源于我们对事物的感觉经验，这就彻底断绝了，通过感觉经验认识理念的可能性。既然我们不是通过感觉理念，那是通过什么方式认识理念的？为了解决这个问题，柏拉图提出了回忆说。</w:t>
      </w:r>
    </w:p>
    <w:p w14:paraId="28EB857A" w14:textId="03B12BE0" w:rsidR="00632EB9" w:rsidRPr="000F2697" w:rsidRDefault="00632EB9" w:rsidP="000F2697">
      <w:pPr>
        <w:ind w:left="1050" w:hangingChars="500" w:hanging="1050"/>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柏拉图回忆说的根据是灵魂不朽轮回转世说，他认为灵魂是肉体的主宰，肉体是灵魂的坟墓，灵魂是不朽的肉体则是可朽的，会死的，因此，哲学家不惧怕死亡，灵魂和</w:t>
      </w:r>
      <w:proofErr w:type="gramStart"/>
      <w:r w:rsidRPr="000F2697">
        <w:rPr>
          <w:rFonts w:ascii="华文楷体" w:eastAsia="华文楷体" w:hAnsi="华文楷体"/>
          <w:lang w:bidi="zh-TW"/>
        </w:rPr>
        <w:t>神同族</w:t>
      </w:r>
      <w:proofErr w:type="gramEnd"/>
      <w:r w:rsidRPr="000F2697">
        <w:rPr>
          <w:rFonts w:ascii="华文楷体" w:eastAsia="华文楷体" w:hAnsi="华文楷体"/>
          <w:lang w:bidi="zh-TW"/>
        </w:rPr>
        <w:t>血缘相通，先于肉体存在，把灵魂看作知识内容的承担者，认为灵魂投身人体前已经拥有一切知识，即拥有派生一切可感事物的理念，学习认识无非是灵魂，回忆起他前世所固有的，而在投生时遗忘了的知识，整个自然是同类的，因此只要回忆起其中的一件便可触类旁通。由此推论出其他所有的一切，不需对每种东西都加以回忆，以获得认识。灵魂只有摆脱肉体的干扰，才能重新获得理念，灵魂活动的目的是重新获得最高的理念及单的理念，处于运动变异生灭过程中的客观事物，不是灵魂回忆的内容，不能成为</w:t>
      </w:r>
      <w:proofErr w:type="gramStart"/>
      <w:r w:rsidRPr="000F2697">
        <w:rPr>
          <w:rFonts w:ascii="华文楷体" w:eastAsia="华文楷体" w:hAnsi="华文楷体"/>
          <w:lang w:bidi="zh-TW"/>
        </w:rPr>
        <w:t>习认识</w:t>
      </w:r>
      <w:proofErr w:type="gramEnd"/>
      <w:r w:rsidRPr="000F2697">
        <w:rPr>
          <w:rFonts w:ascii="华文楷体" w:eastAsia="华文楷体" w:hAnsi="华文楷体"/>
          <w:lang w:bidi="zh-TW"/>
        </w:rPr>
        <w:t>的对象，灵魂回忆的内容是理念。</w:t>
      </w:r>
    </w:p>
    <w:p w14:paraId="1502DB34" w14:textId="1E479264" w:rsidR="00632EB9" w:rsidRPr="000F2697" w:rsidRDefault="00632EB9" w:rsidP="000F2697">
      <w:pPr>
        <w:ind w:left="1050" w:hangingChars="500" w:hanging="1050"/>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在西方哲学史上，柏拉图的回忆说以较为粗糙的形式第一次提出了先验的问题，后来，近代哲学中唯理论的天赋观念论与康德的批判哲学都与此相关。</w:t>
      </w:r>
    </w:p>
    <w:p w14:paraId="598DD80D" w14:textId="54E9A72C" w:rsidR="004C2C04" w:rsidRPr="000F2697" w:rsidRDefault="004C2C04" w:rsidP="000F2697">
      <w:pPr>
        <w:rPr>
          <w:rFonts w:ascii="华文楷体" w:eastAsia="华文楷体" w:hAnsi="华文楷体"/>
          <w:lang w:bidi="zh-TW"/>
        </w:rPr>
      </w:pPr>
      <w:r w:rsidRPr="000F2697">
        <w:rPr>
          <w:rFonts w:ascii="华文楷体" w:eastAsia="华文楷体" w:hAnsi="华文楷体" w:hint="eastAsia"/>
          <w:lang w:bidi="zh-TW"/>
        </w:rPr>
        <w:t>（四）评价</w:t>
      </w:r>
    </w:p>
    <w:p w14:paraId="22BF27B1" w14:textId="517E8607" w:rsidR="004C2C04" w:rsidRPr="000F2697" w:rsidRDefault="004C2C04" w:rsidP="000F2697">
      <w:pPr>
        <w:ind w:firstLine="443"/>
        <w:rPr>
          <w:rFonts w:ascii="华文楷体" w:eastAsia="华文楷体" w:hAnsi="华文楷体"/>
          <w:lang w:bidi="zh-TW"/>
        </w:rPr>
      </w:pPr>
      <w:r w:rsidRPr="000F2697">
        <w:rPr>
          <w:rFonts w:ascii="华文楷体" w:eastAsia="华文楷体" w:hAnsi="华文楷体" w:hint="eastAsia"/>
          <w:lang w:bidi="zh-TW"/>
        </w:rPr>
        <w:t>（1）理念论的意义</w:t>
      </w:r>
    </w:p>
    <w:p w14:paraId="5936E430" w14:textId="555E8FC2" w:rsidR="0062347B" w:rsidRPr="000F2697" w:rsidRDefault="0062347B" w:rsidP="000F2697">
      <w:pPr>
        <w:ind w:firstLine="443"/>
        <w:rPr>
          <w:rFonts w:ascii="华文楷体" w:eastAsia="华文楷体" w:hAnsi="华文楷体"/>
          <w:lang w:bidi="zh-TW"/>
        </w:rPr>
      </w:pPr>
      <w:r w:rsidRPr="000F2697">
        <w:rPr>
          <w:rFonts w:ascii="华文楷体" w:eastAsia="华文楷体" w:hAnsi="华文楷体" w:hint="eastAsia"/>
          <w:lang w:bidi="zh-TW"/>
        </w:rPr>
        <w:t>柏拉图理念论开创了西方传统形而上学</w:t>
      </w:r>
      <w:r w:rsidRPr="000F2697">
        <w:rPr>
          <w:rFonts w:ascii="华文楷体" w:eastAsia="华文楷体" w:hAnsi="华文楷体"/>
          <w:lang w:bidi="zh-TW"/>
        </w:rPr>
        <w:t>,在西方哲学史上产生了极大影响</w:t>
      </w:r>
      <w:r w:rsidRPr="000F2697">
        <w:rPr>
          <w:rFonts w:ascii="华文楷体" w:eastAsia="华文楷体" w:hAnsi="华文楷体" w:hint="eastAsia"/>
          <w:lang w:bidi="zh-TW"/>
        </w:rPr>
        <w:t>。</w:t>
      </w:r>
    </w:p>
    <w:p w14:paraId="1FBA849F" w14:textId="2E02C4CE" w:rsidR="004C2C04" w:rsidRPr="000F2697" w:rsidRDefault="004C2C04" w:rsidP="000F2697">
      <w:pPr>
        <w:ind w:firstLine="443"/>
        <w:rPr>
          <w:rFonts w:ascii="华文楷体" w:eastAsia="华文楷体" w:hAnsi="华文楷体"/>
          <w:lang w:bidi="zh-TW"/>
        </w:rPr>
      </w:pPr>
      <w:r w:rsidRPr="000F2697">
        <w:rPr>
          <w:rFonts w:ascii="华文楷体" w:eastAsia="华文楷体" w:hAnsi="华文楷体" w:hint="eastAsia"/>
          <w:lang w:bidi="zh-TW"/>
        </w:rPr>
        <w:t>（2）灵魂回忆说在理念论和哲学史上（认识过程及</w:t>
      </w:r>
      <w:r w:rsidR="008A4630" w:rsidRPr="000F2697">
        <w:rPr>
          <w:rFonts w:ascii="华文楷体" w:eastAsia="华文楷体" w:hAnsi="华文楷体" w:hint="eastAsia"/>
          <w:lang w:bidi="zh-TW"/>
        </w:rPr>
        <w:t>先验</w:t>
      </w:r>
      <w:r w:rsidRPr="000F2697">
        <w:rPr>
          <w:rFonts w:ascii="华文楷体" w:eastAsia="华文楷体" w:hAnsi="华文楷体" w:hint="eastAsia"/>
          <w:lang w:bidi="zh-TW"/>
        </w:rPr>
        <w:t>）的意义</w:t>
      </w:r>
      <w:r w:rsidR="008A4630" w:rsidRPr="000F2697">
        <w:rPr>
          <w:rFonts w:ascii="华文楷体" w:eastAsia="华文楷体" w:hAnsi="华文楷体" w:hint="eastAsia"/>
          <w:lang w:bidi="zh-TW"/>
        </w:rPr>
        <w:t>。</w:t>
      </w:r>
    </w:p>
    <w:p w14:paraId="3B44ED46" w14:textId="5E4F797C" w:rsidR="005F0B06" w:rsidRPr="00586035" w:rsidRDefault="005F0B06" w:rsidP="000F2697">
      <w:pPr>
        <w:ind w:firstLine="443"/>
        <w:rPr>
          <w:rFonts w:ascii="华文楷体" w:eastAsia="华文楷体" w:hAnsi="华文楷体"/>
          <w:sz w:val="24"/>
          <w:szCs w:val="28"/>
        </w:rPr>
      </w:pPr>
    </w:p>
    <w:p w14:paraId="29F468D5" w14:textId="2066849A" w:rsidR="005F0B06" w:rsidRPr="00586035" w:rsidRDefault="005F0B06" w:rsidP="000F2697">
      <w:pPr>
        <w:ind w:firstLine="443"/>
        <w:rPr>
          <w:rFonts w:ascii="华文楷体" w:eastAsia="华文楷体" w:hAnsi="华文楷体"/>
          <w:sz w:val="24"/>
          <w:szCs w:val="28"/>
        </w:rPr>
      </w:pPr>
    </w:p>
    <w:p w14:paraId="17F9DDE4" w14:textId="6FA7FC48" w:rsidR="005F0B06" w:rsidRPr="00586035" w:rsidRDefault="005F0B06" w:rsidP="000F2697">
      <w:pPr>
        <w:ind w:firstLine="443"/>
        <w:rPr>
          <w:rFonts w:ascii="华文楷体" w:eastAsia="华文楷体" w:hAnsi="华文楷体"/>
          <w:b/>
          <w:sz w:val="32"/>
          <w:szCs w:val="36"/>
        </w:rPr>
      </w:pPr>
      <w:r w:rsidRPr="00586035">
        <w:rPr>
          <w:rFonts w:ascii="华文楷体" w:eastAsia="华文楷体" w:hAnsi="华文楷体" w:hint="eastAsia"/>
          <w:b/>
          <w:sz w:val="32"/>
          <w:szCs w:val="36"/>
        </w:rPr>
        <w:t>柏拉图的洞穴隐喻学说及其政治哲学意义</w:t>
      </w:r>
    </w:p>
    <w:p w14:paraId="1A86510B" w14:textId="754B7AE3" w:rsidR="005F0B06" w:rsidRPr="000F2697" w:rsidRDefault="0001597F" w:rsidP="000F2697">
      <w:pPr>
        <w:pStyle w:val="a3"/>
        <w:numPr>
          <w:ilvl w:val="0"/>
          <w:numId w:val="3"/>
        </w:numPr>
        <w:ind w:left="0" w:firstLineChars="0"/>
        <w:rPr>
          <w:rFonts w:ascii="华文楷体" w:eastAsia="华文楷体" w:hAnsi="华文楷体"/>
          <w:lang w:bidi="zh-TW"/>
        </w:rPr>
      </w:pPr>
      <w:r w:rsidRPr="000F2697">
        <w:rPr>
          <w:rFonts w:ascii="华文楷体" w:eastAsia="华文楷体" w:hAnsi="华文楷体" w:hint="eastAsia"/>
          <w:noProof/>
          <w:lang w:bidi="zh-TW"/>
        </w:rPr>
        <mc:AlternateContent>
          <mc:Choice Requires="wpi">
            <w:drawing>
              <wp:anchor distT="0" distB="0" distL="114300" distR="114300" simplePos="0" relativeHeight="251658241" behindDoc="0" locked="0" layoutInCell="1" allowOverlap="1" wp14:anchorId="6BB653E4" wp14:editId="1F8FC6F3">
                <wp:simplePos x="0" y="0"/>
                <wp:positionH relativeFrom="column">
                  <wp:posOffset>4411619</wp:posOffset>
                </wp:positionH>
                <wp:positionV relativeFrom="paragraph">
                  <wp:posOffset>1258233</wp:posOffset>
                </wp:positionV>
                <wp:extent cx="9000" cy="47880"/>
                <wp:effectExtent l="38100" t="38100" r="48260" b="47625"/>
                <wp:wrapNone/>
                <wp:docPr id="2" name="墨迹 2"/>
                <wp:cNvGraphicFramePr/>
                <a:graphic xmlns:a="http://schemas.openxmlformats.org/drawingml/2006/main">
                  <a:graphicData uri="http://schemas.microsoft.com/office/word/2010/wordprocessingInk">
                    <w14:contentPart bwMode="auto" r:id="rId14">
                      <w14:nvContentPartPr>
                        <w14:cNvContentPartPr/>
                      </w14:nvContentPartPr>
                      <w14:xfrm>
                        <a:off x="0" y="0"/>
                        <a:ext cx="9000" cy="47880"/>
                      </w14:xfrm>
                    </w14:contentPart>
                  </a:graphicData>
                </a:graphic>
              </wp:anchor>
            </w:drawing>
          </mc:Choice>
          <mc:Fallback>
            <w:pict>
              <v:shape w14:anchorId="5F6374D8" id="墨迹 2" o:spid="_x0000_s1026" type="#_x0000_t75" style="position:absolute;left:0;text-align:left;margin-left:346.65pt;margin-top:98.35pt;width:2.1pt;height:5.1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">
                <v:imagedata r:id="rId15" o:title=""/>
              </v:shape>
            </w:pict>
          </mc:Fallback>
        </mc:AlternateContent>
      </w:r>
      <w:r w:rsidR="005F0B06" w:rsidRPr="000F2697">
        <w:rPr>
          <w:rFonts w:ascii="华文楷体" w:eastAsia="华文楷体" w:hAnsi="华文楷体" w:hint="eastAsia"/>
          <w:lang w:bidi="zh-TW"/>
        </w:rPr>
        <w:t>柏拉图是苏格拉底的学生，他综合早期自然哲学、智者派及苏格拉底的思想与方法，创造性地提出了他的思想。其中</w:t>
      </w:r>
      <w:r w:rsidR="000F74BD" w:rsidRPr="000F2697">
        <w:rPr>
          <w:rFonts w:ascii="华文楷体" w:eastAsia="华文楷体" w:hAnsi="华文楷体" w:hint="eastAsia"/>
          <w:lang w:bidi="zh-TW"/>
        </w:rPr>
        <w:t>作</w:t>
      </w:r>
      <w:r w:rsidR="005F0B06" w:rsidRPr="000F2697">
        <w:rPr>
          <w:rFonts w:ascii="华文楷体" w:eastAsia="华文楷体" w:hAnsi="华文楷体" w:hint="eastAsia"/>
          <w:lang w:bidi="zh-TW"/>
        </w:rPr>
        <w:t>为主要的理念论</w:t>
      </w:r>
      <w:r w:rsidR="000F74BD" w:rsidRPr="000F2697">
        <w:rPr>
          <w:rFonts w:ascii="华文楷体" w:eastAsia="华文楷体" w:hAnsi="华文楷体" w:hint="eastAsia"/>
          <w:lang w:bidi="zh-TW"/>
        </w:rPr>
        <w:t>阐述了关于理念作为万物根据的相关思想。他在理念本原观的基础上</w:t>
      </w:r>
      <w:proofErr w:type="gramStart"/>
      <w:r w:rsidR="000F74BD" w:rsidRPr="000F2697">
        <w:rPr>
          <w:rFonts w:ascii="华文楷体" w:eastAsia="华文楷体" w:hAnsi="华文楷体" w:hint="eastAsia"/>
          <w:lang w:bidi="zh-TW"/>
        </w:rPr>
        <w:t>作出</w:t>
      </w:r>
      <w:proofErr w:type="gramEnd"/>
      <w:r w:rsidR="000F74BD" w:rsidRPr="000F2697">
        <w:rPr>
          <w:rFonts w:ascii="华文楷体" w:eastAsia="华文楷体" w:hAnsi="华文楷体" w:hint="eastAsia"/>
          <w:lang w:bidi="zh-TW"/>
        </w:rPr>
        <w:t>了阐释认识论的多种比喻，包括四线段喻、</w:t>
      </w:r>
      <w:proofErr w:type="gramStart"/>
      <w:r w:rsidR="000F74BD" w:rsidRPr="000F2697">
        <w:rPr>
          <w:rFonts w:ascii="华文楷体" w:eastAsia="华文楷体" w:hAnsi="华文楷体" w:hint="eastAsia"/>
          <w:lang w:bidi="zh-TW"/>
        </w:rPr>
        <w:t>太阳喻及洞穴</w:t>
      </w:r>
      <w:proofErr w:type="gramEnd"/>
      <w:r w:rsidR="000F74BD" w:rsidRPr="000F2697">
        <w:rPr>
          <w:rFonts w:ascii="华文楷体" w:eastAsia="华文楷体" w:hAnsi="华文楷体" w:hint="eastAsia"/>
          <w:lang w:bidi="zh-TW"/>
        </w:rPr>
        <w:t>喻等。</w:t>
      </w:r>
      <w:r w:rsidR="00AD3C63" w:rsidRPr="000F2697">
        <w:rPr>
          <w:rFonts w:ascii="华文楷体" w:eastAsia="华文楷体" w:hAnsi="华文楷体" w:hint="eastAsia"/>
          <w:lang w:bidi="zh-TW"/>
        </w:rPr>
        <w:t>关于洞穴比喻，在他的《国家篇》第七章5</w:t>
      </w:r>
      <w:r w:rsidR="00AD3C63" w:rsidRPr="000F2697">
        <w:rPr>
          <w:rFonts w:ascii="华文楷体" w:eastAsia="华文楷体" w:hAnsi="华文楷体"/>
          <w:lang w:bidi="zh-TW"/>
        </w:rPr>
        <w:t>14A</w:t>
      </w:r>
      <w:r w:rsidR="00AD3C63" w:rsidRPr="000F2697">
        <w:rPr>
          <w:rFonts w:ascii="华文楷体" w:eastAsia="华文楷体" w:hAnsi="华文楷体" w:hint="eastAsia"/>
          <w:lang w:bidi="zh-TW"/>
        </w:rPr>
        <w:t>-</w:t>
      </w:r>
      <w:r w:rsidR="00AD3C63" w:rsidRPr="000F2697">
        <w:rPr>
          <w:rFonts w:ascii="华文楷体" w:eastAsia="华文楷体" w:hAnsi="华文楷体"/>
          <w:lang w:bidi="zh-TW"/>
        </w:rPr>
        <w:t>521B</w:t>
      </w:r>
      <w:r w:rsidR="00AD3C63" w:rsidRPr="000F2697">
        <w:rPr>
          <w:rFonts w:ascii="华文楷体" w:eastAsia="华文楷体" w:hAnsi="华文楷体" w:hint="eastAsia"/>
          <w:lang w:bidi="zh-TW"/>
        </w:rPr>
        <w:t>作了描述。</w:t>
      </w:r>
    </w:p>
    <w:p w14:paraId="49FCD7DB" w14:textId="262A226B" w:rsidR="00AD3C63" w:rsidRPr="000F2697" w:rsidRDefault="00AD3C63" w:rsidP="000F2697">
      <w:pPr>
        <w:pStyle w:val="a3"/>
        <w:numPr>
          <w:ilvl w:val="0"/>
          <w:numId w:val="3"/>
        </w:numPr>
        <w:ind w:left="0" w:firstLineChars="0"/>
        <w:rPr>
          <w:rFonts w:ascii="华文楷体" w:eastAsia="华文楷体" w:hAnsi="华文楷体"/>
          <w:lang w:bidi="zh-TW"/>
        </w:rPr>
      </w:pPr>
      <w:r w:rsidRPr="000F2697">
        <w:rPr>
          <w:rFonts w:ascii="华文楷体" w:eastAsia="华文楷体" w:hAnsi="华文楷体" w:hint="eastAsia"/>
          <w:lang w:bidi="zh-TW"/>
        </w:rPr>
        <w:t>洞穴比喻的故事概述</w:t>
      </w:r>
    </w:p>
    <w:p w14:paraId="607DFDD7" w14:textId="6A5320BC" w:rsidR="00F21032" w:rsidRPr="000F2697" w:rsidRDefault="00F21032" w:rsidP="000F2697">
      <w:pPr>
        <w:pStyle w:val="a3"/>
        <w:ind w:firstLineChars="0" w:firstLine="0"/>
        <w:rPr>
          <w:rFonts w:ascii="华文楷体" w:eastAsia="华文楷体" w:hAnsi="华文楷体"/>
          <w:lang w:bidi="zh-TW"/>
        </w:rPr>
      </w:pPr>
      <w:r w:rsidRPr="000F2697">
        <w:rPr>
          <w:rFonts w:ascii="华文楷体" w:eastAsia="华文楷体" w:hAnsi="华文楷体" w:hint="eastAsia"/>
          <w:lang w:bidi="zh-TW"/>
        </w:rPr>
        <w:t>有一群世代居住在山洞里的人</w:t>
      </w:r>
      <w:r w:rsidR="00267D96" w:rsidRPr="000F2697">
        <w:rPr>
          <w:rFonts w:ascii="华文楷体" w:eastAsia="华文楷体" w:hAnsi="华文楷体" w:hint="eastAsia"/>
          <w:lang w:bidi="zh-TW"/>
        </w:rPr>
        <w:t>，从出生起就如同囚犯一样被锁在固定地点，他们只能直视眼前，不能回头。在他们身后有一堆火，火与囚徒间有堵矮墙。墙后有人举着各式雕像走过，</w:t>
      </w:r>
      <w:r w:rsidRPr="000F2697">
        <w:rPr>
          <w:rFonts w:ascii="华文楷体" w:eastAsia="华文楷体" w:hAnsi="华文楷体" w:hint="eastAsia"/>
          <w:lang w:bidi="zh-TW"/>
        </w:rPr>
        <w:t>洞壁上映出一些雕塑的影子，这些囚徒一直以为眼前的影像就是现实的事物。直到有一天一个囚徒解除了束缚，转身看到</w:t>
      </w:r>
      <w:r w:rsidR="00267D96" w:rsidRPr="000F2697">
        <w:rPr>
          <w:rFonts w:ascii="华文楷体" w:eastAsia="华文楷体" w:hAnsi="华文楷体" w:hint="eastAsia"/>
          <w:lang w:bidi="zh-TW"/>
        </w:rPr>
        <w:t>炫目的</w:t>
      </w:r>
      <w:r w:rsidRPr="000F2697">
        <w:rPr>
          <w:rFonts w:ascii="华文楷体" w:eastAsia="华文楷体" w:hAnsi="华文楷体" w:hint="eastAsia"/>
          <w:lang w:bidi="zh-TW"/>
        </w:rPr>
        <w:t>火光</w:t>
      </w:r>
      <w:r w:rsidR="00267D96" w:rsidRPr="000F2697">
        <w:rPr>
          <w:rFonts w:ascii="华文楷体" w:eastAsia="华文楷体" w:hAnsi="华文楷体" w:hint="eastAsia"/>
          <w:lang w:bidi="zh-TW"/>
        </w:rPr>
        <w:t>，经过一段时间后他适应了刺眼的火光，看清火光</w:t>
      </w:r>
      <w:r w:rsidRPr="000F2697">
        <w:rPr>
          <w:rFonts w:ascii="华文楷体" w:eastAsia="华文楷体" w:hAnsi="华文楷体" w:hint="eastAsia"/>
          <w:lang w:bidi="zh-TW"/>
        </w:rPr>
        <w:t>下的</w:t>
      </w:r>
      <w:r w:rsidR="00267D96" w:rsidRPr="000F2697">
        <w:rPr>
          <w:rFonts w:ascii="华文楷体" w:eastAsia="华文楷体" w:hAnsi="华文楷体" w:hint="eastAsia"/>
          <w:lang w:bidi="zh-TW"/>
        </w:rPr>
        <w:t>雕像</w:t>
      </w:r>
      <w:r w:rsidRPr="000F2697">
        <w:rPr>
          <w:rFonts w:ascii="华文楷体" w:eastAsia="华文楷体" w:hAnsi="华文楷体" w:hint="eastAsia"/>
          <w:lang w:bidi="zh-TW"/>
        </w:rPr>
        <w:t>，才知道以前看到的只是一些影子。</w:t>
      </w:r>
    </w:p>
    <w:p w14:paraId="5C7FFDDE" w14:textId="76676EF8" w:rsidR="00F21032" w:rsidRPr="000F2697" w:rsidRDefault="00F21032" w:rsidP="000F2697">
      <w:pPr>
        <w:pStyle w:val="a3"/>
        <w:ind w:firstLineChars="0" w:firstLine="0"/>
        <w:rPr>
          <w:rFonts w:ascii="华文楷体" w:eastAsia="华文楷体" w:hAnsi="华文楷体"/>
          <w:lang w:bidi="zh-TW"/>
        </w:rPr>
      </w:pPr>
      <w:r w:rsidRPr="000F2697">
        <w:rPr>
          <w:rFonts w:ascii="华文楷体" w:eastAsia="华文楷体" w:hAnsi="华文楷体" w:hint="eastAsia"/>
          <w:lang w:bidi="zh-TW"/>
        </w:rPr>
        <w:t>他走出洞口，看到阳光下的万物，才知道那些</w:t>
      </w:r>
      <w:r w:rsidR="00267D96" w:rsidRPr="000F2697">
        <w:rPr>
          <w:rFonts w:ascii="华文楷体" w:eastAsia="华文楷体" w:hAnsi="华文楷体" w:hint="eastAsia"/>
          <w:lang w:bidi="zh-TW"/>
        </w:rPr>
        <w:t>雕像</w:t>
      </w:r>
      <w:r w:rsidRPr="000F2697">
        <w:rPr>
          <w:rFonts w:ascii="华文楷体" w:eastAsia="华文楷体" w:hAnsi="华文楷体" w:hint="eastAsia"/>
          <w:lang w:bidi="zh-TW"/>
        </w:rPr>
        <w:t>也不是真正的事物本身，而不过是人与自然物的摹本。最后，当他逐渐适应了外面的光线，抬头看到了太阳，才明白了这一切事物都是借着阳光而被看见的，太阳才是真正的东西</w:t>
      </w:r>
      <w:r w:rsidR="00267D96" w:rsidRPr="000F2697">
        <w:rPr>
          <w:rFonts w:ascii="华文楷体" w:eastAsia="华文楷体" w:hAnsi="华文楷体" w:hint="eastAsia"/>
          <w:lang w:bidi="zh-TW"/>
        </w:rPr>
        <w:t>，才是万物的主宰</w:t>
      </w:r>
      <w:r w:rsidRPr="000F2697">
        <w:rPr>
          <w:rFonts w:ascii="华文楷体" w:eastAsia="华文楷体" w:hAnsi="华文楷体" w:hint="eastAsia"/>
          <w:lang w:bidi="zh-TW"/>
        </w:rPr>
        <w:t>。</w:t>
      </w:r>
    </w:p>
    <w:p w14:paraId="39773A9D" w14:textId="72505691" w:rsidR="00AD3C63" w:rsidRPr="000F2697" w:rsidRDefault="00F21032" w:rsidP="000F2697">
      <w:pPr>
        <w:pStyle w:val="a3"/>
        <w:ind w:firstLineChars="0" w:firstLine="0"/>
        <w:rPr>
          <w:rFonts w:ascii="华文楷体" w:eastAsia="华文楷体" w:hAnsi="华文楷体"/>
          <w:lang w:bidi="zh-TW"/>
        </w:rPr>
      </w:pPr>
      <w:r w:rsidRPr="000F2697">
        <w:rPr>
          <w:rFonts w:ascii="华文楷体" w:eastAsia="华文楷体" w:hAnsi="华文楷体" w:hint="eastAsia"/>
          <w:lang w:bidi="zh-TW"/>
        </w:rPr>
        <w:t>这个解放了的囚徒</w:t>
      </w:r>
      <w:r w:rsidR="006E1156" w:rsidRPr="000F2697">
        <w:rPr>
          <w:rFonts w:ascii="华文楷体" w:eastAsia="华文楷体" w:hAnsi="华文楷体" w:hint="eastAsia"/>
          <w:lang w:bidi="zh-TW"/>
        </w:rPr>
        <w:t>庆幸自己发现真理的同时，又</w:t>
      </w:r>
      <w:r w:rsidRPr="000F2697">
        <w:rPr>
          <w:rFonts w:ascii="华文楷体" w:eastAsia="华文楷体" w:hAnsi="华文楷体" w:hint="eastAsia"/>
          <w:lang w:bidi="zh-TW"/>
        </w:rPr>
        <w:t>怜悯</w:t>
      </w:r>
      <w:r w:rsidR="006E1156" w:rsidRPr="000F2697">
        <w:rPr>
          <w:rFonts w:ascii="华文楷体" w:eastAsia="华文楷体" w:hAnsi="华文楷体" w:hint="eastAsia"/>
          <w:lang w:bidi="zh-TW"/>
        </w:rPr>
        <w:t>其</w:t>
      </w:r>
      <w:r w:rsidRPr="000F2697">
        <w:rPr>
          <w:rFonts w:ascii="华文楷体" w:eastAsia="华文楷体" w:hAnsi="华文楷体" w:hint="eastAsia"/>
          <w:lang w:bidi="zh-TW"/>
        </w:rPr>
        <w:t>同胞</w:t>
      </w:r>
      <w:r w:rsidR="006E1156" w:rsidRPr="000F2697">
        <w:rPr>
          <w:rFonts w:ascii="华文楷体" w:eastAsia="华文楷体" w:hAnsi="华文楷体" w:hint="eastAsia"/>
          <w:lang w:bidi="zh-TW"/>
        </w:rPr>
        <w:t>的蒙蔽。他宁可在洞外</w:t>
      </w:r>
      <w:proofErr w:type="gramStart"/>
      <w:r w:rsidR="006E1156" w:rsidRPr="000F2697">
        <w:rPr>
          <w:rFonts w:ascii="华文楷体" w:eastAsia="华文楷体" w:hAnsi="华文楷体" w:hint="eastAsia"/>
          <w:lang w:bidi="zh-TW"/>
        </w:rPr>
        <w:t>做贫困</w:t>
      </w:r>
      <w:proofErr w:type="gramEnd"/>
      <w:r w:rsidR="006E1156" w:rsidRPr="000F2697">
        <w:rPr>
          <w:rFonts w:ascii="华文楷体" w:eastAsia="华文楷体" w:hAnsi="华文楷体" w:hint="eastAsia"/>
          <w:lang w:bidi="zh-TW"/>
        </w:rPr>
        <w:t>的主人，也不愿在洞内做高级囚徒。但他为了解放同胞，</w:t>
      </w:r>
      <w:r w:rsidRPr="000F2697">
        <w:rPr>
          <w:rFonts w:ascii="华文楷体" w:eastAsia="华文楷体" w:hAnsi="华文楷体" w:hint="eastAsia"/>
          <w:lang w:bidi="zh-TW"/>
        </w:rPr>
        <w:t>义无反顾地回</w:t>
      </w:r>
      <w:r w:rsidR="006E1156" w:rsidRPr="000F2697">
        <w:rPr>
          <w:rFonts w:ascii="华文楷体" w:eastAsia="华文楷体" w:hAnsi="华文楷体" w:hint="eastAsia"/>
          <w:lang w:bidi="zh-TW"/>
        </w:rPr>
        <w:t>去。他</w:t>
      </w:r>
      <w:r w:rsidR="00C24A79" w:rsidRPr="000F2697">
        <w:rPr>
          <w:rFonts w:ascii="华文楷体" w:eastAsia="华文楷体" w:hAnsi="华文楷体" w:hint="eastAsia"/>
          <w:lang w:bidi="zh-TW"/>
        </w:rPr>
        <w:t>与囚徒</w:t>
      </w:r>
      <w:r w:rsidR="006E1156" w:rsidRPr="000F2697">
        <w:rPr>
          <w:rFonts w:ascii="华文楷体" w:eastAsia="华文楷体" w:hAnsi="华文楷体" w:hint="eastAsia"/>
          <w:lang w:bidi="zh-TW"/>
        </w:rPr>
        <w:t>辩论</w:t>
      </w:r>
      <w:r w:rsidR="00C24A79" w:rsidRPr="000F2697">
        <w:rPr>
          <w:rFonts w:ascii="华文楷体" w:eastAsia="华文楷体" w:hAnsi="华文楷体" w:hint="eastAsia"/>
          <w:lang w:bidi="zh-TW"/>
        </w:rPr>
        <w:t>，</w:t>
      </w:r>
      <w:r w:rsidRPr="000F2697">
        <w:rPr>
          <w:rFonts w:ascii="华文楷体" w:eastAsia="华文楷体" w:hAnsi="华文楷体" w:hint="eastAsia"/>
          <w:lang w:bidi="zh-TW"/>
        </w:rPr>
        <w:t>但</w:t>
      </w:r>
      <w:r w:rsidR="006E1156" w:rsidRPr="000F2697">
        <w:rPr>
          <w:rFonts w:ascii="华文楷体" w:eastAsia="华文楷体" w:hAnsi="华文楷体" w:hint="eastAsia"/>
          <w:lang w:bidi="zh-TW"/>
        </w:rPr>
        <w:t>却引起众怒。</w:t>
      </w:r>
    </w:p>
    <w:p w14:paraId="4E1B7558" w14:textId="2FC946CD" w:rsidR="00C24A79" w:rsidRPr="000F2697" w:rsidRDefault="00C24A79"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（三）</w:t>
      </w:r>
      <w:r w:rsidR="007D6EDD" w:rsidRPr="000F2697">
        <w:rPr>
          <w:rFonts w:ascii="华文楷体" w:eastAsia="华文楷体" w:hAnsi="华文楷体" w:hint="eastAsia"/>
          <w:lang w:bidi="zh-TW"/>
        </w:rPr>
        <w:t>洞穴比喻</w:t>
      </w:r>
      <w:r w:rsidR="00CA5428" w:rsidRPr="000F2697">
        <w:rPr>
          <w:rFonts w:ascii="华文楷体" w:eastAsia="华文楷体" w:hAnsi="华文楷体" w:hint="eastAsia"/>
          <w:lang w:bidi="zh-TW"/>
        </w:rPr>
        <w:t>意象</w:t>
      </w:r>
      <w:r w:rsidRPr="000F2697">
        <w:rPr>
          <w:rFonts w:ascii="华文楷体" w:eastAsia="华文楷体" w:hAnsi="华文楷体" w:hint="eastAsia"/>
          <w:lang w:bidi="zh-TW"/>
        </w:rPr>
        <w:t>的象征意义</w:t>
      </w:r>
    </w:p>
    <w:p w14:paraId="7308F792" w14:textId="77777777" w:rsidR="00AD1DB3" w:rsidRPr="000F2697" w:rsidRDefault="00C24A79" w:rsidP="000F2697">
      <w:pPr>
        <w:ind w:left="1470" w:hangingChars="700" w:hanging="1470"/>
        <w:rPr>
          <w:rFonts w:ascii="华文楷体" w:eastAsia="华文楷体" w:hAnsi="华文楷体"/>
          <w:lang w:bidi="zh-TW"/>
        </w:rPr>
      </w:pPr>
      <w:r w:rsidRPr="000F2697">
        <w:rPr>
          <w:rFonts w:ascii="华文楷体" w:eastAsia="华文楷体" w:hAnsi="华文楷体" w:hint="eastAsia"/>
          <w:lang w:bidi="zh-TW"/>
        </w:rPr>
        <w:t>（1）洞内领域：①</w:t>
      </w:r>
      <w:r w:rsidR="00DC5543" w:rsidRPr="000F2697">
        <w:rPr>
          <w:rFonts w:ascii="华文楷体" w:eastAsia="华文楷体" w:hAnsi="华文楷体" w:hint="eastAsia"/>
          <w:lang w:bidi="zh-TW"/>
        </w:rPr>
        <w:t>洞内影像和雕像分别象征着四线段比喻中的形象和自然物。</w:t>
      </w:r>
    </w:p>
    <w:p w14:paraId="0D8BE9C3" w14:textId="608BECD1" w:rsidR="00DC5543" w:rsidRPr="000F2697" w:rsidRDefault="00C24A79"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②</w:t>
      </w:r>
      <w:r w:rsidR="00DC5543" w:rsidRPr="000F2697">
        <w:rPr>
          <w:rFonts w:ascii="华文楷体" w:eastAsia="华文楷体" w:hAnsi="华文楷体" w:hint="eastAsia"/>
          <w:lang w:bidi="zh-TW"/>
        </w:rPr>
        <w:t>囚徒的观看是幻想，自由的囚徒的观看是信念。</w:t>
      </w:r>
    </w:p>
    <w:p w14:paraId="779F3D91" w14:textId="1567033C" w:rsidR="00DC5543" w:rsidRPr="000F2697" w:rsidRDefault="00C24A79"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③</w:t>
      </w:r>
      <w:r w:rsidR="00DC5543" w:rsidRPr="000F2697">
        <w:rPr>
          <w:rFonts w:ascii="华文楷体" w:eastAsia="华文楷体" w:hAnsi="华文楷体" w:hint="eastAsia"/>
          <w:lang w:bidi="zh-TW"/>
        </w:rPr>
        <w:t>洞内囚徒的枷锁与洞内的黑暗象征着在可感世界中生活</w:t>
      </w:r>
      <w:r w:rsidR="00416E9C" w:rsidRPr="000F2697">
        <w:rPr>
          <w:rFonts w:ascii="华文楷体" w:eastAsia="华文楷体" w:hAnsi="华文楷体" w:hint="eastAsia"/>
          <w:lang w:bidi="zh-TW"/>
        </w:rPr>
        <w:t>着</w:t>
      </w:r>
      <w:r w:rsidR="00DC5543" w:rsidRPr="000F2697">
        <w:rPr>
          <w:rFonts w:ascii="华文楷体" w:eastAsia="华文楷体" w:hAnsi="华文楷体" w:hint="eastAsia"/>
          <w:lang w:bidi="zh-TW"/>
        </w:rPr>
        <w:t>的</w:t>
      </w:r>
      <w:r w:rsidR="00416E9C" w:rsidRPr="000F2697">
        <w:rPr>
          <w:rFonts w:ascii="华文楷体" w:eastAsia="华文楷体" w:hAnsi="华文楷体" w:hint="eastAsia"/>
          <w:lang w:bidi="zh-TW"/>
        </w:rPr>
        <w:t>人们的</w:t>
      </w:r>
      <w:r w:rsidR="00DC5543" w:rsidRPr="000F2697">
        <w:rPr>
          <w:rFonts w:ascii="华文楷体" w:eastAsia="华文楷体" w:hAnsi="华文楷体" w:hint="eastAsia"/>
          <w:lang w:bidi="zh-TW"/>
        </w:rPr>
        <w:t>常态。</w:t>
      </w:r>
    </w:p>
    <w:p w14:paraId="3BB5AE59" w14:textId="28EFD935" w:rsidR="005F0B06" w:rsidRPr="000F2697" w:rsidRDefault="00C24A79" w:rsidP="000F2697">
      <w:pPr>
        <w:ind w:firstLineChars="100" w:firstLine="210"/>
        <w:rPr>
          <w:rFonts w:ascii="华文楷体" w:eastAsia="华文楷体" w:hAnsi="华文楷体"/>
          <w:lang w:bidi="zh-TW"/>
        </w:rPr>
      </w:pPr>
      <w:r w:rsidRPr="000F2697">
        <w:rPr>
          <w:rFonts w:ascii="华文楷体" w:eastAsia="华文楷体" w:hAnsi="华文楷体" w:hint="eastAsia"/>
          <w:lang w:bidi="zh-TW"/>
        </w:rPr>
        <w:t>④</w:t>
      </w:r>
      <w:r w:rsidR="00E80899" w:rsidRPr="000F2697">
        <w:rPr>
          <w:rFonts w:ascii="华文楷体" w:eastAsia="华文楷体" w:hAnsi="华文楷体" w:hint="eastAsia"/>
          <w:lang w:bidi="zh-TW"/>
        </w:rPr>
        <w:t>洞内的火光相当于可感世界的太阳</w:t>
      </w:r>
      <w:r w:rsidR="00FF0D5A" w:rsidRPr="000F2697">
        <w:rPr>
          <w:rFonts w:ascii="华文楷体" w:eastAsia="华文楷体" w:hAnsi="华文楷体" w:hint="eastAsia"/>
          <w:lang w:bidi="zh-TW"/>
        </w:rPr>
        <w:t>。</w:t>
      </w:r>
    </w:p>
    <w:p w14:paraId="3EE4C1C5" w14:textId="2F5D041F" w:rsidR="00E80899" w:rsidRPr="000F2697" w:rsidRDefault="00C24A79" w:rsidP="000F2697">
      <w:pPr>
        <w:ind w:left="1680" w:hangingChars="800" w:hanging="1680"/>
        <w:rPr>
          <w:rFonts w:ascii="华文楷体" w:eastAsia="华文楷体" w:hAnsi="华文楷体"/>
          <w:lang w:bidi="zh-TW"/>
        </w:rPr>
      </w:pPr>
      <w:r w:rsidRPr="000F2697">
        <w:rPr>
          <w:rFonts w:ascii="华文楷体" w:eastAsia="华文楷体" w:hAnsi="华文楷体" w:hint="eastAsia"/>
          <w:lang w:bidi="zh-TW"/>
        </w:rPr>
        <w:t>（2）洞外领域</w:t>
      </w:r>
      <w:r w:rsidR="00E80899" w:rsidRPr="000F2697">
        <w:rPr>
          <w:rFonts w:ascii="华文楷体" w:eastAsia="华文楷体" w:hAnsi="华文楷体" w:hint="eastAsia"/>
          <w:lang w:bidi="zh-TW"/>
        </w:rPr>
        <w:t>：</w:t>
      </w:r>
      <w:r w:rsidRPr="000F2697">
        <w:rPr>
          <w:rFonts w:ascii="华文楷体" w:eastAsia="华文楷体" w:hAnsi="华文楷体" w:hint="eastAsia"/>
          <w:lang w:bidi="zh-TW"/>
        </w:rPr>
        <w:t>①</w:t>
      </w:r>
      <w:r w:rsidR="00E80899" w:rsidRPr="000F2697">
        <w:rPr>
          <w:rFonts w:ascii="华文楷体" w:eastAsia="华文楷体" w:hAnsi="华文楷体" w:hint="eastAsia"/>
          <w:lang w:bidi="zh-TW"/>
        </w:rPr>
        <w:t>洞外的事物象征着理念，洞外的太阳相当于“善”，“善</w:t>
      </w:r>
      <w:r w:rsidR="001C729A" w:rsidRPr="000F2697">
        <w:rPr>
          <w:rFonts w:ascii="华文楷体" w:eastAsia="华文楷体" w:hAnsi="华文楷体" w:hint="eastAsia"/>
          <w:lang w:bidi="zh-TW"/>
        </w:rPr>
        <w:t>”</w:t>
      </w:r>
      <w:r w:rsidR="00E80899" w:rsidRPr="000F2697">
        <w:rPr>
          <w:rFonts w:ascii="华文楷体" w:eastAsia="华文楷体" w:hAnsi="华文楷体" w:hint="eastAsia"/>
          <w:lang w:bidi="zh-TW"/>
        </w:rPr>
        <w:t>是</w:t>
      </w:r>
      <w:r w:rsidR="001C729A" w:rsidRPr="000F2697">
        <w:rPr>
          <w:rFonts w:ascii="华文楷体" w:eastAsia="华文楷体" w:hAnsi="华文楷体" w:hint="eastAsia"/>
          <w:lang w:bidi="zh-TW"/>
        </w:rPr>
        <w:t>我们到最后认识的最高原则和万物本原</w:t>
      </w:r>
      <w:r w:rsidR="00E80899" w:rsidRPr="000F2697">
        <w:rPr>
          <w:rFonts w:ascii="华文楷体" w:eastAsia="华文楷体" w:hAnsi="华文楷体" w:hint="eastAsia"/>
          <w:lang w:bidi="zh-TW"/>
        </w:rPr>
        <w:t>。</w:t>
      </w:r>
    </w:p>
    <w:p w14:paraId="0668B6D2" w14:textId="73A0E346" w:rsidR="00E80899" w:rsidRPr="000F2697" w:rsidRDefault="00DC5543" w:rsidP="000F2697">
      <w:pPr>
        <w:ind w:firstLineChars="1000" w:firstLine="2100"/>
        <w:rPr>
          <w:rFonts w:ascii="华文楷体" w:eastAsia="华文楷体" w:hAnsi="华文楷体"/>
          <w:lang w:bidi="zh-TW"/>
        </w:rPr>
      </w:pPr>
      <w:r w:rsidRPr="000F2697">
        <w:rPr>
          <w:rFonts w:ascii="华文楷体" w:eastAsia="华文楷体" w:hAnsi="华文楷体" w:hint="eastAsia"/>
          <w:lang w:bidi="zh-TW"/>
        </w:rPr>
        <w:t>②</w:t>
      </w:r>
      <w:r w:rsidR="001C729A" w:rsidRPr="000F2697">
        <w:rPr>
          <w:rFonts w:ascii="华文楷体" w:eastAsia="华文楷体" w:hAnsi="华文楷体" w:hint="eastAsia"/>
          <w:lang w:bidi="zh-TW"/>
        </w:rPr>
        <w:t>洞外自由人</w:t>
      </w:r>
      <w:r w:rsidR="00FF0D5A" w:rsidRPr="000F2697">
        <w:rPr>
          <w:rFonts w:ascii="华文楷体" w:eastAsia="华文楷体" w:hAnsi="华文楷体" w:hint="eastAsia"/>
          <w:lang w:bidi="zh-TW"/>
        </w:rPr>
        <w:t>的</w:t>
      </w:r>
      <w:r w:rsidR="001C729A" w:rsidRPr="000F2697">
        <w:rPr>
          <w:rFonts w:ascii="华文楷体" w:eastAsia="华文楷体" w:hAnsi="华文楷体" w:hint="eastAsia"/>
          <w:lang w:bidi="zh-TW"/>
        </w:rPr>
        <w:t>观看是知识。</w:t>
      </w:r>
    </w:p>
    <w:p w14:paraId="3D91C1AA" w14:textId="4018D4FD" w:rsidR="00C24A79" w:rsidRPr="000F2697" w:rsidRDefault="001C729A" w:rsidP="000F2697">
      <w:pPr>
        <w:ind w:left="1050" w:hangingChars="500" w:hanging="1050"/>
        <w:rPr>
          <w:rFonts w:ascii="华文楷体" w:eastAsia="华文楷体" w:hAnsi="华文楷体"/>
          <w:lang w:bidi="zh-TW"/>
        </w:rPr>
      </w:pPr>
      <w:r w:rsidRPr="000F2697">
        <w:rPr>
          <w:rFonts w:ascii="华文楷体" w:eastAsia="华文楷体" w:hAnsi="华文楷体" w:hint="eastAsia"/>
          <w:lang w:bidi="zh-TW"/>
        </w:rPr>
        <w:t>（3）囚徒的转向：</w:t>
      </w:r>
      <w:r w:rsidR="00CB0986" w:rsidRPr="000F2697">
        <w:rPr>
          <w:rFonts w:ascii="华文楷体" w:eastAsia="华文楷体" w:hAnsi="华文楷体" w:hint="eastAsia"/>
          <w:lang w:bidi="zh-TW"/>
        </w:rPr>
        <w:t>囚徒</w:t>
      </w:r>
      <w:r w:rsidR="00FF0D5A" w:rsidRPr="000F2697">
        <w:rPr>
          <w:rFonts w:ascii="华文楷体" w:eastAsia="华文楷体" w:hAnsi="华文楷体" w:hint="eastAsia"/>
          <w:lang w:bidi="zh-TW"/>
        </w:rPr>
        <w:t>从洞壁转向洞口，从洞口的火光转向外面的事物，再从真实的事物转向天上的太阳。转向就是反思和再反思，使知识呈现为一个线性的上升过程。</w:t>
      </w:r>
      <w:r w:rsidR="00CA5428" w:rsidRPr="000F2697">
        <w:rPr>
          <w:rFonts w:ascii="华文楷体" w:eastAsia="华文楷体" w:hAnsi="华文楷体" w:hint="eastAsia"/>
          <w:lang w:bidi="zh-TW"/>
        </w:rPr>
        <w:t>这也似乎表明了人的灵魂是通过不断转向来认识事物的本质的。</w:t>
      </w:r>
    </w:p>
    <w:p w14:paraId="61B87881" w14:textId="591627DA" w:rsidR="00CA5428" w:rsidRPr="000F2697" w:rsidRDefault="00CA5428" w:rsidP="000F2697">
      <w:pPr>
        <w:ind w:left="1050" w:hangingChars="500" w:hanging="1050"/>
        <w:rPr>
          <w:rFonts w:ascii="华文楷体" w:eastAsia="华文楷体" w:hAnsi="华文楷体"/>
          <w:lang w:bidi="zh-TW"/>
        </w:rPr>
      </w:pPr>
      <w:r w:rsidRPr="000F2697">
        <w:rPr>
          <w:rFonts w:ascii="华文楷体" w:eastAsia="华文楷体" w:hAnsi="华文楷体" w:hint="eastAsia"/>
          <w:lang w:bidi="zh-TW"/>
        </w:rPr>
        <w:t>（四）</w:t>
      </w:r>
      <w:r w:rsidR="007D6EDD" w:rsidRPr="000F2697">
        <w:rPr>
          <w:rFonts w:ascii="华文楷体" w:eastAsia="华文楷体" w:hAnsi="华文楷体" w:hint="eastAsia"/>
          <w:lang w:bidi="zh-TW"/>
        </w:rPr>
        <w:t>洞穴比喻</w:t>
      </w:r>
      <w:r w:rsidRPr="000F2697">
        <w:rPr>
          <w:rFonts w:ascii="华文楷体" w:eastAsia="华文楷体" w:hAnsi="华文楷体" w:hint="eastAsia"/>
          <w:lang w:bidi="zh-TW"/>
        </w:rPr>
        <w:t>结局的政治哲学意义</w:t>
      </w:r>
    </w:p>
    <w:p w14:paraId="417C2E72" w14:textId="7FA20381" w:rsidR="00BC76D4" w:rsidRPr="000F2697" w:rsidRDefault="00CA5428"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（1）</w:t>
      </w:r>
      <w:r w:rsidR="00BC76D4" w:rsidRPr="000F2697">
        <w:rPr>
          <w:rFonts w:ascii="华文楷体" w:eastAsia="华文楷体" w:hAnsi="华文楷体" w:hint="eastAsia"/>
          <w:lang w:bidi="zh-TW"/>
        </w:rPr>
        <w:t>柏拉图认为，虽然他是失败了，但他经历过真正的幸福；而他的同胞因为黑暗不能适应光明而未获解放，则是可悲的。</w:t>
      </w:r>
    </w:p>
    <w:p w14:paraId="3942B6BE" w14:textId="33B5A919" w:rsidR="00CA5428" w:rsidRPr="000F2697" w:rsidRDefault="00BC76D4"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（2）另外柏拉图</w:t>
      </w:r>
      <w:proofErr w:type="gramStart"/>
      <w:r w:rsidRPr="000F2697">
        <w:rPr>
          <w:rFonts w:ascii="华文楷体" w:eastAsia="华文楷体" w:hAnsi="华文楷体" w:hint="eastAsia"/>
          <w:lang w:bidi="zh-TW"/>
        </w:rPr>
        <w:t>借解放</w:t>
      </w:r>
      <w:proofErr w:type="gramEnd"/>
      <w:r w:rsidRPr="000F2697">
        <w:rPr>
          <w:rFonts w:ascii="华文楷体" w:eastAsia="华文楷体" w:hAnsi="华文楷体" w:hint="eastAsia"/>
          <w:lang w:bidi="zh-TW"/>
        </w:rPr>
        <w:t>囚徒失败的故事比喻苏格拉底的悲剧。按照他的想法，哲学家的兴趣在可知理念，最高目标是追求善，没有世俗的兴趣和利益。但是哲学家却如同返回洞的自由人一样，义无反顾放弃个人思辨的幸福而为公众谋幸福，这乃是因为哲学家作为公民的义务。</w:t>
      </w:r>
    </w:p>
    <w:p w14:paraId="15352497" w14:textId="69397BE7" w:rsidR="00BC76D4" w:rsidRPr="000F2697" w:rsidRDefault="00BC76D4"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（3）他认为放弃个人思辨的幸福而为公众谋幸福是哲学家的命运，哲学家为公众谋幸福的途径是启蒙教育。柏拉图提出</w:t>
      </w:r>
      <w:r w:rsidRPr="000F2697">
        <w:rPr>
          <w:rFonts w:ascii="华文楷体" w:eastAsia="华文楷体" w:hAnsi="华文楷体"/>
          <w:lang w:bidi="zh-TW"/>
        </w:rPr>
        <w:t>"哲学家王"的主张并不是因为当</w:t>
      </w:r>
      <w:proofErr w:type="gramStart"/>
      <w:r w:rsidRPr="000F2697">
        <w:rPr>
          <w:rFonts w:ascii="华文楷体" w:eastAsia="华文楷体" w:hAnsi="华文楷体"/>
          <w:lang w:bidi="zh-TW"/>
        </w:rPr>
        <w:t>王符合</w:t>
      </w:r>
      <w:proofErr w:type="gramEnd"/>
      <w:r w:rsidRPr="000F2697">
        <w:rPr>
          <w:rFonts w:ascii="华文楷体" w:eastAsia="华文楷体" w:hAnsi="华文楷体"/>
          <w:lang w:bidi="zh-TW"/>
        </w:rPr>
        <w:t>哲学家的兴趣、利益和目标，而是因为哲学家当</w:t>
      </w:r>
      <w:proofErr w:type="gramStart"/>
      <w:r w:rsidRPr="000F2697">
        <w:rPr>
          <w:rFonts w:ascii="华文楷体" w:eastAsia="华文楷体" w:hAnsi="华文楷体"/>
          <w:lang w:bidi="zh-TW"/>
        </w:rPr>
        <w:t>王符合</w:t>
      </w:r>
      <w:proofErr w:type="gramEnd"/>
      <w:r w:rsidRPr="000F2697">
        <w:rPr>
          <w:rFonts w:ascii="华文楷体" w:eastAsia="华文楷体" w:hAnsi="华文楷体"/>
          <w:lang w:bidi="zh-TW"/>
        </w:rPr>
        <w:t>国家与公众的利益。</w:t>
      </w:r>
    </w:p>
    <w:p w14:paraId="68D4FF81" w14:textId="77777777" w:rsidR="0030590F" w:rsidRDefault="0030590F" w:rsidP="000F2697">
      <w:pPr>
        <w:ind w:left="480" w:hangingChars="200" w:hanging="480"/>
        <w:rPr>
          <w:rFonts w:ascii="华文楷体" w:eastAsia="华文楷体" w:hAnsi="华文楷体"/>
          <w:sz w:val="24"/>
          <w:szCs w:val="28"/>
          <w:lang w:bidi="zh-TW"/>
        </w:rPr>
      </w:pPr>
    </w:p>
    <w:p w14:paraId="74AF9DA9" w14:textId="77777777" w:rsidR="00476A07" w:rsidRPr="00586035" w:rsidRDefault="00476A07" w:rsidP="000F2697">
      <w:pPr>
        <w:ind w:left="480" w:hangingChars="200" w:hanging="480"/>
        <w:rPr>
          <w:rFonts w:ascii="华文楷体" w:eastAsia="华文楷体" w:hAnsi="华文楷体"/>
          <w:sz w:val="24"/>
          <w:szCs w:val="28"/>
          <w:lang w:bidi="zh-TW"/>
        </w:rPr>
      </w:pPr>
    </w:p>
    <w:p w14:paraId="0E7F9F3C" w14:textId="421FF81E" w:rsidR="00F618AF" w:rsidRPr="00586035" w:rsidRDefault="00F618AF" w:rsidP="000F2697">
      <w:pPr>
        <w:ind w:left="641" w:hangingChars="200" w:hanging="641"/>
        <w:rPr>
          <w:rFonts w:ascii="华文楷体" w:eastAsia="华文楷体" w:hAnsi="华文楷体"/>
          <w:b/>
          <w:bCs/>
          <w:sz w:val="24"/>
          <w:szCs w:val="28"/>
          <w:lang w:bidi="zh-TW"/>
        </w:rPr>
      </w:pPr>
      <w:r w:rsidRPr="00586035">
        <w:rPr>
          <w:rFonts w:ascii="华文楷体" w:eastAsia="华文楷体" w:hAnsi="华文楷体" w:hint="eastAsia"/>
          <w:b/>
          <w:bCs/>
          <w:sz w:val="32"/>
          <w:szCs w:val="36"/>
          <w:lang w:bidi="zh-TW"/>
        </w:rPr>
        <w:t>柏拉图善的理念（论述）</w:t>
      </w:r>
    </w:p>
    <w:p w14:paraId="0E0B5D3D" w14:textId="77777777" w:rsidR="00DC2956" w:rsidRPr="00586035" w:rsidRDefault="00DC2956" w:rsidP="000F2697">
      <w:pPr>
        <w:rPr>
          <w:rFonts w:ascii="华文楷体" w:eastAsia="华文楷体" w:hAnsi="华文楷体"/>
          <w:sz w:val="24"/>
          <w:szCs w:val="28"/>
          <w:lang w:bidi="zh-TW"/>
        </w:rPr>
      </w:pPr>
    </w:p>
    <w:p w14:paraId="10673495" w14:textId="2EFF1BDE" w:rsidR="00226616" w:rsidRPr="000F2697" w:rsidRDefault="00DC2956" w:rsidP="000F2697">
      <w:pPr>
        <w:rPr>
          <w:rFonts w:ascii="华文楷体" w:eastAsia="华文楷体" w:hAnsi="华文楷体"/>
          <w:lang w:bidi="zh-TW"/>
        </w:rPr>
      </w:pPr>
      <w:r w:rsidRPr="000F2697">
        <w:rPr>
          <w:rFonts w:ascii="华文楷体" w:eastAsia="华文楷体" w:hAnsi="华文楷体"/>
          <w:lang w:bidi="zh-TW"/>
        </w:rPr>
        <w:t>柏拉图构建了一个以理念为基石的哲学大厦，树立了一个世界的最高目标—“善”的理念，设计了一个追求正义的理想王国。从</w:t>
      </w:r>
      <w:r w:rsidR="00980A26" w:rsidRPr="000F2697">
        <w:rPr>
          <w:rFonts w:ascii="华文楷体" w:eastAsia="华文楷体" w:hAnsi="华文楷体" w:hint="eastAsia"/>
          <w:lang w:bidi="zh-TW"/>
        </w:rPr>
        <w:t>理念论的</w:t>
      </w:r>
      <w:r w:rsidRPr="000F2697">
        <w:rPr>
          <w:rFonts w:ascii="华文楷体" w:eastAsia="华文楷体" w:hAnsi="华文楷体"/>
          <w:lang w:bidi="zh-TW"/>
        </w:rPr>
        <w:t>认识论、本体论、目的论的角度看</w:t>
      </w:r>
      <w:r w:rsidR="00980A26" w:rsidRPr="000F2697">
        <w:rPr>
          <w:rFonts w:ascii="华文楷体" w:eastAsia="华文楷体" w:hAnsi="华文楷体" w:hint="eastAsia"/>
          <w:lang w:bidi="zh-TW"/>
        </w:rPr>
        <w:t>，</w:t>
      </w:r>
      <w:r w:rsidRPr="000F2697">
        <w:rPr>
          <w:rFonts w:ascii="华文楷体" w:eastAsia="华文楷体" w:hAnsi="华文楷体"/>
          <w:lang w:bidi="zh-TW"/>
        </w:rPr>
        <w:t>“善”是整个理念世界的内在本质，是其他一切事物存在的最后依据。</w:t>
      </w:r>
    </w:p>
    <w:p w14:paraId="0AB7AF70" w14:textId="77777777" w:rsidR="00226616" w:rsidRPr="000F2697" w:rsidRDefault="00226616" w:rsidP="000F2697">
      <w:pPr>
        <w:rPr>
          <w:rFonts w:ascii="华文楷体" w:eastAsia="华文楷体" w:hAnsi="华文楷体"/>
          <w:lang w:bidi="zh-TW"/>
        </w:rPr>
      </w:pPr>
    </w:p>
    <w:p w14:paraId="5052FBB1" w14:textId="735C6ADA" w:rsidR="00D12A66" w:rsidRPr="000F2697" w:rsidRDefault="00F54B52" w:rsidP="000F2697">
      <w:pPr>
        <w:rPr>
          <w:rFonts w:ascii="华文楷体" w:eastAsia="华文楷体" w:hAnsi="华文楷体"/>
          <w:lang w:bidi="zh-TW"/>
        </w:rPr>
      </w:pPr>
      <w:r w:rsidRPr="000F2697">
        <w:rPr>
          <w:rFonts w:ascii="华文楷体" w:eastAsia="华文楷体" w:hAnsi="华文楷体" w:hint="eastAsia"/>
          <w:lang w:bidi="zh-TW"/>
        </w:rPr>
        <w:t>一、</w:t>
      </w:r>
      <w:r w:rsidR="00A174C7" w:rsidRPr="000F2697">
        <w:rPr>
          <w:rFonts w:ascii="华文楷体" w:eastAsia="华文楷体" w:hAnsi="华文楷体" w:hint="eastAsia"/>
          <w:lang w:bidi="zh-TW"/>
        </w:rPr>
        <w:t>从认识论的角度看，</w:t>
      </w:r>
      <w:r w:rsidR="00890867" w:rsidRPr="000F2697">
        <w:rPr>
          <w:rFonts w:ascii="华文楷体" w:eastAsia="华文楷体" w:hAnsi="华文楷体" w:hint="eastAsia"/>
          <w:lang w:bidi="zh-TW"/>
        </w:rPr>
        <w:t>在</w:t>
      </w:r>
      <w:r w:rsidR="00A174C7" w:rsidRPr="000F2697">
        <w:rPr>
          <w:rFonts w:ascii="华文楷体" w:eastAsia="华文楷体" w:hAnsi="华文楷体" w:hint="eastAsia"/>
          <w:lang w:bidi="zh-TW"/>
        </w:rPr>
        <w:t>追问</w:t>
      </w:r>
      <w:r w:rsidR="00A174C7" w:rsidRPr="000F2697">
        <w:rPr>
          <w:rFonts w:ascii="华文楷体" w:eastAsia="华文楷体" w:hAnsi="华文楷体"/>
          <w:lang w:bidi="zh-TW"/>
        </w:rPr>
        <w:t>“善的理念究</w:t>
      </w:r>
      <w:r w:rsidR="003D3E18" w:rsidRPr="000F2697">
        <w:rPr>
          <w:rFonts w:ascii="华文楷体" w:eastAsia="华文楷体" w:hAnsi="华文楷体"/>
          <w:lang w:bidi="zh-TW"/>
        </w:rPr>
        <w:t>竟是什么”的问题上，“善”不可说。</w:t>
      </w:r>
      <w:r w:rsidR="00321566" w:rsidRPr="000F2697">
        <w:rPr>
          <w:rFonts w:ascii="华文楷体" w:eastAsia="华文楷体" w:hAnsi="华文楷体" w:hint="eastAsia"/>
          <w:lang w:bidi="zh-TW"/>
        </w:rPr>
        <w:t>因此</w:t>
      </w:r>
      <w:r w:rsidR="00D12A66" w:rsidRPr="000F2697">
        <w:rPr>
          <w:rFonts w:ascii="华文楷体" w:eastAsia="华文楷体" w:hAnsi="华文楷体"/>
          <w:lang w:bidi="zh-TW"/>
        </w:rPr>
        <w:t>柏拉图从间接的角度描述“善”的理念</w:t>
      </w:r>
      <w:r w:rsidR="00321566" w:rsidRPr="000F2697">
        <w:rPr>
          <w:rFonts w:ascii="华文楷体" w:eastAsia="华文楷体" w:hAnsi="华文楷体" w:hint="eastAsia"/>
          <w:lang w:bidi="zh-TW"/>
        </w:rPr>
        <w:t>：</w:t>
      </w:r>
    </w:p>
    <w:p w14:paraId="73A24971" w14:textId="1B8ED1C5" w:rsidR="006E7059" w:rsidRPr="000F2697" w:rsidRDefault="006E7059" w:rsidP="000F2697">
      <w:pPr>
        <w:rPr>
          <w:rFonts w:ascii="华文楷体" w:eastAsia="华文楷体" w:hAnsi="华文楷体"/>
          <w:lang w:bidi="zh-TW"/>
        </w:rPr>
      </w:pPr>
    </w:p>
    <w:p w14:paraId="4AE090EF" w14:textId="38DABEAE" w:rsidR="00E65358" w:rsidRPr="000F2697" w:rsidRDefault="006E7059" w:rsidP="000F2697">
      <w:pPr>
        <w:rPr>
          <w:rFonts w:ascii="华文楷体" w:eastAsia="华文楷体" w:hAnsi="华文楷体"/>
          <w:lang w:bidi="zh-TW"/>
        </w:rPr>
      </w:pPr>
      <w:r w:rsidRPr="000F2697">
        <w:rPr>
          <w:rFonts w:ascii="华文楷体" w:eastAsia="华文楷体" w:hAnsi="华文楷体" w:hint="eastAsia"/>
          <w:lang w:bidi="zh-TW"/>
        </w:rPr>
        <w:t>①</w:t>
      </w:r>
      <w:r w:rsidR="003D3E18" w:rsidRPr="000F2697">
        <w:rPr>
          <w:rFonts w:ascii="华文楷体" w:eastAsia="华文楷体" w:hAnsi="华文楷体"/>
          <w:lang w:bidi="zh-TW"/>
        </w:rPr>
        <w:t>首先，“善”不是快乐</w:t>
      </w:r>
      <w:r w:rsidR="00085A87" w:rsidRPr="000F2697">
        <w:rPr>
          <w:rFonts w:ascii="华文楷体" w:eastAsia="华文楷体" w:hAnsi="华文楷体"/>
          <w:lang w:bidi="zh-TW"/>
        </w:rPr>
        <w:t>。在《国家篇》中柏拉图对“善即快乐”的思想进行了批判，他指出</w:t>
      </w:r>
      <w:r w:rsidR="00C242E9" w:rsidRPr="000F2697">
        <w:rPr>
          <w:rFonts w:ascii="华文楷体" w:eastAsia="华文楷体" w:hAnsi="华文楷体"/>
          <w:lang w:bidi="zh-TW"/>
        </w:rPr>
        <w:t>：</w:t>
      </w:r>
      <w:r w:rsidR="00085A87" w:rsidRPr="000F2697">
        <w:rPr>
          <w:rFonts w:ascii="华文楷体" w:eastAsia="华文楷体" w:hAnsi="华文楷体"/>
          <w:lang w:bidi="zh-TW"/>
        </w:rPr>
        <w:t>“即使认为善是快乐的人也不得不承认有些快乐的事情是恶</w:t>
      </w:r>
      <w:r w:rsidR="001808FE" w:rsidRPr="000F2697">
        <w:rPr>
          <w:rFonts w:ascii="华文楷体" w:eastAsia="华文楷体" w:hAnsi="华文楷体"/>
          <w:lang w:bidi="zh-TW"/>
        </w:rPr>
        <w:t>（</w:t>
      </w:r>
      <w:r w:rsidR="00085A87" w:rsidRPr="000F2697">
        <w:rPr>
          <w:rFonts w:ascii="华文楷体" w:eastAsia="华文楷体" w:hAnsi="华文楷体"/>
          <w:lang w:bidi="zh-TW"/>
        </w:rPr>
        <w:t>坏</w:t>
      </w:r>
      <w:r w:rsidR="001808FE" w:rsidRPr="000F2697">
        <w:rPr>
          <w:rFonts w:ascii="华文楷体" w:eastAsia="华文楷体" w:hAnsi="华文楷体"/>
          <w:lang w:bidi="zh-TW"/>
        </w:rPr>
        <w:t>）</w:t>
      </w:r>
      <w:r w:rsidR="00085A87" w:rsidRPr="000F2697">
        <w:rPr>
          <w:rFonts w:ascii="华文楷体" w:eastAsia="华文楷体" w:hAnsi="华文楷体"/>
          <w:lang w:bidi="zh-TW"/>
        </w:rPr>
        <w:t>的，那便是承认善也可以是恶了。”</w:t>
      </w:r>
    </w:p>
    <w:p w14:paraId="270F8CE0" w14:textId="3721CBC0" w:rsidR="004E7295" w:rsidRPr="000F2697" w:rsidRDefault="006E7059" w:rsidP="000F2697">
      <w:pPr>
        <w:rPr>
          <w:rFonts w:ascii="华文楷体" w:eastAsia="华文楷体" w:hAnsi="华文楷体"/>
          <w:lang w:bidi="zh-TW"/>
        </w:rPr>
      </w:pPr>
      <w:r w:rsidRPr="000F2697">
        <w:rPr>
          <w:rFonts w:ascii="华文楷体" w:eastAsia="华文楷体" w:hAnsi="华文楷体" w:hint="eastAsia"/>
          <w:lang w:bidi="zh-TW"/>
        </w:rPr>
        <w:t>②</w:t>
      </w:r>
      <w:r w:rsidR="00E65358" w:rsidRPr="000F2697">
        <w:rPr>
          <w:rFonts w:ascii="华文楷体" w:eastAsia="华文楷体" w:hAnsi="华文楷体"/>
          <w:lang w:bidi="zh-TW"/>
        </w:rPr>
        <w:t>其次，“善”不是知识。</w:t>
      </w:r>
      <w:r w:rsidR="004E7295" w:rsidRPr="000F2697">
        <w:rPr>
          <w:rFonts w:ascii="华文楷体" w:eastAsia="华文楷体" w:hAnsi="华文楷体"/>
          <w:lang w:bidi="zh-TW"/>
        </w:rPr>
        <w:t>虽然苏格拉底说“美德即知识”，柏拉图也强调了知识的重要性并将知识作为理念的一种，</w:t>
      </w:r>
      <w:r w:rsidR="00186419" w:rsidRPr="000F2697">
        <w:rPr>
          <w:rFonts w:ascii="华文楷体" w:eastAsia="华文楷体" w:hAnsi="华文楷体" w:hint="eastAsia"/>
          <w:lang w:bidi="zh-TW"/>
        </w:rPr>
        <w:t>但</w:t>
      </w:r>
      <w:r w:rsidR="004E7295" w:rsidRPr="000F2697">
        <w:rPr>
          <w:rFonts w:ascii="华文楷体" w:eastAsia="华文楷体" w:hAnsi="华文楷体"/>
          <w:lang w:bidi="zh-TW"/>
        </w:rPr>
        <w:t>如果有人</w:t>
      </w:r>
      <w:proofErr w:type="gramStart"/>
      <w:r w:rsidR="004E7295" w:rsidRPr="000F2697">
        <w:rPr>
          <w:rFonts w:ascii="华文楷体" w:eastAsia="华文楷体" w:hAnsi="华文楷体"/>
          <w:lang w:bidi="zh-TW"/>
        </w:rPr>
        <w:t>问所谓</w:t>
      </w:r>
      <w:proofErr w:type="gramEnd"/>
      <w:r w:rsidR="004E7295" w:rsidRPr="000F2697">
        <w:rPr>
          <w:rFonts w:ascii="华文楷体" w:eastAsia="华文楷体" w:hAnsi="华文楷体"/>
          <w:lang w:bidi="zh-TW"/>
        </w:rPr>
        <w:t>‘善的知识’的‘知识’又是什么，他们只能回答说它是指善的知识。</w:t>
      </w:r>
      <w:r w:rsidR="00E84494" w:rsidRPr="000F2697">
        <w:rPr>
          <w:rFonts w:ascii="华文楷体" w:eastAsia="华文楷体" w:hAnsi="华文楷体" w:hint="eastAsia"/>
          <w:lang w:bidi="zh-TW"/>
        </w:rPr>
        <w:t>这如同没有回答。</w:t>
      </w:r>
    </w:p>
    <w:p w14:paraId="75D57823" w14:textId="3162D01D" w:rsidR="004E7295" w:rsidRPr="000F2697" w:rsidRDefault="006E7059" w:rsidP="000F2697">
      <w:pPr>
        <w:rPr>
          <w:rFonts w:ascii="华文楷体" w:eastAsia="华文楷体" w:hAnsi="华文楷体"/>
          <w:lang w:bidi="zh-TW"/>
        </w:rPr>
      </w:pPr>
      <w:r w:rsidRPr="000F2697">
        <w:rPr>
          <w:rFonts w:ascii="华文楷体" w:eastAsia="华文楷体" w:hAnsi="华文楷体" w:hint="eastAsia"/>
          <w:lang w:bidi="zh-TW"/>
        </w:rPr>
        <w:t>③</w:t>
      </w:r>
      <w:r w:rsidR="004E7295" w:rsidRPr="000F2697">
        <w:rPr>
          <w:rFonts w:ascii="华文楷体" w:eastAsia="华文楷体" w:hAnsi="华文楷体"/>
          <w:lang w:bidi="zh-TW"/>
        </w:rPr>
        <w:t>那么，“善究竟是什么”</w:t>
      </w:r>
      <w:r w:rsidRPr="000F2697">
        <w:rPr>
          <w:rFonts w:ascii="华文楷体" w:eastAsia="华文楷体" w:hAnsi="华文楷体" w:hint="eastAsia"/>
          <w:lang w:bidi="zh-TW"/>
        </w:rPr>
        <w:t>？</w:t>
      </w:r>
      <w:r w:rsidR="004E7295" w:rsidRPr="000F2697">
        <w:rPr>
          <w:rFonts w:ascii="华文楷体" w:eastAsia="华文楷体" w:hAnsi="华文楷体"/>
          <w:lang w:bidi="zh-TW"/>
        </w:rPr>
        <w:t>柏拉图认为，“善”既是灵魂主体存在的原因，</w:t>
      </w:r>
      <w:r w:rsidR="00E84494" w:rsidRPr="000F2697">
        <w:rPr>
          <w:rFonts w:ascii="华文楷体" w:eastAsia="华文楷体" w:hAnsi="华文楷体" w:hint="eastAsia"/>
          <w:lang w:bidi="zh-TW"/>
        </w:rPr>
        <w:t>也</w:t>
      </w:r>
      <w:r w:rsidR="004E7295" w:rsidRPr="000F2697">
        <w:rPr>
          <w:rFonts w:ascii="华文楷体" w:eastAsia="华文楷体" w:hAnsi="华文楷体"/>
          <w:lang w:bidi="zh-TW"/>
        </w:rPr>
        <w:t>是理念客体存在的原因，如果要</w:t>
      </w:r>
      <w:r w:rsidR="00E84494" w:rsidRPr="000F2697">
        <w:rPr>
          <w:rFonts w:ascii="华文楷体" w:eastAsia="华文楷体" w:hAnsi="华文楷体" w:hint="eastAsia"/>
          <w:lang w:bidi="zh-TW"/>
        </w:rPr>
        <w:t>从</w:t>
      </w:r>
      <w:r w:rsidR="004E7295" w:rsidRPr="000F2697">
        <w:rPr>
          <w:rFonts w:ascii="华文楷体" w:eastAsia="华文楷体" w:hAnsi="华文楷体"/>
          <w:lang w:bidi="zh-TW"/>
        </w:rPr>
        <w:t>正面回答，那么他只能到“可感世界”里找到“善”的儿子</w:t>
      </w:r>
      <w:r w:rsidR="001808FE" w:rsidRPr="000F2697">
        <w:rPr>
          <w:rFonts w:ascii="华文楷体" w:eastAsia="华文楷体" w:hAnsi="华文楷体"/>
          <w:lang w:bidi="zh-TW"/>
        </w:rPr>
        <w:t>（</w:t>
      </w:r>
      <w:r w:rsidR="004E7295" w:rsidRPr="000F2697">
        <w:rPr>
          <w:rFonts w:ascii="华文楷体" w:eastAsia="华文楷体" w:hAnsi="华文楷体"/>
          <w:lang w:bidi="zh-TW"/>
        </w:rPr>
        <w:t>太阳</w:t>
      </w:r>
      <w:r w:rsidR="001808FE" w:rsidRPr="000F2697">
        <w:rPr>
          <w:rFonts w:ascii="华文楷体" w:eastAsia="华文楷体" w:hAnsi="华文楷体"/>
          <w:lang w:bidi="zh-TW"/>
        </w:rPr>
        <w:t>）</w:t>
      </w:r>
      <w:r w:rsidR="004E7295" w:rsidRPr="000F2697">
        <w:rPr>
          <w:rFonts w:ascii="华文楷体" w:eastAsia="华文楷体" w:hAnsi="华文楷体"/>
          <w:lang w:bidi="zh-TW"/>
        </w:rPr>
        <w:t>来加以说明</w:t>
      </w:r>
      <w:r w:rsidR="004E7295" w:rsidRPr="000F2697">
        <w:rPr>
          <w:rFonts w:ascii="华文楷体" w:eastAsia="华文楷体" w:hAnsi="华文楷体" w:hint="eastAsia"/>
          <w:lang w:bidi="zh-TW"/>
        </w:rPr>
        <w:t>。</w:t>
      </w:r>
    </w:p>
    <w:p w14:paraId="6D3AA8D0" w14:textId="77777777" w:rsidR="00226616" w:rsidRPr="000F2697" w:rsidRDefault="00226616" w:rsidP="000F2697">
      <w:pPr>
        <w:rPr>
          <w:rFonts w:ascii="华文楷体" w:eastAsia="华文楷体" w:hAnsi="华文楷体"/>
          <w:lang w:bidi="zh-TW"/>
        </w:rPr>
      </w:pPr>
    </w:p>
    <w:p w14:paraId="0F3CE1D7" w14:textId="77777777" w:rsidR="008C4A3A" w:rsidRPr="000F2697" w:rsidRDefault="00E84494" w:rsidP="000F2697">
      <w:pPr>
        <w:rPr>
          <w:rFonts w:ascii="华文楷体" w:eastAsia="华文楷体" w:hAnsi="华文楷体"/>
          <w:lang w:bidi="zh-TW"/>
        </w:rPr>
      </w:pPr>
      <w:r w:rsidRPr="000F2697">
        <w:rPr>
          <w:rFonts w:ascii="华文楷体" w:eastAsia="华文楷体" w:hAnsi="华文楷体" w:hint="eastAsia"/>
          <w:lang w:bidi="zh-TW"/>
        </w:rPr>
        <w:t>二、</w:t>
      </w:r>
      <w:r w:rsidR="00F05F52" w:rsidRPr="000F2697">
        <w:rPr>
          <w:rFonts w:ascii="华文楷体" w:eastAsia="华文楷体" w:hAnsi="华文楷体"/>
          <w:lang w:bidi="zh-TW"/>
        </w:rPr>
        <w:t>从本体论的角度看，“善”是理念世界的“太阳”。</w:t>
      </w:r>
    </w:p>
    <w:p w14:paraId="4EA30638" w14:textId="07E3DE09" w:rsidR="00885F2A" w:rsidRPr="000F2697" w:rsidRDefault="00F05F52" w:rsidP="000F2697">
      <w:pPr>
        <w:rPr>
          <w:rFonts w:ascii="华文楷体" w:eastAsia="华文楷体" w:hAnsi="华文楷体"/>
          <w:lang w:bidi="zh-TW"/>
        </w:rPr>
      </w:pPr>
      <w:r w:rsidRPr="000F2697">
        <w:rPr>
          <w:rFonts w:ascii="华文楷体" w:eastAsia="华文楷体" w:hAnsi="华文楷体"/>
          <w:lang w:bidi="zh-TW"/>
        </w:rPr>
        <w:t>柏拉图将“善”的理念</w:t>
      </w:r>
      <w:r w:rsidR="00B976FA" w:rsidRPr="000F2697">
        <w:rPr>
          <w:rFonts w:ascii="华文楷体" w:eastAsia="华文楷体" w:hAnsi="华文楷体" w:hint="eastAsia"/>
          <w:lang w:bidi="zh-TW"/>
        </w:rPr>
        <w:t>比作</w:t>
      </w:r>
      <w:r w:rsidRPr="000F2697">
        <w:rPr>
          <w:rFonts w:ascii="华文楷体" w:eastAsia="华文楷体" w:hAnsi="华文楷体"/>
          <w:lang w:bidi="zh-TW"/>
        </w:rPr>
        <w:t>“可感世界”的太阳，认为太阳</w:t>
      </w:r>
      <w:r w:rsidR="00B976FA" w:rsidRPr="000F2697">
        <w:rPr>
          <w:rFonts w:ascii="华文楷体" w:eastAsia="华文楷体" w:hAnsi="华文楷体" w:hint="eastAsia"/>
          <w:lang w:bidi="zh-TW"/>
        </w:rPr>
        <w:t>是</w:t>
      </w:r>
      <w:r w:rsidRPr="000F2697">
        <w:rPr>
          <w:rFonts w:ascii="华文楷体" w:eastAsia="华文楷体" w:hAnsi="华文楷体"/>
          <w:lang w:bidi="zh-TW"/>
        </w:rPr>
        <w:t>“善”在“可感世界”的儿子。</w:t>
      </w:r>
    </w:p>
    <w:p w14:paraId="69D05919" w14:textId="3BEE1498" w:rsidR="00FA29F3" w:rsidRPr="000F2697" w:rsidRDefault="00885F2A" w:rsidP="000F2697">
      <w:pPr>
        <w:rPr>
          <w:rFonts w:ascii="华文楷体" w:eastAsia="华文楷体" w:hAnsi="华文楷体"/>
          <w:lang w:bidi="zh-TW"/>
        </w:rPr>
      </w:pPr>
      <w:r w:rsidRPr="000F2697">
        <w:rPr>
          <w:rFonts w:ascii="华文楷体" w:eastAsia="华文楷体" w:hAnsi="华文楷体" w:hint="eastAsia"/>
          <w:lang w:bidi="zh-TW"/>
        </w:rPr>
        <w:t>①</w:t>
      </w:r>
      <w:r w:rsidR="00F05F52" w:rsidRPr="000F2697">
        <w:rPr>
          <w:rFonts w:ascii="华文楷体" w:eastAsia="华文楷体" w:hAnsi="华文楷体"/>
          <w:lang w:bidi="zh-TW"/>
        </w:rPr>
        <w:t>具体来说，我们的眼睛要能够看到对象，必须具备三个条件，即“眼睛→光→视觉对象”</w:t>
      </w:r>
      <w:r w:rsidR="001A389A" w:rsidRPr="000F2697">
        <w:rPr>
          <w:rFonts w:ascii="华文楷体" w:eastAsia="华文楷体" w:hAnsi="华文楷体" w:hint="eastAsia"/>
          <w:lang w:bidi="zh-TW"/>
        </w:rPr>
        <w:t>。</w:t>
      </w:r>
      <w:r w:rsidR="00F05F52" w:rsidRPr="000F2697">
        <w:rPr>
          <w:rFonts w:ascii="华文楷体" w:eastAsia="华文楷体" w:hAnsi="华文楷体"/>
          <w:lang w:bidi="zh-TW"/>
        </w:rPr>
        <w:t>眼睛要有看的能力，对象要有被看到的属性，更重要的是要有光，没有光的照射即使最明亮的眼睛也是</w:t>
      </w:r>
      <w:r w:rsidR="00DE344A" w:rsidRPr="000F2697">
        <w:rPr>
          <w:rFonts w:ascii="华文楷体" w:eastAsia="华文楷体" w:hAnsi="华文楷体" w:hint="eastAsia"/>
          <w:lang w:bidi="zh-TW"/>
        </w:rPr>
        <w:t>乌</w:t>
      </w:r>
      <w:r w:rsidR="00F05F52" w:rsidRPr="000F2697">
        <w:rPr>
          <w:rFonts w:ascii="华文楷体" w:eastAsia="华文楷体" w:hAnsi="华文楷体"/>
          <w:lang w:bidi="zh-TW"/>
        </w:rPr>
        <w:t>黑一片，而光来源于太阳。因此，太阳既是眼睛能够看见的原因，也是对象能够被看见的原因，这一点最像“善”。</w:t>
      </w:r>
    </w:p>
    <w:p w14:paraId="0F3FCC20" w14:textId="79FC7A6D" w:rsidR="00FA29F3" w:rsidRPr="000F2697" w:rsidRDefault="00FA29F3" w:rsidP="000F2697">
      <w:pPr>
        <w:rPr>
          <w:rFonts w:ascii="华文楷体" w:eastAsia="华文楷体" w:hAnsi="华文楷体"/>
          <w:lang w:bidi="zh-TW"/>
        </w:rPr>
      </w:pPr>
      <w:r w:rsidRPr="000F2697">
        <w:rPr>
          <w:rFonts w:ascii="华文楷体" w:eastAsia="华文楷体" w:hAnsi="华文楷体" w:hint="eastAsia"/>
          <w:lang w:bidi="zh-TW"/>
        </w:rPr>
        <w:t>②</w:t>
      </w:r>
      <w:r w:rsidR="00F05F52" w:rsidRPr="000F2697">
        <w:rPr>
          <w:rFonts w:ascii="华文楷体" w:eastAsia="华文楷体" w:hAnsi="华文楷体"/>
          <w:lang w:bidi="zh-TW"/>
        </w:rPr>
        <w:t>在理念世界里，灵魂是“眼睛”，真理和存在是“阳光”，灵魂之眼要看见可知对象也</w:t>
      </w:r>
      <w:r w:rsidR="00073775" w:rsidRPr="000F2697">
        <w:rPr>
          <w:rFonts w:ascii="华文楷体" w:eastAsia="华文楷体" w:hAnsi="华文楷体" w:hint="eastAsia"/>
          <w:lang w:bidi="zh-TW"/>
        </w:rPr>
        <w:t>须</w:t>
      </w:r>
      <w:r w:rsidR="00F05F52" w:rsidRPr="000F2697">
        <w:rPr>
          <w:rFonts w:ascii="华文楷体" w:eastAsia="华文楷体" w:hAnsi="华文楷体"/>
          <w:lang w:bidi="zh-TW"/>
        </w:rPr>
        <w:t>具备三个条件，即“灵魂中的理智→真理和存在之光→可知对象”，“‘善的相’</w:t>
      </w:r>
      <w:r w:rsidR="001808FE" w:rsidRPr="000F2697">
        <w:rPr>
          <w:rFonts w:ascii="华文楷体" w:eastAsia="华文楷体" w:hAnsi="华文楷体"/>
          <w:lang w:bidi="zh-TW"/>
        </w:rPr>
        <w:t>（</w:t>
      </w:r>
      <w:r w:rsidR="00F05F52" w:rsidRPr="000F2697">
        <w:rPr>
          <w:rFonts w:ascii="华文楷体" w:eastAsia="华文楷体" w:hAnsi="华文楷体"/>
          <w:lang w:bidi="zh-TW"/>
        </w:rPr>
        <w:t>通过真理和存在</w:t>
      </w:r>
      <w:r w:rsidR="001808FE" w:rsidRPr="000F2697">
        <w:rPr>
          <w:rFonts w:ascii="华文楷体" w:eastAsia="华文楷体" w:hAnsi="华文楷体"/>
          <w:lang w:bidi="zh-TW"/>
        </w:rPr>
        <w:t>）</w:t>
      </w:r>
      <w:r w:rsidR="00F05F52" w:rsidRPr="000F2697">
        <w:rPr>
          <w:rFonts w:ascii="华文楷体" w:eastAsia="华文楷体" w:hAnsi="华文楷体"/>
          <w:lang w:bidi="zh-TW"/>
        </w:rPr>
        <w:t>给知识的对象以真理</w:t>
      </w:r>
      <w:r w:rsidR="001808FE" w:rsidRPr="000F2697">
        <w:rPr>
          <w:rFonts w:ascii="华文楷体" w:eastAsia="华文楷体" w:hAnsi="华文楷体"/>
          <w:lang w:bidi="zh-TW"/>
        </w:rPr>
        <w:t>（</w:t>
      </w:r>
      <w:r w:rsidR="00F05F52" w:rsidRPr="000F2697">
        <w:rPr>
          <w:rFonts w:ascii="华文楷体" w:eastAsia="华文楷体" w:hAnsi="华文楷体"/>
          <w:lang w:bidi="zh-TW"/>
        </w:rPr>
        <w:t>和真实的存在</w:t>
      </w:r>
      <w:r w:rsidR="001808FE" w:rsidRPr="000F2697">
        <w:rPr>
          <w:rFonts w:ascii="华文楷体" w:eastAsia="华文楷体" w:hAnsi="华文楷体"/>
          <w:lang w:bidi="zh-TW"/>
        </w:rPr>
        <w:t>）</w:t>
      </w:r>
      <w:r w:rsidR="00F05F52" w:rsidRPr="000F2697">
        <w:rPr>
          <w:rFonts w:ascii="华文楷体" w:eastAsia="华文楷体" w:hAnsi="华文楷体"/>
          <w:lang w:bidi="zh-TW"/>
        </w:rPr>
        <w:t>，同时又给知识的主体</w:t>
      </w:r>
      <w:r w:rsidR="001808FE" w:rsidRPr="000F2697">
        <w:rPr>
          <w:rFonts w:ascii="华文楷体" w:eastAsia="华文楷体" w:hAnsi="华文楷体"/>
          <w:lang w:bidi="zh-TW"/>
        </w:rPr>
        <w:t>（</w:t>
      </w:r>
      <w:r w:rsidR="00F05F52" w:rsidRPr="000F2697">
        <w:rPr>
          <w:rFonts w:ascii="华文楷体" w:eastAsia="华文楷体" w:hAnsi="华文楷体"/>
          <w:lang w:bidi="zh-TW"/>
        </w:rPr>
        <w:t>灵魂</w:t>
      </w:r>
      <w:r w:rsidR="001808FE" w:rsidRPr="000F2697">
        <w:rPr>
          <w:rFonts w:ascii="华文楷体" w:eastAsia="华文楷体" w:hAnsi="华文楷体"/>
          <w:lang w:bidi="zh-TW"/>
        </w:rPr>
        <w:t>）</w:t>
      </w:r>
      <w:r w:rsidR="00F05F52" w:rsidRPr="000F2697">
        <w:rPr>
          <w:rFonts w:ascii="华文楷体" w:eastAsia="华文楷体" w:hAnsi="华文楷体"/>
          <w:lang w:bidi="zh-TW"/>
        </w:rPr>
        <w:t>以知识的能力”。</w:t>
      </w:r>
    </w:p>
    <w:p w14:paraId="5FF41B78" w14:textId="77777777" w:rsidR="006B7506" w:rsidRPr="000F2697" w:rsidRDefault="006B7506" w:rsidP="000F2697">
      <w:pPr>
        <w:rPr>
          <w:rFonts w:ascii="华文楷体" w:eastAsia="华文楷体" w:hAnsi="华文楷体"/>
          <w:lang w:bidi="zh-TW"/>
        </w:rPr>
      </w:pPr>
      <w:r w:rsidRPr="000F2697">
        <w:rPr>
          <w:rFonts w:ascii="华文楷体" w:eastAsia="华文楷体" w:hAnsi="华文楷体" w:hint="eastAsia"/>
          <w:lang w:bidi="zh-TW"/>
        </w:rPr>
        <w:t>③</w:t>
      </w:r>
      <w:r w:rsidR="00F05F52" w:rsidRPr="000F2697">
        <w:rPr>
          <w:rFonts w:ascii="华文楷体" w:eastAsia="华文楷体" w:hAnsi="华文楷体"/>
          <w:lang w:bidi="zh-TW"/>
        </w:rPr>
        <w:t>在“可感世界”里，太阳不仅是视觉产生的原因，也为万物生长提供养分，是万物存在的原因。同样，在“可知世界”里，“善的理念”就是太阳，可知对象只有经过“善”的“真理”之光的照射，才能成为理念，灵魂之</w:t>
      </w:r>
      <w:proofErr w:type="gramStart"/>
      <w:r w:rsidR="00F05F52" w:rsidRPr="000F2697">
        <w:rPr>
          <w:rFonts w:ascii="华文楷体" w:eastAsia="华文楷体" w:hAnsi="华文楷体"/>
          <w:lang w:bidi="zh-TW"/>
        </w:rPr>
        <w:t>眼只有</w:t>
      </w:r>
      <w:proofErr w:type="gramEnd"/>
      <w:r w:rsidR="00F05F52" w:rsidRPr="000F2697">
        <w:rPr>
          <w:rFonts w:ascii="华文楷体" w:eastAsia="华文楷体" w:hAnsi="华文楷体"/>
          <w:lang w:bidi="zh-TW"/>
        </w:rPr>
        <w:t>注视真理之光照射的可知对象时，才能</w:t>
      </w:r>
      <w:proofErr w:type="gramStart"/>
      <w:r w:rsidR="00F05F52" w:rsidRPr="000F2697">
        <w:rPr>
          <w:rFonts w:ascii="华文楷体" w:eastAsia="华文楷体" w:hAnsi="华文楷体"/>
          <w:lang w:bidi="zh-TW"/>
        </w:rPr>
        <w:t>观照</w:t>
      </w:r>
      <w:proofErr w:type="gramEnd"/>
      <w:r w:rsidR="00F05F52" w:rsidRPr="000F2697">
        <w:rPr>
          <w:rFonts w:ascii="华文楷体" w:eastAsia="华文楷体" w:hAnsi="华文楷体"/>
          <w:lang w:bidi="zh-TW"/>
        </w:rPr>
        <w:t>理念。</w:t>
      </w:r>
    </w:p>
    <w:p w14:paraId="69FE9602" w14:textId="77777777" w:rsidR="00321566" w:rsidRPr="000F2697" w:rsidRDefault="00321566" w:rsidP="000F2697">
      <w:pPr>
        <w:rPr>
          <w:rFonts w:ascii="华文楷体" w:eastAsia="华文楷体" w:hAnsi="华文楷体"/>
          <w:lang w:bidi="zh-TW"/>
        </w:rPr>
      </w:pPr>
    </w:p>
    <w:p w14:paraId="51BF31AF" w14:textId="25A29A1A" w:rsidR="00FA29F3" w:rsidRPr="000F2697" w:rsidRDefault="00F05F52" w:rsidP="000F2697">
      <w:pPr>
        <w:rPr>
          <w:rFonts w:ascii="华文楷体" w:eastAsia="华文楷体" w:hAnsi="华文楷体"/>
          <w:lang w:bidi="zh-TW"/>
        </w:rPr>
      </w:pPr>
      <w:r w:rsidRPr="000F2697">
        <w:rPr>
          <w:rFonts w:ascii="华文楷体" w:eastAsia="华文楷体" w:hAnsi="华文楷体"/>
          <w:lang w:bidi="zh-TW"/>
        </w:rPr>
        <w:t>从这个意义上讲，“善”就是完美本身，是其他一切理念产生的原因，其他理念正是“分有”了“善”的理念，才变得完美，任何理念只要不断往上回溯，都能看到“善”。</w:t>
      </w:r>
    </w:p>
    <w:p w14:paraId="2A821326" w14:textId="77777777" w:rsidR="00FA29F3" w:rsidRPr="000F2697" w:rsidRDefault="00FA29F3" w:rsidP="000F2697">
      <w:pPr>
        <w:rPr>
          <w:rFonts w:ascii="华文楷体" w:eastAsia="华文楷体" w:hAnsi="华文楷体"/>
          <w:lang w:bidi="zh-TW"/>
        </w:rPr>
      </w:pPr>
    </w:p>
    <w:p w14:paraId="7E0913FC" w14:textId="77777777" w:rsidR="00321566" w:rsidRPr="000F2697" w:rsidRDefault="00FA29F3" w:rsidP="000F2697">
      <w:pPr>
        <w:rPr>
          <w:rFonts w:ascii="华文楷体" w:eastAsia="华文楷体" w:hAnsi="华文楷体"/>
          <w:lang w:bidi="zh-TW"/>
        </w:rPr>
      </w:pPr>
      <w:r w:rsidRPr="000F2697">
        <w:rPr>
          <w:rFonts w:ascii="华文楷体" w:eastAsia="华文楷体" w:hAnsi="华文楷体" w:hint="eastAsia"/>
          <w:lang w:bidi="zh-TW"/>
        </w:rPr>
        <w:t>三、</w:t>
      </w:r>
      <w:r w:rsidR="00F05F52" w:rsidRPr="000F2697">
        <w:rPr>
          <w:rFonts w:ascii="华文楷体" w:eastAsia="华文楷体" w:hAnsi="华文楷体"/>
          <w:lang w:bidi="zh-TW"/>
        </w:rPr>
        <w:t>从目的论的角度看，“善”是意义世界的最高价值。</w:t>
      </w:r>
    </w:p>
    <w:p w14:paraId="400F6CA5" w14:textId="77777777" w:rsidR="00911881" w:rsidRPr="000F2697" w:rsidRDefault="00B976FA" w:rsidP="000F2697">
      <w:pPr>
        <w:rPr>
          <w:rFonts w:ascii="华文楷体" w:eastAsia="华文楷体" w:hAnsi="华文楷体"/>
          <w:lang w:bidi="zh-TW"/>
        </w:rPr>
      </w:pPr>
      <w:r w:rsidRPr="000F2697">
        <w:rPr>
          <w:rFonts w:ascii="华文楷体" w:eastAsia="华文楷体" w:hAnsi="华文楷体" w:hint="eastAsia"/>
          <w:lang w:bidi="zh-TW"/>
        </w:rPr>
        <w:t>①</w:t>
      </w:r>
      <w:r w:rsidR="00F05F52" w:rsidRPr="000F2697">
        <w:rPr>
          <w:rFonts w:ascii="华文楷体" w:eastAsia="华文楷体" w:hAnsi="华文楷体"/>
          <w:lang w:bidi="zh-TW"/>
        </w:rPr>
        <w:t>柏拉图的“善”的理念继承了其师苏格拉底的“善”的目的论原理，在伦理学上他们都认为“善”是最高的道德，具有最高的价值，其他伦理都是因为“善”才有意义。</w:t>
      </w:r>
    </w:p>
    <w:p w14:paraId="717B48E7" w14:textId="251EFC9E" w:rsidR="00320A3C" w:rsidRPr="000F2697" w:rsidRDefault="00911881" w:rsidP="000F2697">
      <w:pPr>
        <w:rPr>
          <w:rFonts w:ascii="华文楷体" w:eastAsia="华文楷体" w:hAnsi="华文楷体"/>
          <w:lang w:bidi="zh-TW"/>
        </w:rPr>
      </w:pPr>
      <w:r w:rsidRPr="000F2697">
        <w:rPr>
          <w:rFonts w:ascii="华文楷体" w:eastAsia="华文楷体" w:hAnsi="华文楷体" w:hint="eastAsia"/>
          <w:lang w:bidi="zh-TW"/>
        </w:rPr>
        <w:t>②</w:t>
      </w:r>
      <w:r w:rsidR="00F05F52" w:rsidRPr="000F2697">
        <w:rPr>
          <w:rFonts w:ascii="华文楷体" w:eastAsia="华文楷体" w:hAnsi="华文楷体"/>
          <w:lang w:bidi="zh-TW"/>
        </w:rPr>
        <w:t>柏拉图又对“善”的理念深入发展，不仅把“善”看作人的世界的最高道德，还将“善”看作是整个世界的最高价值，看作一切原则的最后根据，看作理念和</w:t>
      </w:r>
      <w:r w:rsidR="008C17DE" w:rsidRPr="000F2697">
        <w:rPr>
          <w:rFonts w:ascii="华文楷体" w:eastAsia="华文楷体" w:hAnsi="华文楷体" w:hint="eastAsia"/>
          <w:lang w:bidi="zh-TW"/>
        </w:rPr>
        <w:t>可感</w:t>
      </w:r>
      <w:r w:rsidR="00F05F52" w:rsidRPr="000F2697">
        <w:rPr>
          <w:rFonts w:ascii="华文楷体" w:eastAsia="华文楷体" w:hAnsi="华文楷体"/>
          <w:lang w:bidi="zh-TW"/>
        </w:rPr>
        <w:t>万物想要达到的最高目的。</w:t>
      </w:r>
    </w:p>
    <w:p w14:paraId="6158555B" w14:textId="77777777" w:rsidR="00320A3C" w:rsidRPr="000F2697" w:rsidRDefault="00320A3C" w:rsidP="000F2697">
      <w:pPr>
        <w:rPr>
          <w:rFonts w:ascii="华文楷体" w:eastAsia="华文楷体" w:hAnsi="华文楷体"/>
          <w:lang w:bidi="zh-TW"/>
        </w:rPr>
      </w:pPr>
    </w:p>
    <w:p w14:paraId="7B261B06" w14:textId="0A6635E7" w:rsidR="00A97127" w:rsidRPr="000F2697" w:rsidRDefault="00F05F52" w:rsidP="000F2697">
      <w:pPr>
        <w:rPr>
          <w:rFonts w:ascii="华文楷体" w:eastAsia="华文楷体" w:hAnsi="华文楷体"/>
          <w:lang w:bidi="zh-TW"/>
        </w:rPr>
      </w:pPr>
      <w:r w:rsidRPr="000F2697">
        <w:rPr>
          <w:rFonts w:ascii="华文楷体" w:eastAsia="华文楷体" w:hAnsi="华文楷体"/>
          <w:lang w:bidi="zh-TW"/>
        </w:rPr>
        <w:t>这样，从目的论的角度看，“善”的理念不仅是认识论的最高最后原则，还是本体论的最高最后原则</w:t>
      </w:r>
      <w:r w:rsidR="008C17DE" w:rsidRPr="000F2697">
        <w:rPr>
          <w:rFonts w:ascii="华文楷体" w:eastAsia="华文楷体" w:hAnsi="华文楷体" w:hint="eastAsia"/>
          <w:lang w:bidi="zh-TW"/>
        </w:rPr>
        <w:t>，也是</w:t>
      </w:r>
      <w:r w:rsidR="00A97127" w:rsidRPr="000F2697">
        <w:rPr>
          <w:rFonts w:ascii="华文楷体" w:eastAsia="华文楷体" w:hAnsi="华文楷体" w:hint="eastAsia"/>
          <w:lang w:bidi="zh-TW"/>
        </w:rPr>
        <w:t>理念</w:t>
      </w:r>
      <w:r w:rsidR="008C17DE" w:rsidRPr="000F2697">
        <w:rPr>
          <w:rFonts w:ascii="华文楷体" w:eastAsia="华文楷体" w:hAnsi="华文楷体" w:hint="eastAsia"/>
          <w:lang w:bidi="zh-TW"/>
        </w:rPr>
        <w:t>和可感</w:t>
      </w:r>
      <w:r w:rsidR="00A97127" w:rsidRPr="000F2697">
        <w:rPr>
          <w:rFonts w:ascii="华文楷体" w:eastAsia="华文楷体" w:hAnsi="华文楷体" w:hint="eastAsia"/>
          <w:lang w:bidi="zh-TW"/>
        </w:rPr>
        <w:t>万</w:t>
      </w:r>
      <w:r w:rsidR="00A97127" w:rsidRPr="000F2697">
        <w:rPr>
          <w:rFonts w:ascii="华文楷体" w:eastAsia="华文楷体" w:hAnsi="华文楷体"/>
          <w:lang w:bidi="zh-TW"/>
        </w:rPr>
        <w:t>物都想达到</w:t>
      </w:r>
      <w:r w:rsidR="008C17DE" w:rsidRPr="000F2697">
        <w:rPr>
          <w:rFonts w:ascii="华文楷体" w:eastAsia="华文楷体" w:hAnsi="华文楷体" w:hint="eastAsia"/>
          <w:lang w:bidi="zh-TW"/>
        </w:rPr>
        <w:t>最高目的。</w:t>
      </w:r>
      <w:r w:rsidR="00C56731" w:rsidRPr="000F2697">
        <w:rPr>
          <w:rFonts w:ascii="华文楷体" w:eastAsia="华文楷体" w:hAnsi="华文楷体" w:hint="eastAsia"/>
          <w:lang w:bidi="zh-TW"/>
        </w:rPr>
        <w:t>这</w:t>
      </w:r>
      <w:r w:rsidR="00A97127" w:rsidRPr="000F2697">
        <w:rPr>
          <w:rFonts w:ascii="华文楷体" w:eastAsia="华文楷体" w:hAnsi="华文楷体"/>
          <w:lang w:bidi="zh-TW"/>
        </w:rPr>
        <w:t>是典型的目的论的一元论。</w:t>
      </w:r>
    </w:p>
    <w:p w14:paraId="77CCFAD8" w14:textId="77777777" w:rsidR="00A97127" w:rsidRPr="000F2697" w:rsidRDefault="00A97127" w:rsidP="000F2697">
      <w:pPr>
        <w:rPr>
          <w:rFonts w:ascii="华文楷体" w:eastAsia="华文楷体" w:hAnsi="华文楷体"/>
          <w:lang w:bidi="zh-TW"/>
        </w:rPr>
      </w:pPr>
    </w:p>
    <w:p w14:paraId="5A86A224" w14:textId="51122EA8" w:rsidR="00F05F52" w:rsidRPr="000F2697" w:rsidRDefault="00C25218" w:rsidP="000F2697">
      <w:pPr>
        <w:rPr>
          <w:rFonts w:ascii="华文楷体" w:eastAsia="华文楷体" w:hAnsi="华文楷体"/>
          <w:lang w:bidi="zh-TW"/>
        </w:rPr>
      </w:pPr>
      <w:r w:rsidRPr="000F2697">
        <w:rPr>
          <w:rFonts w:ascii="华文楷体" w:eastAsia="华文楷体" w:hAnsi="华文楷体" w:hint="eastAsia"/>
          <w:lang w:bidi="zh-TW"/>
        </w:rPr>
        <w:t>总之，</w:t>
      </w:r>
      <w:r w:rsidR="00A97127" w:rsidRPr="000F2697">
        <w:rPr>
          <w:rFonts w:ascii="华文楷体" w:eastAsia="华文楷体" w:hAnsi="华文楷体"/>
          <w:lang w:bidi="zh-TW"/>
        </w:rPr>
        <w:t>“善”是整个理念世界的内在本质，是其他一切事物存在的最后依据。“善”的理念是最大、最完美的永恒的存在。“善”的理念之大、之完美，以至于任何灵魂都不能</w:t>
      </w:r>
      <w:proofErr w:type="gramStart"/>
      <w:r w:rsidR="00A97127" w:rsidRPr="000F2697">
        <w:rPr>
          <w:rFonts w:ascii="华文楷体" w:eastAsia="华文楷体" w:hAnsi="华文楷体"/>
          <w:lang w:bidi="zh-TW"/>
        </w:rPr>
        <w:t>观照</w:t>
      </w:r>
      <w:proofErr w:type="gramEnd"/>
      <w:r w:rsidR="00A97127" w:rsidRPr="000F2697">
        <w:rPr>
          <w:rFonts w:ascii="华文楷体" w:eastAsia="华文楷体" w:hAnsi="华文楷体"/>
          <w:lang w:bidi="zh-TW"/>
        </w:rPr>
        <w:t>到整个的“善”，灵魂之眼</w:t>
      </w:r>
      <w:r w:rsidR="003146C7" w:rsidRPr="000F2697">
        <w:rPr>
          <w:rFonts w:ascii="华文楷体" w:eastAsia="华文楷体" w:hAnsi="华文楷体" w:hint="eastAsia"/>
          <w:lang w:bidi="zh-TW"/>
        </w:rPr>
        <w:t>也</w:t>
      </w:r>
      <w:r w:rsidR="00A97127" w:rsidRPr="000F2697">
        <w:rPr>
          <w:rFonts w:ascii="华文楷体" w:eastAsia="华文楷体" w:hAnsi="华文楷体"/>
          <w:lang w:bidi="zh-TW"/>
        </w:rPr>
        <w:t>只能</w:t>
      </w:r>
      <w:proofErr w:type="gramStart"/>
      <w:r w:rsidR="00A97127" w:rsidRPr="000F2697">
        <w:rPr>
          <w:rFonts w:ascii="华文楷体" w:eastAsia="华文楷体" w:hAnsi="华文楷体"/>
          <w:lang w:bidi="zh-TW"/>
        </w:rPr>
        <w:t>观照</w:t>
      </w:r>
      <w:proofErr w:type="gramEnd"/>
      <w:r w:rsidR="00A97127" w:rsidRPr="000F2697">
        <w:rPr>
          <w:rFonts w:ascii="华文楷体" w:eastAsia="华文楷体" w:hAnsi="华文楷体"/>
          <w:lang w:bidi="zh-TW"/>
        </w:rPr>
        <w:t>到被“善”的真理之光普照的理念，亦即只能</w:t>
      </w:r>
      <w:proofErr w:type="gramStart"/>
      <w:r w:rsidR="00A97127" w:rsidRPr="000F2697">
        <w:rPr>
          <w:rFonts w:ascii="华文楷体" w:eastAsia="华文楷体" w:hAnsi="华文楷体"/>
          <w:lang w:bidi="zh-TW"/>
        </w:rPr>
        <w:t>观照</w:t>
      </w:r>
      <w:proofErr w:type="gramEnd"/>
      <w:r w:rsidR="00A97127" w:rsidRPr="000F2697">
        <w:rPr>
          <w:rFonts w:ascii="华文楷体" w:eastAsia="华文楷体" w:hAnsi="华文楷体"/>
          <w:lang w:bidi="zh-TW"/>
        </w:rPr>
        <w:t>到“善”的部分，而不能</w:t>
      </w:r>
      <w:proofErr w:type="gramStart"/>
      <w:r w:rsidR="00A97127" w:rsidRPr="000F2697">
        <w:rPr>
          <w:rFonts w:ascii="华文楷体" w:eastAsia="华文楷体" w:hAnsi="华文楷体"/>
          <w:lang w:bidi="zh-TW"/>
        </w:rPr>
        <w:t>观照</w:t>
      </w:r>
      <w:proofErr w:type="gramEnd"/>
      <w:r w:rsidR="00A97127" w:rsidRPr="000F2697">
        <w:rPr>
          <w:rFonts w:ascii="华文楷体" w:eastAsia="华文楷体" w:hAnsi="华文楷体"/>
          <w:lang w:bidi="zh-TW"/>
        </w:rPr>
        <w:t>到“善”的整体</w:t>
      </w:r>
      <w:r w:rsidR="009D3718" w:rsidRPr="000F2697">
        <w:rPr>
          <w:rFonts w:ascii="华文楷体" w:eastAsia="华文楷体" w:hAnsi="华文楷体" w:hint="eastAsia"/>
          <w:lang w:bidi="zh-TW"/>
        </w:rPr>
        <w:t>。</w:t>
      </w:r>
    </w:p>
    <w:p w14:paraId="707E16AF" w14:textId="77777777" w:rsidR="00226616" w:rsidRPr="000F2697" w:rsidRDefault="00226616" w:rsidP="000F2697">
      <w:pPr>
        <w:rPr>
          <w:rFonts w:ascii="华文楷体" w:eastAsia="华文楷体" w:hAnsi="华文楷体"/>
          <w:lang w:bidi="zh-TW"/>
        </w:rPr>
      </w:pPr>
    </w:p>
    <w:p w14:paraId="611502C6" w14:textId="6851C3CF" w:rsidR="006C5F8C" w:rsidRPr="000F2697" w:rsidRDefault="007E0A98" w:rsidP="000F2697">
      <w:pPr>
        <w:rPr>
          <w:rFonts w:ascii="华文楷体" w:eastAsia="华文楷体" w:hAnsi="华文楷体"/>
          <w:lang w:bidi="zh-TW"/>
        </w:rPr>
      </w:pPr>
      <w:r w:rsidRPr="000F2697">
        <w:rPr>
          <w:rFonts w:ascii="华文楷体" w:eastAsia="华文楷体" w:hAnsi="华文楷体" w:hint="eastAsia"/>
          <w:lang w:bidi="zh-TW"/>
        </w:rPr>
        <w:t>柏拉图正义论</w:t>
      </w:r>
    </w:p>
    <w:p w14:paraId="31C40A4A" w14:textId="570B4011" w:rsidR="00D072BE" w:rsidRPr="000F2697" w:rsidRDefault="00D072BE"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正义论简述：</w:t>
      </w:r>
    </w:p>
    <w:p w14:paraId="173D6AED" w14:textId="3E8453E2" w:rsidR="00D072BE" w:rsidRPr="000F2697" w:rsidRDefault="00C70BC3" w:rsidP="000F2697">
      <w:pPr>
        <w:ind w:firstLineChars="200" w:firstLine="420"/>
        <w:rPr>
          <w:rFonts w:ascii="华文楷体" w:eastAsia="华文楷体" w:hAnsi="华文楷体"/>
          <w:lang w:bidi="zh-TW"/>
        </w:rPr>
      </w:pPr>
      <w:r w:rsidRPr="000F2697">
        <w:rPr>
          <w:rFonts w:ascii="华文楷体" w:eastAsia="华文楷体" w:hAnsi="华文楷体"/>
          <w:lang w:bidi="zh-TW"/>
        </w:rPr>
        <w:t>苏格拉底的正义概念是</w:t>
      </w:r>
      <w:r w:rsidR="00C242E9" w:rsidRPr="000F2697">
        <w:rPr>
          <w:rFonts w:ascii="华文楷体" w:eastAsia="华文楷体" w:hAnsi="华文楷体"/>
          <w:lang w:bidi="zh-TW"/>
        </w:rPr>
        <w:t>：</w:t>
      </w:r>
      <w:r w:rsidRPr="000F2697">
        <w:rPr>
          <w:rFonts w:ascii="华文楷体" w:eastAsia="华文楷体" w:hAnsi="华文楷体"/>
          <w:lang w:bidi="zh-TW"/>
        </w:rPr>
        <w:t>正义首先分为城邦的正义与个人的正义,二者之间存在着某种对应关系</w:t>
      </w:r>
      <w:r w:rsidR="003E077F" w:rsidRPr="000F2697">
        <w:rPr>
          <w:rFonts w:ascii="华文楷体" w:eastAsia="华文楷体" w:hAnsi="华文楷体"/>
          <w:lang w:bidi="zh-TW"/>
        </w:rPr>
        <w:t>；</w:t>
      </w:r>
      <w:r w:rsidRPr="000F2697">
        <w:rPr>
          <w:rFonts w:ascii="华文楷体" w:eastAsia="华文楷体" w:hAnsi="华文楷体"/>
          <w:lang w:bidi="zh-TW"/>
        </w:rPr>
        <w:t>城邦中的人可以分为护国者、辅助者、生意人三个阶级,“当生意人、辅助者和护国者这三种人在国家里各做各的事而不相互干扰时,便有了正义,才从而也就使国家成为正义的国家了”。个人的灵魂中也分为理智、激情、欲望三个部分,当“他心灵的各个部分各起各的作用,领导的领导着,被领导的被领导</w:t>
      </w:r>
      <w:r w:rsidRPr="000F2697">
        <w:rPr>
          <w:rFonts w:ascii="华文楷体" w:eastAsia="华文楷体" w:hAnsi="华文楷体" w:hint="eastAsia"/>
          <w:lang w:bidi="zh-TW"/>
        </w:rPr>
        <w:t>”，</w:t>
      </w:r>
      <w:r w:rsidRPr="000F2697">
        <w:rPr>
          <w:rFonts w:ascii="华文楷体" w:eastAsia="华文楷体" w:hAnsi="华文楷体"/>
          <w:lang w:bidi="zh-TW"/>
        </w:rPr>
        <w:t>当理性知道三个部分各自的利益与功能并懂得将其协调一致时,便是个人的正义。概言之,柏拉图的正义就是从属于一个整体的各部分各尽其职,各司其能,各守其位</w:t>
      </w:r>
      <w:r w:rsidR="003E077F" w:rsidRPr="000F2697">
        <w:rPr>
          <w:rFonts w:ascii="华文楷体" w:eastAsia="华文楷体" w:hAnsi="华文楷体"/>
          <w:lang w:bidi="zh-TW"/>
        </w:rPr>
        <w:t>；</w:t>
      </w:r>
      <w:r w:rsidRPr="000F2697">
        <w:rPr>
          <w:rFonts w:ascii="华文楷体" w:eastAsia="华文楷体" w:hAnsi="华文楷体"/>
          <w:lang w:bidi="zh-TW"/>
        </w:rPr>
        <w:t>一个整体实际上是一个个体,正义是一个体的属性,是个体自身内部不同部分间的某种和谐关系。而智者们的正义则着眼于人与人之间或不同的集团与集团之间所可能达到或需要遵循的准则。</w:t>
      </w:r>
    </w:p>
    <w:p w14:paraId="533C2C31" w14:textId="77777777" w:rsidR="00D072BE" w:rsidRPr="000F2697" w:rsidRDefault="00D072BE" w:rsidP="000F2697">
      <w:pPr>
        <w:ind w:firstLineChars="200" w:firstLine="420"/>
        <w:rPr>
          <w:rFonts w:ascii="华文楷体" w:eastAsia="华文楷体" w:hAnsi="华文楷体"/>
          <w:lang w:bidi="zh-TW"/>
        </w:rPr>
      </w:pPr>
    </w:p>
    <w:p w14:paraId="0A95C89A" w14:textId="77777777" w:rsidR="00D072BE" w:rsidRPr="000F2697" w:rsidRDefault="00D072BE" w:rsidP="000F2697">
      <w:pPr>
        <w:ind w:firstLineChars="200" w:firstLine="420"/>
        <w:rPr>
          <w:rFonts w:ascii="华文楷体" w:eastAsia="华文楷体" w:hAnsi="华文楷体"/>
          <w:lang w:bidi="zh-TW"/>
        </w:rPr>
      </w:pPr>
    </w:p>
    <w:p w14:paraId="3715EED9" w14:textId="467827A5" w:rsidR="00B1549E" w:rsidRPr="000F2697" w:rsidRDefault="00763097" w:rsidP="000F2697">
      <w:pPr>
        <w:ind w:firstLineChars="200" w:firstLine="420"/>
        <w:rPr>
          <w:rFonts w:ascii="华文楷体" w:eastAsia="华文楷体" w:hAnsi="华文楷体"/>
          <w:lang w:bidi="zh-TW"/>
        </w:rPr>
      </w:pPr>
      <w:r w:rsidRPr="000F2697">
        <w:rPr>
          <w:rFonts w:ascii="华文楷体" w:eastAsia="华文楷体" w:hAnsi="华文楷体"/>
          <w:lang w:bidi="zh-TW"/>
        </w:rPr>
        <w:t>柏拉图认为传统和流行的关于正义的定义都不能代表人类永恒的正义价值，他希望发现的是一种能够超越个人利益关系的客观的、普遍的正义标准。柏拉图主张将个人的正义实践纳入到更为广泛的“正义”理念当中，“正义”不仅仅意味着个人具体的行为，而是事物的本性达到一种“善”的状态。柏拉图认为存在一种能够超越个人利益的客观的、普遍的正义标准。</w:t>
      </w:r>
    </w:p>
    <w:p w14:paraId="4D469B13" w14:textId="2B66186D" w:rsidR="00B160F4" w:rsidRPr="000F2697" w:rsidRDefault="00B160F4" w:rsidP="000F2697">
      <w:pPr>
        <w:ind w:firstLineChars="200" w:firstLine="420"/>
        <w:rPr>
          <w:rFonts w:ascii="华文楷体" w:eastAsia="华文楷体" w:hAnsi="华文楷体"/>
          <w:lang w:bidi="zh-TW"/>
        </w:rPr>
      </w:pPr>
      <w:r w:rsidRPr="000F2697">
        <w:rPr>
          <w:rFonts w:ascii="华文楷体" w:eastAsia="华文楷体" w:hAnsi="华文楷体"/>
          <w:lang w:bidi="zh-TW"/>
        </w:rPr>
        <w:t>为了说明正义是什么，柏拉图构建了一个理想的城邦，或者说是他心中的正义国家。在柏拉图看来，人之所以要组成城邦国家，唯一的理由就是因为每个人单靠自己是不可能达到自足的，因此城邦可以被看成是一个相互需要的体系，一种保障人人都过上幸福生活的制度。因此，在这个城邦中需要安排出一系列“正义”的制度，因而柏拉图就开始了对城邦正义的追求。他认为：</w:t>
      </w:r>
    </w:p>
    <w:p w14:paraId="6F4C7052" w14:textId="7EFA4F12" w:rsidR="00535077" w:rsidRPr="000F2697" w:rsidRDefault="00535077" w:rsidP="000F2697">
      <w:pPr>
        <w:ind w:firstLineChars="200" w:firstLine="420"/>
        <w:rPr>
          <w:rFonts w:ascii="华文楷体" w:eastAsia="华文楷体" w:hAnsi="华文楷体"/>
          <w:lang w:bidi="zh-TW"/>
        </w:rPr>
      </w:pPr>
      <w:r w:rsidRPr="000F2697">
        <w:rPr>
          <w:rFonts w:ascii="华文楷体" w:eastAsia="华文楷体" w:hAnsi="华文楷体"/>
          <w:lang w:bidi="zh-TW"/>
        </w:rPr>
        <w:t>1、正义就是各安其位、各司其职</w:t>
      </w:r>
      <w:r w:rsidRPr="000F2697">
        <w:rPr>
          <w:rFonts w:ascii="华文楷体" w:eastAsia="华文楷体" w:hAnsi="华文楷体" w:hint="eastAsia"/>
          <w:lang w:bidi="zh-TW"/>
        </w:rPr>
        <w:t>：</w:t>
      </w:r>
    </w:p>
    <w:p w14:paraId="23859481" w14:textId="07B13997" w:rsidR="00707CFE" w:rsidRPr="000F2697" w:rsidRDefault="00CD0429" w:rsidP="000F2697">
      <w:pPr>
        <w:ind w:firstLineChars="200" w:firstLine="420"/>
        <w:rPr>
          <w:rFonts w:ascii="华文楷体" w:eastAsia="华文楷体" w:hAnsi="华文楷体"/>
          <w:lang w:bidi="zh-TW"/>
        </w:rPr>
      </w:pPr>
      <w:r w:rsidRPr="000F2697">
        <w:rPr>
          <w:rFonts w:ascii="华文楷体" w:eastAsia="华文楷体" w:hAnsi="华文楷体"/>
          <w:lang w:bidi="zh-TW"/>
        </w:rPr>
        <w:t>柏拉图指出：“正义就是有自己的东西干自己的事情。”按照正义的原则，“每个人必须在国家里执行一种最适合他天性的职务。”正义是一种使社会各阶层安于自己天赋决定的地位和职责，社会因此处于和谐秩序之下运行。理想城邦中三部分人，哲学王、军人和劳动者，分别按他的理智、意志和情欲而派生的智慧、勇敢和节制的品德，合理分工，履行各自的管理国家、保卫国家和从事生产的职责，相互合作，各司其职，各守秩序</w:t>
      </w:r>
      <w:r w:rsidR="004C7379" w:rsidRPr="000F2697">
        <w:rPr>
          <w:rFonts w:ascii="华文楷体" w:eastAsia="华文楷体" w:hAnsi="华文楷体"/>
          <w:lang w:bidi="zh-TW"/>
        </w:rPr>
        <w:t>。</w:t>
      </w:r>
    </w:p>
    <w:p w14:paraId="32666FBE" w14:textId="3356F8BE" w:rsidR="00535077" w:rsidRPr="000F2697" w:rsidRDefault="004C7379" w:rsidP="000F2697">
      <w:pPr>
        <w:ind w:firstLineChars="200" w:firstLine="420"/>
        <w:rPr>
          <w:rFonts w:ascii="华文楷体" w:eastAsia="华文楷体" w:hAnsi="华文楷体"/>
          <w:lang w:bidi="zh-TW"/>
        </w:rPr>
      </w:pPr>
      <w:r w:rsidRPr="000F2697">
        <w:rPr>
          <w:rFonts w:ascii="华文楷体" w:eastAsia="华文楷体" w:hAnsi="华文楷体"/>
          <w:lang w:bidi="zh-TW"/>
        </w:rPr>
        <w:t>正义是所有阶级都需要的美德，既在个人中又在国家中存在。他反对正义是相对的，认为正义的基础是理性，对于个人来说，灵魂由理性、激情和欲望三部分组成，个人要达到正义必须让理性统治灵魂从而借助激情抑制欲望；对于国家来说，“理想国”由统治者、军人和生产者组成，统治者的美德是智慧，军人的美德是勇敢，生产者的美德是节制，如果三个等级各自拥有了其美德，国家就达到了正义。故正义就是每个人只从事最适合他天性的职业。各安其位，各司其职，不互相越位</w:t>
      </w:r>
      <w:r w:rsidR="007230A5" w:rsidRPr="000F2697">
        <w:rPr>
          <w:rFonts w:ascii="华文楷体" w:eastAsia="华文楷体" w:hAnsi="华文楷体" w:hint="eastAsia"/>
          <w:lang w:bidi="zh-TW"/>
        </w:rPr>
        <w:t>。</w:t>
      </w:r>
      <w:r w:rsidR="00707CFE" w:rsidRPr="000F2697">
        <w:rPr>
          <w:rFonts w:ascii="华文楷体" w:eastAsia="华文楷体" w:hAnsi="华文楷体" w:hint="eastAsia"/>
          <w:lang w:bidi="zh-TW"/>
        </w:rPr>
        <w:t>“</w:t>
      </w:r>
      <w:r w:rsidR="007230A5" w:rsidRPr="000F2697">
        <w:rPr>
          <w:rFonts w:ascii="华文楷体" w:eastAsia="华文楷体" w:hAnsi="华文楷体"/>
          <w:lang w:bidi="zh-TW"/>
        </w:rPr>
        <w:t>现有的这三种人互相干涉互相代替对于国家是有最大害处的，因此可以正确地把这称为最坏的事情</w:t>
      </w:r>
      <w:r w:rsidR="00707CFE" w:rsidRPr="000F2697">
        <w:rPr>
          <w:rFonts w:ascii="华文楷体" w:eastAsia="华文楷体" w:hAnsi="华文楷体" w:hint="eastAsia"/>
          <w:lang w:bidi="zh-TW"/>
        </w:rPr>
        <w:t>。”</w:t>
      </w:r>
    </w:p>
    <w:p w14:paraId="0EAA4421" w14:textId="0666CBE2" w:rsidR="00DF4C0D" w:rsidRPr="000F2697" w:rsidRDefault="00172872" w:rsidP="000F2697">
      <w:pPr>
        <w:ind w:firstLineChars="200" w:firstLine="420"/>
        <w:rPr>
          <w:rFonts w:ascii="华文楷体" w:eastAsia="华文楷体" w:hAnsi="华文楷体"/>
          <w:lang w:bidi="zh-TW"/>
        </w:rPr>
      </w:pPr>
      <w:r w:rsidRPr="000F2697">
        <w:rPr>
          <w:rFonts w:ascii="华文楷体" w:eastAsia="华文楷体" w:hAnsi="华文楷体"/>
          <w:lang w:bidi="zh-TW"/>
        </w:rPr>
        <w:t>2、服从法律才是正义</w:t>
      </w:r>
    </w:p>
    <w:p w14:paraId="46EE0F7E" w14:textId="616D3527" w:rsidR="00172872" w:rsidRPr="000F2697" w:rsidRDefault="00922FC6" w:rsidP="000F2697">
      <w:pPr>
        <w:ind w:firstLineChars="200" w:firstLine="420"/>
        <w:rPr>
          <w:rFonts w:ascii="华文楷体" w:eastAsia="华文楷体" w:hAnsi="华文楷体"/>
          <w:lang w:bidi="zh-TW"/>
        </w:rPr>
      </w:pPr>
      <w:r w:rsidRPr="000F2697">
        <w:rPr>
          <w:rFonts w:ascii="华文楷体" w:eastAsia="华文楷体" w:hAnsi="华文楷体"/>
          <w:lang w:bidi="zh-TW"/>
        </w:rPr>
        <w:t>在柏拉图前期的《理想国》里，相对于有哲学智慧的王来说，社会各行各业的合理分工协作形成正义秩序，法律只是实现正义的一个可有可无的陪衬；而在后期的《法律篇》中，法律已成了实现正义的最有权威、最不可少的手段了。在《法律篇》中，他论述了法律的必要性，认为人类的本性永远倾向于贪婪与自私，逃避痛苦，追求快乐。因此“人类须有法律和遵守法律</w:t>
      </w:r>
      <w:r w:rsidRPr="000F2697">
        <w:rPr>
          <w:rFonts w:ascii="华文楷体" w:eastAsia="华文楷体" w:hAnsi="华文楷体" w:hint="eastAsia"/>
          <w:lang w:bidi="zh-TW"/>
        </w:rPr>
        <w:t>”。</w:t>
      </w:r>
    </w:p>
    <w:p w14:paraId="4A559033" w14:textId="359CF2A2" w:rsidR="002B6505" w:rsidRPr="000F2697" w:rsidRDefault="00596A75"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在后期的《法律篇》中</w:t>
      </w:r>
      <w:r w:rsidR="002B6505" w:rsidRPr="000F2697">
        <w:rPr>
          <w:rFonts w:ascii="华文楷体" w:eastAsia="华文楷体" w:hAnsi="华文楷体"/>
          <w:lang w:bidi="zh-TW"/>
        </w:rPr>
        <w:t>他批评人治——</w:t>
      </w:r>
      <w:proofErr w:type="gramStart"/>
      <w:r w:rsidR="002B6505" w:rsidRPr="000F2697">
        <w:rPr>
          <w:rFonts w:ascii="华文楷体" w:eastAsia="华文楷体" w:hAnsi="华文楷体"/>
          <w:lang w:bidi="zh-TW"/>
        </w:rPr>
        <w:t>—</w:t>
      </w:r>
      <w:proofErr w:type="gramEnd"/>
      <w:r w:rsidR="002B6505" w:rsidRPr="000F2697">
        <w:rPr>
          <w:rFonts w:ascii="华文楷体" w:eastAsia="华文楷体" w:hAnsi="华文楷体"/>
          <w:lang w:bidi="zh-TW"/>
        </w:rPr>
        <w:t>好人治理国家的弊端，强调法律的最高权威。他认识到，正义理论必须在希腊城邦现实中重新定位，必须重视法与正义的关联。</w:t>
      </w:r>
    </w:p>
    <w:p w14:paraId="21200963" w14:textId="59B93F55" w:rsidR="00E83EFD" w:rsidRPr="000F2697" w:rsidRDefault="00EC7DA7" w:rsidP="000F2697">
      <w:pPr>
        <w:ind w:firstLineChars="200" w:firstLine="420"/>
        <w:rPr>
          <w:rFonts w:ascii="华文楷体" w:eastAsia="华文楷体" w:hAnsi="华文楷体"/>
          <w:lang w:bidi="zh-TW"/>
        </w:rPr>
      </w:pPr>
      <w:r w:rsidRPr="000F2697">
        <w:rPr>
          <w:rFonts w:ascii="华文楷体" w:eastAsia="华文楷体" w:hAnsi="华文楷体"/>
          <w:lang w:bidi="zh-TW"/>
        </w:rPr>
        <w:t>3、正义是一种秩序与和谐</w:t>
      </w:r>
    </w:p>
    <w:p w14:paraId="6C9F1B6F" w14:textId="4C810CB5" w:rsidR="00E83EFD" w:rsidRPr="000F2697" w:rsidRDefault="00143754" w:rsidP="000F2697">
      <w:pPr>
        <w:ind w:firstLineChars="200" w:firstLine="420"/>
        <w:rPr>
          <w:rFonts w:ascii="华文楷体" w:eastAsia="华文楷体" w:hAnsi="华文楷体"/>
          <w:lang w:bidi="zh-TW"/>
        </w:rPr>
      </w:pPr>
      <w:r w:rsidRPr="000F2697">
        <w:rPr>
          <w:rFonts w:ascii="华文楷体" w:eastAsia="华文楷体" w:hAnsi="华文楷体"/>
          <w:lang w:bidi="zh-TW"/>
        </w:rPr>
        <w:t>国家正义在于国家各部分之间的和谐有序，正义的国家就是整体和谐的国家，</w:t>
      </w:r>
      <w:r w:rsidR="00721FBA" w:rsidRPr="000F2697">
        <w:rPr>
          <w:rFonts w:ascii="华文楷体" w:eastAsia="华文楷体" w:hAnsi="华文楷体"/>
          <w:lang w:bidi="zh-TW"/>
        </w:rPr>
        <w:t>在柏拉图看来，理想的国家是正义理念的实现，同时，又是在这个理想的国家里，正义才能得以体现。理想国家既是按照正义原则塑造的，又是正义得以存在的场所。柏拉图力图通过理性的</w:t>
      </w:r>
      <w:proofErr w:type="gramStart"/>
      <w:r w:rsidR="00721FBA" w:rsidRPr="000F2697">
        <w:rPr>
          <w:rFonts w:ascii="华文楷体" w:eastAsia="华文楷体" w:hAnsi="华文楷体"/>
          <w:lang w:bidi="zh-TW"/>
        </w:rPr>
        <w:t>思辩</w:t>
      </w:r>
      <w:proofErr w:type="gramEnd"/>
      <w:r w:rsidR="00721FBA" w:rsidRPr="000F2697">
        <w:rPr>
          <w:rFonts w:ascii="华文楷体" w:eastAsia="华文楷体" w:hAnsi="华文楷体"/>
          <w:lang w:bidi="zh-TW"/>
        </w:rPr>
        <w:t>找到并归纳出正义的最高原则，以此作为达到公民集体幸福的理想国度的根本指南。</w:t>
      </w:r>
    </w:p>
    <w:p w14:paraId="40799226" w14:textId="7DBF4DF2" w:rsidR="00721FBA" w:rsidRPr="000F2697" w:rsidRDefault="00721FBA" w:rsidP="000F2697">
      <w:pPr>
        <w:ind w:firstLineChars="200" w:firstLine="420"/>
        <w:rPr>
          <w:rFonts w:ascii="华文楷体" w:eastAsia="华文楷体" w:hAnsi="华文楷体"/>
          <w:lang w:bidi="zh-TW"/>
        </w:rPr>
      </w:pPr>
      <w:r w:rsidRPr="000F2697">
        <w:rPr>
          <w:rFonts w:ascii="华文楷体" w:eastAsia="华文楷体" w:hAnsi="华文楷体"/>
          <w:lang w:bidi="zh-TW"/>
        </w:rPr>
        <w:t>按照柏拉图的理解，在理想国家中，正义的原则在本质上说是一种秩序与和谐，用他的话来说，“正义就是只做自己的事，而不兼</w:t>
      </w:r>
      <w:proofErr w:type="gramStart"/>
      <w:r w:rsidRPr="000F2697">
        <w:rPr>
          <w:rFonts w:ascii="华文楷体" w:eastAsia="华文楷体" w:hAnsi="华文楷体"/>
          <w:lang w:bidi="zh-TW"/>
        </w:rPr>
        <w:t>做别</w:t>
      </w:r>
      <w:proofErr w:type="gramEnd"/>
      <w:r w:rsidRPr="000F2697">
        <w:rPr>
          <w:rFonts w:ascii="华文楷体" w:eastAsia="华文楷体" w:hAnsi="华文楷体"/>
          <w:lang w:bidi="zh-TW"/>
        </w:rPr>
        <w:t>人的事”，“国家正义在于三种人在国家里各做各的事”。社会整体的和谐来自完美的部分、分工、合作、交换。柏拉图看到了分工合作、各求所需、各尽其能的社会运行的机</w:t>
      </w:r>
      <w:r w:rsidR="006468E3" w:rsidRPr="000F2697">
        <w:rPr>
          <w:rFonts w:ascii="华文楷体" w:eastAsia="华文楷体" w:hAnsi="华文楷体"/>
          <w:lang w:bidi="zh-TW"/>
        </w:rPr>
        <w:t>制：“一个人分一点东西给别人，或者从别人那里得来一点东西，每个人都觉得这样有进有出对他自己有好处。”</w:t>
      </w:r>
    </w:p>
    <w:p w14:paraId="47A0A348" w14:textId="6EB279AF" w:rsidR="00C47E03" w:rsidRPr="000F2697" w:rsidRDefault="00C47E03" w:rsidP="000F2697">
      <w:pPr>
        <w:ind w:firstLineChars="200" w:firstLine="420"/>
        <w:rPr>
          <w:rFonts w:ascii="华文楷体" w:eastAsia="华文楷体" w:hAnsi="华文楷体"/>
          <w:lang w:bidi="zh-TW"/>
        </w:rPr>
      </w:pPr>
      <w:r w:rsidRPr="000F2697">
        <w:rPr>
          <w:rFonts w:ascii="华文楷体" w:eastAsia="华文楷体" w:hAnsi="华文楷体"/>
          <w:lang w:bidi="zh-TW"/>
        </w:rPr>
        <w:t>柏拉图进一步指出，劳动必须成为人们的第一需要，国家必须根据人们的性格、专长安排他们从事一定的工作，放弃其它事情，专搞一行，这样就会使每种东西生产得更多又好。因此，严格地进行分工合作，各尽其能，专司一事，就是完美的和谐、国家的正义，这种国家才是“真正的国家”，可以叫做“健康的国家”。</w:t>
      </w:r>
    </w:p>
    <w:p w14:paraId="5EAC5EAD" w14:textId="273A3877" w:rsidR="00C47E03" w:rsidRPr="000F2697" w:rsidRDefault="00C47E03"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4、个人正义与</w:t>
      </w:r>
      <w:r w:rsidR="000D0761" w:rsidRPr="000F2697">
        <w:rPr>
          <w:rFonts w:ascii="华文楷体" w:eastAsia="华文楷体" w:hAnsi="华文楷体" w:hint="eastAsia"/>
          <w:lang w:bidi="zh-TW"/>
        </w:rPr>
        <w:t>个人</w:t>
      </w:r>
      <w:r w:rsidRPr="000F2697">
        <w:rPr>
          <w:rFonts w:ascii="华文楷体" w:eastAsia="华文楷体" w:hAnsi="华文楷体" w:hint="eastAsia"/>
          <w:lang w:bidi="zh-TW"/>
        </w:rPr>
        <w:t>灵魂</w:t>
      </w:r>
    </w:p>
    <w:p w14:paraId="543F8813" w14:textId="6FF44488" w:rsidR="00C47E03" w:rsidRPr="000F2697" w:rsidRDefault="00C47E03" w:rsidP="000F2697">
      <w:pPr>
        <w:ind w:firstLineChars="200" w:firstLine="420"/>
        <w:rPr>
          <w:rFonts w:ascii="华文楷体" w:eastAsia="华文楷体" w:hAnsi="华文楷体"/>
          <w:lang w:bidi="zh-TW"/>
        </w:rPr>
      </w:pPr>
      <w:r w:rsidRPr="000F2697">
        <w:rPr>
          <w:rFonts w:ascii="华文楷体" w:eastAsia="华文楷体" w:hAnsi="华文楷体"/>
          <w:lang w:bidi="zh-TW"/>
        </w:rPr>
        <w:t>柏拉图在推导出城邦正义之后，进而论述个人正义。他认为：一个人的灵魂包含理性、激情和欲望三个要素。一个有德行的人应该使</w:t>
      </w:r>
      <w:proofErr w:type="gramStart"/>
      <w:r w:rsidRPr="000F2697">
        <w:rPr>
          <w:rFonts w:ascii="华文楷体" w:eastAsia="华文楷体" w:hAnsi="华文楷体"/>
          <w:lang w:bidi="zh-TW"/>
        </w:rPr>
        <w:t>理性居</w:t>
      </w:r>
      <w:proofErr w:type="gramEnd"/>
      <w:r w:rsidRPr="000F2697">
        <w:rPr>
          <w:rFonts w:ascii="华文楷体" w:eastAsia="华文楷体" w:hAnsi="华文楷体"/>
          <w:lang w:bidi="zh-TW"/>
        </w:rPr>
        <w:t>主导地位，统帅激情，控制欲望，这也是人的灵魂的最佳状态。由此推及城邦，哲学家、军人和生产者分别是理性、激情和欲望的代表。在他看来，个人与城邦相似，“在国家里存在的东西在每一个个人的灵魂里也存在着，且数目相同。”</w:t>
      </w:r>
    </w:p>
    <w:p w14:paraId="18A25043" w14:textId="0B154272" w:rsidR="000D0761" w:rsidRPr="000F2697" w:rsidRDefault="000D0761" w:rsidP="000F2697">
      <w:pPr>
        <w:ind w:firstLineChars="200" w:firstLine="420"/>
        <w:rPr>
          <w:rFonts w:ascii="华文楷体" w:eastAsia="华文楷体" w:hAnsi="华文楷体"/>
          <w:lang w:bidi="zh-TW"/>
        </w:rPr>
      </w:pPr>
      <w:r w:rsidRPr="000F2697">
        <w:rPr>
          <w:rFonts w:ascii="华文楷体" w:eastAsia="华文楷体" w:hAnsi="华文楷体"/>
          <w:lang w:bidi="zh-TW"/>
        </w:rPr>
        <w:t>在个人的灵魂中也有三个组成部分：用以思考和推理的理性；“理智的天然辅助者”——</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激情；使人感到爱、饿、渴的欲望。柏拉图认为，人的理智体现出智慧，类似于城邦的统治者，是为整个城邦的利益而谋划的，所以它在个人灵魂中应该起领导作用。激情类似于城邦中的辅助者，辅助、协助理智的领导。欲望的满足会使人快乐，但欲望太过强会使人变得邪恶，因此，必须由理性和激情结成盟友去领导欲望，使欲望得到节制。通过教养、教育和训练，人们的理智和激情就能够起到领导作用。总之，个人的正义就是合理地安排自己灵魂中的理性、欲望和激情</w:t>
      </w:r>
      <w:r w:rsidRPr="000F2697">
        <w:rPr>
          <w:rFonts w:ascii="华文楷体" w:eastAsia="华文楷体" w:hAnsi="华文楷体" w:hint="eastAsia"/>
          <w:lang w:bidi="zh-TW"/>
        </w:rPr>
        <w:t>。</w:t>
      </w:r>
      <w:r w:rsidR="00991EB6" w:rsidRPr="000F2697">
        <w:rPr>
          <w:rFonts w:ascii="华文楷体" w:eastAsia="华文楷体" w:hAnsi="华文楷体"/>
          <w:lang w:bidi="zh-TW"/>
        </w:rPr>
        <w:t>正义是灵魂的一种品质，一个正义的人就是德性和谐的人。</w:t>
      </w:r>
    </w:p>
    <w:p w14:paraId="139FED9D" w14:textId="66B9C854" w:rsidR="00A156F2" w:rsidRPr="000F2697" w:rsidRDefault="00A156F2"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5、正义论</w:t>
      </w:r>
      <w:r w:rsidR="00CF63F2" w:rsidRPr="000F2697">
        <w:rPr>
          <w:rFonts w:ascii="华文楷体" w:eastAsia="华文楷体" w:hAnsi="华文楷体" w:hint="eastAsia"/>
          <w:lang w:bidi="zh-TW"/>
        </w:rPr>
        <w:t>总述</w:t>
      </w:r>
    </w:p>
    <w:p w14:paraId="1696D7FE" w14:textId="1857BE81" w:rsidR="00A156F2" w:rsidRPr="000F2697" w:rsidRDefault="002533E2" w:rsidP="000F2697">
      <w:pPr>
        <w:ind w:firstLineChars="200" w:firstLine="420"/>
        <w:rPr>
          <w:rFonts w:ascii="华文楷体" w:eastAsia="华文楷体" w:hAnsi="华文楷体"/>
          <w:lang w:bidi="zh-TW"/>
        </w:rPr>
      </w:pPr>
      <w:r w:rsidRPr="000F2697">
        <w:rPr>
          <w:rFonts w:ascii="华文楷体" w:eastAsia="华文楷体" w:hAnsi="华文楷体"/>
          <w:lang w:bidi="zh-TW"/>
        </w:rPr>
        <w:t>柏拉图在探寻正义的过程中体现的整体主义方法论与国家主义价值观</w:t>
      </w:r>
      <w:r w:rsidRPr="000F2697">
        <w:rPr>
          <w:rFonts w:ascii="华文楷体" w:eastAsia="华文楷体" w:hAnsi="华文楷体" w:hint="eastAsia"/>
          <w:lang w:bidi="zh-TW"/>
        </w:rPr>
        <w:t>。他</w:t>
      </w:r>
      <w:r w:rsidRPr="000F2697">
        <w:rPr>
          <w:rFonts w:ascii="华文楷体" w:eastAsia="华文楷体" w:hAnsi="华文楷体"/>
          <w:lang w:bidi="zh-TW"/>
        </w:rPr>
        <w:t>首先确定了正义的社会伦理价值，指出理想的国家就是正义在社会里的实现，在国家构成原则的高度上探讨正义，强调正义存在于这样一种原则中：整体的所有部分各居其位并为整体的善服务；然后在这个原则指导下引导人们认识正义的内涵，说明正义的国家及其正义的具体体现。</w:t>
      </w:r>
    </w:p>
    <w:p w14:paraId="041633E6" w14:textId="047643F1" w:rsidR="00CD4A73" w:rsidRPr="000F2697" w:rsidRDefault="00776DBA"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柏拉图通过</w:t>
      </w:r>
      <w:proofErr w:type="gramStart"/>
      <w:r w:rsidRPr="000F2697">
        <w:rPr>
          <w:rFonts w:ascii="华文楷体" w:eastAsia="华文楷体" w:hAnsi="华文楷体"/>
          <w:lang w:bidi="zh-TW"/>
        </w:rPr>
        <w:t>思辩</w:t>
      </w:r>
      <w:proofErr w:type="gramEnd"/>
      <w:r w:rsidRPr="000F2697">
        <w:rPr>
          <w:rFonts w:ascii="华文楷体" w:eastAsia="华文楷体" w:hAnsi="华文楷体"/>
          <w:lang w:bidi="zh-TW"/>
        </w:rPr>
        <w:t>，试图找到二者统一的基础。一方面，实现正义的国家必须有正义的支撑，只有在正义的国家里，公民才有真正正义的德性，才能过上安稳有序的生活；另一方面，国家的正义又不是空洞的、抽象的，它体现于国家这个共同体的成员中，国家的正义正是通过个人的正义得以彰显。</w:t>
      </w:r>
    </w:p>
    <w:p w14:paraId="20B687C0" w14:textId="5F10D9BC" w:rsidR="00776DBA" w:rsidRPr="000F2697" w:rsidRDefault="00CD4A73" w:rsidP="000F2697">
      <w:pPr>
        <w:ind w:firstLineChars="200" w:firstLine="420"/>
        <w:rPr>
          <w:rFonts w:ascii="华文楷体" w:eastAsia="华文楷体" w:hAnsi="华文楷体"/>
          <w:lang w:bidi="zh-TW"/>
        </w:rPr>
      </w:pPr>
      <w:r w:rsidRPr="000F2697">
        <w:rPr>
          <w:rFonts w:ascii="华文楷体" w:eastAsia="华文楷体" w:hAnsi="华文楷体"/>
          <w:lang w:bidi="zh-TW"/>
        </w:rPr>
        <w:t>但是，城邦单个成员的个人正义并不是国家的正义，国家的正义是城邦成员不同正义内容的有机结合。通过考察正义的国家和个人各自正义</w:t>
      </w:r>
      <w:r w:rsidR="001402EC" w:rsidRPr="000F2697">
        <w:rPr>
          <w:rFonts w:ascii="华文楷体" w:eastAsia="华文楷体" w:hAnsi="华文楷体"/>
          <w:lang w:bidi="zh-TW"/>
        </w:rPr>
        <w:t>内涵，柏拉图得出结论，正义在外在表现上无非是一定的秩序，在实质上它无非是人或事物内在的天然性质。虽然它在不同的人和事上体现的内容不同，但其原则是一致的。作为单个的人，他对正义的</w:t>
      </w:r>
      <w:proofErr w:type="gramStart"/>
      <w:r w:rsidR="001402EC" w:rsidRPr="000F2697">
        <w:rPr>
          <w:rFonts w:ascii="华文楷体" w:eastAsia="华文楷体" w:hAnsi="华文楷体"/>
          <w:lang w:bidi="zh-TW"/>
        </w:rPr>
        <w:t>践行</w:t>
      </w:r>
      <w:proofErr w:type="gramEnd"/>
      <w:r w:rsidR="001402EC" w:rsidRPr="000F2697">
        <w:rPr>
          <w:rFonts w:ascii="华文楷体" w:eastAsia="华文楷体" w:hAnsi="华文楷体"/>
          <w:lang w:bidi="zh-TW"/>
        </w:rPr>
        <w:t>就是要确定并维持适宜于自己阶层归属的角色定位，该智慧的智慧，该勇敢的勇敢，该节制的节制，根据阶层归属不同各有侧重；作为某个群体阶</w:t>
      </w:r>
      <w:r w:rsidR="00CF63F2" w:rsidRPr="000F2697">
        <w:rPr>
          <w:rFonts w:ascii="华文楷体" w:eastAsia="华文楷体" w:hAnsi="华文楷体"/>
          <w:lang w:bidi="zh-TW"/>
        </w:rPr>
        <w:t>层的人，他们群体的正义就是竭力实践国家赋予本阶层的使命，以确保体现在他们身上的</w:t>
      </w:r>
      <w:proofErr w:type="gramStart"/>
      <w:r w:rsidR="00CF63F2" w:rsidRPr="000F2697">
        <w:rPr>
          <w:rFonts w:ascii="华文楷体" w:eastAsia="华文楷体" w:hAnsi="华文楷体"/>
          <w:lang w:bidi="zh-TW"/>
        </w:rPr>
        <w:t>某种国家</w:t>
      </w:r>
      <w:proofErr w:type="gramEnd"/>
      <w:r w:rsidR="00CF63F2" w:rsidRPr="000F2697">
        <w:rPr>
          <w:rFonts w:ascii="华文楷体" w:eastAsia="华文楷体" w:hAnsi="华文楷体"/>
          <w:lang w:bidi="zh-TW"/>
        </w:rPr>
        <w:t>功能得到名副其实的发挥，而不至于出现破坏国家正义的事情。而只要个人正义、阶层的正义一一实现时，国家的正义就自然表现出来了。</w:t>
      </w:r>
      <w:r w:rsidR="00776DBA" w:rsidRPr="000F2697">
        <w:rPr>
          <w:rFonts w:ascii="华文楷体" w:eastAsia="华文楷体" w:hAnsi="华文楷体" w:hint="eastAsia"/>
          <w:lang w:bidi="zh-TW"/>
        </w:rPr>
        <w:t>）</w:t>
      </w:r>
    </w:p>
    <w:p w14:paraId="2C21C0E8" w14:textId="387A5F1E" w:rsidR="0095327E" w:rsidRPr="000F2697" w:rsidRDefault="0095327E" w:rsidP="000F2697">
      <w:pPr>
        <w:ind w:firstLineChars="200" w:firstLine="420"/>
        <w:rPr>
          <w:rFonts w:ascii="华文楷体" w:eastAsia="华文楷体" w:hAnsi="华文楷体"/>
          <w:lang w:bidi="zh-TW"/>
        </w:rPr>
      </w:pPr>
      <w:r w:rsidRPr="000F2697">
        <w:rPr>
          <w:rFonts w:ascii="华文楷体" w:eastAsia="华文楷体" w:hAnsi="华文楷体"/>
          <w:lang w:bidi="zh-TW"/>
        </w:rPr>
        <w:t>柏拉图提出的社会分层结构以及对各个阶层的正义要求也正是为了实现“理想国”的需要。在理想国里，无论是统治者、护国者还是工匠、农民等劳动者，都是国家的公民，都是国家的普通一员，都为国家的共同目的服务。统治者、军人和普通劳动者一样，没有任何特权，不能谋一己私利，非但如此，他们还要为国家牺牲自己的个人幸福以努力促成城邦的集体幸福。当然，对于柏拉图所说，每一等级的子女也自然属于父辈的等级，</w:t>
      </w:r>
      <w:r w:rsidR="009B15D9" w:rsidRPr="000F2697">
        <w:rPr>
          <w:rFonts w:ascii="华文楷体" w:eastAsia="华文楷体" w:hAnsi="华文楷体"/>
          <w:lang w:bidi="zh-TW"/>
        </w:rPr>
        <w:t>并且认为这三个等级能各守其美德，各尽其本性，各按本分行事，便算得到了自然物和谐，即实现了正义理想国。</w:t>
      </w:r>
    </w:p>
    <w:p w14:paraId="3CC86088" w14:textId="00E5EE20" w:rsidR="009B15D9" w:rsidRPr="000F2697" w:rsidRDefault="009B15D9" w:rsidP="000F2697">
      <w:pPr>
        <w:ind w:firstLineChars="200" w:firstLine="420"/>
        <w:rPr>
          <w:rFonts w:ascii="华文楷体" w:eastAsia="华文楷体" w:hAnsi="华文楷体"/>
          <w:lang w:bidi="zh-TW"/>
        </w:rPr>
      </w:pPr>
      <w:r w:rsidRPr="000F2697">
        <w:rPr>
          <w:rFonts w:ascii="华文楷体" w:eastAsia="华文楷体" w:hAnsi="华文楷体"/>
          <w:lang w:bidi="zh-TW"/>
        </w:rPr>
        <w:t>这就是柏拉图的国家主义正义论，它对西方思想产生了巨大影响，堪称西方思想史上国家主义政治哲学思想的源泉。</w:t>
      </w:r>
      <w:r w:rsidR="00C27908" w:rsidRPr="000F2697">
        <w:rPr>
          <w:rFonts w:ascii="华文楷体" w:eastAsia="华文楷体" w:hAnsi="华文楷体"/>
          <w:lang w:bidi="zh-TW"/>
        </w:rPr>
        <w:t>同时，他的“哲学王”思想开辟了知识与权力结合的精英主义政治设计思路，当代各个国家倡导的专家治国的理念最早也可以追溯到柏拉图的《理想国》</w:t>
      </w:r>
      <w:r w:rsidR="00C27908" w:rsidRPr="000F2697">
        <w:rPr>
          <w:rFonts w:ascii="华文楷体" w:eastAsia="华文楷体" w:hAnsi="华文楷体" w:hint="eastAsia"/>
          <w:lang w:bidi="zh-TW"/>
        </w:rPr>
        <w:t>。</w:t>
      </w:r>
    </w:p>
    <w:p w14:paraId="7B1AE0D7" w14:textId="77777777" w:rsidR="002044AA" w:rsidRDefault="002044AA" w:rsidP="000F2697">
      <w:pPr>
        <w:rPr>
          <w:rFonts w:ascii="华文楷体" w:eastAsia="华文楷体" w:hAnsi="华文楷体"/>
          <w:b/>
          <w:bCs/>
          <w:sz w:val="28"/>
          <w:szCs w:val="32"/>
          <w:lang w:bidi="zh-TW"/>
        </w:rPr>
      </w:pPr>
    </w:p>
    <w:p w14:paraId="07DF6A0C" w14:textId="77777777" w:rsidR="000D1167" w:rsidRDefault="000D1167" w:rsidP="000F2697">
      <w:pPr>
        <w:rPr>
          <w:rFonts w:ascii="华文楷体" w:eastAsia="华文楷体" w:hAnsi="华文楷体"/>
          <w:b/>
          <w:bCs/>
          <w:sz w:val="28"/>
          <w:szCs w:val="32"/>
          <w:lang w:bidi="zh-TW"/>
        </w:rPr>
      </w:pPr>
    </w:p>
    <w:p w14:paraId="2A2A34E3" w14:textId="7D7623C6" w:rsidR="000D1167" w:rsidRPr="000D1167" w:rsidRDefault="000D1167" w:rsidP="000F2697">
      <w:pPr>
        <w:rPr>
          <w:rFonts w:ascii="华文楷体" w:eastAsia="华文楷体" w:hAnsi="华文楷体"/>
          <w:b/>
          <w:bCs/>
          <w:sz w:val="28"/>
          <w:szCs w:val="32"/>
          <w:lang w:bidi="zh-TW"/>
        </w:rPr>
      </w:pPr>
      <w:r>
        <w:rPr>
          <w:rFonts w:ascii="华文楷体" w:eastAsia="华文楷体" w:hAnsi="华文楷体" w:hint="eastAsia"/>
          <w:b/>
          <w:bCs/>
          <w:sz w:val="28"/>
          <w:szCs w:val="32"/>
          <w:lang w:bidi="zh-TW"/>
        </w:rPr>
        <w:t>试</w:t>
      </w:r>
      <w:r w:rsidRPr="000D1167">
        <w:rPr>
          <w:rFonts w:ascii="华文楷体" w:eastAsia="华文楷体" w:hAnsi="华文楷体"/>
          <w:b/>
          <w:bCs/>
          <w:sz w:val="28"/>
          <w:szCs w:val="32"/>
          <w:lang w:bidi="zh-TW"/>
        </w:rPr>
        <w:t>论述柏拉图的正义，就是善。理想国。正义论。</w:t>
      </w:r>
    </w:p>
    <w:p w14:paraId="303BBCE9" w14:textId="77777777" w:rsidR="000D1167" w:rsidRPr="000F2697" w:rsidRDefault="000D1167" w:rsidP="000F2697">
      <w:pPr>
        <w:rPr>
          <w:rFonts w:ascii="华文楷体" w:eastAsia="华文楷体" w:hAnsi="华文楷体"/>
          <w:lang w:bidi="zh-TW"/>
        </w:rPr>
      </w:pPr>
      <w:r w:rsidRPr="000F2697">
        <w:rPr>
          <w:rFonts w:ascii="华文楷体" w:eastAsia="华文楷体" w:hAnsi="华文楷体"/>
          <w:lang w:bidi="zh-TW"/>
        </w:rPr>
        <w:t>柏拉图政治学说的出发点就是寻</w:t>
      </w:r>
      <w:r w:rsidRPr="000F2697">
        <w:rPr>
          <w:rFonts w:ascii="华文楷体" w:eastAsia="华文楷体" w:hAnsi="华文楷体" w:hint="eastAsia"/>
          <w:lang w:bidi="zh-TW"/>
        </w:rPr>
        <w:t>求</w:t>
      </w:r>
      <w:r w:rsidRPr="000F2697">
        <w:rPr>
          <w:rFonts w:ascii="华文楷体" w:eastAsia="华文楷体" w:hAnsi="华文楷体"/>
          <w:lang w:bidi="zh-TW"/>
        </w:rPr>
        <w:t>正义</w:t>
      </w:r>
      <w:r w:rsidRPr="000F2697">
        <w:rPr>
          <w:rFonts w:ascii="华文楷体" w:eastAsia="华文楷体" w:hAnsi="华文楷体" w:hint="eastAsia"/>
          <w:lang w:bidi="zh-TW"/>
        </w:rPr>
        <w:t>。</w:t>
      </w:r>
      <w:r w:rsidRPr="000F2697">
        <w:rPr>
          <w:rFonts w:ascii="华文楷体" w:eastAsia="华文楷体" w:hAnsi="华文楷体"/>
          <w:lang w:bidi="zh-TW"/>
        </w:rPr>
        <w:t>他认为，人的灵魂由理性，激情，欲望三部分构成，正义的人必须让理性统治激情，让激情</w:t>
      </w:r>
      <w:r w:rsidRPr="000F2697">
        <w:rPr>
          <w:rFonts w:ascii="华文楷体" w:eastAsia="华文楷体" w:hAnsi="华文楷体" w:hint="eastAsia"/>
          <w:lang w:bidi="zh-TW"/>
        </w:rPr>
        <w:t>抑制</w:t>
      </w:r>
      <w:r w:rsidRPr="000F2697">
        <w:rPr>
          <w:rFonts w:ascii="华文楷体" w:eastAsia="华文楷体" w:hAnsi="华文楷体"/>
          <w:lang w:bidi="zh-TW"/>
        </w:rPr>
        <w:t>欲望</w:t>
      </w:r>
      <w:r w:rsidRPr="000F2697">
        <w:rPr>
          <w:rFonts w:ascii="华文楷体" w:eastAsia="华文楷体" w:hAnsi="华文楷体" w:hint="eastAsia"/>
          <w:lang w:bidi="zh-TW"/>
        </w:rPr>
        <w:t>。</w:t>
      </w:r>
      <w:r w:rsidRPr="000F2697">
        <w:rPr>
          <w:rFonts w:ascii="华文楷体" w:eastAsia="华文楷体" w:hAnsi="华文楷体"/>
          <w:lang w:bidi="zh-TW"/>
        </w:rPr>
        <w:t>个人是缩小了的国家，国家是放大了个人</w:t>
      </w:r>
      <w:r w:rsidRPr="000F2697">
        <w:rPr>
          <w:rFonts w:ascii="华文楷体" w:eastAsia="华文楷体" w:hAnsi="华文楷体" w:hint="eastAsia"/>
          <w:lang w:bidi="zh-TW"/>
        </w:rPr>
        <w:t>。</w:t>
      </w:r>
      <w:r w:rsidRPr="000F2697">
        <w:rPr>
          <w:rFonts w:ascii="华文楷体" w:eastAsia="华文楷体" w:hAnsi="华文楷体"/>
          <w:lang w:bidi="zh-TW"/>
        </w:rPr>
        <w:t>所以国家的三个阶层及统治者，武士和生产者，他们各自的德性应该是智慧，勇敢和</w:t>
      </w:r>
      <w:r w:rsidRPr="000F2697">
        <w:rPr>
          <w:rFonts w:ascii="华文楷体" w:eastAsia="华文楷体" w:hAnsi="华文楷体" w:hint="eastAsia"/>
          <w:lang w:bidi="zh-TW"/>
        </w:rPr>
        <w:t>节制。</w:t>
      </w:r>
      <w:r w:rsidRPr="000F2697">
        <w:rPr>
          <w:rFonts w:ascii="华文楷体" w:eastAsia="华文楷体" w:hAnsi="华文楷体"/>
          <w:lang w:bidi="zh-TW"/>
        </w:rPr>
        <w:t>统治者的职能是依靠智慧，</w:t>
      </w:r>
      <w:r w:rsidRPr="000F2697">
        <w:rPr>
          <w:rFonts w:ascii="华文楷体" w:eastAsia="华文楷体" w:hAnsi="华文楷体" w:hint="eastAsia"/>
          <w:lang w:bidi="zh-TW"/>
        </w:rPr>
        <w:t>理性地</w:t>
      </w:r>
      <w:r w:rsidRPr="000F2697">
        <w:rPr>
          <w:rFonts w:ascii="华文楷体" w:eastAsia="华文楷体" w:hAnsi="华文楷体"/>
          <w:lang w:bidi="zh-TW"/>
        </w:rPr>
        <w:t>管理国家</w:t>
      </w:r>
      <w:r w:rsidRPr="000F2697">
        <w:rPr>
          <w:rFonts w:ascii="华文楷体" w:eastAsia="华文楷体" w:hAnsi="华文楷体" w:hint="eastAsia"/>
          <w:lang w:bidi="zh-TW"/>
        </w:rPr>
        <w:t>；武士</w:t>
      </w:r>
      <w:r w:rsidRPr="000F2697">
        <w:rPr>
          <w:rFonts w:ascii="华文楷体" w:eastAsia="华文楷体" w:hAnsi="华文楷体"/>
          <w:lang w:bidi="zh-TW"/>
        </w:rPr>
        <w:t>的职能是发挥激情</w:t>
      </w:r>
      <w:r w:rsidRPr="000F2697">
        <w:rPr>
          <w:rFonts w:ascii="华文楷体" w:eastAsia="华文楷体" w:hAnsi="华文楷体" w:hint="eastAsia"/>
          <w:lang w:bidi="zh-TW"/>
        </w:rPr>
        <w:t>，</w:t>
      </w:r>
      <w:r w:rsidRPr="000F2697">
        <w:rPr>
          <w:rFonts w:ascii="华文楷体" w:eastAsia="华文楷体" w:hAnsi="华文楷体"/>
          <w:lang w:bidi="zh-TW"/>
        </w:rPr>
        <w:t>勇敢</w:t>
      </w:r>
      <w:r w:rsidRPr="000F2697">
        <w:rPr>
          <w:rFonts w:ascii="华文楷体" w:eastAsia="华文楷体" w:hAnsi="华文楷体" w:hint="eastAsia"/>
          <w:lang w:bidi="zh-TW"/>
        </w:rPr>
        <w:t>地</w:t>
      </w:r>
      <w:r w:rsidRPr="000F2697">
        <w:rPr>
          <w:rFonts w:ascii="华文楷体" w:eastAsia="华文楷体" w:hAnsi="华文楷体"/>
          <w:lang w:bidi="zh-TW"/>
        </w:rPr>
        <w:t>保卫国家</w:t>
      </w:r>
      <w:r w:rsidRPr="000F2697">
        <w:rPr>
          <w:rFonts w:ascii="华文楷体" w:eastAsia="华文楷体" w:hAnsi="华文楷体" w:hint="eastAsia"/>
          <w:lang w:bidi="zh-TW"/>
        </w:rPr>
        <w:t>；</w:t>
      </w:r>
      <w:r w:rsidRPr="000F2697">
        <w:rPr>
          <w:rFonts w:ascii="华文楷体" w:eastAsia="华文楷体" w:hAnsi="华文楷体"/>
          <w:lang w:bidi="zh-TW"/>
        </w:rPr>
        <w:t>生产者的职能是节制欲望，安分守己，</w:t>
      </w:r>
      <w:r w:rsidRPr="000F2697">
        <w:rPr>
          <w:rFonts w:ascii="华文楷体" w:eastAsia="华文楷体" w:hAnsi="华文楷体" w:hint="eastAsia"/>
          <w:lang w:bidi="zh-TW"/>
        </w:rPr>
        <w:t>努</w:t>
      </w:r>
      <w:r w:rsidRPr="000F2697">
        <w:rPr>
          <w:rFonts w:ascii="华文楷体" w:eastAsia="华文楷体" w:hAnsi="华文楷体"/>
          <w:lang w:bidi="zh-TW"/>
        </w:rPr>
        <w:t>力劳动</w:t>
      </w:r>
      <w:r w:rsidRPr="000F2697">
        <w:rPr>
          <w:rFonts w:ascii="华文楷体" w:eastAsia="华文楷体" w:hAnsi="华文楷体" w:hint="eastAsia"/>
          <w:lang w:bidi="zh-TW"/>
        </w:rPr>
        <w:t>。</w:t>
      </w:r>
      <w:r w:rsidRPr="000F2697">
        <w:rPr>
          <w:rFonts w:ascii="华文楷体" w:eastAsia="华文楷体" w:hAnsi="华文楷体"/>
          <w:lang w:bidi="zh-TW"/>
        </w:rPr>
        <w:t>如果这三个阶层各自具备了自己的德性，各司其职</w:t>
      </w:r>
      <w:r w:rsidRPr="000F2697">
        <w:rPr>
          <w:rFonts w:ascii="华文楷体" w:eastAsia="华文楷体" w:hAnsi="华文楷体" w:hint="eastAsia"/>
          <w:lang w:bidi="zh-TW"/>
        </w:rPr>
        <w:t>，</w:t>
      </w:r>
      <w:r w:rsidRPr="000F2697">
        <w:rPr>
          <w:rFonts w:ascii="华文楷体" w:eastAsia="华文楷体" w:hAnsi="华文楷体"/>
          <w:lang w:bidi="zh-TW"/>
        </w:rPr>
        <w:t>不相</w:t>
      </w:r>
      <w:r w:rsidRPr="000F2697">
        <w:rPr>
          <w:rFonts w:ascii="华文楷体" w:eastAsia="华文楷体" w:hAnsi="华文楷体" w:hint="eastAsia"/>
          <w:lang w:bidi="zh-TW"/>
        </w:rPr>
        <w:t>僭越</w:t>
      </w:r>
      <w:r w:rsidRPr="000F2697">
        <w:rPr>
          <w:rFonts w:ascii="华文楷体" w:eastAsia="华文楷体" w:hAnsi="华文楷体"/>
          <w:lang w:bidi="zh-TW"/>
        </w:rPr>
        <w:t>，国家就达到了正义，否则便是</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正义</w:t>
      </w:r>
      <w:r w:rsidRPr="000F2697">
        <w:rPr>
          <w:rFonts w:ascii="华文楷体" w:eastAsia="华文楷体" w:hAnsi="华文楷体" w:hint="eastAsia"/>
          <w:lang w:bidi="zh-TW"/>
        </w:rPr>
        <w:t>。</w:t>
      </w:r>
      <w:r w:rsidRPr="000F2697">
        <w:rPr>
          <w:rFonts w:ascii="华文楷体" w:eastAsia="华文楷体" w:hAnsi="华文楷体"/>
          <w:lang w:bidi="zh-TW"/>
        </w:rPr>
        <w:t>柏拉图把私有制认作一切灾难的主要祸根，为了培养前两个阶层的集体主义精神，他主张实行平均主义式的共产主义原则，让他们过上军队般的生活，没有私产，没有家庭</w:t>
      </w:r>
      <w:r w:rsidRPr="000F2697">
        <w:rPr>
          <w:rFonts w:ascii="华文楷体" w:eastAsia="华文楷体" w:hAnsi="华文楷体" w:hint="eastAsia"/>
          <w:lang w:bidi="zh-TW"/>
        </w:rPr>
        <w:t>。</w:t>
      </w:r>
      <w:r w:rsidRPr="000F2697">
        <w:rPr>
          <w:rFonts w:ascii="华文楷体" w:eastAsia="华文楷体" w:hAnsi="华文楷体"/>
          <w:lang w:bidi="zh-TW"/>
        </w:rPr>
        <w:t>还要实行优生优育，按照不同年龄进行严格的不同科目的教育，儿童时开始接受美育，体育，智育和德育的</w:t>
      </w:r>
      <w:proofErr w:type="gramStart"/>
      <w:r w:rsidRPr="000F2697">
        <w:rPr>
          <w:rFonts w:ascii="华文楷体" w:eastAsia="华文楷体" w:hAnsi="华文楷体"/>
          <w:lang w:bidi="zh-TW"/>
        </w:rPr>
        <w:t>的</w:t>
      </w:r>
      <w:proofErr w:type="gramEnd"/>
      <w:r w:rsidRPr="000F2697">
        <w:rPr>
          <w:rFonts w:ascii="华文楷体" w:eastAsia="华文楷体" w:hAnsi="华文楷体"/>
          <w:lang w:bidi="zh-TW"/>
        </w:rPr>
        <w:t>训练，最初学习音乐和健康的故事，同时，进行体育锻炼。至于训练精力，由低到高，</w:t>
      </w:r>
      <w:r w:rsidRPr="000F2697">
        <w:rPr>
          <w:rFonts w:ascii="华文楷体" w:eastAsia="华文楷体" w:hAnsi="华文楷体" w:hint="eastAsia"/>
          <w:lang w:bidi="zh-TW"/>
        </w:rPr>
        <w:t>从</w:t>
      </w:r>
      <w:r w:rsidRPr="000F2697">
        <w:rPr>
          <w:rFonts w:ascii="华文楷体" w:eastAsia="华文楷体" w:hAnsi="华文楷体"/>
          <w:lang w:bidi="zh-TW"/>
        </w:rPr>
        <w:t>意见到知识的步骤。先学数学和天文学，最后是哲学，柏拉图认为，要想实现这个方案，就要实现哲学和政治的联姻，产生哲学王。</w:t>
      </w:r>
    </w:p>
    <w:p w14:paraId="7ECB0551" w14:textId="77777777" w:rsidR="000D1167" w:rsidRPr="000F2697" w:rsidRDefault="000D1167" w:rsidP="000F2697">
      <w:pPr>
        <w:rPr>
          <w:rFonts w:ascii="华文楷体" w:eastAsia="华文楷体" w:hAnsi="华文楷体"/>
          <w:lang w:bidi="zh-TW"/>
        </w:rPr>
      </w:pPr>
      <w:r w:rsidRPr="000F2697">
        <w:rPr>
          <w:rFonts w:ascii="华文楷体" w:eastAsia="华文楷体" w:hAnsi="华文楷体"/>
          <w:lang w:bidi="zh-TW"/>
        </w:rPr>
        <w:t>虽然柏拉图这一理想国的方案由于不切实际是不可能得到实现的，于是他在晚年的</w:t>
      </w:r>
      <w:r w:rsidRPr="000F2697">
        <w:rPr>
          <w:rFonts w:ascii="华文楷体" w:eastAsia="华文楷体" w:hAnsi="华文楷体" w:hint="eastAsia"/>
          <w:lang w:bidi="zh-TW"/>
        </w:rPr>
        <w:t>《法律篇》</w:t>
      </w:r>
      <w:r w:rsidRPr="000F2697">
        <w:rPr>
          <w:rFonts w:ascii="华文楷体" w:eastAsia="华文楷体" w:hAnsi="华文楷体"/>
          <w:lang w:bidi="zh-TW"/>
        </w:rPr>
        <w:t>中退而求其次，对之做了较大的修改。主张法制。主张家庭的存在和一定的私有财产等。</w:t>
      </w:r>
    </w:p>
    <w:p w14:paraId="4D4D5106" w14:textId="77777777" w:rsidR="000D1167" w:rsidRPr="000D1167" w:rsidRDefault="000D1167" w:rsidP="000F2697">
      <w:pPr>
        <w:rPr>
          <w:rFonts w:ascii="华文楷体" w:eastAsia="华文楷体" w:hAnsi="华文楷体"/>
          <w:b/>
          <w:bCs/>
          <w:sz w:val="28"/>
          <w:szCs w:val="32"/>
          <w:lang w:bidi="zh-TW"/>
        </w:rPr>
      </w:pPr>
    </w:p>
    <w:p w14:paraId="3FA32AE8" w14:textId="6DA8ADA7" w:rsidR="007E0A98" w:rsidRDefault="007E0A98" w:rsidP="000F2697">
      <w:pPr>
        <w:rPr>
          <w:rFonts w:ascii="华文楷体" w:eastAsia="华文楷体" w:hAnsi="华文楷体"/>
          <w:b/>
          <w:bCs/>
          <w:sz w:val="28"/>
          <w:szCs w:val="32"/>
          <w:lang w:bidi="zh-TW"/>
        </w:rPr>
      </w:pPr>
      <w:r w:rsidRPr="00596939">
        <w:rPr>
          <w:rFonts w:ascii="华文楷体" w:eastAsia="华文楷体" w:hAnsi="华文楷体" w:hint="eastAsia"/>
          <w:b/>
          <w:bCs/>
          <w:sz w:val="28"/>
          <w:szCs w:val="32"/>
          <w:lang w:bidi="zh-TW"/>
        </w:rPr>
        <w:t>柏拉图哲学王</w:t>
      </w:r>
    </w:p>
    <w:p w14:paraId="72E47E24" w14:textId="7D96A21E" w:rsidR="001F5605" w:rsidRPr="000F2697" w:rsidRDefault="00563307" w:rsidP="000F2697">
      <w:pPr>
        <w:ind w:firstLineChars="200" w:firstLine="420"/>
        <w:rPr>
          <w:rFonts w:ascii="华文楷体" w:eastAsia="华文楷体" w:hAnsi="华文楷体"/>
          <w:lang w:bidi="zh-TW"/>
        </w:rPr>
      </w:pPr>
      <w:r w:rsidRPr="000F2697">
        <w:rPr>
          <w:rFonts w:ascii="华文楷体" w:eastAsia="华文楷体" w:hAnsi="华文楷体"/>
          <w:lang w:bidi="zh-TW"/>
        </w:rPr>
        <w:t>哲学</w:t>
      </w:r>
      <w:proofErr w:type="gramStart"/>
      <w:r w:rsidRPr="000F2697">
        <w:rPr>
          <w:rFonts w:ascii="华文楷体" w:eastAsia="华文楷体" w:hAnsi="华文楷体"/>
          <w:lang w:bidi="zh-TW"/>
        </w:rPr>
        <w:t>王思想</w:t>
      </w:r>
      <w:proofErr w:type="gramEnd"/>
      <w:r w:rsidRPr="000F2697">
        <w:rPr>
          <w:rFonts w:ascii="华文楷体" w:eastAsia="华文楷体" w:hAnsi="华文楷体"/>
          <w:lang w:bidi="zh-TW"/>
        </w:rPr>
        <w:t>是柏拉图对“理想国家如何实现”的回答,该问题又可归结为理想国家应当由谁来统治。</w:t>
      </w:r>
    </w:p>
    <w:p w14:paraId="7A60CFCB" w14:textId="472AA378" w:rsidR="00117C9F" w:rsidRPr="000F2697" w:rsidRDefault="008B0EC2" w:rsidP="000F2697">
      <w:pPr>
        <w:ind w:firstLineChars="200" w:firstLine="420"/>
        <w:rPr>
          <w:rFonts w:ascii="华文楷体" w:eastAsia="华文楷体" w:hAnsi="华文楷体"/>
          <w:lang w:bidi="zh-TW"/>
        </w:rPr>
      </w:pPr>
      <w:r w:rsidRPr="000F2697">
        <w:rPr>
          <w:rFonts w:ascii="华文楷体" w:eastAsia="华文楷体" w:hAnsi="华文楷体" w:hint="eastAsia"/>
          <w:lang w:bidi="zh-TW"/>
        </w:rPr>
        <w:t>柏拉图的哲学</w:t>
      </w:r>
      <w:proofErr w:type="gramStart"/>
      <w:r w:rsidRPr="000F2697">
        <w:rPr>
          <w:rFonts w:ascii="华文楷体" w:eastAsia="华文楷体" w:hAnsi="华文楷体" w:hint="eastAsia"/>
          <w:lang w:bidi="zh-TW"/>
        </w:rPr>
        <w:t>王思想</w:t>
      </w:r>
      <w:proofErr w:type="gramEnd"/>
      <w:r w:rsidRPr="000F2697">
        <w:rPr>
          <w:rFonts w:ascii="华文楷体" w:eastAsia="华文楷体" w:hAnsi="华文楷体" w:hint="eastAsia"/>
          <w:lang w:bidi="zh-TW"/>
        </w:rPr>
        <w:t>建立在其正义观念之上。</w:t>
      </w:r>
      <w:r w:rsidR="00CE0CB0" w:rsidRPr="000F2697">
        <w:rPr>
          <w:rFonts w:ascii="华文楷体" w:eastAsia="华文楷体" w:hAnsi="华文楷体" w:hint="eastAsia"/>
          <w:lang w:bidi="zh-TW"/>
        </w:rPr>
        <w:t>柏拉图的正义概念与智者的正义概念</w:t>
      </w:r>
      <w:r w:rsidR="00767BBB" w:rsidRPr="000F2697">
        <w:rPr>
          <w:rFonts w:ascii="华文楷体" w:eastAsia="华文楷体" w:hAnsi="华文楷体" w:hint="eastAsia"/>
          <w:lang w:bidi="zh-TW"/>
        </w:rPr>
        <w:t>极为不同。</w:t>
      </w:r>
      <w:r w:rsidR="00767BBB" w:rsidRPr="000F2697">
        <w:rPr>
          <w:rFonts w:ascii="华文楷体" w:eastAsia="华文楷体" w:hAnsi="华文楷体"/>
          <w:lang w:bidi="zh-TW"/>
        </w:rPr>
        <w:t>智者的正义概念为“有话实说,拿了人家的东西照还”,“把善给予友人,把恶给予敌人”,“正义就是强者的利益”。苏格拉底的正义概念则是</w:t>
      </w:r>
      <w:r w:rsidR="00C242E9" w:rsidRPr="000F2697">
        <w:rPr>
          <w:rFonts w:ascii="华文楷体" w:eastAsia="华文楷体" w:hAnsi="华文楷体"/>
          <w:lang w:bidi="zh-TW"/>
        </w:rPr>
        <w:t>：</w:t>
      </w:r>
      <w:r w:rsidR="00767BBB" w:rsidRPr="000F2697">
        <w:rPr>
          <w:rFonts w:ascii="华文楷体" w:eastAsia="华文楷体" w:hAnsi="华文楷体"/>
          <w:lang w:bidi="zh-TW"/>
        </w:rPr>
        <w:t>正义首先分为城邦的正义与个人的正义,二者之间存在着某种对应关系</w:t>
      </w:r>
      <w:r w:rsidR="003E077F" w:rsidRPr="000F2697">
        <w:rPr>
          <w:rFonts w:ascii="华文楷体" w:eastAsia="华文楷体" w:hAnsi="华文楷体"/>
          <w:lang w:bidi="zh-TW"/>
        </w:rPr>
        <w:t>；</w:t>
      </w:r>
      <w:r w:rsidR="00767BBB" w:rsidRPr="000F2697">
        <w:rPr>
          <w:rFonts w:ascii="华文楷体" w:eastAsia="华文楷体" w:hAnsi="华文楷体"/>
          <w:lang w:bidi="zh-TW"/>
        </w:rPr>
        <w:t>城邦中的人可以分为护国者、辅助者、生意人三个阶级,“当生意人、辅助者和护国者这三种人在国家里各做各的事而不相互干扰时,便有了正义,才从而也就使国家成为正义的国家了”。个人的灵魂中也分为理智、激情、欲望三个部分,当“他心灵的各个部分各起各的作用,领导的领导着,被领导的被领导”,当理性知道三个部分各自的利益与功能并懂得将其协调一致时,便是个人的正义。概言之,柏拉图的正义就是从属于一个整体的各部分各尽其职,各司其能,各守其位</w:t>
      </w:r>
      <w:r w:rsidR="003E077F" w:rsidRPr="000F2697">
        <w:rPr>
          <w:rFonts w:ascii="华文楷体" w:eastAsia="华文楷体" w:hAnsi="华文楷体"/>
          <w:lang w:bidi="zh-TW"/>
        </w:rPr>
        <w:t>；</w:t>
      </w:r>
      <w:r w:rsidR="00767BBB" w:rsidRPr="000F2697">
        <w:rPr>
          <w:rFonts w:ascii="华文楷体" w:eastAsia="华文楷体" w:hAnsi="华文楷体"/>
          <w:lang w:bidi="zh-TW"/>
        </w:rPr>
        <w:t>一个整体实际上是一个个体,正义是一个体的属性,是个体自身内部不同部分间的某种和谐关系。而智者们的正义则着眼于人与人之间或不同的集团与集团之间所可能达到或需要遵循的准则。</w:t>
      </w:r>
    </w:p>
    <w:p w14:paraId="6434A3C7" w14:textId="48A024E3" w:rsidR="00B75034" w:rsidRPr="000F2697" w:rsidRDefault="002044AA" w:rsidP="000F2697">
      <w:pPr>
        <w:ind w:firstLine="480"/>
        <w:rPr>
          <w:rFonts w:ascii="华文楷体" w:eastAsia="华文楷体" w:hAnsi="华文楷体"/>
          <w:lang w:bidi="zh-TW"/>
        </w:rPr>
      </w:pPr>
      <w:r w:rsidRPr="000F2697">
        <w:rPr>
          <w:rFonts w:ascii="华文楷体" w:eastAsia="华文楷体" w:hAnsi="华文楷体" w:hint="eastAsia"/>
          <w:lang w:bidi="zh-TW"/>
        </w:rPr>
        <w:t>在柏拉图清楚地表达了他的正义观念之后，</w:t>
      </w:r>
      <w:r w:rsidR="00783365" w:rsidRPr="000F2697">
        <w:rPr>
          <w:rFonts w:ascii="华文楷体" w:eastAsia="华文楷体" w:hAnsi="华文楷体"/>
          <w:lang w:bidi="zh-TW"/>
        </w:rPr>
        <w:t>接下来的问题便是如何依据这一原则来确立国家的统治结构。柏拉图把国家分为三个阶级,这三个阶级其实又可以分为两个阶级</w:t>
      </w:r>
      <w:r w:rsidR="00C242E9" w:rsidRPr="000F2697">
        <w:rPr>
          <w:rFonts w:ascii="华文楷体" w:eastAsia="华文楷体" w:hAnsi="华文楷体"/>
          <w:lang w:bidi="zh-TW"/>
        </w:rPr>
        <w:t>：</w:t>
      </w:r>
      <w:r w:rsidR="00783365" w:rsidRPr="000F2697">
        <w:rPr>
          <w:rFonts w:ascii="华文楷体" w:eastAsia="华文楷体" w:hAnsi="华文楷体"/>
          <w:lang w:bidi="zh-TW"/>
        </w:rPr>
        <w:t>统治者与被统治者。于是正义问题便转化为“公民里面哪些人是统治者,哪些人是被统治者”的问题。其实他心中早有答案,即统治者应是哲学家,其余人则是被统治者。但他没有直接回答,而是把“国家由谁统治”的问题转化为另一个问题——理想的正义国家需要什么样的人统治。柏拉图对理想国家中的统治者作了四个方面的规定</w:t>
      </w:r>
      <w:r w:rsidR="00783365" w:rsidRPr="000F2697">
        <w:rPr>
          <w:rFonts w:ascii="华文楷体" w:eastAsia="华文楷体" w:hAnsi="华文楷体" w:hint="eastAsia"/>
          <w:lang w:bidi="zh-TW"/>
        </w:rPr>
        <w:t>：</w:t>
      </w:r>
    </w:p>
    <w:p w14:paraId="0F1547D0" w14:textId="53E9FE0A" w:rsidR="00783365" w:rsidRPr="000F2697" w:rsidRDefault="00E31EC4" w:rsidP="000F2697">
      <w:pPr>
        <w:ind w:firstLine="480"/>
        <w:rPr>
          <w:rFonts w:ascii="华文楷体" w:eastAsia="华文楷体" w:hAnsi="华文楷体"/>
          <w:lang w:bidi="zh-TW"/>
        </w:rPr>
      </w:pPr>
      <w:r w:rsidRPr="000F2697">
        <w:rPr>
          <w:rFonts w:ascii="华文楷体" w:eastAsia="华文楷体" w:hAnsi="华文楷体" w:hint="eastAsia"/>
          <w:lang w:bidi="zh-TW"/>
        </w:rPr>
        <w:t>（</w:t>
      </w:r>
      <w:r w:rsidR="00800769" w:rsidRPr="000F2697">
        <w:rPr>
          <w:rFonts w:ascii="华文楷体" w:eastAsia="华文楷体" w:hAnsi="华文楷体"/>
          <w:lang w:bidi="zh-TW"/>
        </w:rPr>
        <w:t>1</w:t>
      </w:r>
      <w:r w:rsidRPr="000F2697">
        <w:rPr>
          <w:rFonts w:ascii="华文楷体" w:eastAsia="华文楷体" w:hAnsi="华文楷体" w:hint="eastAsia"/>
          <w:lang w:bidi="zh-TW"/>
        </w:rPr>
        <w:t>）</w:t>
      </w:r>
      <w:r w:rsidR="00800769" w:rsidRPr="000F2697">
        <w:rPr>
          <w:rFonts w:ascii="华文楷体" w:eastAsia="华文楷体" w:hAnsi="华文楷体"/>
          <w:lang w:bidi="zh-TW"/>
        </w:rPr>
        <w:t>统治者的利益动机应当是整个国家的利益,而不能谋求一己的私利。这一点被波普尔称之为“集体功利原则”</w:t>
      </w:r>
      <w:r w:rsidR="00800769" w:rsidRPr="000F2697">
        <w:rPr>
          <w:rFonts w:ascii="华文楷体" w:eastAsia="华文楷体" w:hAnsi="华文楷体" w:hint="eastAsia"/>
          <w:lang w:bidi="zh-TW"/>
        </w:rPr>
        <w:t>，</w:t>
      </w:r>
      <w:r w:rsidR="00800769" w:rsidRPr="000F2697">
        <w:rPr>
          <w:rFonts w:ascii="华文楷体" w:eastAsia="华文楷体" w:hAnsi="华文楷体"/>
          <w:lang w:bidi="zh-TW"/>
        </w:rPr>
        <w:t>并且断言这是极权主义的道德原则。</w:t>
      </w:r>
    </w:p>
    <w:p w14:paraId="0E57B34D" w14:textId="2FA4E884" w:rsidR="00800769" w:rsidRPr="000F2697" w:rsidRDefault="00E31EC4" w:rsidP="000F2697">
      <w:pPr>
        <w:ind w:firstLine="480"/>
        <w:rPr>
          <w:rFonts w:ascii="华文楷体" w:eastAsia="华文楷体" w:hAnsi="华文楷体"/>
          <w:lang w:bidi="zh-TW"/>
        </w:rPr>
      </w:pPr>
      <w:r w:rsidRPr="000F2697">
        <w:rPr>
          <w:rFonts w:ascii="华文楷体" w:eastAsia="华文楷体" w:hAnsi="华文楷体" w:hint="eastAsia"/>
          <w:lang w:bidi="zh-TW"/>
        </w:rPr>
        <w:t>（</w:t>
      </w:r>
      <w:r w:rsidR="00766EAB" w:rsidRPr="000F2697">
        <w:rPr>
          <w:rFonts w:ascii="华文楷体" w:eastAsia="华文楷体" w:hAnsi="华文楷体"/>
          <w:lang w:bidi="zh-TW"/>
        </w:rPr>
        <w:t>2</w:t>
      </w:r>
      <w:r w:rsidRPr="000F2697">
        <w:rPr>
          <w:rFonts w:ascii="华文楷体" w:eastAsia="华文楷体" w:hAnsi="华文楷体" w:hint="eastAsia"/>
          <w:lang w:bidi="zh-TW"/>
        </w:rPr>
        <w:t>）</w:t>
      </w:r>
      <w:r w:rsidR="00766EAB" w:rsidRPr="000F2697">
        <w:rPr>
          <w:rFonts w:ascii="华文楷体" w:eastAsia="华文楷体" w:hAnsi="华文楷体"/>
          <w:lang w:bidi="zh-TW"/>
        </w:rPr>
        <w:t>统治者的使命是维护城邦正义,即让每个人各司其职,各守其位,解决可能出现的具体事务中的纠纷,并且要控制城邦的大小,此外还要使国</w:t>
      </w:r>
      <w:proofErr w:type="gramStart"/>
      <w:r w:rsidR="00766EAB" w:rsidRPr="000F2697">
        <w:rPr>
          <w:rFonts w:ascii="华文楷体" w:eastAsia="华文楷体" w:hAnsi="华文楷体"/>
          <w:lang w:bidi="zh-TW"/>
        </w:rPr>
        <w:t>家免</w:t>
      </w:r>
      <w:proofErr w:type="gramEnd"/>
      <w:r w:rsidR="00766EAB" w:rsidRPr="000F2697">
        <w:rPr>
          <w:rFonts w:ascii="华文楷体" w:eastAsia="华文楷体" w:hAnsi="华文楷体"/>
          <w:lang w:bidi="zh-TW"/>
        </w:rPr>
        <w:t>受他国的侵略</w:t>
      </w:r>
      <w:r w:rsidR="00766EAB" w:rsidRPr="000F2697">
        <w:rPr>
          <w:rFonts w:ascii="华文楷体" w:eastAsia="华文楷体" w:hAnsi="华文楷体" w:hint="eastAsia"/>
          <w:lang w:bidi="zh-TW"/>
        </w:rPr>
        <w:t>。</w:t>
      </w:r>
    </w:p>
    <w:p w14:paraId="76910B5B" w14:textId="0A2485E0" w:rsidR="004F38AC" w:rsidRPr="000F2697" w:rsidRDefault="00E31EC4" w:rsidP="000F2697">
      <w:pPr>
        <w:ind w:firstLine="480"/>
        <w:rPr>
          <w:rFonts w:ascii="华文楷体" w:eastAsia="华文楷体" w:hAnsi="华文楷体"/>
          <w:lang w:bidi="zh-TW"/>
        </w:rPr>
      </w:pPr>
      <w:r w:rsidRPr="000F2697">
        <w:rPr>
          <w:rFonts w:ascii="华文楷体" w:eastAsia="华文楷体" w:hAnsi="华文楷体" w:hint="eastAsia"/>
          <w:lang w:bidi="zh-TW"/>
        </w:rPr>
        <w:t>（</w:t>
      </w:r>
      <w:r w:rsidR="00AD650C" w:rsidRPr="000F2697">
        <w:rPr>
          <w:rFonts w:ascii="华文楷体" w:eastAsia="华文楷体" w:hAnsi="华文楷体"/>
          <w:lang w:bidi="zh-TW"/>
        </w:rPr>
        <w:t>3</w:t>
      </w:r>
      <w:r w:rsidRPr="000F2697">
        <w:rPr>
          <w:rFonts w:ascii="华文楷体" w:eastAsia="华文楷体" w:hAnsi="华文楷体" w:hint="eastAsia"/>
          <w:lang w:bidi="zh-TW"/>
        </w:rPr>
        <w:t>）</w:t>
      </w:r>
      <w:r w:rsidR="00AD650C" w:rsidRPr="000F2697">
        <w:rPr>
          <w:rFonts w:ascii="华文楷体" w:eastAsia="华文楷体" w:hAnsi="华文楷体"/>
          <w:lang w:bidi="zh-TW"/>
        </w:rPr>
        <w:t>统治者的权限在于其一切行为不能危及人民的利益,不能与整个城邦的利益相抵触。</w:t>
      </w:r>
      <w:r w:rsidR="00B179B5" w:rsidRPr="000F2697">
        <w:rPr>
          <w:rFonts w:ascii="华文楷体" w:eastAsia="华文楷体" w:hAnsi="华文楷体" w:hint="eastAsia"/>
          <w:lang w:bidi="zh-TW"/>
        </w:rPr>
        <w:t>柏拉图</w:t>
      </w:r>
      <w:r w:rsidR="00B179B5" w:rsidRPr="000F2697">
        <w:rPr>
          <w:rFonts w:ascii="华文楷体" w:eastAsia="华文楷体" w:hAnsi="华文楷体"/>
          <w:lang w:bidi="zh-TW"/>
        </w:rPr>
        <w:t>提醒人们当心统治者“从人民的盟友蜕变为人民的敌人和暴君”。为此,他提出了几项可以付诸实践的措施,甚至主张从制度上对统治者的权力予以设防。这些措施包括</w:t>
      </w:r>
      <w:r w:rsidR="00C242E9" w:rsidRPr="000F2697">
        <w:rPr>
          <w:rFonts w:ascii="华文楷体" w:eastAsia="华文楷体" w:hAnsi="华文楷体"/>
          <w:lang w:bidi="zh-TW"/>
        </w:rPr>
        <w:t>：</w:t>
      </w:r>
      <w:r w:rsidR="00B179B5" w:rsidRPr="000F2697">
        <w:rPr>
          <w:rFonts w:ascii="华文楷体" w:eastAsia="华文楷体" w:hAnsi="华文楷体"/>
          <w:lang w:bidi="zh-TW"/>
        </w:rPr>
        <w:t>满足他们吃、穿、住的需求,以防止他们在老百姓中间为非作歹</w:t>
      </w:r>
      <w:r w:rsidR="00B179B5" w:rsidRPr="000F2697">
        <w:rPr>
          <w:rFonts w:ascii="华文楷体" w:eastAsia="华文楷体" w:hAnsi="华文楷体" w:hint="eastAsia"/>
          <w:lang w:bidi="zh-TW"/>
        </w:rPr>
        <w:t>；</w:t>
      </w:r>
      <w:r w:rsidR="00B179B5" w:rsidRPr="000F2697">
        <w:rPr>
          <w:rFonts w:ascii="华文楷体" w:eastAsia="华文楷体" w:hAnsi="华文楷体"/>
          <w:lang w:bidi="zh-TW"/>
        </w:rPr>
        <w:t>同时除必需品外,不得有任何私产,如住房、土地、金钱等。柏拉图提出由哲学家当国王,其实是要以哲学限制甚至取代权力。</w:t>
      </w:r>
    </w:p>
    <w:p w14:paraId="439CA399" w14:textId="19B77FB1" w:rsidR="00AD650C" w:rsidRPr="000F2697" w:rsidRDefault="00E31EC4" w:rsidP="000F2697">
      <w:pPr>
        <w:ind w:firstLine="480"/>
        <w:rPr>
          <w:rFonts w:ascii="华文楷体" w:eastAsia="华文楷体" w:hAnsi="华文楷体"/>
          <w:lang w:bidi="zh-TW"/>
        </w:rPr>
      </w:pPr>
      <w:r w:rsidRPr="000F2697">
        <w:rPr>
          <w:rFonts w:ascii="华文楷体" w:eastAsia="华文楷体" w:hAnsi="华文楷体" w:hint="eastAsia"/>
          <w:lang w:bidi="zh-TW"/>
        </w:rPr>
        <w:t>（</w:t>
      </w:r>
      <w:r w:rsidR="00386B7D" w:rsidRPr="000F2697">
        <w:rPr>
          <w:rFonts w:ascii="华文楷体" w:eastAsia="华文楷体" w:hAnsi="华文楷体"/>
          <w:lang w:bidi="zh-TW"/>
        </w:rPr>
        <w:t>4</w:t>
      </w:r>
      <w:r w:rsidRPr="000F2697">
        <w:rPr>
          <w:rFonts w:ascii="华文楷体" w:eastAsia="华文楷体" w:hAnsi="华文楷体" w:hint="eastAsia"/>
          <w:lang w:bidi="zh-TW"/>
        </w:rPr>
        <w:t>）</w:t>
      </w:r>
      <w:r w:rsidR="00386B7D" w:rsidRPr="000F2697">
        <w:rPr>
          <w:rFonts w:ascii="华文楷体" w:eastAsia="华文楷体" w:hAnsi="华文楷体"/>
          <w:lang w:bidi="zh-TW"/>
        </w:rPr>
        <w:t>统治者就个人素质而言,是有自制力、有天赋、年纪较大的最优秀者。对于统治者来讲,最重要的自我克制是控制饮食等肉体上快乐的欲望</w:t>
      </w:r>
      <w:proofErr w:type="gramStart"/>
      <w:r w:rsidR="00386B7D" w:rsidRPr="000F2697">
        <w:rPr>
          <w:rFonts w:ascii="华文楷体" w:eastAsia="华文楷体" w:hAnsi="华文楷体"/>
          <w:lang w:bidi="zh-TW"/>
        </w:rPr>
        <w:t>”</w:t>
      </w:r>
      <w:proofErr w:type="gramEnd"/>
      <w:r w:rsidR="00386B7D" w:rsidRPr="000F2697">
        <w:rPr>
          <w:rFonts w:ascii="华文楷体" w:eastAsia="华文楷体" w:hAnsi="华文楷体"/>
          <w:lang w:bidi="zh-TW"/>
        </w:rPr>
        <w:t>。“统治者必须是年纪大一些的”。并且还必须具有掌握统治艺术的天赋</w:t>
      </w:r>
      <w:r w:rsidR="00386B7D" w:rsidRPr="000F2697">
        <w:rPr>
          <w:rFonts w:ascii="华文楷体" w:eastAsia="华文楷体" w:hAnsi="华文楷体" w:hint="eastAsia"/>
          <w:lang w:bidi="zh-TW"/>
        </w:rPr>
        <w:t>。</w:t>
      </w:r>
    </w:p>
    <w:p w14:paraId="6F8EA5C6" w14:textId="00D96B28" w:rsidR="00E31EC4" w:rsidRPr="000F2697" w:rsidRDefault="00E95580" w:rsidP="000F2697">
      <w:pPr>
        <w:ind w:firstLine="480"/>
        <w:rPr>
          <w:rFonts w:ascii="华文楷体" w:eastAsia="华文楷体" w:hAnsi="华文楷体"/>
          <w:lang w:bidi="zh-TW"/>
        </w:rPr>
      </w:pPr>
      <w:r w:rsidRPr="000F2697">
        <w:rPr>
          <w:rFonts w:ascii="华文楷体" w:eastAsia="华文楷体" w:hAnsi="华文楷体" w:hint="eastAsia"/>
          <w:lang w:bidi="zh-TW"/>
        </w:rPr>
        <w:t>基于以上规定，柏拉图认为只有哲学家才能</w:t>
      </w:r>
      <w:r w:rsidR="00CE2B4A" w:rsidRPr="000F2697">
        <w:rPr>
          <w:rFonts w:ascii="华文楷体" w:eastAsia="华文楷体" w:hAnsi="华文楷体"/>
          <w:lang w:bidi="zh-TW"/>
        </w:rPr>
        <w:t>够完成统治者的使命</w:t>
      </w:r>
      <w:r w:rsidR="00CE2B4A" w:rsidRPr="000F2697">
        <w:rPr>
          <w:rFonts w:ascii="华文楷体" w:eastAsia="华文楷体" w:hAnsi="华文楷体" w:hint="eastAsia"/>
          <w:lang w:bidi="zh-TW"/>
        </w:rPr>
        <w:t>，哲学家具备</w:t>
      </w:r>
      <w:r w:rsidR="00CE2B4A" w:rsidRPr="000F2697">
        <w:rPr>
          <w:rFonts w:ascii="华文楷体" w:eastAsia="华文楷体" w:hAnsi="华文楷体"/>
          <w:lang w:bidi="zh-TW"/>
        </w:rPr>
        <w:t>理想统治者的基本要求</w:t>
      </w:r>
      <w:r w:rsidR="00CE2B4A" w:rsidRPr="000F2697">
        <w:rPr>
          <w:rFonts w:ascii="华文楷体" w:eastAsia="华文楷体" w:hAnsi="华文楷体" w:hint="eastAsia"/>
          <w:lang w:bidi="zh-TW"/>
        </w:rPr>
        <w:t>，并能</w:t>
      </w:r>
      <w:r w:rsidR="00CE2B4A" w:rsidRPr="000F2697">
        <w:rPr>
          <w:rFonts w:ascii="华文楷体" w:eastAsia="华文楷体" w:hAnsi="华文楷体"/>
          <w:lang w:bidi="zh-TW"/>
        </w:rPr>
        <w:t>在现实中</w:t>
      </w:r>
      <w:proofErr w:type="gramStart"/>
      <w:r w:rsidR="00CE2B4A" w:rsidRPr="000F2697">
        <w:rPr>
          <w:rFonts w:ascii="华文楷体" w:eastAsia="华文楷体" w:hAnsi="华文楷体"/>
          <w:lang w:bidi="zh-TW"/>
        </w:rPr>
        <w:t>作出</w:t>
      </w:r>
      <w:proofErr w:type="gramEnd"/>
      <w:r w:rsidR="00CE2B4A" w:rsidRPr="000F2697">
        <w:rPr>
          <w:rFonts w:ascii="华文楷体" w:eastAsia="华文楷体" w:hAnsi="华文楷体"/>
          <w:lang w:bidi="zh-TW"/>
        </w:rPr>
        <w:t>最小的变动来实现理想国家</w:t>
      </w:r>
      <w:r w:rsidR="00C2126B" w:rsidRPr="000F2697">
        <w:rPr>
          <w:rFonts w:ascii="华文楷体" w:eastAsia="华文楷体" w:hAnsi="华文楷体" w:hint="eastAsia"/>
          <w:lang w:bidi="zh-TW"/>
        </w:rPr>
        <w:t>。他</w:t>
      </w:r>
      <w:r w:rsidR="00EF0B38" w:rsidRPr="000F2697">
        <w:rPr>
          <w:rFonts w:ascii="华文楷体" w:eastAsia="华文楷体" w:hAnsi="华文楷体" w:hint="eastAsia"/>
          <w:lang w:bidi="zh-TW"/>
        </w:rPr>
        <w:t>写道：</w:t>
      </w:r>
      <w:r w:rsidR="00EF0B38" w:rsidRPr="000F2697">
        <w:rPr>
          <w:rFonts w:ascii="华文楷体" w:eastAsia="华文楷体" w:hAnsi="华文楷体"/>
          <w:lang w:bidi="zh-TW"/>
        </w:rPr>
        <w:t>“只有在某种必然性碰巧迫使当前被称为无用的那些极少数的未腐败的哲学家,出来主管城邦</w:t>
      </w:r>
      <w:r w:rsidR="001808FE" w:rsidRPr="000F2697">
        <w:rPr>
          <w:rFonts w:ascii="华文楷体" w:eastAsia="华文楷体" w:hAnsi="华文楷体"/>
          <w:lang w:bidi="zh-TW"/>
        </w:rPr>
        <w:t>（</w:t>
      </w:r>
      <w:r w:rsidR="00EF0B38" w:rsidRPr="000F2697">
        <w:rPr>
          <w:rFonts w:ascii="华文楷体" w:eastAsia="华文楷体" w:hAnsi="华文楷体"/>
          <w:lang w:bidi="zh-TW"/>
        </w:rPr>
        <w:t>无论他们出于自愿与否</w:t>
      </w:r>
      <w:r w:rsidR="001808FE" w:rsidRPr="000F2697">
        <w:rPr>
          <w:rFonts w:ascii="华文楷体" w:eastAsia="华文楷体" w:hAnsi="华文楷体"/>
          <w:lang w:bidi="zh-TW"/>
        </w:rPr>
        <w:t>）</w:t>
      </w:r>
      <w:r w:rsidR="00EF0B38" w:rsidRPr="000F2697">
        <w:rPr>
          <w:rFonts w:ascii="华文楷体" w:eastAsia="华文楷体" w:hAnsi="华文楷体"/>
          <w:lang w:bidi="zh-TW"/>
        </w:rPr>
        <w:t>,并使得公民服从他们管理时,或者,只有在当权的那些人的儿子、国王的儿子或当权者本人、国王本人,受到神的感化,真正爱上了真哲学时——只有这时,无论城市、国家还是个人才能达到完善。”</w:t>
      </w:r>
    </w:p>
    <w:p w14:paraId="1B32C465" w14:textId="77777777" w:rsidR="00C724C9" w:rsidRPr="000F2697" w:rsidRDefault="00D35451" w:rsidP="000F2697">
      <w:pPr>
        <w:ind w:firstLine="480"/>
        <w:rPr>
          <w:rFonts w:ascii="华文楷体" w:eastAsia="华文楷体" w:hAnsi="华文楷体"/>
          <w:lang w:bidi="zh-TW"/>
        </w:rPr>
      </w:pPr>
      <w:r w:rsidRPr="000F2697">
        <w:rPr>
          <w:rFonts w:ascii="华文楷体" w:eastAsia="华文楷体" w:hAnsi="华文楷体" w:hint="eastAsia"/>
          <w:lang w:bidi="zh-TW"/>
        </w:rPr>
        <w:t>对于“哲学家统治如何实现”这一问题</w:t>
      </w:r>
      <w:r w:rsidR="004D19A3" w:rsidRPr="000F2697">
        <w:rPr>
          <w:rFonts w:ascii="华文楷体" w:eastAsia="华文楷体" w:hAnsi="华文楷体" w:hint="eastAsia"/>
          <w:lang w:bidi="zh-TW"/>
        </w:rPr>
        <w:t>，柏拉图</w:t>
      </w:r>
      <w:r w:rsidR="004E4ABB" w:rsidRPr="000F2697">
        <w:rPr>
          <w:rFonts w:ascii="华文楷体" w:eastAsia="华文楷体" w:hAnsi="华文楷体" w:hint="eastAsia"/>
          <w:lang w:bidi="zh-TW"/>
        </w:rPr>
        <w:t>首先解释了什么是真正的哲学家</w:t>
      </w:r>
      <w:r w:rsidR="00C724C9" w:rsidRPr="000F2697">
        <w:rPr>
          <w:rFonts w:ascii="华文楷体" w:eastAsia="华文楷体" w:hAnsi="华文楷体" w:hint="eastAsia"/>
          <w:lang w:bidi="zh-TW"/>
        </w:rPr>
        <w:t>。</w:t>
      </w:r>
    </w:p>
    <w:p w14:paraId="6EC22575" w14:textId="0A02F310" w:rsidR="002B4C40" w:rsidRPr="000F2697" w:rsidRDefault="0009193A" w:rsidP="000F2697">
      <w:pPr>
        <w:ind w:firstLine="480"/>
        <w:rPr>
          <w:rFonts w:ascii="华文楷体" w:eastAsia="华文楷体" w:hAnsi="华文楷体"/>
          <w:lang w:bidi="zh-TW"/>
        </w:rPr>
      </w:pPr>
      <w:r w:rsidRPr="000F2697">
        <w:rPr>
          <w:rFonts w:ascii="华文楷体" w:eastAsia="华文楷体" w:hAnsi="华文楷体" w:hint="eastAsia"/>
          <w:lang w:bidi="zh-TW"/>
        </w:rPr>
        <w:t>他认为</w:t>
      </w:r>
      <w:r w:rsidRPr="000F2697">
        <w:rPr>
          <w:rFonts w:ascii="华文楷体" w:eastAsia="华文楷体" w:hAnsi="华文楷体"/>
          <w:lang w:bidi="zh-TW"/>
        </w:rPr>
        <w:t>真正的哲学家是智慧的爱好者,不仅爱智慧的一部分,而是爱它的全部,是“眼睛盯着真理的人”,“真理是他时时处处要追随的领袖”</w:t>
      </w:r>
      <w:r w:rsidR="003E077F" w:rsidRPr="000F2697">
        <w:rPr>
          <w:rFonts w:ascii="华文楷体" w:eastAsia="华文楷体" w:hAnsi="华文楷体"/>
          <w:lang w:bidi="zh-TW"/>
        </w:rPr>
        <w:t>；</w:t>
      </w:r>
      <w:r w:rsidRPr="000F2697">
        <w:rPr>
          <w:rFonts w:ascii="华文楷体" w:eastAsia="华文楷体" w:hAnsi="华文楷体"/>
          <w:lang w:bidi="zh-TW"/>
        </w:rPr>
        <w:t>他们掌握的是知识,而非意见</w:t>
      </w:r>
      <w:r w:rsidR="003E077F" w:rsidRPr="000F2697">
        <w:rPr>
          <w:rFonts w:ascii="华文楷体" w:eastAsia="华文楷体" w:hAnsi="华文楷体"/>
          <w:lang w:bidi="zh-TW"/>
        </w:rPr>
        <w:t>；</w:t>
      </w:r>
      <w:r w:rsidRPr="000F2697">
        <w:rPr>
          <w:rFonts w:ascii="华文楷体" w:eastAsia="华文楷体" w:hAnsi="华文楷体"/>
          <w:lang w:bidi="zh-TW"/>
        </w:rPr>
        <w:t>他们能看到包括美本身、正义本身在内的一切事物的本身</w:t>
      </w:r>
      <w:r w:rsidR="003E077F" w:rsidRPr="000F2697">
        <w:rPr>
          <w:rFonts w:ascii="华文楷体" w:eastAsia="华文楷体" w:hAnsi="华文楷体"/>
          <w:lang w:bidi="zh-TW"/>
        </w:rPr>
        <w:t>；</w:t>
      </w:r>
      <w:r w:rsidRPr="000F2697">
        <w:rPr>
          <w:rFonts w:ascii="华文楷体" w:eastAsia="华文楷体" w:hAnsi="华文楷体"/>
          <w:lang w:bidi="zh-TW"/>
        </w:rPr>
        <w:t>他们能把握永恒不变的事物</w:t>
      </w:r>
      <w:r w:rsidR="003E077F" w:rsidRPr="000F2697">
        <w:rPr>
          <w:rFonts w:ascii="华文楷体" w:eastAsia="华文楷体" w:hAnsi="华文楷体"/>
          <w:lang w:bidi="zh-TW"/>
        </w:rPr>
        <w:t>；</w:t>
      </w:r>
      <w:r w:rsidRPr="000F2697">
        <w:rPr>
          <w:rFonts w:ascii="华文楷体" w:eastAsia="华文楷体" w:hAnsi="华文楷体"/>
          <w:lang w:bidi="zh-TW"/>
        </w:rPr>
        <w:t>他们关注心灵的快乐而非肉体的快乐,在“无论神还是人的事情上总是追求完整和完全”</w:t>
      </w:r>
      <w:r w:rsidR="003E077F" w:rsidRPr="000F2697">
        <w:rPr>
          <w:rFonts w:ascii="华文楷体" w:eastAsia="华文楷体" w:hAnsi="华文楷体"/>
          <w:lang w:bidi="zh-TW"/>
        </w:rPr>
        <w:t>；</w:t>
      </w:r>
      <w:r w:rsidRPr="000F2697">
        <w:rPr>
          <w:rFonts w:ascii="华文楷体" w:eastAsia="华文楷体" w:hAnsi="华文楷体"/>
          <w:lang w:bidi="zh-TW"/>
        </w:rPr>
        <w:t>他们具备勇敢、大度、聪敏、强记等品质,“与神圣的秩序有着亲密的交往”</w:t>
      </w:r>
      <w:r w:rsidR="003E077F" w:rsidRPr="000F2697">
        <w:rPr>
          <w:rFonts w:ascii="华文楷体" w:eastAsia="华文楷体" w:hAnsi="华文楷体"/>
          <w:lang w:bidi="zh-TW"/>
        </w:rPr>
        <w:t>；</w:t>
      </w:r>
      <w:r w:rsidRPr="000F2697">
        <w:rPr>
          <w:rFonts w:ascii="华文楷体" w:eastAsia="华文楷体" w:hAnsi="华文楷体"/>
          <w:lang w:bidi="zh-TW"/>
        </w:rPr>
        <w:t>他们能看到理念世界本身,同时,他们没有权力欲望</w:t>
      </w:r>
      <w:r w:rsidRPr="000F2697">
        <w:rPr>
          <w:rFonts w:ascii="华文楷体" w:eastAsia="华文楷体" w:hAnsi="华文楷体" w:hint="eastAsia"/>
          <w:lang w:bidi="zh-TW"/>
        </w:rPr>
        <w:t>。</w:t>
      </w:r>
      <w:r w:rsidR="00CD0843" w:rsidRPr="000F2697">
        <w:rPr>
          <w:rFonts w:ascii="华文楷体" w:eastAsia="华文楷体" w:hAnsi="华文楷体"/>
          <w:lang w:bidi="zh-TW"/>
        </w:rPr>
        <w:t>柏拉图强调真正的哲学家,从而把他所界说的哲学家与一些貌似哲学家的人区别开来。从上文可以看出,柏拉图对真正的哲学家的要求是相当苛刻的。于是,符合条件的哲学家只有“微乎其微的一部分”人了。这些哲学家与其说是人,不如说是永不犯错的上帝或是绝对理性的化身。惟其如此,柏拉图才把国家正义的实现寄望于他。而且,在柏拉图看来,不仅国家需哲学家当王,哲学家本人也应当成为哲学王。</w:t>
      </w:r>
    </w:p>
    <w:p w14:paraId="1A6F43E5" w14:textId="6DB60D37" w:rsidR="00D57BBE" w:rsidRPr="000F2697" w:rsidRDefault="005B5057" w:rsidP="000F2697">
      <w:pPr>
        <w:ind w:firstLine="480"/>
        <w:rPr>
          <w:rFonts w:ascii="华文楷体" w:eastAsia="华文楷体" w:hAnsi="华文楷体"/>
          <w:lang w:bidi="zh-TW"/>
        </w:rPr>
      </w:pPr>
      <w:r w:rsidRPr="000F2697">
        <w:rPr>
          <w:rFonts w:ascii="华文楷体" w:eastAsia="华文楷体" w:hAnsi="华文楷体"/>
          <w:lang w:bidi="zh-TW"/>
        </w:rPr>
        <w:t>然而,问题在于,哲学家统治到底能否实现。这是《理想国》一书的</w:t>
      </w:r>
      <w:proofErr w:type="gramStart"/>
      <w:r w:rsidRPr="000F2697">
        <w:rPr>
          <w:rFonts w:ascii="华文楷体" w:eastAsia="华文楷体" w:hAnsi="华文楷体"/>
          <w:lang w:bidi="zh-TW"/>
        </w:rPr>
        <w:t>最</w:t>
      </w:r>
      <w:proofErr w:type="gramEnd"/>
      <w:r w:rsidRPr="000F2697">
        <w:rPr>
          <w:rFonts w:ascii="华文楷体" w:eastAsia="华文楷体" w:hAnsi="华文楷体"/>
          <w:lang w:bidi="zh-TW"/>
        </w:rPr>
        <w:t>核心问题。人们常以乌托邦来指陈柏拉图的理想国,极言其无法实现及空想性,甚至将“理想国”视为乌托邦的代名词。那么在柏拉图心目中哲学家统治实现的可能性有多大</w:t>
      </w:r>
      <w:r w:rsidRPr="000F2697">
        <w:rPr>
          <w:rFonts w:ascii="华文楷体" w:eastAsia="华文楷体" w:hAnsi="华文楷体" w:hint="eastAsia"/>
          <w:lang w:bidi="zh-TW"/>
        </w:rPr>
        <w:t>？</w:t>
      </w:r>
    </w:p>
    <w:p w14:paraId="1BC08F08" w14:textId="56CDC04D" w:rsidR="005B5057" w:rsidRPr="000F2697" w:rsidRDefault="00CA4410" w:rsidP="000F2697">
      <w:pPr>
        <w:ind w:firstLine="480"/>
        <w:rPr>
          <w:rFonts w:ascii="华文楷体" w:eastAsia="华文楷体" w:hAnsi="华文楷体"/>
          <w:lang w:bidi="zh-TW"/>
        </w:rPr>
      </w:pPr>
      <w:r w:rsidRPr="000F2697">
        <w:rPr>
          <w:rFonts w:ascii="华文楷体" w:eastAsia="华文楷体" w:hAnsi="华文楷体"/>
          <w:lang w:bidi="zh-TW"/>
        </w:rPr>
        <w:t>首先,现实城邦中哲学家处于不受尊重的困境中,他们无法为普通人所理解</w:t>
      </w:r>
      <w:r w:rsidRPr="000F2697">
        <w:rPr>
          <w:rFonts w:ascii="华文楷体" w:eastAsia="华文楷体" w:hAnsi="华文楷体" w:hint="eastAsia"/>
          <w:lang w:bidi="zh-TW"/>
        </w:rPr>
        <w:t>，正如其洞穴比喻中</w:t>
      </w:r>
      <w:r w:rsidR="001B2725" w:rsidRPr="000F2697">
        <w:rPr>
          <w:rFonts w:ascii="华文楷体" w:eastAsia="华文楷体" w:hAnsi="华文楷体" w:hint="eastAsia"/>
          <w:lang w:bidi="zh-TW"/>
        </w:rPr>
        <w:t>所讲的逃出洞穴之人一样。</w:t>
      </w:r>
    </w:p>
    <w:p w14:paraId="5931F356" w14:textId="38208C1F" w:rsidR="001B2725" w:rsidRPr="000F2697" w:rsidRDefault="00025D39" w:rsidP="000F2697">
      <w:pPr>
        <w:ind w:firstLine="480"/>
        <w:rPr>
          <w:rFonts w:ascii="华文楷体" w:eastAsia="华文楷体" w:hAnsi="华文楷体"/>
          <w:lang w:bidi="zh-TW"/>
        </w:rPr>
      </w:pPr>
      <w:r w:rsidRPr="000F2697">
        <w:rPr>
          <w:rFonts w:ascii="华文楷体" w:eastAsia="华文楷体" w:hAnsi="华文楷体"/>
          <w:lang w:bidi="zh-TW"/>
        </w:rPr>
        <w:t>尽管这样,柏拉图还是心存希望的,他对于哲学家成为国王或国王、国王的儿子受到神的感化真正爱上哲学,“没有理由一定说,这两种前提</w:t>
      </w:r>
      <w:r w:rsidR="001808FE" w:rsidRPr="000F2697">
        <w:rPr>
          <w:rFonts w:ascii="华文楷体" w:eastAsia="华文楷体" w:hAnsi="华文楷体"/>
          <w:lang w:bidi="zh-TW"/>
        </w:rPr>
        <w:t>（</w:t>
      </w:r>
      <w:r w:rsidRPr="000F2697">
        <w:rPr>
          <w:rFonts w:ascii="华文楷体" w:eastAsia="华文楷体" w:hAnsi="华文楷体"/>
          <w:lang w:bidi="zh-TW"/>
        </w:rPr>
        <w:t>或其中任何一种</w:t>
      </w:r>
      <w:r w:rsidR="001808FE" w:rsidRPr="000F2697">
        <w:rPr>
          <w:rFonts w:ascii="华文楷体" w:eastAsia="华文楷体" w:hAnsi="华文楷体"/>
          <w:lang w:bidi="zh-TW"/>
        </w:rPr>
        <w:t>）</w:t>
      </w:r>
      <w:r w:rsidRPr="000F2697">
        <w:rPr>
          <w:rFonts w:ascii="华文楷体" w:eastAsia="华文楷体" w:hAnsi="华文楷体"/>
          <w:lang w:bidi="zh-TW"/>
        </w:rPr>
        <w:t>是不可能的。假如不可能,那么我们受到讥笑,被叫做梦想家,就确是应该的了”</w:t>
      </w:r>
      <w:r w:rsidRPr="000F2697">
        <w:rPr>
          <w:rFonts w:ascii="华文楷体" w:eastAsia="华文楷体" w:hAnsi="华文楷体" w:hint="eastAsia"/>
          <w:lang w:bidi="zh-TW"/>
        </w:rPr>
        <w:t>。</w:t>
      </w:r>
    </w:p>
    <w:p w14:paraId="63F1B0AE" w14:textId="62FC12FB" w:rsidR="00025D39" w:rsidRPr="000F2697" w:rsidRDefault="00435D69" w:rsidP="000F2697">
      <w:pPr>
        <w:ind w:firstLine="480"/>
        <w:rPr>
          <w:rFonts w:ascii="华文楷体" w:eastAsia="华文楷体" w:hAnsi="华文楷体"/>
          <w:lang w:bidi="zh-TW"/>
        </w:rPr>
      </w:pPr>
      <w:r w:rsidRPr="000F2697">
        <w:rPr>
          <w:rFonts w:ascii="华文楷体" w:eastAsia="华文楷体" w:hAnsi="华文楷体" w:hint="eastAsia"/>
          <w:lang w:bidi="zh-TW"/>
        </w:rPr>
        <w:t>而关于</w:t>
      </w:r>
      <w:r w:rsidRPr="000F2697">
        <w:rPr>
          <w:rFonts w:ascii="华文楷体" w:eastAsia="华文楷体" w:hAnsi="华文楷体"/>
          <w:lang w:bidi="zh-TW"/>
        </w:rPr>
        <w:t>如何实现哲学家与国王身份的结合,柏拉图在关键时刻</w:t>
      </w:r>
      <w:r w:rsidRPr="000F2697">
        <w:rPr>
          <w:rFonts w:ascii="华文楷体" w:eastAsia="华文楷体" w:hAnsi="华文楷体" w:hint="eastAsia"/>
          <w:lang w:bidi="zh-TW"/>
        </w:rPr>
        <w:t>却</w:t>
      </w:r>
      <w:r w:rsidRPr="000F2697">
        <w:rPr>
          <w:rFonts w:ascii="华文楷体" w:eastAsia="华文楷体" w:hAnsi="华文楷体"/>
          <w:lang w:bidi="zh-TW"/>
        </w:rPr>
        <w:t>寄希望于偶然。</w:t>
      </w:r>
    </w:p>
    <w:p w14:paraId="41B3D153" w14:textId="003C7CB4" w:rsidR="005F7424" w:rsidRPr="000F2697" w:rsidRDefault="006E62BB" w:rsidP="000F2697">
      <w:pPr>
        <w:ind w:firstLine="480"/>
        <w:rPr>
          <w:rFonts w:ascii="华文楷体" w:eastAsia="华文楷体" w:hAnsi="华文楷体"/>
          <w:lang w:bidi="zh-TW"/>
        </w:rPr>
      </w:pPr>
      <w:r w:rsidRPr="000F2697">
        <w:rPr>
          <w:rFonts w:ascii="华文楷体" w:eastAsia="华文楷体" w:hAnsi="华文楷体"/>
          <w:lang w:bidi="zh-TW"/>
        </w:rPr>
        <w:t>哲学</w:t>
      </w:r>
      <w:proofErr w:type="gramStart"/>
      <w:r w:rsidRPr="000F2697">
        <w:rPr>
          <w:rFonts w:ascii="华文楷体" w:eastAsia="华文楷体" w:hAnsi="华文楷体"/>
          <w:lang w:bidi="zh-TW"/>
        </w:rPr>
        <w:t>王思想</w:t>
      </w:r>
      <w:proofErr w:type="gramEnd"/>
      <w:r w:rsidRPr="000F2697">
        <w:rPr>
          <w:rFonts w:ascii="华文楷体" w:eastAsia="华文楷体" w:hAnsi="华文楷体"/>
          <w:lang w:bidi="zh-TW"/>
        </w:rPr>
        <w:t>的本质是哲学与政治的结合</w:t>
      </w:r>
      <w:r w:rsidRPr="000F2697">
        <w:rPr>
          <w:rFonts w:ascii="华文楷体" w:eastAsia="华文楷体" w:hAnsi="华文楷体" w:hint="eastAsia"/>
          <w:lang w:bidi="zh-TW"/>
        </w:rPr>
        <w:t>。</w:t>
      </w:r>
      <w:r w:rsidRPr="000F2697">
        <w:rPr>
          <w:rFonts w:ascii="华文楷体" w:eastAsia="华文楷体" w:hAnsi="华文楷体"/>
          <w:lang w:bidi="zh-TW"/>
        </w:rPr>
        <w:t>在柏拉图那里,哲学意味着对真理、智慧、绝对的善与正义的热爱和追求,即同时包含了知识与美德两方面,这二者在他那里是同一事物。</w:t>
      </w:r>
      <w:r w:rsidR="009E7890" w:rsidRPr="000F2697">
        <w:rPr>
          <w:rFonts w:ascii="华文楷体" w:eastAsia="华文楷体" w:hAnsi="华文楷体" w:hint="eastAsia"/>
          <w:lang w:bidi="zh-TW"/>
        </w:rPr>
        <w:t>而柏拉图的哲学王则是知识、理性与管理的结合。</w:t>
      </w:r>
    </w:p>
    <w:p w14:paraId="0AD2D089" w14:textId="369934CA" w:rsidR="00A76BC7" w:rsidRPr="000F2697" w:rsidRDefault="00A76BC7" w:rsidP="000F2697">
      <w:pPr>
        <w:ind w:firstLine="480"/>
        <w:rPr>
          <w:rFonts w:ascii="华文楷体" w:eastAsia="华文楷体" w:hAnsi="华文楷体"/>
          <w:lang w:bidi="zh-TW"/>
        </w:rPr>
      </w:pPr>
      <w:r w:rsidRPr="000F2697">
        <w:rPr>
          <w:rFonts w:ascii="华文楷体" w:eastAsia="华文楷体" w:hAnsi="华文楷体"/>
          <w:lang w:bidi="zh-TW"/>
        </w:rPr>
        <w:t>柏拉图开启了人们对政治、社会生活考察的理性主义的传统,开启了人们对国家合法性问题思考的传统。</w:t>
      </w:r>
    </w:p>
    <w:p w14:paraId="677E5D44" w14:textId="77777777" w:rsidR="00A76BC7" w:rsidRDefault="00A76BC7" w:rsidP="000F2697">
      <w:pPr>
        <w:ind w:left="420" w:hangingChars="200" w:hanging="420"/>
        <w:rPr>
          <w:rFonts w:ascii="华文楷体" w:eastAsia="华文楷体" w:hAnsi="华文楷体"/>
          <w:lang w:bidi="zh-TW"/>
        </w:rPr>
      </w:pPr>
    </w:p>
    <w:p w14:paraId="2BFCAB92" w14:textId="0A7938A2" w:rsidR="00D85925" w:rsidRPr="00D85925" w:rsidRDefault="007E4164" w:rsidP="000F2697">
      <w:pPr>
        <w:ind w:left="420" w:hangingChars="200" w:hanging="420"/>
        <w:rPr>
          <w:rFonts w:ascii="华文楷体" w:eastAsia="华文楷体" w:hAnsi="华文楷体"/>
          <w:lang w:bidi="zh-TW"/>
        </w:rPr>
      </w:pPr>
      <w:r>
        <w:rPr>
          <w:rFonts w:ascii="华文楷体" w:eastAsia="华文楷体" w:hAnsi="华文楷体" w:hint="eastAsia"/>
          <w:lang w:bidi="zh-TW"/>
        </w:rPr>
        <w:t>（</w:t>
      </w:r>
      <w:r w:rsidRPr="007E4164">
        <w:rPr>
          <w:rFonts w:ascii="华文楷体" w:eastAsia="华文楷体" w:hAnsi="华文楷体"/>
          <w:lang w:bidi="zh-TW"/>
        </w:rPr>
        <w:t>柏拉图把对现世的拯救落实到对人的心灵的拯救上。他认为,只要净化人的心灵境界,使人的心灵变得善良,社会就会安宁,国家就会治理好,因为“国家是个人的扩大”,“国家灵魂是扩大了的个人的灵魂”。在这种强烈的历史使命感的驱使下,他企图“以德治国”,主张哲学家作统治者,改造社会,改造国家,并冒着生命危险,为实现其“理想国”而奋斗。其理念论正是在这样的背景下创立与完善、并为这个目标服务的。这也就是为什么柏拉图把“善”当作理念论的最后归宿的原因</w:t>
      </w:r>
      <w:r>
        <w:rPr>
          <w:rFonts w:ascii="华文楷体" w:eastAsia="华文楷体" w:hAnsi="华文楷体" w:hint="eastAsia"/>
          <w:lang w:bidi="zh-TW"/>
        </w:rPr>
        <w:t>）</w:t>
      </w:r>
    </w:p>
    <w:p w14:paraId="27876C18" w14:textId="49ACEDDA" w:rsidR="000D1167" w:rsidRDefault="000D1167" w:rsidP="000F2697">
      <w:pPr>
        <w:rPr>
          <w:rFonts w:ascii="华文楷体" w:eastAsia="华文楷体" w:hAnsi="华文楷体"/>
          <w:b/>
          <w:bCs/>
          <w:sz w:val="28"/>
          <w:szCs w:val="32"/>
          <w:lang w:bidi="zh-TW"/>
        </w:rPr>
      </w:pPr>
      <w:r>
        <w:rPr>
          <w:rFonts w:ascii="华文楷体" w:eastAsia="华文楷体" w:hAnsi="华文楷体" w:hint="eastAsia"/>
          <w:b/>
          <w:bCs/>
          <w:sz w:val="28"/>
          <w:szCs w:val="32"/>
          <w:lang w:bidi="zh-TW"/>
        </w:rPr>
        <w:t>亚里士多德（</w:t>
      </w:r>
      <w:r w:rsidR="002745CE">
        <w:rPr>
          <w:rFonts w:ascii="华文楷体" w:eastAsia="华文楷体" w:hAnsi="华文楷体" w:hint="eastAsia"/>
          <w:b/>
          <w:bCs/>
          <w:sz w:val="28"/>
          <w:szCs w:val="32"/>
          <w:lang w:bidi="zh-TW"/>
        </w:rPr>
        <w:t>物理学：</w:t>
      </w:r>
      <w:r w:rsidR="00CE0373">
        <w:rPr>
          <w:rFonts w:ascii="华文楷体" w:eastAsia="华文楷体" w:hAnsi="华文楷体" w:hint="eastAsia"/>
          <w:b/>
          <w:bCs/>
          <w:sz w:val="28"/>
          <w:szCs w:val="32"/>
          <w:lang w:bidi="zh-TW"/>
        </w:rPr>
        <w:t>三本原、</w:t>
      </w:r>
      <w:r w:rsidR="005A0971">
        <w:rPr>
          <w:rFonts w:ascii="华文楷体" w:eastAsia="华文楷体" w:hAnsi="华文楷体" w:hint="eastAsia"/>
          <w:b/>
          <w:bCs/>
          <w:sz w:val="28"/>
          <w:szCs w:val="32"/>
          <w:lang w:bidi="zh-TW"/>
        </w:rPr>
        <w:t>四因说、实体学说、逻辑学、</w:t>
      </w:r>
      <w:r w:rsidR="004F6B06">
        <w:rPr>
          <w:rFonts w:ascii="华文楷体" w:eastAsia="华文楷体" w:hAnsi="华文楷体" w:hint="eastAsia"/>
          <w:b/>
          <w:bCs/>
          <w:sz w:val="28"/>
          <w:szCs w:val="32"/>
          <w:lang w:bidi="zh-TW"/>
        </w:rPr>
        <w:t>辩证法、</w:t>
      </w:r>
      <w:r w:rsidR="005A0971">
        <w:rPr>
          <w:rFonts w:ascii="华文楷体" w:eastAsia="华文楷体" w:hAnsi="华文楷体" w:hint="eastAsia"/>
          <w:b/>
          <w:bCs/>
          <w:sz w:val="28"/>
          <w:szCs w:val="32"/>
          <w:lang w:bidi="zh-TW"/>
        </w:rPr>
        <w:t>认识论、政治伦理学</w:t>
      </w:r>
      <w:r w:rsidR="009E468C">
        <w:rPr>
          <w:rFonts w:ascii="华文楷体" w:eastAsia="华文楷体" w:hAnsi="华文楷体" w:hint="eastAsia"/>
          <w:b/>
          <w:bCs/>
          <w:sz w:val="28"/>
          <w:szCs w:val="32"/>
          <w:lang w:bidi="zh-TW"/>
        </w:rPr>
        <w:t>/实践哲学</w:t>
      </w:r>
      <w:r w:rsidR="005A0971">
        <w:rPr>
          <w:rFonts w:ascii="华文楷体" w:eastAsia="华文楷体" w:hAnsi="华文楷体" w:hint="eastAsia"/>
          <w:b/>
          <w:bCs/>
          <w:sz w:val="28"/>
          <w:szCs w:val="32"/>
          <w:lang w:bidi="zh-TW"/>
        </w:rPr>
        <w:t>、</w:t>
      </w:r>
      <w:r w:rsidR="004F6B06">
        <w:rPr>
          <w:rFonts w:ascii="华文楷体" w:eastAsia="华文楷体" w:hAnsi="华文楷体" w:hint="eastAsia"/>
          <w:b/>
          <w:bCs/>
          <w:sz w:val="28"/>
          <w:szCs w:val="32"/>
          <w:lang w:bidi="zh-TW"/>
        </w:rPr>
        <w:t>对理念论的批判</w:t>
      </w:r>
      <w:r>
        <w:rPr>
          <w:rFonts w:ascii="华文楷体" w:eastAsia="华文楷体" w:hAnsi="华文楷体" w:hint="eastAsia"/>
          <w:b/>
          <w:bCs/>
          <w:sz w:val="28"/>
          <w:szCs w:val="32"/>
          <w:lang w:bidi="zh-TW"/>
        </w:rPr>
        <w:t>）</w:t>
      </w:r>
    </w:p>
    <w:p w14:paraId="4B76AA76" w14:textId="02D11644" w:rsidR="00974967" w:rsidRPr="00974967" w:rsidRDefault="00D06F7D" w:rsidP="000F2697">
      <w:pPr>
        <w:rPr>
          <w:u w:val="single"/>
          <w:lang w:val="zh-TW" w:bidi="zh-TW"/>
        </w:rPr>
      </w:pPr>
      <w:r w:rsidRPr="00F4136D">
        <w:rPr>
          <w:u w:val="single"/>
        </w:rPr>
        <w:t>亚里士多德提出了系统的学科分类界想。他区分出了三类不同的科学</w:t>
      </w:r>
      <w:r w:rsidR="00C242E9">
        <w:rPr>
          <w:u w:val="single"/>
        </w:rPr>
        <w:t>：</w:t>
      </w:r>
      <w:r w:rsidRPr="00F4136D">
        <w:rPr>
          <w:u w:val="single"/>
        </w:rPr>
        <w:t>创制的科学、实践的科学和思辨的科学。一般而言，每一门科学都寻求存在物的本原和原因。但是，由于不同科学研究的对象不同，所以它们在人类知识系统中所占的位置也各不相同。亚里士多德认为，前两类科学是围绕着人而发展起来的，以实用为目的</w:t>
      </w:r>
      <w:r w:rsidR="008E4C17">
        <w:rPr>
          <w:rFonts w:hint="eastAsia"/>
          <w:u w:val="single"/>
        </w:rPr>
        <w:t>。</w:t>
      </w:r>
      <w:r w:rsidR="008E4C17" w:rsidRPr="008E4C17">
        <w:rPr>
          <w:u w:val="single"/>
          <w:lang w:bidi="zh-TW"/>
        </w:rPr>
        <w:t>在亚里士多德看来，创制的科学和实践的科学处在较低的层次。他认为，最值得研究的是思辨的科学</w:t>
      </w:r>
      <w:r w:rsidR="00C242E9">
        <w:rPr>
          <w:u w:val="single"/>
          <w:lang w:bidi="zh-TW"/>
        </w:rPr>
        <w:t>：</w:t>
      </w:r>
      <w:r w:rsidR="008E4C17" w:rsidRPr="008E4C17">
        <w:rPr>
          <w:u w:val="single"/>
          <w:lang w:bidi="zh-TW"/>
        </w:rPr>
        <w:t>“思辨科学有三种，物理学、数学和神学。思辨科学在各科学中，是最高贵的，它的研究对象是存在物中最为显赫的。每一门科学因其自身所研究的对象而分高低。</w:t>
      </w:r>
      <w:r w:rsidR="00BF4E2C" w:rsidRPr="00BF4E2C">
        <w:rPr>
          <w:u w:val="single"/>
          <w:lang w:val="zh-TW" w:bidi="zh-TW"/>
        </w:rPr>
        <w:t>“物理学所研究的是在自身内部具有运动本原的东西，思辨的数学则是一种研究恒久对象的科学，但不研究分离的东西。所以，和这两门科学不同，有一门科学以分离的、存在而不运动的东西为对象。”③他也把这第三种思辨科学称为第一哲学，也就是我们现在所称的形而上学。第一哲学区别于包括物理学和数学在内的所有其他科学，因为</w:t>
      </w:r>
      <w:r w:rsidR="009008DB" w:rsidRPr="009008DB">
        <w:rPr>
          <w:u w:val="single"/>
          <w:lang w:val="zh-TW" w:bidi="zh-TW"/>
        </w:rPr>
        <w:t>只有第一哲学才研究作为存在的存在本身,因而具有最高的思辨性。</w:t>
      </w:r>
      <w:r w:rsidR="00974967" w:rsidRPr="00974967">
        <w:rPr>
          <w:u w:val="single"/>
          <w:lang w:val="zh-TW" w:bidi="zh-TW"/>
        </w:rPr>
        <w:t>哲学追求事物背后的全部依据，追求最高的本原，因而是最高的智慧。这种追求纯粹为了获取知识，而不以应用为目标</w:t>
      </w:r>
      <w:r w:rsidR="00C242E9">
        <w:rPr>
          <w:u w:val="single"/>
          <w:lang w:val="zh-TW" w:bidi="zh-TW"/>
        </w:rPr>
        <w:t>：</w:t>
      </w:r>
      <w:r w:rsidR="00974967" w:rsidRPr="00974967">
        <w:rPr>
          <w:u w:val="single"/>
          <w:lang w:val="zh-TW" w:bidi="zh-TW"/>
        </w:rPr>
        <w:t>“为知识自身而求取知识的人，以其最大的努力求取最高的科学。但是，正因为哲学所追求的是最原始、最普遍的东西，所以，要获取哲学智慧也是最为困难的。亚里士多德甚至认为，人作为有限的存在，是无法最终获得这种智慧的，因为最髙的智慧是神圣的</w:t>
      </w:r>
      <w:r w:rsidR="00C242E9">
        <w:rPr>
          <w:u w:val="single"/>
          <w:lang w:val="zh-TW" w:bidi="zh-TW"/>
        </w:rPr>
        <w:t>：</w:t>
      </w:r>
      <w:r w:rsidR="00974967" w:rsidRPr="00974967">
        <w:rPr>
          <w:u w:val="single"/>
          <w:lang w:val="zh-TW" w:bidi="zh-TW"/>
        </w:rPr>
        <w:t>“神圣只有两层含意</w:t>
      </w:r>
      <w:r w:rsidR="00C242E9">
        <w:rPr>
          <w:u w:val="single"/>
          <w:lang w:val="zh-TW" w:bidi="zh-TW"/>
        </w:rPr>
        <w:t>：</w:t>
      </w:r>
      <w:r w:rsidR="00974967" w:rsidRPr="00974967">
        <w:rPr>
          <w:u w:val="single"/>
          <w:lang w:val="zh-TW" w:bidi="zh-TW"/>
        </w:rPr>
        <w:t>或者它为神所有</w:t>
      </w:r>
      <w:r w:rsidR="003E077F">
        <w:rPr>
          <w:u w:val="single"/>
          <w:lang w:val="zh-TW" w:bidi="zh-TW"/>
        </w:rPr>
        <w:t>；</w:t>
      </w:r>
      <w:r w:rsidR="00974967" w:rsidRPr="00974967">
        <w:rPr>
          <w:u w:val="single"/>
          <w:lang w:val="zh-TW" w:bidi="zh-TW"/>
        </w:rPr>
        <w:t>或者某种对神圣东西的知识。只有这一科学才符合以上两个条件。众所周知，神是宇宙万物各种原因的始点，惟有神才最大限度地具有这种知识。一切科学都比它更为重要，但却没有一种科学比它更为高尚。”</w:t>
      </w:r>
      <w:r w:rsidR="00974967" w:rsidRPr="00974967">
        <w:rPr>
          <w:u w:val="single"/>
          <w:lang w:val="zh-TW" w:bidi="en-US"/>
        </w:rPr>
        <w:t>®</w:t>
      </w:r>
      <w:r w:rsidR="00974967" w:rsidRPr="00974967">
        <w:rPr>
          <w:u w:val="single"/>
          <w:lang w:val="zh-TW" w:bidi="zh-TW"/>
        </w:rPr>
        <w:t>因此，第一哲学也可称之为神学。</w:t>
      </w:r>
    </w:p>
    <w:p w14:paraId="1EA6DC38" w14:textId="3401B804" w:rsidR="00DD1744" w:rsidRPr="00DD1744" w:rsidRDefault="00BA7FA8" w:rsidP="000F2697">
      <w:pPr>
        <w:rPr>
          <w:u w:val="single"/>
          <w:lang w:val="zh-TW" w:bidi="zh-TW"/>
        </w:rPr>
      </w:pPr>
      <w:r w:rsidRPr="00BA7FA8">
        <w:rPr>
          <w:u w:val="single"/>
          <w:lang w:val="zh-TW" w:bidi="zh-TW"/>
        </w:rPr>
        <w:t>哲学为思想而思想，为理论而理论，不受任何现实功利的影响，因而，致力于哲学思辨的人会得到至高无上的快乐。此外，正因为哲学追求的是纯粹的知识，提供的是普遍的原理，所以，其他一切科学都必</w:t>
      </w:r>
      <w:r w:rsidR="00DD1744" w:rsidRPr="00DD1744">
        <w:rPr>
          <w:u w:val="single"/>
          <w:lang w:val="zh-TW" w:bidi="zh-TW"/>
        </w:rPr>
        <w:t>须以之为基础，必须顺从于它。亚里士多德显然认为，哲学乃是科学的女皇，肩负着为具体科学奠定基础的重任。这种观点对后世产生了极大的影响。</w:t>
      </w:r>
    </w:p>
    <w:p w14:paraId="1EDD4E98" w14:textId="025B0FE3" w:rsidR="00BA7FA8" w:rsidRPr="00BA7FA8" w:rsidRDefault="00BA7FA8" w:rsidP="000F2697">
      <w:pPr>
        <w:rPr>
          <w:u w:val="single"/>
          <w:lang w:val="zh-TW" w:bidi="zh-TW"/>
        </w:rPr>
      </w:pPr>
    </w:p>
    <w:p w14:paraId="1E94FC0C" w14:textId="2276598B" w:rsidR="009008DB" w:rsidRPr="009008DB" w:rsidRDefault="009008DB" w:rsidP="000F2697">
      <w:pPr>
        <w:rPr>
          <w:u w:val="single"/>
          <w:lang w:val="zh-TW" w:bidi="zh-TW"/>
        </w:rPr>
      </w:pPr>
    </w:p>
    <w:p w14:paraId="6D72DEE9" w14:textId="64ABE44A" w:rsidR="00BF4E2C" w:rsidRPr="0017013D" w:rsidRDefault="0017013D" w:rsidP="000F2697">
      <w:pPr>
        <w:rPr>
          <w:rFonts w:ascii="华文楷体" w:eastAsia="华文楷体" w:hAnsi="华文楷体"/>
          <w:b/>
          <w:bCs/>
          <w:sz w:val="32"/>
          <w:szCs w:val="36"/>
          <w:lang w:bidi="zh-TW"/>
        </w:rPr>
      </w:pPr>
      <w:r w:rsidRPr="0017013D">
        <w:rPr>
          <w:rFonts w:ascii="华文楷体" w:eastAsia="华文楷体" w:hAnsi="华文楷体" w:hint="eastAsia"/>
          <w:b/>
          <w:bCs/>
          <w:sz w:val="32"/>
          <w:szCs w:val="36"/>
          <w:lang w:bidi="zh-TW"/>
        </w:rPr>
        <w:t>物理学：</w:t>
      </w:r>
    </w:p>
    <w:p w14:paraId="7D056E65" w14:textId="33ECE06D" w:rsidR="00A7438B" w:rsidRPr="000F2697" w:rsidRDefault="00A7438B" w:rsidP="000F2697">
      <w:pPr>
        <w:rPr>
          <w:rFonts w:ascii="华文楷体" w:eastAsia="华文楷体" w:hAnsi="华文楷体"/>
          <w:b/>
          <w:bCs/>
          <w:sz w:val="24"/>
          <w:szCs w:val="28"/>
          <w:lang w:bidi="zh-TW"/>
        </w:rPr>
      </w:pPr>
      <w:r w:rsidRPr="000F2697">
        <w:rPr>
          <w:rFonts w:ascii="华文楷体" w:eastAsia="华文楷体" w:hAnsi="华文楷体" w:hint="eastAsia"/>
          <w:b/>
          <w:bCs/>
          <w:sz w:val="24"/>
          <w:szCs w:val="28"/>
          <w:lang w:bidi="zh-TW"/>
        </w:rPr>
        <w:t>（一）“自然”的概念</w:t>
      </w:r>
    </w:p>
    <w:p w14:paraId="1101E25F" w14:textId="1D240F02" w:rsidR="00A7438B" w:rsidRPr="000F2697" w:rsidRDefault="002D1847" w:rsidP="000F2697">
      <w:pPr>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物理学即自然哲学。物理学研究的自然是运动的事物的本原和原</w:t>
      </w:r>
      <w:r w:rsidR="00A7438B" w:rsidRPr="000F2697">
        <w:rPr>
          <w:rFonts w:ascii="华文楷体" w:eastAsia="华文楷体" w:hAnsi="华文楷体" w:hint="eastAsia"/>
          <w:lang w:bidi="zh-TW"/>
        </w:rPr>
        <w:t>因</w:t>
      </w:r>
      <w:r w:rsidR="008F417F" w:rsidRPr="000F2697">
        <w:rPr>
          <w:rFonts w:ascii="华文楷体" w:eastAsia="华文楷体" w:hAnsi="华文楷体" w:hint="eastAsia"/>
          <w:lang w:bidi="zh-TW"/>
        </w:rPr>
        <w:t>。</w:t>
      </w:r>
      <w:r w:rsidR="00A82D49" w:rsidRPr="000F2697">
        <w:rPr>
          <w:rFonts w:ascii="华文楷体" w:eastAsia="华文楷体" w:hAnsi="华文楷体"/>
          <w:lang w:bidi="zh-TW"/>
        </w:rPr>
        <w:t>自然这一概念特指自然物的本性，即它们运动变化的原因和依照的原则。</w:t>
      </w:r>
      <w:r w:rsidR="00A82D49" w:rsidRPr="000F2697">
        <w:rPr>
          <w:rFonts w:ascii="华文楷体" w:eastAsia="华文楷体" w:hAnsi="华文楷体" w:hint="eastAsia"/>
          <w:lang w:bidi="zh-TW"/>
        </w:rPr>
        <w:t>亚里士多德说</w:t>
      </w:r>
      <w:r w:rsidR="00C242E9" w:rsidRPr="000F2697">
        <w:rPr>
          <w:rFonts w:ascii="华文楷体" w:eastAsia="华文楷体" w:hAnsi="华文楷体"/>
          <w:lang w:bidi="zh-TW"/>
        </w:rPr>
        <w:t>：</w:t>
      </w:r>
      <w:r w:rsidR="00A82D49" w:rsidRPr="000F2697">
        <w:rPr>
          <w:rFonts w:ascii="华文楷体" w:eastAsia="华文楷体" w:hAnsi="华文楷体"/>
          <w:lang w:bidi="zh-TW"/>
        </w:rPr>
        <w:t>“自然是自身具有运动来源的事物的形态或形式，这些形态或形式只有在思想中才能与事物相分离。”自然物运动的本原和原因不能脱离事物而自身独立存在，而只能存在于事物之中</w:t>
      </w:r>
      <w:r w:rsidR="00A82D49" w:rsidRPr="000F2697">
        <w:rPr>
          <w:rFonts w:ascii="华文楷体" w:eastAsia="华文楷体" w:hAnsi="华文楷体" w:hint="eastAsia"/>
          <w:lang w:bidi="zh-TW"/>
        </w:rPr>
        <w:t>。</w:t>
      </w:r>
    </w:p>
    <w:p w14:paraId="6FD9EDA3" w14:textId="7D6C17DC" w:rsidR="002D1847" w:rsidRPr="000F2697" w:rsidRDefault="00A7438B" w:rsidP="000F2697">
      <w:pPr>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00A82D49" w:rsidRPr="000F2697">
        <w:rPr>
          <w:rFonts w:ascii="华文楷体" w:eastAsia="华文楷体" w:hAnsi="华文楷体" w:hint="eastAsia"/>
          <w:lang w:bidi="zh-TW"/>
        </w:rPr>
        <w:t>他把所有事物分为两类</w:t>
      </w:r>
      <w:r w:rsidR="00C242E9" w:rsidRPr="000F2697">
        <w:rPr>
          <w:rFonts w:ascii="华文楷体" w:eastAsia="华文楷体" w:hAnsi="华文楷体"/>
          <w:lang w:bidi="zh-TW"/>
        </w:rPr>
        <w:t>：</w:t>
      </w:r>
      <w:r w:rsidR="00A82D49" w:rsidRPr="000F2697">
        <w:rPr>
          <w:rFonts w:ascii="华文楷体" w:eastAsia="华文楷体" w:hAnsi="华文楷体"/>
          <w:lang w:bidi="zh-TW"/>
        </w:rPr>
        <w:t>一类依自身本性而存在的自然物</w:t>
      </w:r>
      <w:r w:rsidR="003E077F" w:rsidRPr="000F2697">
        <w:rPr>
          <w:rFonts w:ascii="华文楷体" w:eastAsia="华文楷体" w:hAnsi="华文楷体"/>
          <w:lang w:bidi="zh-TW"/>
        </w:rPr>
        <w:t>；</w:t>
      </w:r>
      <w:r w:rsidR="00A82D49" w:rsidRPr="000F2697">
        <w:rPr>
          <w:rFonts w:ascii="华文楷体" w:eastAsia="华文楷体" w:hAnsi="华文楷体"/>
          <w:lang w:bidi="zh-TW"/>
        </w:rPr>
        <w:t>另一类依其他原因而存在，主要指人工物。</w:t>
      </w:r>
    </w:p>
    <w:p w14:paraId="0CDB20EF" w14:textId="18DFE619" w:rsidR="002D1847" w:rsidRPr="001353E0" w:rsidRDefault="00A7438B" w:rsidP="000F2697">
      <w:pPr>
        <w:rPr>
          <w:rFonts w:ascii="华文楷体" w:eastAsia="华文楷体" w:hAnsi="华文楷体"/>
          <w:b/>
          <w:bCs/>
          <w:sz w:val="24"/>
          <w:szCs w:val="28"/>
          <w:lang w:bidi="zh-TW"/>
        </w:rPr>
      </w:pPr>
      <w:r w:rsidRPr="001353E0">
        <w:rPr>
          <w:rFonts w:ascii="华文楷体" w:eastAsia="华文楷体" w:hAnsi="华文楷体" w:hint="eastAsia"/>
          <w:b/>
          <w:bCs/>
          <w:sz w:val="24"/>
          <w:szCs w:val="28"/>
          <w:lang w:bidi="zh-TW"/>
        </w:rPr>
        <w:t>（</w:t>
      </w:r>
      <w:r w:rsidR="001353E0" w:rsidRPr="001353E0">
        <w:rPr>
          <w:rFonts w:ascii="华文楷体" w:eastAsia="华文楷体" w:hAnsi="华文楷体" w:hint="eastAsia"/>
          <w:b/>
          <w:bCs/>
          <w:sz w:val="24"/>
          <w:szCs w:val="28"/>
          <w:lang w:bidi="zh-TW"/>
        </w:rPr>
        <w:t>二</w:t>
      </w:r>
      <w:r w:rsidRPr="001353E0">
        <w:rPr>
          <w:rFonts w:ascii="华文楷体" w:eastAsia="华文楷体" w:hAnsi="华文楷体" w:hint="eastAsia"/>
          <w:b/>
          <w:bCs/>
          <w:sz w:val="24"/>
          <w:szCs w:val="28"/>
          <w:lang w:bidi="zh-TW"/>
        </w:rPr>
        <w:t>）</w:t>
      </w:r>
      <w:r w:rsidR="001353E0" w:rsidRPr="001353E0">
        <w:rPr>
          <w:rFonts w:ascii="华文楷体" w:eastAsia="华文楷体" w:hAnsi="华文楷体" w:hint="eastAsia"/>
          <w:b/>
          <w:bCs/>
          <w:sz w:val="24"/>
          <w:szCs w:val="28"/>
          <w:lang w:bidi="zh-TW"/>
        </w:rPr>
        <w:t>三本原说</w:t>
      </w:r>
    </w:p>
    <w:p w14:paraId="5AF35A80" w14:textId="77777777" w:rsidR="009625D3" w:rsidRPr="000F2697" w:rsidRDefault="009625D3" w:rsidP="000F2697">
      <w:pPr>
        <w:rPr>
          <w:rFonts w:ascii="华文楷体" w:eastAsia="华文楷体" w:hAnsi="华文楷体"/>
          <w:lang w:bidi="zh-TW"/>
        </w:rPr>
      </w:pPr>
      <w:r w:rsidRPr="000F2697">
        <w:rPr>
          <w:rFonts w:ascii="华文楷体" w:eastAsia="华文楷体" w:hAnsi="华文楷体" w:hint="eastAsia"/>
          <w:lang w:bidi="zh-TW"/>
        </w:rPr>
        <w:t>亚里士多德总结了以前的自然哲学，说事物运动的本原是三个。形式、缺乏和质料是运动的三本原。</w:t>
      </w:r>
    </w:p>
    <w:p w14:paraId="44E3BC10" w14:textId="423BBA70" w:rsidR="009625D3" w:rsidRPr="000F2697" w:rsidRDefault="009625D3" w:rsidP="000F2697">
      <w:pPr>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质料是运动的载体，它在运动中保持不变</w:t>
      </w:r>
    </w:p>
    <w:p w14:paraId="6FB28A4D" w14:textId="77777777" w:rsidR="009625D3" w:rsidRPr="000F2697" w:rsidRDefault="009625D3" w:rsidP="000F2697">
      <w:pPr>
        <w:rPr>
          <w:rFonts w:ascii="华文楷体" w:eastAsia="华文楷体" w:hAnsi="华文楷体"/>
          <w:lang w:bidi="zh-TW"/>
        </w:rPr>
      </w:pPr>
      <w:r w:rsidRPr="000F2697">
        <w:rPr>
          <w:rFonts w:ascii="华文楷体" w:eastAsia="华文楷体" w:hAnsi="华文楷体"/>
          <w:lang w:bidi="zh-TW"/>
        </w:rPr>
        <w:t>2形式决定运动的事物所处的状态</w:t>
      </w:r>
    </w:p>
    <w:p w14:paraId="2F7099AB" w14:textId="385085ED" w:rsidR="009625D3" w:rsidRPr="000F2697" w:rsidRDefault="009625D3" w:rsidP="000F2697">
      <w:pPr>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hint="eastAsia"/>
          <w:lang w:bidi="zh-TW"/>
        </w:rPr>
        <w:t>缺乏</w:t>
      </w:r>
      <w:r w:rsidR="001808FE" w:rsidRPr="000F2697">
        <w:rPr>
          <w:rFonts w:ascii="华文楷体" w:eastAsia="华文楷体" w:hAnsi="华文楷体"/>
          <w:lang w:bidi="zh-TW"/>
        </w:rPr>
        <w:t>（</w:t>
      </w:r>
      <w:r w:rsidRPr="000F2697">
        <w:rPr>
          <w:rFonts w:ascii="华文楷体" w:eastAsia="华文楷体" w:hAnsi="华文楷体"/>
          <w:lang w:bidi="zh-TW"/>
        </w:rPr>
        <w:t>privation</w:t>
      </w:r>
      <w:r w:rsidR="001808FE" w:rsidRPr="000F2697">
        <w:rPr>
          <w:rFonts w:ascii="华文楷体" w:eastAsia="华文楷体" w:hAnsi="华文楷体"/>
          <w:lang w:bidi="zh-TW"/>
        </w:rPr>
        <w:t>）</w:t>
      </w:r>
      <w:r w:rsidRPr="000F2697">
        <w:rPr>
          <w:rFonts w:ascii="华文楷体" w:eastAsia="华文楷体" w:hAnsi="华文楷体"/>
          <w:lang w:bidi="zh-TW"/>
        </w:rPr>
        <w:t>决定运动所朝向的状态</w:t>
      </w:r>
      <w:r w:rsidR="003E077F" w:rsidRPr="000F2697">
        <w:rPr>
          <w:rFonts w:ascii="华文楷体" w:eastAsia="华文楷体" w:hAnsi="华文楷体"/>
          <w:lang w:bidi="zh-TW"/>
        </w:rPr>
        <w:t>；</w:t>
      </w:r>
      <w:r w:rsidRPr="000F2697">
        <w:rPr>
          <w:rFonts w:ascii="华文楷体" w:eastAsia="华文楷体" w:hAnsi="华文楷体"/>
          <w:lang w:bidi="zh-TW"/>
        </w:rPr>
        <w:t>缺乏也是事物应该有但尚未有的形式。一旦事物拥有它所缺乏的形式，它便完成了从一个形</w:t>
      </w:r>
    </w:p>
    <w:p w14:paraId="4EB2AA5B" w14:textId="0DC40BF7" w:rsidR="001353E0" w:rsidRPr="000F2697" w:rsidRDefault="009625D3" w:rsidP="000F2697">
      <w:pPr>
        <w:rPr>
          <w:rFonts w:ascii="华文楷体" w:eastAsia="华文楷体" w:hAnsi="华文楷体"/>
          <w:lang w:bidi="zh-TW"/>
        </w:rPr>
      </w:pPr>
      <w:r w:rsidRPr="000F2697">
        <w:rPr>
          <w:rFonts w:ascii="华文楷体" w:eastAsia="华文楷体" w:hAnsi="华文楷体" w:hint="eastAsia"/>
          <w:lang w:bidi="zh-TW"/>
        </w:rPr>
        <w:t>式向另一个形式的变化，即完成了一个运动过程</w:t>
      </w:r>
      <w:proofErr w:type="gramStart"/>
      <w:r w:rsidRPr="000F2697">
        <w:rPr>
          <w:rFonts w:ascii="华文楷体" w:eastAsia="华文楷体" w:hAnsi="华文楷体" w:hint="eastAsia"/>
          <w:lang w:bidi="zh-TW"/>
        </w:rPr>
        <w:t>一</w:t>
      </w:r>
      <w:proofErr w:type="gramEnd"/>
      <w:r w:rsidRPr="000F2697">
        <w:rPr>
          <w:rFonts w:ascii="华文楷体" w:eastAsia="华文楷体" w:hAnsi="华文楷体" w:hint="eastAsia"/>
          <w:lang w:bidi="zh-TW"/>
        </w:rPr>
        <w:t>事物的运动就是在不变载体的基础上从一个状态向另一个状态的变化。</w:t>
      </w:r>
    </w:p>
    <w:p w14:paraId="1601ED47" w14:textId="70FA6EB4" w:rsidR="00366FF7" w:rsidRPr="009E0EAC" w:rsidRDefault="001808FE" w:rsidP="000F2697">
      <w:pPr>
        <w:rPr>
          <w:rFonts w:ascii="华文楷体" w:eastAsia="华文楷体" w:hAnsi="华文楷体"/>
          <w:b/>
          <w:bCs/>
          <w:sz w:val="24"/>
          <w:szCs w:val="28"/>
          <w:lang w:bidi="zh-TW"/>
        </w:rPr>
      </w:pPr>
      <w:r>
        <w:rPr>
          <w:rFonts w:ascii="华文楷体" w:eastAsia="华文楷体" w:hAnsi="华文楷体"/>
          <w:b/>
          <w:bCs/>
          <w:sz w:val="24"/>
          <w:szCs w:val="28"/>
          <w:lang w:bidi="zh-TW"/>
        </w:rPr>
        <w:t>（</w:t>
      </w:r>
      <w:r w:rsidR="00366FF7" w:rsidRPr="009E0EAC">
        <w:rPr>
          <w:rFonts w:ascii="华文楷体" w:eastAsia="华文楷体" w:hAnsi="华文楷体"/>
          <w:b/>
          <w:bCs/>
          <w:sz w:val="24"/>
          <w:szCs w:val="28"/>
          <w:lang w:bidi="zh-TW"/>
        </w:rPr>
        <w:t>三</w:t>
      </w:r>
      <w:r>
        <w:rPr>
          <w:rFonts w:ascii="华文楷体" w:eastAsia="华文楷体" w:hAnsi="华文楷体"/>
          <w:b/>
          <w:bCs/>
          <w:sz w:val="24"/>
          <w:szCs w:val="28"/>
          <w:lang w:bidi="zh-TW"/>
        </w:rPr>
        <w:t>）</w:t>
      </w:r>
      <w:r w:rsidR="009E0EAC" w:rsidRPr="009E0EAC">
        <w:rPr>
          <w:rFonts w:ascii="华文楷体" w:eastAsia="华文楷体" w:hAnsi="华文楷体" w:hint="eastAsia"/>
          <w:b/>
          <w:bCs/>
          <w:sz w:val="24"/>
          <w:szCs w:val="28"/>
          <w:lang w:bidi="zh-TW"/>
        </w:rPr>
        <w:t>现实与潜在</w:t>
      </w:r>
    </w:p>
    <w:p w14:paraId="62F873B7" w14:textId="0BB558FD" w:rsidR="00366FF7" w:rsidRPr="000F2697" w:rsidRDefault="00366FF7" w:rsidP="000F2697">
      <w:pPr>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亚里土多德还把运动定义为“潜在的现实化”，这里包含着现实与潜在两个概念</w:t>
      </w:r>
      <w:r w:rsidR="00C242E9" w:rsidRPr="000F2697">
        <w:rPr>
          <w:rFonts w:ascii="华文楷体" w:eastAsia="华文楷体" w:hAnsi="华文楷体"/>
          <w:lang w:bidi="zh-TW"/>
        </w:rPr>
        <w:t>：</w:t>
      </w:r>
    </w:p>
    <w:p w14:paraId="707C12C9" w14:textId="0FEE7D8F" w:rsidR="00366FF7" w:rsidRPr="000F2697" w:rsidRDefault="001808FE" w:rsidP="000F2697">
      <w:pPr>
        <w:rPr>
          <w:rFonts w:ascii="华文楷体" w:eastAsia="华文楷体" w:hAnsi="华文楷体"/>
          <w:lang w:bidi="zh-TW"/>
        </w:rPr>
      </w:pPr>
      <w:r w:rsidRPr="000F2697">
        <w:rPr>
          <w:rFonts w:ascii="华文楷体" w:eastAsia="华文楷体" w:hAnsi="华文楷体"/>
          <w:lang w:bidi="zh-TW"/>
        </w:rPr>
        <w:t>（</w:t>
      </w:r>
      <w:r w:rsidR="00366FF7" w:rsidRPr="000F2697">
        <w:rPr>
          <w:rFonts w:ascii="华文楷体" w:eastAsia="华文楷体" w:hAnsi="华文楷体"/>
          <w:lang w:bidi="zh-TW"/>
        </w:rPr>
        <w:t>1</w:t>
      </w:r>
      <w:r w:rsidRPr="000F2697">
        <w:rPr>
          <w:rFonts w:ascii="华文楷体" w:eastAsia="华文楷体" w:hAnsi="华文楷体"/>
          <w:lang w:bidi="zh-TW"/>
        </w:rPr>
        <w:t>）</w:t>
      </w:r>
      <w:r w:rsidR="00366FF7" w:rsidRPr="000F2697">
        <w:rPr>
          <w:rFonts w:ascii="华文楷体" w:eastAsia="华文楷体" w:hAnsi="华文楷体"/>
          <w:lang w:bidi="zh-TW"/>
        </w:rPr>
        <w:t>在性相当于“缺乏”，是应该有、实现的形式</w:t>
      </w:r>
    </w:p>
    <w:p w14:paraId="62E9AB05" w14:textId="5DAD77E2" w:rsidR="00366FF7" w:rsidRPr="000F2697" w:rsidRDefault="001808FE" w:rsidP="000F2697">
      <w:pPr>
        <w:rPr>
          <w:rFonts w:ascii="华文楷体" w:eastAsia="华文楷体" w:hAnsi="华文楷体"/>
          <w:lang w:bidi="zh-TW"/>
        </w:rPr>
      </w:pPr>
      <w:r w:rsidRPr="000F2697">
        <w:rPr>
          <w:rFonts w:ascii="华文楷体" w:eastAsia="华文楷体" w:hAnsi="华文楷体"/>
          <w:lang w:bidi="zh-TW"/>
        </w:rPr>
        <w:t>（</w:t>
      </w:r>
      <w:r w:rsidR="00366FF7" w:rsidRPr="000F2697">
        <w:rPr>
          <w:rFonts w:ascii="华文楷体" w:eastAsia="华文楷体" w:hAnsi="华文楷体"/>
          <w:lang w:bidi="zh-TW"/>
        </w:rPr>
        <w:t>2</w:t>
      </w:r>
      <w:r w:rsidRPr="000F2697">
        <w:rPr>
          <w:rFonts w:ascii="华文楷体" w:eastAsia="华文楷体" w:hAnsi="华文楷体"/>
          <w:lang w:bidi="zh-TW"/>
        </w:rPr>
        <w:t>）</w:t>
      </w:r>
      <w:r w:rsidR="00366FF7" w:rsidRPr="000F2697">
        <w:rPr>
          <w:rFonts w:ascii="华文楷体" w:eastAsia="华文楷体" w:hAnsi="华文楷体"/>
          <w:lang w:bidi="zh-TW"/>
        </w:rPr>
        <w:t>现实性则是事物已有的形式</w:t>
      </w:r>
    </w:p>
    <w:p w14:paraId="3952BE5A" w14:textId="77777777" w:rsidR="00366FF7" w:rsidRPr="000F2697" w:rsidRDefault="00366FF7" w:rsidP="000F2697">
      <w:pPr>
        <w:rPr>
          <w:rFonts w:ascii="华文楷体" w:eastAsia="华文楷体" w:hAnsi="华文楷体"/>
          <w:lang w:bidi="zh-TW"/>
        </w:rPr>
      </w:pPr>
      <w:r w:rsidRPr="000F2697">
        <w:rPr>
          <w:rFonts w:ascii="华文楷体" w:eastAsia="华文楷体" w:hAnsi="华文楷体" w:hint="eastAsia"/>
          <w:lang w:bidi="zh-TW"/>
        </w:rPr>
        <w:t>从潜在到现实的转化也就是缺乏的形式转变为实际具有的形式</w:t>
      </w:r>
    </w:p>
    <w:p w14:paraId="6D4CDD24" w14:textId="36DC5599" w:rsidR="00212CC5" w:rsidRPr="000F2697" w:rsidRDefault="00366FF7" w:rsidP="000F2697">
      <w:pPr>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亚里土多</w:t>
      </w:r>
      <w:proofErr w:type="gramStart"/>
      <w:r w:rsidRPr="000F2697">
        <w:rPr>
          <w:rFonts w:ascii="华文楷体" w:eastAsia="华文楷体" w:hAnsi="华文楷体"/>
          <w:lang w:bidi="zh-TW"/>
        </w:rPr>
        <w:t>德表达</w:t>
      </w:r>
      <w:proofErr w:type="gramEnd"/>
      <w:r w:rsidRPr="000F2697">
        <w:rPr>
          <w:rFonts w:ascii="华文楷体" w:eastAsia="华文楷体" w:hAnsi="华文楷体"/>
          <w:lang w:bidi="zh-TW"/>
        </w:rPr>
        <w:t>了比“三本原”说更多的思想。他强调</w:t>
      </w:r>
      <w:r w:rsidR="00C242E9" w:rsidRPr="000F2697">
        <w:rPr>
          <w:rFonts w:ascii="华文楷体" w:eastAsia="华文楷体" w:hAnsi="华文楷体"/>
          <w:lang w:bidi="zh-TW"/>
        </w:rPr>
        <w:t>：</w:t>
      </w:r>
      <w:r w:rsidR="001808FE" w:rsidRPr="000F2697">
        <w:rPr>
          <w:rFonts w:ascii="华文楷体" w:eastAsia="华文楷体" w:hAnsi="华文楷体"/>
          <w:lang w:bidi="zh-TW"/>
        </w:rPr>
        <w:t>（</w:t>
      </w:r>
      <w:r w:rsidR="00212CC5" w:rsidRPr="000F2697">
        <w:rPr>
          <w:rFonts w:ascii="华文楷体" w:eastAsia="华文楷体" w:hAnsi="华文楷体"/>
          <w:lang w:bidi="zh-TW"/>
        </w:rPr>
        <w:t>1</w:t>
      </w:r>
      <w:r w:rsidR="001808FE" w:rsidRPr="000F2697">
        <w:rPr>
          <w:rFonts w:ascii="华文楷体" w:eastAsia="华文楷体" w:hAnsi="华文楷体"/>
          <w:lang w:bidi="zh-TW"/>
        </w:rPr>
        <w:t>）</w:t>
      </w:r>
      <w:r w:rsidR="00212CC5" w:rsidRPr="000F2697">
        <w:rPr>
          <w:rFonts w:ascii="华文楷体" w:eastAsia="华文楷体" w:hAnsi="华文楷体"/>
          <w:lang w:bidi="zh-TW"/>
        </w:rPr>
        <w:t>缺乏不但决定了运动的朝向,而且是朝着这一方向运劝的潜能事物内部就是实现自身目的的能力。</w:t>
      </w:r>
    </w:p>
    <w:p w14:paraId="565286EE" w14:textId="414D9F7D" w:rsidR="0009153C" w:rsidRPr="000F2697" w:rsidRDefault="001808FE" w:rsidP="000F2697">
      <w:pPr>
        <w:rPr>
          <w:rFonts w:ascii="华文楷体" w:eastAsia="华文楷体" w:hAnsi="华文楷体"/>
          <w:lang w:bidi="zh-TW"/>
        </w:rPr>
      </w:pPr>
      <w:r w:rsidRPr="000F2697">
        <w:rPr>
          <w:rFonts w:ascii="华文楷体" w:eastAsia="华文楷体" w:hAnsi="华文楷体"/>
          <w:lang w:bidi="zh-TW"/>
        </w:rPr>
        <w:t>（</w:t>
      </w:r>
      <w:r w:rsidR="00212CC5" w:rsidRPr="000F2697">
        <w:rPr>
          <w:rFonts w:ascii="华文楷体" w:eastAsia="华文楷体" w:hAnsi="华文楷体"/>
          <w:lang w:bidi="zh-TW"/>
        </w:rPr>
        <w:t>2</w:t>
      </w:r>
      <w:r w:rsidRPr="000F2697">
        <w:rPr>
          <w:rFonts w:ascii="华文楷体" w:eastAsia="华文楷体" w:hAnsi="华文楷体"/>
          <w:lang w:bidi="zh-TW"/>
        </w:rPr>
        <w:t>）</w:t>
      </w:r>
      <w:r w:rsidR="00212CC5" w:rsidRPr="000F2697">
        <w:rPr>
          <w:rFonts w:ascii="华文楷体" w:eastAsia="华文楷体" w:hAnsi="华文楷体"/>
          <w:lang w:bidi="zh-TW"/>
        </w:rPr>
        <w:t>潜在的现实化是暂时的一个潜在的形式被实现后，另一个潜</w:t>
      </w:r>
      <w:r w:rsidR="0009153C" w:rsidRPr="000F2697">
        <w:rPr>
          <w:rFonts w:ascii="华文楷体" w:eastAsia="华文楷体" w:hAnsi="华文楷体" w:hint="eastAsia"/>
          <w:lang w:bidi="zh-TW"/>
        </w:rPr>
        <w:t>在的形式又出现，由此构成了运动的连续性。</w:t>
      </w:r>
    </w:p>
    <w:p w14:paraId="370F2C62" w14:textId="5916D709" w:rsidR="0009153C" w:rsidRPr="000F2697" w:rsidRDefault="001808FE" w:rsidP="000F2697">
      <w:pPr>
        <w:rPr>
          <w:rFonts w:ascii="华文楷体" w:eastAsia="华文楷体" w:hAnsi="华文楷体"/>
          <w:lang w:bidi="zh-TW"/>
        </w:rPr>
      </w:pPr>
      <w:r w:rsidRPr="000F2697">
        <w:rPr>
          <w:rFonts w:ascii="华文楷体" w:eastAsia="华文楷体" w:hAnsi="华文楷体"/>
          <w:lang w:bidi="zh-TW"/>
        </w:rPr>
        <w:t>（</w:t>
      </w:r>
      <w:r w:rsidR="0009153C" w:rsidRPr="000F2697">
        <w:rPr>
          <w:rFonts w:ascii="华文楷体" w:eastAsia="华文楷体" w:hAnsi="华文楷体"/>
          <w:lang w:bidi="zh-TW"/>
        </w:rPr>
        <w:t>3</w:t>
      </w:r>
      <w:r w:rsidRPr="000F2697">
        <w:rPr>
          <w:rFonts w:ascii="华文楷体" w:eastAsia="华文楷体" w:hAnsi="华文楷体"/>
          <w:lang w:bidi="zh-TW"/>
        </w:rPr>
        <w:t>）</w:t>
      </w:r>
      <w:r w:rsidR="0009153C" w:rsidRPr="000F2697">
        <w:rPr>
          <w:rFonts w:ascii="华文楷体" w:eastAsia="华文楷体" w:hAnsi="华文楷体"/>
          <w:lang w:bidi="zh-TW"/>
        </w:rPr>
        <w:t>潜在的现实化是相对的，每一阶段的运动都不可能完全实现潜在因。</w:t>
      </w:r>
    </w:p>
    <w:p w14:paraId="5C266FDC" w14:textId="5DE47DE0" w:rsidR="0009153C" w:rsidRPr="000F2697" w:rsidRDefault="001808FE" w:rsidP="000F2697">
      <w:pPr>
        <w:rPr>
          <w:rFonts w:ascii="华文楷体" w:eastAsia="华文楷体" w:hAnsi="华文楷体"/>
          <w:lang w:bidi="zh-TW"/>
        </w:rPr>
      </w:pPr>
      <w:r w:rsidRPr="000F2697">
        <w:rPr>
          <w:rFonts w:ascii="华文楷体" w:eastAsia="华文楷体" w:hAnsi="华文楷体"/>
          <w:lang w:bidi="zh-TW"/>
        </w:rPr>
        <w:t>（</w:t>
      </w:r>
      <w:r w:rsidR="0009153C" w:rsidRPr="000F2697">
        <w:rPr>
          <w:rFonts w:ascii="华文楷体" w:eastAsia="华文楷体" w:hAnsi="华文楷体"/>
          <w:lang w:bidi="zh-TW"/>
        </w:rPr>
        <w:t>4</w:t>
      </w:r>
      <w:r w:rsidRPr="000F2697">
        <w:rPr>
          <w:rFonts w:ascii="华文楷体" w:eastAsia="华文楷体" w:hAnsi="华文楷体"/>
          <w:lang w:bidi="zh-TW"/>
        </w:rPr>
        <w:t>）</w:t>
      </w:r>
      <w:r w:rsidR="0009153C" w:rsidRPr="000F2697">
        <w:rPr>
          <w:rFonts w:ascii="华文楷体" w:eastAsia="华文楷体" w:hAnsi="华文楷体"/>
          <w:lang w:bidi="zh-TW"/>
        </w:rPr>
        <w:t>潜在又相当于不变的质料</w:t>
      </w:r>
      <w:r w:rsidR="003E077F" w:rsidRPr="000F2697">
        <w:rPr>
          <w:rFonts w:ascii="华文楷体" w:eastAsia="华文楷体" w:hAnsi="华文楷体"/>
          <w:lang w:bidi="zh-TW"/>
        </w:rPr>
        <w:t>；</w:t>
      </w:r>
      <w:r w:rsidR="0009153C" w:rsidRPr="000F2697">
        <w:rPr>
          <w:rFonts w:ascii="华文楷体" w:eastAsia="华文楷体" w:hAnsi="华文楷体"/>
          <w:lang w:bidi="zh-TW"/>
        </w:rPr>
        <w:t>载体是不能被现实化的潜在，因而它在运动全过程中保持不变</w:t>
      </w:r>
    </w:p>
    <w:p w14:paraId="499E36F8" w14:textId="3B7B5E17" w:rsidR="0009153C" w:rsidRPr="000F2697" w:rsidRDefault="0009153C" w:rsidP="000F2697">
      <w:pPr>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现实和潜在可以说是运动的两重本质，“两本质”和“三本原”是从不同的角度分析运动现象得出的结果。“三本原”说基于逻辑分析亚里士多德根据运动的对立性质以及对立面联结的条件。“两本质”说则更多地来自对经验事实的观察。</w:t>
      </w:r>
    </w:p>
    <w:p w14:paraId="6E032605" w14:textId="0D29F742" w:rsidR="005B304C" w:rsidRPr="009E0EAC" w:rsidRDefault="001808FE" w:rsidP="000F2697">
      <w:pPr>
        <w:rPr>
          <w:rFonts w:ascii="华文楷体" w:eastAsia="华文楷体" w:hAnsi="华文楷体"/>
          <w:b/>
          <w:bCs/>
          <w:sz w:val="24"/>
          <w:szCs w:val="28"/>
          <w:lang w:bidi="zh-TW"/>
        </w:rPr>
      </w:pPr>
      <w:r>
        <w:rPr>
          <w:rFonts w:ascii="华文楷体" w:eastAsia="华文楷体" w:hAnsi="华文楷体"/>
          <w:b/>
          <w:bCs/>
          <w:sz w:val="24"/>
          <w:szCs w:val="28"/>
          <w:lang w:bidi="zh-TW"/>
        </w:rPr>
        <w:t>（</w:t>
      </w:r>
      <w:r w:rsidR="005B304C">
        <w:rPr>
          <w:rFonts w:ascii="华文楷体" w:eastAsia="华文楷体" w:hAnsi="华文楷体" w:hint="eastAsia"/>
          <w:b/>
          <w:bCs/>
          <w:sz w:val="24"/>
          <w:szCs w:val="28"/>
          <w:lang w:bidi="zh-TW"/>
        </w:rPr>
        <w:t>四</w:t>
      </w:r>
      <w:r>
        <w:rPr>
          <w:rFonts w:ascii="华文楷体" w:eastAsia="华文楷体" w:hAnsi="华文楷体"/>
          <w:b/>
          <w:bCs/>
          <w:sz w:val="24"/>
          <w:szCs w:val="28"/>
          <w:lang w:bidi="zh-TW"/>
        </w:rPr>
        <w:t>）</w:t>
      </w:r>
      <w:r w:rsidR="005B304C">
        <w:rPr>
          <w:rFonts w:ascii="华文楷体" w:eastAsia="华文楷体" w:hAnsi="华文楷体" w:hint="eastAsia"/>
          <w:b/>
          <w:bCs/>
          <w:sz w:val="24"/>
          <w:szCs w:val="28"/>
          <w:lang w:bidi="zh-TW"/>
        </w:rPr>
        <w:t>四因说</w:t>
      </w:r>
    </w:p>
    <w:p w14:paraId="5B21D84C" w14:textId="77777777" w:rsidR="006469EF" w:rsidRPr="000F2697" w:rsidRDefault="006469EF" w:rsidP="000F2697">
      <w:pPr>
        <w:rPr>
          <w:rFonts w:ascii="华文楷体" w:eastAsia="华文楷体" w:hAnsi="华文楷体"/>
          <w:lang w:bidi="zh-TW"/>
        </w:rPr>
      </w:pPr>
      <w:r w:rsidRPr="000F2697">
        <w:rPr>
          <w:rFonts w:ascii="华文楷体" w:eastAsia="华文楷体" w:hAnsi="华文楷体"/>
          <w:lang w:bidi="zh-TW"/>
        </w:rPr>
        <w:t>亚里士多德概括总结了以往哲学家的关于原因的思想认为任何事物的生成和存在都有四种根本原因即质料因。形式因动力因和目的因。</w:t>
      </w:r>
    </w:p>
    <w:p w14:paraId="3C73C8EE" w14:textId="77777777" w:rsidR="006469EF" w:rsidRPr="000F2697" w:rsidRDefault="006469EF" w:rsidP="000F2697">
      <w:pPr>
        <w:rPr>
          <w:rFonts w:ascii="华文楷体" w:eastAsia="华文楷体" w:hAnsi="华文楷体"/>
          <w:lang w:bidi="zh-TW"/>
        </w:rPr>
      </w:pPr>
      <w:r w:rsidRPr="000F2697">
        <w:rPr>
          <w:rFonts w:ascii="华文楷体" w:eastAsia="华文楷体" w:hAnsi="华文楷体"/>
          <w:lang w:bidi="zh-TW"/>
        </w:rPr>
        <w:t>首先，质料因是指事物由之生成并继续存留于其中的东西。</w:t>
      </w:r>
    </w:p>
    <w:p w14:paraId="40F02CD3" w14:textId="77777777" w:rsidR="006469EF" w:rsidRPr="000F2697" w:rsidRDefault="006469EF" w:rsidP="000F2697">
      <w:pPr>
        <w:rPr>
          <w:rFonts w:ascii="华文楷体" w:eastAsia="华文楷体" w:hAnsi="华文楷体"/>
          <w:lang w:bidi="zh-TW"/>
        </w:rPr>
      </w:pPr>
      <w:r w:rsidRPr="000F2697">
        <w:rPr>
          <w:rFonts w:ascii="华文楷体" w:eastAsia="华文楷体" w:hAnsi="华文楷体"/>
          <w:lang w:bidi="zh-TW"/>
        </w:rPr>
        <w:t>第二，形式因在亚里士多德那里有两种含义，一是指内在形式，即事物的是其所是，二是指外在形式即事物表现于外的那个样子，一般说来内形式主要通过外形状表现出来，所以形状也是事物的根本原因。</w:t>
      </w:r>
    </w:p>
    <w:p w14:paraId="58F476BD" w14:textId="77777777" w:rsidR="006469EF" w:rsidRPr="000F2697" w:rsidRDefault="006469EF" w:rsidP="000F2697">
      <w:pPr>
        <w:rPr>
          <w:rFonts w:ascii="华文楷体" w:eastAsia="华文楷体" w:hAnsi="华文楷体"/>
          <w:lang w:bidi="zh-TW"/>
        </w:rPr>
      </w:pPr>
      <w:r w:rsidRPr="000F2697">
        <w:rPr>
          <w:rFonts w:ascii="华文楷体" w:eastAsia="华文楷体" w:hAnsi="华文楷体"/>
          <w:lang w:bidi="zh-TW"/>
        </w:rPr>
        <w:t>第三</w:t>
      </w:r>
      <w:r w:rsidRPr="000F2697">
        <w:rPr>
          <w:rFonts w:ascii="华文楷体" w:eastAsia="华文楷体" w:hAnsi="华文楷体" w:hint="eastAsia"/>
          <w:lang w:bidi="zh-TW"/>
        </w:rPr>
        <w:t>，</w:t>
      </w:r>
      <w:r w:rsidRPr="000F2697">
        <w:rPr>
          <w:rFonts w:ascii="华文楷体" w:eastAsia="华文楷体" w:hAnsi="华文楷体"/>
          <w:lang w:bidi="zh-TW"/>
        </w:rPr>
        <w:t>动力因是指让事物得以开始运动的那个初始的东西，动力因之所以是根本原因之一，在于任何事物都有动静，离开了动因就没有事物的存在和生成。</w:t>
      </w:r>
    </w:p>
    <w:p w14:paraId="357C1391" w14:textId="77777777" w:rsidR="006469EF" w:rsidRPr="000F2697" w:rsidRDefault="006469EF" w:rsidP="000F2697">
      <w:pPr>
        <w:rPr>
          <w:rFonts w:ascii="华文楷体" w:eastAsia="华文楷体" w:hAnsi="华文楷体"/>
          <w:lang w:bidi="zh-TW"/>
        </w:rPr>
      </w:pPr>
      <w:r w:rsidRPr="000F2697">
        <w:rPr>
          <w:rFonts w:ascii="华文楷体" w:eastAsia="华文楷体" w:hAnsi="华文楷体"/>
          <w:lang w:bidi="zh-TW"/>
        </w:rPr>
        <w:t>第四。目的因是之所以做一件事情的缘由。在亚里士多德看来，任何事物的存在和生成都不是无缘无故的，总是有所为。即总有一定的目标或目的。</w:t>
      </w:r>
    </w:p>
    <w:p w14:paraId="74077285" w14:textId="77777777" w:rsidR="006469EF" w:rsidRPr="000F2697" w:rsidRDefault="006469EF" w:rsidP="000F2697">
      <w:pPr>
        <w:rPr>
          <w:rFonts w:ascii="华文楷体" w:eastAsia="华文楷体" w:hAnsi="华文楷体"/>
          <w:lang w:bidi="zh-TW"/>
        </w:rPr>
      </w:pPr>
      <w:r w:rsidRPr="000F2697">
        <w:rPr>
          <w:rFonts w:ascii="华文楷体" w:eastAsia="华文楷体" w:hAnsi="华文楷体"/>
          <w:lang w:bidi="zh-TW"/>
        </w:rPr>
        <w:t>后三种原因常常合为一种原因及形式因。因为事物之所是（形式因）是形式，事物之所以为（目的因）是形式，事物运动的最初源泉（动力因），是形式。所以这三种原因合而为一后，可以统称为形式，因而与质料因相对应。</w:t>
      </w:r>
    </w:p>
    <w:p w14:paraId="5CC15825" w14:textId="77777777" w:rsidR="006469EF" w:rsidRPr="000F2697" w:rsidRDefault="006469EF" w:rsidP="000F2697">
      <w:pPr>
        <w:rPr>
          <w:rFonts w:ascii="华文楷体" w:eastAsia="华文楷体" w:hAnsi="华文楷体"/>
          <w:lang w:bidi="zh-TW"/>
        </w:rPr>
      </w:pPr>
      <w:r w:rsidRPr="000F2697">
        <w:rPr>
          <w:rFonts w:ascii="华文楷体" w:eastAsia="华文楷体" w:hAnsi="华文楷体"/>
          <w:lang w:bidi="zh-TW"/>
        </w:rPr>
        <w:t>质料和形式作为事物的两个根本原因，在同一事物中是彼此对立，不能转化的；但是超出这个范围，相对于不同事物而言，它们又是相对的，可以转化的了。例如，砖瓦对于房屋是质料，对于泥土则是形式，可见高一层次的东西是形式，低一层次的则是质料，整个链条就是从质料到形式不断发展的系列。</w:t>
      </w:r>
    </w:p>
    <w:p w14:paraId="7E76AF05" w14:textId="77777777" w:rsidR="002D1847" w:rsidRPr="006469EF" w:rsidRDefault="002D1847" w:rsidP="000F2697">
      <w:pPr>
        <w:rPr>
          <w:rFonts w:ascii="华文楷体" w:eastAsia="华文楷体" w:hAnsi="华文楷体"/>
          <w:b/>
          <w:bCs/>
          <w:sz w:val="28"/>
          <w:szCs w:val="32"/>
          <w:lang w:bidi="zh-TW"/>
        </w:rPr>
      </w:pPr>
    </w:p>
    <w:p w14:paraId="7A8E548B" w14:textId="77777777" w:rsidR="0031712E" w:rsidRPr="0031712E" w:rsidRDefault="0031712E" w:rsidP="000F2697">
      <w:pPr>
        <w:rPr>
          <w:rFonts w:ascii="华文楷体" w:eastAsia="华文楷体" w:hAnsi="华文楷体"/>
          <w:b/>
          <w:bCs/>
          <w:sz w:val="28"/>
          <w:szCs w:val="32"/>
          <w:lang w:bidi="zh-TW"/>
        </w:rPr>
      </w:pPr>
      <w:r w:rsidRPr="0031712E">
        <w:rPr>
          <w:rFonts w:ascii="华文楷体" w:eastAsia="华文楷体" w:hAnsi="华文楷体"/>
          <w:b/>
          <w:bCs/>
          <w:sz w:val="28"/>
          <w:szCs w:val="32"/>
          <w:lang w:bidi="zh-TW"/>
        </w:rPr>
        <w:t>简述亚里士多德质料与形式的学说。</w:t>
      </w:r>
    </w:p>
    <w:p w14:paraId="414E5EEB" w14:textId="7E36D091" w:rsidR="0031712E" w:rsidRPr="000F2697" w:rsidRDefault="0031712E" w:rsidP="000F2697">
      <w:pPr>
        <w:rPr>
          <w:rFonts w:ascii="华文楷体" w:eastAsia="华文楷体" w:hAnsi="华文楷体"/>
          <w:lang w:bidi="zh-TW"/>
        </w:rPr>
      </w:pPr>
      <w:r w:rsidRPr="000F2697">
        <w:rPr>
          <w:rFonts w:ascii="华文楷体" w:eastAsia="华文楷体" w:hAnsi="华文楷体"/>
          <w:lang w:bidi="zh-TW"/>
        </w:rPr>
        <w:t>形而上学第789卷对实体学说展开了系统的探讨，亚里士多德认为，实体意指1</w:t>
      </w:r>
      <w:r w:rsidR="00DC402F">
        <w:rPr>
          <w:rFonts w:ascii="华文楷体" w:eastAsia="华文楷体" w:hAnsi="华文楷体"/>
          <w:lang w:bidi="zh-TW"/>
        </w:rPr>
        <w:t>．</w:t>
      </w:r>
      <w:r w:rsidRPr="000F2697">
        <w:rPr>
          <w:rFonts w:ascii="华文楷体" w:eastAsia="华文楷体" w:hAnsi="华文楷体"/>
          <w:lang w:bidi="zh-TW"/>
        </w:rPr>
        <w:t>事物的是其所是2</w:t>
      </w:r>
      <w:r w:rsidR="00DC402F">
        <w:rPr>
          <w:rFonts w:ascii="华文楷体" w:eastAsia="华文楷体" w:hAnsi="华文楷体"/>
          <w:lang w:bidi="zh-TW"/>
        </w:rPr>
        <w:t>．</w:t>
      </w:r>
      <w:r w:rsidRPr="000F2697">
        <w:rPr>
          <w:rFonts w:ascii="华文楷体" w:eastAsia="华文楷体" w:hAnsi="华文楷体"/>
          <w:lang w:bidi="zh-TW"/>
        </w:rPr>
        <w:t>普遍的共性，3</w:t>
      </w:r>
      <w:r w:rsidR="00DC402F">
        <w:rPr>
          <w:rFonts w:ascii="华文楷体" w:eastAsia="华文楷体" w:hAnsi="华文楷体"/>
          <w:lang w:bidi="zh-TW"/>
        </w:rPr>
        <w:t>．</w:t>
      </w:r>
      <w:r w:rsidRPr="000F2697">
        <w:rPr>
          <w:rFonts w:ascii="华文楷体" w:eastAsia="华文楷体" w:hAnsi="华文楷体"/>
          <w:lang w:bidi="zh-TW"/>
        </w:rPr>
        <w:t>种4</w:t>
      </w:r>
      <w:r w:rsidR="00DC402F">
        <w:rPr>
          <w:rFonts w:ascii="华文楷体" w:eastAsia="华文楷体" w:hAnsi="华文楷体"/>
          <w:lang w:bidi="zh-TW"/>
        </w:rPr>
        <w:t>．</w:t>
      </w:r>
      <w:r w:rsidRPr="000F2697">
        <w:rPr>
          <w:rFonts w:ascii="华文楷体" w:eastAsia="华文楷体" w:hAnsi="华文楷体"/>
          <w:lang w:bidi="zh-TW"/>
        </w:rPr>
        <w:t>基质，就基质来讲，其它东西表述基质而基质</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表述其它东西，这样的基质有三种，1</w:t>
      </w:r>
      <w:r w:rsidR="00DC402F">
        <w:rPr>
          <w:rFonts w:ascii="华文楷体" w:eastAsia="华文楷体" w:hAnsi="华文楷体"/>
          <w:lang w:bidi="zh-TW"/>
        </w:rPr>
        <w:t>．</w:t>
      </w:r>
      <w:r w:rsidRPr="000F2697">
        <w:rPr>
          <w:rFonts w:ascii="华文楷体" w:eastAsia="华文楷体" w:hAnsi="华文楷体"/>
          <w:lang w:bidi="zh-TW"/>
        </w:rPr>
        <w:t>质料，如铜；2</w:t>
      </w:r>
      <w:r w:rsidR="00DC402F">
        <w:rPr>
          <w:rFonts w:ascii="华文楷体" w:eastAsia="华文楷体" w:hAnsi="华文楷体"/>
          <w:lang w:bidi="zh-TW"/>
        </w:rPr>
        <w:t>．</w:t>
      </w:r>
      <w:r w:rsidRPr="000F2697">
        <w:rPr>
          <w:rFonts w:ascii="华文楷体" w:eastAsia="华文楷体" w:hAnsi="华文楷体"/>
          <w:lang w:bidi="zh-TW"/>
        </w:rPr>
        <w:t>形式，如用铜铸成的雕像的形状，3</w:t>
      </w:r>
      <w:r w:rsidR="00DC402F">
        <w:rPr>
          <w:rFonts w:ascii="华文楷体" w:eastAsia="华文楷体" w:hAnsi="华文楷体"/>
          <w:lang w:bidi="zh-TW"/>
        </w:rPr>
        <w:t>．</w:t>
      </w:r>
      <w:r w:rsidRPr="000F2697">
        <w:rPr>
          <w:rFonts w:ascii="华文楷体" w:eastAsia="华文楷体" w:hAnsi="华文楷体"/>
          <w:lang w:bidi="zh-TW"/>
        </w:rPr>
        <w:t>由质料和形式构成的具体事物，如铜像。故任何一个具体事物都可以分为质料和形式两个组成部分。质料是</w:t>
      </w:r>
      <w:proofErr w:type="gramStart"/>
      <w:r w:rsidRPr="000F2697">
        <w:rPr>
          <w:rFonts w:ascii="华文楷体" w:eastAsia="华文楷体" w:hAnsi="华文楷体"/>
          <w:lang w:bidi="zh-TW"/>
        </w:rPr>
        <w:t>指组成</w:t>
      </w:r>
      <w:proofErr w:type="gramEnd"/>
      <w:r w:rsidRPr="000F2697">
        <w:rPr>
          <w:rFonts w:ascii="华文楷体" w:eastAsia="华文楷体" w:hAnsi="华文楷体"/>
          <w:lang w:bidi="zh-TW"/>
        </w:rPr>
        <w:t>个体事物的基本材料，它是消极的，被动的，潜在的，没有统一性，它自身没有运动能力，所以不能自行改变潜在状态，但它是自始至终存在的。推至终级的纯质料既不是一个特殊的事物，也不至有一定的量或其它范畴给予它的规定性。形式则是事物的定义、本质，形式相对质料而言是在先的、现实的、能动的、积极的，是运动的源泉和目的。推至终极，它是离开质料而独立存在的纯形式。</w:t>
      </w:r>
    </w:p>
    <w:p w14:paraId="769C321D" w14:textId="038DEA61" w:rsidR="0031712E" w:rsidRPr="000F2697" w:rsidRDefault="0031712E" w:rsidP="000F2697">
      <w:pPr>
        <w:rPr>
          <w:rFonts w:ascii="华文楷体" w:eastAsia="华文楷体" w:hAnsi="华文楷体"/>
          <w:lang w:bidi="zh-TW"/>
        </w:rPr>
      </w:pPr>
      <w:r w:rsidRPr="000F2697">
        <w:rPr>
          <w:rFonts w:ascii="华文楷体" w:eastAsia="华文楷体" w:hAnsi="华文楷体"/>
          <w:lang w:bidi="zh-TW"/>
        </w:rPr>
        <w:t>就质料和形式的关系而言，涉及到本体，它有两个更重要的标准，1</w:t>
      </w:r>
      <w:r w:rsidR="00DC402F">
        <w:rPr>
          <w:rFonts w:ascii="华文楷体" w:eastAsia="华文楷体" w:hAnsi="华文楷体"/>
          <w:lang w:bidi="zh-TW"/>
        </w:rPr>
        <w:t>．</w:t>
      </w:r>
      <w:r w:rsidRPr="000F2697">
        <w:rPr>
          <w:rFonts w:ascii="华文楷体" w:eastAsia="华文楷体" w:hAnsi="华文楷体"/>
          <w:lang w:bidi="zh-TW"/>
        </w:rPr>
        <w:t>这样的一个，2</w:t>
      </w:r>
      <w:r w:rsidR="00DC402F">
        <w:rPr>
          <w:rFonts w:ascii="华文楷体" w:eastAsia="华文楷体" w:hAnsi="华文楷体"/>
          <w:lang w:bidi="zh-TW"/>
        </w:rPr>
        <w:t>．</w:t>
      </w:r>
      <w:r w:rsidRPr="000F2697">
        <w:rPr>
          <w:rFonts w:ascii="华文楷体" w:eastAsia="华文楷体" w:hAnsi="华文楷体"/>
          <w:lang w:bidi="zh-TW"/>
        </w:rPr>
        <w:t>分离的存在，按此标准质料就不是本体，只有形式和具体事物才是本体，但具体事物和形式相比较，形式在先，具体事物在后；既然现实性，主动性都是属于形式的，一个具体事物之具有这样或那样的性质，都取决于形式；形式是高于先于独立于具体事物而存在的，这样就由主张具体个别事物是第一实体，形式（种属）是第二实体，转变到形式是第一实体，具体事物是第二实体。</w:t>
      </w:r>
    </w:p>
    <w:p w14:paraId="613B6D15" w14:textId="77777777" w:rsidR="0031712E" w:rsidRPr="0031712E" w:rsidRDefault="0031712E" w:rsidP="000F2697">
      <w:pPr>
        <w:rPr>
          <w:rFonts w:ascii="华文楷体" w:eastAsia="华文楷体" w:hAnsi="华文楷体"/>
          <w:sz w:val="24"/>
          <w:szCs w:val="28"/>
          <w:lang w:bidi="zh-TW"/>
        </w:rPr>
      </w:pPr>
    </w:p>
    <w:p w14:paraId="3FD4A3DB" w14:textId="4D74CF55" w:rsidR="0031712E" w:rsidRPr="0031712E" w:rsidRDefault="0031712E" w:rsidP="000F2697">
      <w:pPr>
        <w:rPr>
          <w:rFonts w:ascii="华文楷体" w:eastAsia="华文楷体" w:hAnsi="华文楷体"/>
          <w:b/>
          <w:bCs/>
          <w:sz w:val="28"/>
          <w:szCs w:val="32"/>
          <w:lang w:bidi="zh-TW"/>
        </w:rPr>
      </w:pPr>
      <w:r w:rsidRPr="0031712E">
        <w:rPr>
          <w:rFonts w:ascii="华文楷体" w:eastAsia="华文楷体" w:hAnsi="华文楷体"/>
          <w:b/>
          <w:bCs/>
          <w:sz w:val="28"/>
          <w:szCs w:val="32"/>
          <w:lang w:bidi="zh-TW"/>
        </w:rPr>
        <w:t>、简述亚里士多德的潜能与现实。</w:t>
      </w:r>
    </w:p>
    <w:p w14:paraId="5B9EF19B" w14:textId="77777777" w:rsidR="0031712E" w:rsidRPr="000F2697" w:rsidRDefault="0031712E" w:rsidP="000F2697">
      <w:pPr>
        <w:rPr>
          <w:rFonts w:ascii="华文楷体" w:eastAsia="华文楷体" w:hAnsi="华文楷体"/>
          <w:lang w:bidi="zh-TW"/>
        </w:rPr>
      </w:pPr>
      <w:r w:rsidRPr="000F2697">
        <w:rPr>
          <w:rFonts w:ascii="华文楷体" w:eastAsia="华文楷体" w:hAnsi="华文楷体"/>
          <w:lang w:bidi="zh-TW"/>
        </w:rPr>
        <w:t>在哲学中，潜能指事物的这样一种存在状态。具有能够实现其本质和目的的潜在力量，但还没有实现出来，而要实现出来靠其自身又是无能为力的。所以，亚里士多德在形而上学第五卷中反复说明的潜能的定义又是“最原始意义上潜能的主要规定是在它物中或作为自身中的它物的变化的本原，它是动变的一种本原，但是这本原不在被运动物中，而在它物之中，即使在某种情况下在自身中，也是作为自身中的它物。”</w:t>
      </w:r>
    </w:p>
    <w:p w14:paraId="7BA7BA78" w14:textId="423D4209" w:rsidR="0031712E" w:rsidRPr="000F2697" w:rsidRDefault="0031712E" w:rsidP="000F2697">
      <w:pPr>
        <w:rPr>
          <w:rFonts w:ascii="华文楷体" w:eastAsia="华文楷体" w:hAnsi="华文楷体"/>
          <w:lang w:bidi="zh-TW"/>
        </w:rPr>
      </w:pPr>
      <w:r w:rsidRPr="000F2697">
        <w:rPr>
          <w:rFonts w:ascii="华文楷体" w:eastAsia="华文楷体" w:hAnsi="华文楷体"/>
          <w:lang w:bidi="zh-TW"/>
        </w:rPr>
        <w:t>实现。（“埃奈季亚”，直译为“在活动中”。）是与潜能相对而言的另一种事物存在状态及存在着的事物自身或获得了自己本质的事物</w:t>
      </w:r>
      <w:r w:rsidR="00C613C6" w:rsidRPr="000F2697">
        <w:rPr>
          <w:rFonts w:ascii="华文楷体" w:eastAsia="华文楷体" w:hAnsi="华文楷体" w:hint="eastAsia"/>
          <w:lang w:bidi="zh-TW"/>
        </w:rPr>
        <w:t>，</w:t>
      </w:r>
      <w:r w:rsidRPr="000F2697">
        <w:rPr>
          <w:rFonts w:ascii="华文楷体" w:eastAsia="华文楷体" w:hAnsi="华文楷体"/>
          <w:lang w:bidi="zh-TW"/>
        </w:rPr>
        <w:t>与它关系密切的另一个概念是现实（隐德</w:t>
      </w:r>
      <w:proofErr w:type="gramStart"/>
      <w:r w:rsidR="000070E2" w:rsidRPr="000F2697">
        <w:rPr>
          <w:rFonts w:ascii="华文楷体" w:eastAsia="华文楷体" w:hAnsi="华文楷体" w:hint="eastAsia"/>
          <w:lang w:bidi="zh-TW"/>
        </w:rPr>
        <w:t>莱</w:t>
      </w:r>
      <w:proofErr w:type="gramEnd"/>
      <w:r w:rsidRPr="000F2697">
        <w:rPr>
          <w:rFonts w:ascii="华文楷体" w:eastAsia="华文楷体" w:hAnsi="华文楷体"/>
          <w:lang w:bidi="zh-TW"/>
        </w:rPr>
        <w:t>希，直译为在目的中。）。实现重在活动的过程，现实重在完成的结果。</w:t>
      </w:r>
    </w:p>
    <w:p w14:paraId="6CA994C3" w14:textId="11FAFE6E" w:rsidR="0031712E" w:rsidRPr="000F2697" w:rsidRDefault="0031712E" w:rsidP="000F2697">
      <w:pPr>
        <w:rPr>
          <w:rFonts w:ascii="华文楷体" w:eastAsia="华文楷体" w:hAnsi="华文楷体"/>
          <w:lang w:bidi="zh-TW"/>
        </w:rPr>
      </w:pPr>
      <w:r w:rsidRPr="000F2697">
        <w:rPr>
          <w:rFonts w:ascii="华文楷体" w:eastAsia="华文楷体" w:hAnsi="华文楷体"/>
          <w:lang w:bidi="zh-TW"/>
        </w:rPr>
        <w:t>潜能与现实之间的关系是1</w:t>
      </w:r>
      <w:r w:rsidR="00DC402F">
        <w:rPr>
          <w:rFonts w:ascii="华文楷体" w:eastAsia="华文楷体" w:hAnsi="华文楷体"/>
          <w:lang w:bidi="zh-TW"/>
        </w:rPr>
        <w:t>．</w:t>
      </w:r>
      <w:r w:rsidRPr="000F2697">
        <w:rPr>
          <w:rFonts w:ascii="华文楷体" w:eastAsia="华文楷体" w:hAnsi="华文楷体"/>
          <w:lang w:bidi="zh-TW"/>
        </w:rPr>
        <w:t>潜能和现实是相对的，并且能够相互转化。潜能实现了的时候就是现实的，而现实还没有实现的时候就是潜能。2</w:t>
      </w:r>
      <w:r w:rsidR="00DC402F">
        <w:rPr>
          <w:rFonts w:ascii="华文楷体" w:eastAsia="华文楷体" w:hAnsi="华文楷体"/>
          <w:lang w:bidi="zh-TW"/>
        </w:rPr>
        <w:t>．</w:t>
      </w:r>
      <w:r w:rsidRPr="000F2697">
        <w:rPr>
          <w:rFonts w:ascii="华文楷体" w:eastAsia="华文楷体" w:hAnsi="华文楷体"/>
          <w:lang w:bidi="zh-TW"/>
        </w:rPr>
        <w:t>潜能和现实的内容相同，只是存在的方式不同，现实是和运动相联系的，潜能则没有和运动联系起来，但潜能的各种条件也就是现实所需要的各种条件，因此就组成事物的内容来说，潜能和现实是相同的。</w:t>
      </w:r>
    </w:p>
    <w:p w14:paraId="40BCF0C1" w14:textId="77777777" w:rsidR="0031712E" w:rsidRPr="0031712E" w:rsidRDefault="0031712E" w:rsidP="000F2697">
      <w:pPr>
        <w:rPr>
          <w:rFonts w:ascii="华文楷体" w:eastAsia="华文楷体" w:hAnsi="华文楷体"/>
          <w:sz w:val="24"/>
          <w:szCs w:val="28"/>
          <w:lang w:bidi="zh-TW"/>
        </w:rPr>
      </w:pPr>
    </w:p>
    <w:p w14:paraId="08A94ABD" w14:textId="6616A8CE" w:rsidR="00B044A8" w:rsidRPr="00B044A8" w:rsidRDefault="001808FE" w:rsidP="000F2697">
      <w:pPr>
        <w:rPr>
          <w:rFonts w:ascii="华文楷体" w:eastAsia="华文楷体" w:hAnsi="华文楷体"/>
          <w:b/>
          <w:bCs/>
          <w:sz w:val="28"/>
          <w:szCs w:val="32"/>
          <w:lang w:bidi="zh-TW"/>
        </w:rPr>
      </w:pPr>
      <w:r>
        <w:rPr>
          <w:rFonts w:ascii="华文楷体" w:eastAsia="华文楷体" w:hAnsi="华文楷体"/>
          <w:b/>
          <w:bCs/>
          <w:sz w:val="28"/>
          <w:szCs w:val="32"/>
          <w:lang w:bidi="zh-TW"/>
        </w:rPr>
        <w:t>（</w:t>
      </w:r>
      <w:r w:rsidR="00B044A8" w:rsidRPr="00B044A8">
        <w:rPr>
          <w:rFonts w:ascii="华文楷体" w:eastAsia="华文楷体" w:hAnsi="华文楷体"/>
          <w:b/>
          <w:bCs/>
          <w:sz w:val="28"/>
          <w:szCs w:val="32"/>
          <w:lang w:bidi="zh-TW"/>
        </w:rPr>
        <w:t>五</w:t>
      </w:r>
      <w:r>
        <w:rPr>
          <w:rFonts w:ascii="华文楷体" w:eastAsia="华文楷体" w:hAnsi="华文楷体" w:hint="eastAsia"/>
          <w:b/>
          <w:bCs/>
          <w:sz w:val="28"/>
          <w:szCs w:val="32"/>
          <w:lang w:bidi="zh-TW"/>
        </w:rPr>
        <w:t>）</w:t>
      </w:r>
      <w:r w:rsidR="00B044A8" w:rsidRPr="00B044A8">
        <w:rPr>
          <w:rFonts w:ascii="华文楷体" w:eastAsia="华文楷体" w:hAnsi="华文楷体" w:hint="eastAsia"/>
          <w:b/>
          <w:bCs/>
          <w:sz w:val="28"/>
          <w:szCs w:val="32"/>
          <w:lang w:bidi="zh-TW"/>
        </w:rPr>
        <w:t>目的论</w:t>
      </w:r>
    </w:p>
    <w:p w14:paraId="61A4EFED" w14:textId="398241C1" w:rsidR="00B044A8" w:rsidRPr="000F2697" w:rsidRDefault="00B044A8" w:rsidP="000F2697">
      <w:pPr>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lang w:bidi="zh-TW"/>
        </w:rPr>
        <w:t>．</w:t>
      </w:r>
      <w:r w:rsidRPr="000F2697">
        <w:rPr>
          <w:rFonts w:ascii="华文楷体" w:eastAsia="华文楷体" w:hAnsi="华文楷体"/>
          <w:lang w:bidi="zh-TW"/>
        </w:rPr>
        <w:t>亚里士多德在《形而上学》中指出，之前的哲学家都忽视了目的因。亚里士多德特别重视目的因，视之为自己独创性的发现。</w:t>
      </w:r>
    </w:p>
    <w:p w14:paraId="0F954AF1" w14:textId="7B400EEF" w:rsidR="00B044A8" w:rsidRPr="000F2697" w:rsidRDefault="00B044A8" w:rsidP="000F2697">
      <w:pPr>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lang w:bidi="zh-TW"/>
        </w:rPr>
        <w:t>．</w:t>
      </w:r>
      <w:r w:rsidRPr="000F2697">
        <w:rPr>
          <w:rFonts w:ascii="华文楷体" w:eastAsia="华文楷体" w:hAnsi="华文楷体"/>
          <w:lang w:bidi="zh-TW"/>
        </w:rPr>
        <w:t>亚里士多德主张把自然</w:t>
      </w:r>
      <w:proofErr w:type="gramStart"/>
      <w:r w:rsidRPr="000F2697">
        <w:rPr>
          <w:rFonts w:ascii="华文楷体" w:eastAsia="华文楷体" w:hAnsi="华文楷体"/>
          <w:lang w:bidi="zh-TW"/>
        </w:rPr>
        <w:t>看做</w:t>
      </w:r>
      <w:proofErr w:type="gramEnd"/>
      <w:r w:rsidRPr="000F2697">
        <w:rPr>
          <w:rFonts w:ascii="华文楷体" w:eastAsia="华文楷体" w:hAnsi="华文楷体"/>
          <w:lang w:bidi="zh-TW"/>
        </w:rPr>
        <w:t>有目的的活动。自然绝不会做无用或无目的之事，但他并不认为自然能够像人那样有意识地选择自己的目的更不认为自然必须满足人的目的。</w:t>
      </w:r>
    </w:p>
    <w:p w14:paraId="6D68ABFB" w14:textId="3951AD3E" w:rsidR="00B044A8" w:rsidRPr="000F2697" w:rsidRDefault="00B044A8" w:rsidP="000F2697">
      <w:pPr>
        <w:rPr>
          <w:rFonts w:ascii="华文楷体" w:eastAsia="华文楷体" w:hAnsi="华文楷体"/>
          <w:lang w:bidi="zh-TW"/>
        </w:rPr>
      </w:pPr>
      <w:r w:rsidRPr="000F2697">
        <w:rPr>
          <w:rFonts w:ascii="华文楷体" w:eastAsia="华文楷体" w:hAnsi="华文楷体"/>
          <w:lang w:bidi="zh-TW"/>
        </w:rPr>
        <w:t>3</w:t>
      </w:r>
      <w:r w:rsidR="00DC402F">
        <w:rPr>
          <w:rFonts w:ascii="华文楷体" w:eastAsia="华文楷体" w:hAnsi="华文楷体"/>
          <w:lang w:bidi="zh-TW"/>
        </w:rPr>
        <w:t>．</w:t>
      </w:r>
      <w:r w:rsidRPr="000F2697">
        <w:rPr>
          <w:rFonts w:ascii="华文楷体" w:eastAsia="华文楷体" w:hAnsi="华文楷体"/>
          <w:lang w:bidi="zh-TW"/>
        </w:rPr>
        <w:t>目的不过是事物实现自己本性的自然倾向。并且，这种倾向会因受到阻碍而中止，有目的之自然倾向受到阻碍也是自发性和偶然巧合的原因。</w:t>
      </w:r>
    </w:p>
    <w:p w14:paraId="639AB15F" w14:textId="1C888843" w:rsidR="00B044A8" w:rsidRPr="000F2697" w:rsidRDefault="00B044A8" w:rsidP="000F2697">
      <w:pPr>
        <w:rPr>
          <w:rFonts w:ascii="华文楷体" w:eastAsia="华文楷体" w:hAnsi="华文楷体"/>
          <w:lang w:bidi="zh-TW"/>
        </w:rPr>
      </w:pPr>
      <w:r w:rsidRPr="000F2697">
        <w:rPr>
          <w:rFonts w:ascii="华文楷体" w:eastAsia="华文楷体" w:hAnsi="华文楷体"/>
          <w:lang w:bidi="zh-TW"/>
        </w:rPr>
        <w:t>4</w:t>
      </w:r>
      <w:r w:rsidR="00DC402F">
        <w:rPr>
          <w:rFonts w:ascii="华文楷体" w:eastAsia="华文楷体" w:hAnsi="华文楷体"/>
          <w:lang w:bidi="zh-TW"/>
        </w:rPr>
        <w:t>．</w:t>
      </w:r>
      <w:r w:rsidRPr="000F2697">
        <w:rPr>
          <w:rFonts w:ascii="华文楷体" w:eastAsia="华文楷体" w:hAnsi="华文楷体"/>
          <w:lang w:bidi="zh-TW"/>
        </w:rPr>
        <w:t>亚里士多德把“自发性”和“目的性”当作两个矛盾的概念使用但他又认为自然是有目的的和必然性的活动</w:t>
      </w:r>
    </w:p>
    <w:p w14:paraId="409366A6" w14:textId="7F0629DC" w:rsidR="00B044A8" w:rsidRPr="000F2697" w:rsidRDefault="00B044A8" w:rsidP="000F2697">
      <w:pPr>
        <w:rPr>
          <w:rFonts w:ascii="华文楷体" w:eastAsia="华文楷体" w:hAnsi="华文楷体"/>
          <w:lang w:bidi="zh-TW"/>
        </w:rPr>
      </w:pPr>
      <w:r w:rsidRPr="000F2697">
        <w:rPr>
          <w:rFonts w:ascii="华文楷体" w:eastAsia="华文楷体" w:hAnsi="华文楷体"/>
          <w:lang w:bidi="zh-TW"/>
        </w:rPr>
        <w:t>5</w:t>
      </w:r>
      <w:r w:rsidR="00DC402F">
        <w:rPr>
          <w:rFonts w:ascii="华文楷体" w:eastAsia="华文楷体" w:hAnsi="华文楷体"/>
          <w:lang w:bidi="zh-TW"/>
        </w:rPr>
        <w:t>．</w:t>
      </w:r>
      <w:r w:rsidRPr="000F2697">
        <w:rPr>
          <w:rFonts w:ascii="华文楷体" w:eastAsia="华文楷体" w:hAnsi="华文楷体"/>
          <w:lang w:bidi="zh-TW"/>
        </w:rPr>
        <w:t>他的目的论是内在的目的论，与后来出现的外在的庸俗的目的论</w:t>
      </w:r>
    </w:p>
    <w:p w14:paraId="530E0F46" w14:textId="71D5BFAD" w:rsidR="002D1847" w:rsidRPr="000F2697" w:rsidRDefault="00B044A8" w:rsidP="000F2697">
      <w:pPr>
        <w:rPr>
          <w:rFonts w:ascii="华文楷体" w:eastAsia="华文楷体" w:hAnsi="华文楷体"/>
          <w:lang w:bidi="zh-TW"/>
        </w:rPr>
      </w:pPr>
      <w:r w:rsidRPr="000F2697">
        <w:rPr>
          <w:rFonts w:ascii="华文楷体" w:eastAsia="华文楷体" w:hAnsi="华文楷体" w:hint="eastAsia"/>
          <w:lang w:bidi="zh-TW"/>
        </w:rPr>
        <w:t>不同。</w:t>
      </w:r>
    </w:p>
    <w:p w14:paraId="320B8591" w14:textId="77777777" w:rsidR="002D1847" w:rsidRPr="0031712E" w:rsidRDefault="002D1847" w:rsidP="000F2697">
      <w:pPr>
        <w:rPr>
          <w:rFonts w:ascii="华文楷体" w:eastAsia="华文楷体" w:hAnsi="华文楷体"/>
          <w:sz w:val="24"/>
          <w:szCs w:val="28"/>
          <w:lang w:bidi="zh-TW"/>
        </w:rPr>
      </w:pPr>
    </w:p>
    <w:p w14:paraId="1E1E9F10" w14:textId="77777777" w:rsidR="002D1847" w:rsidRPr="0031712E" w:rsidRDefault="002D1847" w:rsidP="000F2697">
      <w:pPr>
        <w:rPr>
          <w:rFonts w:ascii="华文楷体" w:eastAsia="华文楷体" w:hAnsi="华文楷体"/>
          <w:sz w:val="24"/>
          <w:szCs w:val="28"/>
          <w:lang w:bidi="zh-TW"/>
        </w:rPr>
      </w:pPr>
    </w:p>
    <w:p w14:paraId="44CB8863" w14:textId="7F0FD9AC" w:rsidR="00226616" w:rsidRDefault="006D13CC" w:rsidP="000F2697">
      <w:pPr>
        <w:rPr>
          <w:rFonts w:ascii="华文楷体" w:eastAsia="华文楷体" w:hAnsi="华文楷体"/>
          <w:b/>
          <w:bCs/>
          <w:sz w:val="28"/>
          <w:szCs w:val="32"/>
          <w:lang w:bidi="zh-TW"/>
        </w:rPr>
      </w:pPr>
      <w:r w:rsidRPr="00866EB8">
        <w:rPr>
          <w:rFonts w:ascii="华文楷体" w:eastAsia="华文楷体" w:hAnsi="华文楷体" w:hint="eastAsia"/>
          <w:b/>
          <w:bCs/>
          <w:sz w:val="28"/>
          <w:szCs w:val="32"/>
          <w:lang w:bidi="zh-TW"/>
        </w:rPr>
        <w:t>亚里士多德</w:t>
      </w:r>
      <w:r w:rsidR="00866EB8" w:rsidRPr="00866EB8">
        <w:rPr>
          <w:rFonts w:ascii="华文楷体" w:eastAsia="华文楷体" w:hAnsi="华文楷体" w:hint="eastAsia"/>
          <w:b/>
          <w:bCs/>
          <w:sz w:val="28"/>
          <w:szCs w:val="32"/>
          <w:lang w:bidi="zh-TW"/>
        </w:rPr>
        <w:t>实体学说</w:t>
      </w:r>
      <w:r w:rsidR="00476A07">
        <w:rPr>
          <w:rFonts w:ascii="华文楷体" w:eastAsia="华文楷体" w:hAnsi="华文楷体" w:hint="eastAsia"/>
          <w:b/>
          <w:bCs/>
          <w:sz w:val="28"/>
          <w:szCs w:val="32"/>
          <w:lang w:bidi="zh-TW"/>
        </w:rPr>
        <w:t>（形而上学）</w:t>
      </w:r>
    </w:p>
    <w:p w14:paraId="7221CB31" w14:textId="182C435A" w:rsidR="00811CD7" w:rsidRPr="000F2697" w:rsidRDefault="00721881" w:rsidP="000F2697">
      <w:pPr>
        <w:rPr>
          <w:rFonts w:ascii="华文楷体" w:eastAsia="华文楷体" w:hAnsi="华文楷体"/>
          <w:lang w:bidi="zh-TW"/>
        </w:rPr>
      </w:pPr>
      <w:r>
        <w:rPr>
          <w:rFonts w:ascii="华文楷体" w:eastAsia="华文楷体" w:hAnsi="华文楷体"/>
          <w:b/>
          <w:bCs/>
          <w:sz w:val="28"/>
          <w:szCs w:val="32"/>
          <w:lang w:bidi="zh-TW"/>
        </w:rPr>
        <w:tab/>
      </w:r>
      <w:r w:rsidR="00811CD7" w:rsidRPr="000F2697">
        <w:rPr>
          <w:rFonts w:ascii="华文楷体" w:eastAsia="华文楷体" w:hAnsi="华文楷体" w:hint="eastAsia"/>
          <w:lang w:bidi="zh-TW"/>
        </w:rPr>
        <w:t>从巴门尼德提出on</w:t>
      </w:r>
      <w:r w:rsidR="001808FE" w:rsidRPr="000F2697">
        <w:rPr>
          <w:rFonts w:ascii="华文楷体" w:eastAsia="华文楷体" w:hAnsi="华文楷体" w:hint="eastAsia"/>
          <w:lang w:bidi="zh-TW"/>
        </w:rPr>
        <w:t>（</w:t>
      </w:r>
      <w:r w:rsidR="00811CD7" w:rsidRPr="000F2697">
        <w:rPr>
          <w:rFonts w:ascii="华文楷体" w:eastAsia="华文楷体" w:hAnsi="华文楷体" w:hint="eastAsia"/>
          <w:lang w:bidi="zh-TW"/>
        </w:rPr>
        <w:t>being</w:t>
      </w:r>
      <w:r w:rsidR="001808FE" w:rsidRPr="000F2697">
        <w:rPr>
          <w:rFonts w:ascii="华文楷体" w:eastAsia="华文楷体" w:hAnsi="华文楷体" w:hint="eastAsia"/>
          <w:lang w:bidi="zh-TW"/>
        </w:rPr>
        <w:t>）</w:t>
      </w:r>
      <w:r w:rsidR="00811CD7" w:rsidRPr="000F2697">
        <w:rPr>
          <w:rFonts w:ascii="华文楷体" w:eastAsia="华文楷体" w:hAnsi="华文楷体" w:hint="eastAsia"/>
          <w:lang w:bidi="zh-TW"/>
        </w:rPr>
        <w:t>这个概念，到亚里士多德明确地将哲学的对象界定为</w:t>
      </w:r>
      <w:proofErr w:type="spellStart"/>
      <w:r w:rsidR="00811CD7" w:rsidRPr="000F2697">
        <w:rPr>
          <w:rFonts w:ascii="华文楷体" w:eastAsia="华文楷体" w:hAnsi="华文楷体" w:hint="eastAsia"/>
          <w:lang w:bidi="zh-TW"/>
        </w:rPr>
        <w:t>toonheion</w:t>
      </w:r>
      <w:proofErr w:type="spellEnd"/>
      <w:r w:rsidR="001808FE" w:rsidRPr="000F2697">
        <w:rPr>
          <w:rFonts w:ascii="华文楷体" w:eastAsia="华文楷体" w:hAnsi="华文楷体" w:hint="eastAsia"/>
          <w:lang w:bidi="zh-TW"/>
        </w:rPr>
        <w:t>（</w:t>
      </w:r>
      <w:proofErr w:type="spellStart"/>
      <w:r w:rsidR="00811CD7" w:rsidRPr="000F2697">
        <w:rPr>
          <w:rFonts w:ascii="华文楷体" w:eastAsia="华文楷体" w:hAnsi="华文楷体" w:hint="eastAsia"/>
          <w:lang w:bidi="zh-TW"/>
        </w:rPr>
        <w:t>BeingasBeing</w:t>
      </w:r>
      <w:proofErr w:type="spellEnd"/>
      <w:r w:rsidR="001808FE" w:rsidRPr="000F2697">
        <w:rPr>
          <w:rFonts w:ascii="华文楷体" w:eastAsia="华文楷体" w:hAnsi="华文楷体" w:hint="eastAsia"/>
          <w:lang w:bidi="zh-TW"/>
        </w:rPr>
        <w:t>）</w:t>
      </w:r>
      <w:r w:rsidR="00811CD7" w:rsidRPr="000F2697">
        <w:rPr>
          <w:rFonts w:ascii="华文楷体" w:eastAsia="华文楷体" w:hAnsi="华文楷体" w:hint="eastAsia"/>
          <w:lang w:bidi="zh-TW"/>
        </w:rPr>
        <w:t>，ontology便诞生了。它一直被视作“形而上学”的同义词，是西方哲学的主干。</w:t>
      </w:r>
      <w:r w:rsidR="00BC234D" w:rsidRPr="000F2697">
        <w:rPr>
          <w:rFonts w:ascii="华文楷体" w:eastAsia="华文楷体" w:hAnsi="华文楷体" w:hint="eastAsia"/>
          <w:lang w:bidi="zh-TW"/>
        </w:rPr>
        <w:t>着重分析on及其关联概念</w:t>
      </w:r>
      <w:proofErr w:type="spellStart"/>
      <w:r w:rsidR="00BC234D" w:rsidRPr="000F2697">
        <w:rPr>
          <w:rFonts w:ascii="华文楷体" w:eastAsia="华文楷体" w:hAnsi="华文楷体" w:hint="eastAsia"/>
          <w:lang w:bidi="zh-TW"/>
        </w:rPr>
        <w:t>tiesti</w:t>
      </w:r>
      <w:proofErr w:type="spellEnd"/>
      <w:r w:rsidR="00BC234D" w:rsidRPr="000F2697">
        <w:rPr>
          <w:rFonts w:ascii="华文楷体" w:eastAsia="华文楷体" w:hAnsi="华文楷体" w:hint="eastAsia"/>
          <w:lang w:bidi="zh-TW"/>
        </w:rPr>
        <w:t>，</w:t>
      </w:r>
      <w:proofErr w:type="spellStart"/>
      <w:r w:rsidR="00BC234D" w:rsidRPr="000F2697">
        <w:rPr>
          <w:rFonts w:ascii="华文楷体" w:eastAsia="华文楷体" w:hAnsi="华文楷体" w:hint="eastAsia"/>
          <w:lang w:bidi="zh-TW"/>
        </w:rPr>
        <w:t>ousia</w:t>
      </w:r>
      <w:proofErr w:type="spellEnd"/>
      <w:r w:rsidR="00BC234D" w:rsidRPr="000F2697">
        <w:rPr>
          <w:rFonts w:ascii="华文楷体" w:eastAsia="华文楷体" w:hAnsi="华文楷体" w:hint="eastAsia"/>
          <w:lang w:bidi="zh-TW"/>
        </w:rPr>
        <w:t>，</w:t>
      </w:r>
      <w:proofErr w:type="spellStart"/>
      <w:r w:rsidR="00BC234D" w:rsidRPr="000F2697">
        <w:rPr>
          <w:rFonts w:ascii="华文楷体" w:eastAsia="华文楷体" w:hAnsi="华文楷体" w:hint="eastAsia"/>
          <w:lang w:bidi="zh-TW"/>
        </w:rPr>
        <w:t>totieneinai</w:t>
      </w:r>
      <w:proofErr w:type="spellEnd"/>
      <w:r w:rsidR="00BC234D" w:rsidRPr="000F2697">
        <w:rPr>
          <w:rFonts w:ascii="华文楷体" w:eastAsia="华文楷体" w:hAnsi="华文楷体" w:hint="eastAsia"/>
          <w:lang w:bidi="zh-TW"/>
        </w:rPr>
        <w:t>之间的词义及它们在理论上的联系。</w:t>
      </w:r>
    </w:p>
    <w:p w14:paraId="3051250D" w14:textId="77777777" w:rsidR="00690B9F" w:rsidRPr="000F2697" w:rsidRDefault="00690B9F" w:rsidP="000F2697">
      <w:pPr>
        <w:rPr>
          <w:rFonts w:ascii="华文楷体" w:eastAsia="华文楷体" w:hAnsi="华文楷体"/>
          <w:lang w:bidi="zh-TW"/>
        </w:rPr>
      </w:pPr>
      <w:r w:rsidRPr="000F2697">
        <w:rPr>
          <w:rFonts w:ascii="华文楷体" w:eastAsia="华文楷体" w:hAnsi="华文楷体" w:hint="eastAsia"/>
          <w:lang w:bidi="zh-TW"/>
        </w:rPr>
        <w:t>一、ON</w:t>
      </w:r>
    </w:p>
    <w:p w14:paraId="34073013" w14:textId="6B93A29A" w:rsidR="00690B9F" w:rsidRPr="000F2697" w:rsidRDefault="00690B9F" w:rsidP="000F2697">
      <w:pPr>
        <w:rPr>
          <w:rFonts w:ascii="华文楷体" w:eastAsia="华文楷体" w:hAnsi="华文楷体"/>
          <w:lang w:bidi="zh-TW"/>
        </w:rPr>
      </w:pPr>
      <w:r w:rsidRPr="000F2697">
        <w:rPr>
          <w:rFonts w:ascii="华文楷体" w:eastAsia="华文楷体" w:hAnsi="华文楷体" w:hint="eastAsia"/>
          <w:lang w:bidi="zh-TW"/>
        </w:rPr>
        <w:t>亚里士多德一再说“on有许多含义”或“on为许多方式所述说”（</w:t>
      </w:r>
      <w:proofErr w:type="spellStart"/>
      <w:r w:rsidRPr="000F2697">
        <w:rPr>
          <w:rFonts w:ascii="华文楷体" w:eastAsia="华文楷体" w:hAnsi="华文楷体" w:hint="eastAsia"/>
          <w:lang w:bidi="zh-TW"/>
        </w:rPr>
        <w:t>toonlegetaipollachous</w:t>
      </w:r>
      <w:proofErr w:type="spellEnd"/>
      <w:r w:rsidRPr="000F2697">
        <w:rPr>
          <w:rFonts w:ascii="华文楷体" w:eastAsia="华文楷体" w:hAnsi="华文楷体" w:hint="eastAsia"/>
          <w:lang w:bidi="zh-TW"/>
        </w:rPr>
        <w:t>）［（1）］，完整地列举这些含义的数目是十个，它们是：</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、量、质、联系、地点、时间、姿势、状态、主动、被动（</w:t>
      </w:r>
      <w:proofErr w:type="gramStart"/>
      <w:r w:rsidRPr="000F2697">
        <w:rPr>
          <w:rFonts w:ascii="华文楷体" w:eastAsia="华文楷体" w:hAnsi="华文楷体" w:hint="eastAsia"/>
          <w:lang w:bidi="zh-TW"/>
        </w:rPr>
        <w:t>《范畴篇》章四及</w:t>
      </w:r>
      <w:proofErr w:type="gramEnd"/>
      <w:r w:rsidRPr="000F2697">
        <w:rPr>
          <w:rFonts w:ascii="华文楷体" w:eastAsia="华文楷体" w:hAnsi="华文楷体" w:hint="eastAsia"/>
          <w:lang w:bidi="zh-TW"/>
        </w:rPr>
        <w:t>《正位篇》卷一章九）。</w:t>
      </w:r>
    </w:p>
    <w:p w14:paraId="552EDD50" w14:textId="5250A90A" w:rsidR="00690B9F" w:rsidRPr="000F2697" w:rsidRDefault="00635FF7" w:rsidP="000F2697">
      <w:pPr>
        <w:rPr>
          <w:rFonts w:ascii="华文楷体" w:eastAsia="华文楷体" w:hAnsi="华文楷体"/>
          <w:lang w:bidi="zh-TW"/>
        </w:rPr>
      </w:pPr>
      <w:r w:rsidRPr="000F2697">
        <w:rPr>
          <w:rFonts w:ascii="华文楷体" w:eastAsia="华文楷体" w:hAnsi="华文楷体" w:hint="eastAsia"/>
          <w:lang w:bidi="zh-TW"/>
        </w:rPr>
        <w:t>除了范畴的on以外，其它类的on有：偶性的on、真假的on以及潜能现实的on。［（2）］后三类的on都是以范畴的on为基础的。</w:t>
      </w:r>
    </w:p>
    <w:p w14:paraId="0143F8F0" w14:textId="77777777" w:rsidR="004538BE" w:rsidRPr="000F2697" w:rsidRDefault="004538BE" w:rsidP="000F2697">
      <w:pPr>
        <w:rPr>
          <w:rFonts w:ascii="华文楷体" w:eastAsia="华文楷体" w:hAnsi="华文楷体"/>
          <w:lang w:bidi="zh-TW"/>
        </w:rPr>
      </w:pPr>
    </w:p>
    <w:p w14:paraId="7820C2E4" w14:textId="15693C88"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亚里士多德从语言结构得出范畴（谓项）分类，又从后者推出on的分类。《形而上学》1017a24、《物理学》227b4说on是范畴类型所表明的东西；《形而上学》1024b13</w:t>
      </w:r>
      <w:proofErr w:type="gramStart"/>
      <w:r w:rsidRPr="000F2697">
        <w:rPr>
          <w:rFonts w:ascii="华文楷体" w:eastAsia="华文楷体" w:hAnsi="华文楷体" w:hint="eastAsia"/>
          <w:lang w:bidi="zh-TW"/>
        </w:rPr>
        <w:t>３</w:t>
      </w:r>
      <w:proofErr w:type="gramEnd"/>
      <w:r w:rsidRPr="000F2697">
        <w:rPr>
          <w:rFonts w:ascii="华文楷体" w:eastAsia="华文楷体" w:hAnsi="华文楷体" w:hint="eastAsia"/>
          <w:lang w:bidi="zh-TW"/>
        </w:rPr>
        <w:t>便成为on的范畴类型（</w:t>
      </w:r>
      <w:proofErr w:type="spellStart"/>
      <w:r w:rsidRPr="000F2697">
        <w:rPr>
          <w:rFonts w:ascii="华文楷体" w:eastAsia="华文楷体" w:hAnsi="华文楷体" w:hint="eastAsia"/>
          <w:lang w:bidi="zh-TW"/>
        </w:rPr>
        <w:t>schemakategoriastoucntos</w:t>
      </w:r>
      <w:proofErr w:type="spellEnd"/>
      <w:r w:rsidRPr="000F2697">
        <w:rPr>
          <w:rFonts w:ascii="华文楷体" w:eastAsia="华文楷体" w:hAnsi="华文楷体" w:hint="eastAsia"/>
          <w:lang w:bidi="zh-TW"/>
        </w:rPr>
        <w:t>）；到1045b27干脆变成了on的范畴。</w:t>
      </w:r>
    </w:p>
    <w:p w14:paraId="1BE19D8A"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十类范畴即是</w:t>
      </w:r>
      <w:r w:rsidRPr="000F2697">
        <w:rPr>
          <w:rFonts w:ascii="华文楷体" w:eastAsia="华文楷体" w:hAnsi="华文楷体"/>
          <w:lang w:bidi="zh-TW"/>
        </w:rPr>
        <w:t>on的十类种，任何一种范畴都不能是任何其它范畴的属或一个成分。它们不能互相归结，也不能归结为一个共同的东西。范畴彼此间是异质的。</w:t>
      </w:r>
    </w:p>
    <w:p w14:paraId="39658296"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【二、</w:t>
      </w:r>
      <w:r w:rsidRPr="000F2697">
        <w:rPr>
          <w:rFonts w:ascii="华文楷体" w:eastAsia="华文楷体" w:hAnsi="华文楷体"/>
          <w:lang w:bidi="zh-TW"/>
        </w:rPr>
        <w:t>ON的第一意义与其它意义</w:t>
      </w:r>
      <w:r w:rsidRPr="000F2697">
        <w:rPr>
          <w:rFonts w:ascii="华文楷体" w:eastAsia="华文楷体" w:hAnsi="华文楷体" w:hint="eastAsia"/>
          <w:lang w:bidi="zh-TW"/>
        </w:rPr>
        <w:t>】</w:t>
      </w:r>
    </w:p>
    <w:p w14:paraId="064F8AF7"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虽然十范畴即是十类存在，而范畴即是谓项，亚里士多德又规定说：只有与</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相异的范畴才是谓项，而在</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范畴中又要划分第一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与第二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，只有第二</w:t>
      </w:r>
      <w:proofErr w:type="spellStart"/>
      <w:r w:rsidRPr="000F2697">
        <w:rPr>
          <w:rFonts w:ascii="华文楷体" w:eastAsia="华文楷体" w:hAnsi="华文楷体" w:hint="eastAsia"/>
          <w:lang w:bidi="zh-TW"/>
        </w:rPr>
        <w:t>ousia</w:t>
      </w:r>
      <w:proofErr w:type="spellEnd"/>
      <w:proofErr w:type="gramStart"/>
      <w:r w:rsidRPr="000F2697">
        <w:rPr>
          <w:rFonts w:ascii="华文楷体" w:eastAsia="华文楷体" w:hAnsi="华文楷体" w:hint="eastAsia"/>
          <w:lang w:bidi="zh-TW"/>
        </w:rPr>
        <w:t>才作谓项</w:t>
      </w:r>
      <w:proofErr w:type="gramEnd"/>
      <w:r w:rsidRPr="000F2697">
        <w:rPr>
          <w:rFonts w:ascii="华文楷体" w:eastAsia="华文楷体" w:hAnsi="华文楷体" w:hint="eastAsia"/>
          <w:lang w:bidi="zh-TW"/>
        </w:rPr>
        <w:t>，第一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则不然。</w:t>
      </w:r>
    </w:p>
    <w:p w14:paraId="3492CA5F"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在《范畴篇》中亚里士多德使用“述说于”（</w:t>
      </w:r>
      <w:proofErr w:type="spellStart"/>
      <w:r w:rsidRPr="000F2697">
        <w:rPr>
          <w:rFonts w:ascii="华文楷体" w:eastAsia="华文楷体" w:hAnsi="华文楷体" w:hint="eastAsia"/>
          <w:lang w:bidi="zh-TW"/>
        </w:rPr>
        <w:t>saidof</w:t>
      </w:r>
      <w:proofErr w:type="spellEnd"/>
      <w:r w:rsidRPr="000F2697">
        <w:rPr>
          <w:rFonts w:ascii="华文楷体" w:eastAsia="华文楷体" w:hAnsi="华文楷体" w:hint="eastAsia"/>
          <w:lang w:bidi="zh-TW"/>
        </w:rPr>
        <w:t>）和“内居于”（</w:t>
      </w:r>
      <w:proofErr w:type="spellStart"/>
      <w:r w:rsidRPr="000F2697">
        <w:rPr>
          <w:rFonts w:ascii="华文楷体" w:eastAsia="华文楷体" w:hAnsi="华文楷体" w:hint="eastAsia"/>
          <w:lang w:bidi="zh-TW"/>
        </w:rPr>
        <w:t>beingin</w:t>
      </w:r>
      <w:proofErr w:type="spellEnd"/>
      <w:r w:rsidRPr="000F2697">
        <w:rPr>
          <w:rFonts w:ascii="华文楷体" w:eastAsia="华文楷体" w:hAnsi="华文楷体" w:hint="eastAsia"/>
          <w:lang w:bidi="zh-TW"/>
        </w:rPr>
        <w:t>）两条标准将实在世界分为四类：（一）第一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，既</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述说于一个主体又不内居于一个主体之中，如个别的人和马；（二）第二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，述说于却</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内居于一个主体，如“人”、“动物”；（三）其它范畴的一般，既述说于又内居于一个主体；（四）其它范畴的特殊，内居于但</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述说于一个主体。</w:t>
      </w:r>
    </w:p>
    <w:p w14:paraId="7E6A7187"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亚氏的这两条标准和四类划分，包含着对形而上学发展具有根本性影响的三种区分：</w:t>
      </w:r>
    </w:p>
    <w:p w14:paraId="54925223"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第一，一般与个别或普遍与特殊。任何一个范畴内都有普遍与特殊之分。所谓普遍，亚里士多德的经典定义是“述说许多主体的事物”，而特殊则是“</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述说许多主体的事物”。</w:t>
      </w:r>
    </w:p>
    <w:p w14:paraId="0C65D991"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古人区分普遍与特殊</w:t>
      </w:r>
      <w:proofErr w:type="gramStart"/>
      <w:r w:rsidRPr="000F2697">
        <w:rPr>
          <w:rFonts w:ascii="华文楷体" w:eastAsia="华文楷体" w:hAnsi="华文楷体" w:hint="eastAsia"/>
          <w:lang w:bidi="zh-TW"/>
        </w:rPr>
        <w:t>是从谓项</w:t>
      </w:r>
      <w:proofErr w:type="gramEnd"/>
      <w:r w:rsidRPr="000F2697">
        <w:rPr>
          <w:rFonts w:ascii="华文楷体" w:eastAsia="华文楷体" w:hAnsi="华文楷体" w:hint="eastAsia"/>
          <w:lang w:bidi="zh-TW"/>
        </w:rPr>
        <w:t>着手的，普遍既能</w:t>
      </w:r>
      <w:proofErr w:type="gramStart"/>
      <w:r w:rsidRPr="000F2697">
        <w:rPr>
          <w:rFonts w:ascii="华文楷体" w:eastAsia="华文楷体" w:hAnsi="华文楷体" w:hint="eastAsia"/>
          <w:lang w:bidi="zh-TW"/>
        </w:rPr>
        <w:t>作主</w:t>
      </w:r>
      <w:proofErr w:type="gramEnd"/>
      <w:r w:rsidRPr="000F2697">
        <w:rPr>
          <w:rFonts w:ascii="华文楷体" w:eastAsia="华文楷体" w:hAnsi="华文楷体" w:hint="eastAsia"/>
          <w:lang w:bidi="zh-TW"/>
        </w:rPr>
        <w:t>项又</w:t>
      </w:r>
      <w:proofErr w:type="gramStart"/>
      <w:r w:rsidRPr="000F2697">
        <w:rPr>
          <w:rFonts w:ascii="华文楷体" w:eastAsia="华文楷体" w:hAnsi="华文楷体" w:hint="eastAsia"/>
          <w:lang w:bidi="zh-TW"/>
        </w:rPr>
        <w:t>能作谓项</w:t>
      </w:r>
      <w:proofErr w:type="gramEnd"/>
      <w:r w:rsidRPr="000F2697">
        <w:rPr>
          <w:rFonts w:ascii="华文楷体" w:eastAsia="华文楷体" w:hAnsi="华文楷体" w:hint="eastAsia"/>
          <w:lang w:bidi="zh-TW"/>
        </w:rPr>
        <w:t>，而特殊则只能</w:t>
      </w:r>
      <w:proofErr w:type="gramStart"/>
      <w:r w:rsidRPr="000F2697">
        <w:rPr>
          <w:rFonts w:ascii="华文楷体" w:eastAsia="华文楷体" w:hAnsi="华文楷体" w:hint="eastAsia"/>
          <w:lang w:bidi="zh-TW"/>
        </w:rPr>
        <w:t>作主</w:t>
      </w:r>
      <w:proofErr w:type="gramEnd"/>
      <w:r w:rsidRPr="000F2697">
        <w:rPr>
          <w:rFonts w:ascii="华文楷体" w:eastAsia="华文楷体" w:hAnsi="华文楷体" w:hint="eastAsia"/>
          <w:lang w:bidi="zh-TW"/>
        </w:rPr>
        <w:t>项。虽然其它范畴亦有普遍与特殊之分，亚里士多德着重讨论</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范畴中的普遍与特殊。前者是第二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，后者是第一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。后者如“苏格拉底”，只能是一个主体，后者则包含特殊于自身的“属”，以及包含“属”于自身的“种”。</w:t>
      </w:r>
    </w:p>
    <w:p w14:paraId="3A5842C7"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之所以是第二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，一个根本性的原因是：在所有谓项中，只有通过它们（“属”和“种”）才能揭示第一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的根本规定性。</w:t>
      </w:r>
    </w:p>
    <w:p w14:paraId="6706A17C"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第二，本质谓项与偶然谓项。第二</w:t>
      </w:r>
      <w:proofErr w:type="spellStart"/>
      <w:r w:rsidRPr="000F2697">
        <w:rPr>
          <w:rFonts w:ascii="华文楷体" w:eastAsia="华文楷体" w:hAnsi="华文楷体" w:hint="eastAsia"/>
          <w:lang w:bidi="zh-TW"/>
        </w:rPr>
        <w:t>ousia</w:t>
      </w:r>
      <w:proofErr w:type="spellEnd"/>
      <w:proofErr w:type="gramStart"/>
      <w:r w:rsidRPr="000F2697">
        <w:rPr>
          <w:rFonts w:ascii="华文楷体" w:eastAsia="华文楷体" w:hAnsi="华文楷体" w:hint="eastAsia"/>
          <w:lang w:bidi="zh-TW"/>
        </w:rPr>
        <w:t>作谓项</w:t>
      </w:r>
      <w:proofErr w:type="gramEnd"/>
      <w:r w:rsidRPr="000F2697">
        <w:rPr>
          <w:rFonts w:ascii="华文楷体" w:eastAsia="华文楷体" w:hAnsi="华文楷体" w:hint="eastAsia"/>
          <w:lang w:bidi="zh-TW"/>
        </w:rPr>
        <w:t>时，其名字和定义皆可述说主体，如“人”是第一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之为苏格拉底的谓项。“人”的定义是“理性的动物”。我们不但可以用“人”述说苏格拉底（“苏格拉底是人”），也可以用“人”的定义述说苏格拉底（“苏格拉底是理性动物”）。与此相对立，其它范畴作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的谓项则只能用其名词的形容词，根本不能用其定义。如“白”的定义是“这样一种颜色”，我们可以说“苏格拉底是白的”，而不能用白的定义说“苏格拉底是这样一种颜色”。于是，第二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即</w:t>
      </w:r>
      <w:proofErr w:type="gramStart"/>
      <w:r w:rsidRPr="000F2697">
        <w:rPr>
          <w:rFonts w:ascii="华文楷体" w:eastAsia="华文楷体" w:hAnsi="华文楷体" w:hint="eastAsia"/>
          <w:lang w:bidi="zh-TW"/>
        </w:rPr>
        <w:t>“种、属”作谓项</w:t>
      </w:r>
      <w:proofErr w:type="gramEnd"/>
      <w:r w:rsidRPr="000F2697">
        <w:rPr>
          <w:rFonts w:ascii="华文楷体" w:eastAsia="华文楷体" w:hAnsi="华文楷体" w:hint="eastAsia"/>
          <w:lang w:bidi="zh-TW"/>
        </w:rPr>
        <w:t>时，构成本质谓项，而其它范畴述说</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则只是偶然谓项。本质谓项说明主体“是什么”，而偶然谓项所表明的只是“主体有什么特性”，换言之：</w:t>
      </w:r>
    </w:p>
    <w:p w14:paraId="046E000C"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本质谓项：X是，</w:t>
      </w:r>
    </w:p>
    <w:p w14:paraId="0B04725A"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偶然谓项：X有。让我们记住希腊哲学中这一“是”和“有”的区别。</w:t>
      </w:r>
    </w:p>
    <w:p w14:paraId="44A39DB1"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第三，主体与属性。其它范畴必须“内居”于</w:t>
      </w:r>
      <w:proofErr w:type="gramStart"/>
      <w:r w:rsidRPr="000F2697">
        <w:rPr>
          <w:rFonts w:ascii="华文楷体" w:eastAsia="华文楷体" w:hAnsi="华文楷体" w:hint="eastAsia"/>
          <w:lang w:bidi="zh-TW"/>
        </w:rPr>
        <w:t>一</w:t>
      </w:r>
      <w:proofErr w:type="gramEnd"/>
      <w:r w:rsidRPr="000F2697">
        <w:rPr>
          <w:rFonts w:ascii="华文楷体" w:eastAsia="华文楷体" w:hAnsi="华文楷体" w:hint="eastAsia"/>
          <w:lang w:bidi="zh-TW"/>
        </w:rPr>
        <w:t>主体。所谓“内居”，按亚里士多德自己的解释是指不能离开或独立于所属的主体。</w:t>
      </w:r>
    </w:p>
    <w:p w14:paraId="53E57594"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而第一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之所以是第一的，乃是因为它既</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述说一个主体又不内居于一个主体；相反，其它事物或是内居于它之中（其它范畴）或是述说它（第二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）。故</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即是主体或载体（hupokeimenon，“躺在下面”的意思）。第一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是终极主体，第二</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在一定意义下亦是主体，我们说苏格拉底是白的，也可以说人是白的。进一步，越是主体便越是</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，故“属”比“种”更是</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，因为“属”可以作“种”的主体。</w:t>
      </w:r>
    </w:p>
    <w:p w14:paraId="24DC8649"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于是，各种on便不再平等了，其它范畴不能作</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的主体，</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则可以作它们的主体。于是有了两重划分。</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是现实世界的形而上学基础，而其它范畴则成为</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的属性，需要有某种</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作为属性的基础。亚里士多德明确地说：如果第一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不“是”，则其它事物皆不可能“是”。（《范畴篇》2b5-6）第一</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于是成为其它一切on成为on的必要条件。</w:t>
      </w:r>
    </w:p>
    <w:p w14:paraId="3B1857FD"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在《形而上学》卷七章</w:t>
      </w:r>
      <w:proofErr w:type="gramStart"/>
      <w:r w:rsidRPr="000F2697">
        <w:rPr>
          <w:rFonts w:ascii="华文楷体" w:eastAsia="华文楷体" w:hAnsi="华文楷体" w:hint="eastAsia"/>
          <w:lang w:bidi="zh-TW"/>
        </w:rPr>
        <w:t>一</w:t>
      </w:r>
      <w:proofErr w:type="gramEnd"/>
      <w:r w:rsidRPr="000F2697">
        <w:rPr>
          <w:rFonts w:ascii="华文楷体" w:eastAsia="华文楷体" w:hAnsi="华文楷体" w:hint="eastAsia"/>
          <w:lang w:bidi="zh-TW"/>
        </w:rPr>
        <w:t>，亚里士多德进一步说明</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作为on与其它范畴作为on之间的关系。on具有不同的含义，可是on的第一含义乃是事物的</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：“一切其它事物被说成是on，乃是因为它们有些是这第一义的on的量，有些是它的质，有些是它的状态，另一些是它的其它规定。”（1028a18-20）</w:t>
      </w:r>
    </w:p>
    <w:p w14:paraId="2FF46AF7" w14:textId="77777777" w:rsidR="00EC14C5" w:rsidRPr="000F2697" w:rsidRDefault="00EC14C5" w:rsidP="000F2697">
      <w:pPr>
        <w:rPr>
          <w:rFonts w:ascii="华文楷体" w:eastAsia="华文楷体" w:hAnsi="华文楷体"/>
          <w:lang w:bidi="zh-TW"/>
        </w:rPr>
      </w:pPr>
      <w:r w:rsidRPr="000F2697">
        <w:rPr>
          <w:rFonts w:ascii="华文楷体" w:eastAsia="华文楷体" w:hAnsi="华文楷体" w:hint="eastAsia"/>
          <w:lang w:bidi="zh-TW"/>
        </w:rPr>
        <w:t>总之，</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自身不是其它范畴的属性，而二流范畴的on却必须是另一on的属性。这便决定了</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范畴的特殊地位。</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凭自身（perse）即是on，是绝对的、无条件的（</w:t>
      </w:r>
      <w:proofErr w:type="spellStart"/>
      <w:r w:rsidRPr="000F2697">
        <w:rPr>
          <w:rFonts w:ascii="华文楷体" w:eastAsia="华文楷体" w:hAnsi="华文楷体" w:hint="eastAsia"/>
          <w:lang w:bidi="zh-TW"/>
        </w:rPr>
        <w:t>aplos</w:t>
      </w:r>
      <w:proofErr w:type="spellEnd"/>
      <w:r w:rsidRPr="000F2697">
        <w:rPr>
          <w:rFonts w:ascii="华文楷体" w:eastAsia="华文楷体" w:hAnsi="华文楷体" w:hint="eastAsia"/>
          <w:lang w:bidi="zh-TW"/>
        </w:rPr>
        <w:t>）on；而其它范畴却是相对的、有限制的或部分意义的（</w:t>
      </w:r>
      <w:proofErr w:type="spellStart"/>
      <w:r w:rsidRPr="000F2697">
        <w:rPr>
          <w:rFonts w:ascii="华文楷体" w:eastAsia="华文楷体" w:hAnsi="华文楷体" w:hint="eastAsia"/>
          <w:lang w:bidi="zh-TW"/>
        </w:rPr>
        <w:t>epimerous</w:t>
      </w:r>
      <w:proofErr w:type="spellEnd"/>
      <w:r w:rsidRPr="000F2697">
        <w:rPr>
          <w:rFonts w:ascii="华文楷体" w:eastAsia="华文楷体" w:hAnsi="华文楷体" w:hint="eastAsia"/>
          <w:lang w:bidi="zh-TW"/>
        </w:rPr>
        <w:t>）on。（《分析后篇》89b33）</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作为其它范畴的基础，不仅表现在形而上学方面，而且也表现在知识论方面。相对于其它范畴，</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有三种在先性：第一种在</w:t>
      </w:r>
      <w:proofErr w:type="gramStart"/>
      <w:r w:rsidRPr="000F2697">
        <w:rPr>
          <w:rFonts w:ascii="华文楷体" w:eastAsia="华文楷体" w:hAnsi="华文楷体" w:hint="eastAsia"/>
          <w:lang w:bidi="zh-TW"/>
        </w:rPr>
        <w:t>先是指</w:t>
      </w:r>
      <w:proofErr w:type="gramEnd"/>
      <w:r w:rsidRPr="000F2697">
        <w:rPr>
          <w:rFonts w:ascii="华文楷体" w:eastAsia="华文楷体" w:hAnsi="华文楷体" w:hint="eastAsia"/>
          <w:lang w:bidi="zh-TW"/>
        </w:rPr>
        <w:t>除了</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以外，其它范畴都不能单独地“是”；第二种在先是定义在先；第三种在先是知识在先。亚里士多德是实在论者，只有</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在形而上学上在先，它才在定义和知识上在先。于是，亚里士多德说：“很清楚，只是由于这一范畴，其它每一个范畴亦‘是’。所以，那第一意义上的，即不是有限制的，而是绝对意义上的‘是’必定是</w:t>
      </w:r>
      <w:proofErr w:type="spellStart"/>
      <w:r w:rsidRPr="000F2697">
        <w:rPr>
          <w:rFonts w:ascii="华文楷体" w:eastAsia="华文楷体" w:hAnsi="华文楷体" w:hint="eastAsia"/>
          <w:lang w:bidi="zh-TW"/>
        </w:rPr>
        <w:t>ousia</w:t>
      </w:r>
      <w:proofErr w:type="spellEnd"/>
      <w:r w:rsidRPr="000F2697">
        <w:rPr>
          <w:rFonts w:ascii="华文楷体" w:eastAsia="华文楷体" w:hAnsi="华文楷体" w:hint="eastAsia"/>
          <w:lang w:bidi="zh-TW"/>
        </w:rPr>
        <w:t>。”（1028a28-30）</w:t>
      </w:r>
    </w:p>
    <w:p w14:paraId="126BDBED" w14:textId="000897B2" w:rsidR="00866EB8" w:rsidRDefault="00866EB8" w:rsidP="000F2697">
      <w:pPr>
        <w:tabs>
          <w:tab w:val="left" w:pos="1670"/>
        </w:tabs>
        <w:rPr>
          <w:rFonts w:ascii="华文楷体" w:eastAsia="华文楷体" w:hAnsi="华文楷体"/>
          <w:sz w:val="24"/>
          <w:szCs w:val="28"/>
          <w:lang w:bidi="zh-TW"/>
        </w:rPr>
      </w:pPr>
    </w:p>
    <w:p w14:paraId="69AC818B" w14:textId="77777777" w:rsidR="00F15A88" w:rsidRDefault="00F15A88" w:rsidP="000F2697">
      <w:pPr>
        <w:tabs>
          <w:tab w:val="left" w:pos="1670"/>
        </w:tabs>
        <w:rPr>
          <w:rFonts w:ascii="华文楷体" w:eastAsia="华文楷体" w:hAnsi="华文楷体"/>
          <w:sz w:val="24"/>
          <w:szCs w:val="28"/>
          <w:lang w:bidi="zh-TW"/>
        </w:rPr>
      </w:pPr>
    </w:p>
    <w:p w14:paraId="0CB5076E" w14:textId="7C1F5274" w:rsidR="00F15A88" w:rsidRDefault="00DA3A8A" w:rsidP="000F2697">
      <w:pPr>
        <w:tabs>
          <w:tab w:val="left" w:pos="1670"/>
        </w:tabs>
        <w:rPr>
          <w:rFonts w:ascii="华文楷体" w:eastAsia="华文楷体" w:hAnsi="华文楷体"/>
          <w:b/>
          <w:bCs/>
          <w:sz w:val="28"/>
          <w:szCs w:val="32"/>
          <w:lang w:bidi="zh-TW"/>
        </w:rPr>
      </w:pPr>
      <w:r w:rsidRPr="00DA3A8A">
        <w:rPr>
          <w:rFonts w:ascii="华文楷体" w:eastAsia="华文楷体" w:hAnsi="华文楷体" w:hint="eastAsia"/>
          <w:b/>
          <w:bCs/>
          <w:sz w:val="28"/>
          <w:szCs w:val="32"/>
          <w:lang w:bidi="zh-TW"/>
        </w:rPr>
        <w:t>论亚里士多德形而上学思想的发展</w:t>
      </w:r>
      <w:r w:rsidR="001808FE">
        <w:rPr>
          <w:rFonts w:ascii="华文楷体" w:eastAsia="华文楷体" w:hAnsi="华文楷体"/>
          <w:b/>
          <w:bCs/>
          <w:sz w:val="28"/>
          <w:szCs w:val="32"/>
          <w:lang w:bidi="zh-TW"/>
        </w:rPr>
        <w:t>（</w:t>
      </w:r>
      <w:r w:rsidRPr="00DA3A8A">
        <w:rPr>
          <w:rFonts w:ascii="华文楷体" w:eastAsia="华文楷体" w:hAnsi="华文楷体"/>
          <w:b/>
          <w:bCs/>
          <w:sz w:val="28"/>
          <w:szCs w:val="32"/>
          <w:lang w:bidi="zh-TW"/>
        </w:rPr>
        <w:t>上</w:t>
      </w:r>
      <w:r>
        <w:rPr>
          <w:rFonts w:ascii="华文楷体" w:eastAsia="华文楷体" w:hAnsi="华文楷体" w:hint="eastAsia"/>
          <w:b/>
          <w:bCs/>
          <w:sz w:val="28"/>
          <w:szCs w:val="32"/>
          <w:lang w:bidi="zh-TW"/>
        </w:rPr>
        <w:t>、下</w:t>
      </w:r>
      <w:r w:rsidR="001808FE">
        <w:rPr>
          <w:rFonts w:ascii="华文楷体" w:eastAsia="华文楷体" w:hAnsi="华文楷体" w:hint="eastAsia"/>
          <w:b/>
          <w:bCs/>
          <w:sz w:val="28"/>
          <w:szCs w:val="32"/>
          <w:lang w:bidi="zh-TW"/>
        </w:rPr>
        <w:t>）</w:t>
      </w:r>
    </w:p>
    <w:p w14:paraId="202E2610" w14:textId="2AF17664" w:rsidR="00DA3A8A" w:rsidRDefault="00DA3A8A" w:rsidP="000F2697">
      <w:pPr>
        <w:tabs>
          <w:tab w:val="left" w:pos="1670"/>
        </w:tabs>
        <w:rPr>
          <w:rFonts w:ascii="华文楷体" w:eastAsia="华文楷体" w:hAnsi="华文楷体"/>
          <w:b/>
          <w:bCs/>
          <w:sz w:val="28"/>
          <w:szCs w:val="32"/>
          <w:lang w:bidi="zh-TW"/>
        </w:rPr>
      </w:pPr>
      <w:r>
        <w:rPr>
          <w:rFonts w:ascii="华文楷体" w:eastAsia="华文楷体" w:hAnsi="华文楷体" w:hint="eastAsia"/>
          <w:b/>
          <w:bCs/>
          <w:sz w:val="28"/>
          <w:szCs w:val="32"/>
          <w:lang w:bidi="zh-TW"/>
        </w:rPr>
        <w:t>聂敏里</w:t>
      </w:r>
    </w:p>
    <w:p w14:paraId="1BB8E685" w14:textId="435399E1" w:rsidR="00DA3A8A" w:rsidRPr="000F2697" w:rsidRDefault="0016504D"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根据聂敏里教授的</w:t>
      </w:r>
      <w:r w:rsidR="00DD6676" w:rsidRPr="000F2697">
        <w:rPr>
          <w:rFonts w:ascii="华文楷体" w:eastAsia="华文楷体" w:hAnsi="华文楷体" w:hint="eastAsia"/>
          <w:lang w:bidi="zh-TW"/>
        </w:rPr>
        <w:t>研究，其</w:t>
      </w:r>
      <w:r w:rsidR="00CC3325" w:rsidRPr="000F2697">
        <w:rPr>
          <w:rFonts w:ascii="华文楷体" w:eastAsia="华文楷体" w:hAnsi="华文楷体" w:hint="eastAsia"/>
          <w:lang w:bidi="zh-TW"/>
        </w:rPr>
        <w:t>在</w:t>
      </w:r>
      <w:r w:rsidR="00F343E6" w:rsidRPr="000F2697">
        <w:rPr>
          <w:rFonts w:ascii="华文楷体" w:eastAsia="华文楷体" w:hAnsi="华文楷体" w:hint="eastAsia"/>
          <w:lang w:bidi="zh-TW"/>
        </w:rPr>
        <w:t>发展论的角度上，</w:t>
      </w:r>
      <w:r w:rsidR="00DD6676" w:rsidRPr="000F2697">
        <w:rPr>
          <w:rFonts w:ascii="华文楷体" w:eastAsia="华文楷体" w:hAnsi="华文楷体" w:hint="eastAsia"/>
          <w:lang w:bidi="zh-TW"/>
        </w:rPr>
        <w:t>对亚里士多德形而上学</w:t>
      </w:r>
      <w:r w:rsidR="00CC3325" w:rsidRPr="000F2697">
        <w:rPr>
          <w:rFonts w:ascii="华文楷体" w:eastAsia="华文楷体" w:hAnsi="华文楷体" w:hint="eastAsia"/>
          <w:lang w:bidi="zh-TW"/>
        </w:rPr>
        <w:t>体系</w:t>
      </w:r>
      <w:r w:rsidR="00111A8C" w:rsidRPr="000F2697">
        <w:rPr>
          <w:rFonts w:ascii="华文楷体" w:eastAsia="华文楷体" w:hAnsi="华文楷体" w:hint="eastAsia"/>
          <w:lang w:bidi="zh-TW"/>
        </w:rPr>
        <w:t>的发展</w:t>
      </w:r>
      <w:r w:rsidR="00F343E6" w:rsidRPr="000F2697">
        <w:rPr>
          <w:rFonts w:ascii="华文楷体" w:eastAsia="华文楷体" w:hAnsi="华文楷体" w:hint="eastAsia"/>
          <w:lang w:bidi="zh-TW"/>
        </w:rPr>
        <w:t>作了研究，内容如下</w:t>
      </w:r>
      <w:r w:rsidR="00111A8C" w:rsidRPr="000F2697">
        <w:rPr>
          <w:rFonts w:ascii="华文楷体" w:eastAsia="华文楷体" w:hAnsi="华文楷体" w:hint="eastAsia"/>
          <w:lang w:bidi="zh-TW"/>
        </w:rPr>
        <w:t>。</w:t>
      </w:r>
    </w:p>
    <w:p w14:paraId="1D51AE4A" w14:textId="40D33610" w:rsidR="00111A8C" w:rsidRPr="000F2697" w:rsidRDefault="00C20755" w:rsidP="000F2697">
      <w:pPr>
        <w:tabs>
          <w:tab w:val="left" w:pos="1670"/>
        </w:tabs>
        <w:rPr>
          <w:rFonts w:ascii="华文楷体" w:eastAsia="华文楷体" w:hAnsi="华文楷体"/>
          <w:lang w:bidi="zh-TW"/>
        </w:rPr>
      </w:pPr>
      <w:r w:rsidRPr="000F2697">
        <w:rPr>
          <w:rFonts w:ascii="华文楷体" w:eastAsia="华文楷体" w:hAnsi="华文楷体"/>
          <w:lang w:bidi="zh-TW"/>
        </w:rPr>
        <w:t>亚里士多德早期的逻辑学著作,中期的物理学著作和晚期的形而上学著作,不仅构成了亚里士多德形而上学思想的三个重要的组成部分,而且还构成了亚里士多德形而上学思想发展的三个重要环节。</w:t>
      </w:r>
    </w:p>
    <w:p w14:paraId="6F3C8F71" w14:textId="542CE546" w:rsidR="00C20755" w:rsidRPr="000F2697" w:rsidRDefault="00B5652B" w:rsidP="000F2697">
      <w:pPr>
        <w:tabs>
          <w:tab w:val="left" w:pos="1670"/>
        </w:tabs>
        <w:rPr>
          <w:rFonts w:ascii="华文楷体" w:eastAsia="华文楷体" w:hAnsi="华文楷体"/>
          <w:lang w:bidi="zh-TW"/>
        </w:rPr>
      </w:pPr>
      <w:r w:rsidRPr="000F2697">
        <w:rPr>
          <w:rFonts w:ascii="华文楷体" w:eastAsia="华文楷体" w:hAnsi="华文楷体"/>
          <w:lang w:bidi="zh-TW"/>
        </w:rPr>
        <w:t>亚里士多德的形而上学就是对实体的研究。</w:t>
      </w:r>
    </w:p>
    <w:p w14:paraId="04ADD97E" w14:textId="53608938" w:rsidR="00B5652B" w:rsidRPr="000F2697" w:rsidRDefault="0000722D"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实体，</w:t>
      </w:r>
      <w:r w:rsidR="008220B8" w:rsidRPr="000F2697">
        <w:rPr>
          <w:rFonts w:ascii="华文楷体" w:eastAsia="华文楷体" w:hAnsi="华文楷体" w:hint="eastAsia"/>
          <w:lang w:bidi="zh-TW"/>
        </w:rPr>
        <w:t>希腊文写作ουσια；</w:t>
      </w:r>
      <w:r w:rsidR="00C21603" w:rsidRPr="000F2697">
        <w:rPr>
          <w:rFonts w:ascii="华文楷体" w:eastAsia="华文楷体" w:hAnsi="华文楷体" w:hint="eastAsia"/>
          <w:lang w:bidi="zh-TW"/>
        </w:rPr>
        <w:t>这个词</w:t>
      </w:r>
      <w:proofErr w:type="gramStart"/>
      <w:r w:rsidR="00C21603" w:rsidRPr="000F2697">
        <w:rPr>
          <w:rFonts w:ascii="华文楷体" w:eastAsia="华文楷体" w:hAnsi="华文楷体" w:hint="eastAsia"/>
          <w:lang w:bidi="zh-TW"/>
        </w:rPr>
        <w:t>是</w:t>
      </w:r>
      <w:r w:rsidR="00C21603" w:rsidRPr="000F2697">
        <w:rPr>
          <w:rFonts w:ascii="华文楷体" w:eastAsia="华文楷体" w:hAnsi="华文楷体"/>
          <w:lang w:bidi="zh-TW"/>
        </w:rPr>
        <w:t>从系动词</w:t>
      </w:r>
      <w:proofErr w:type="spellStart"/>
      <w:proofErr w:type="gramEnd"/>
      <w:r w:rsidR="00C21603" w:rsidRPr="000F2697">
        <w:rPr>
          <w:rFonts w:ascii="华文楷体" w:eastAsia="华文楷体" w:hAnsi="华文楷体"/>
          <w:lang w:bidi="zh-TW"/>
        </w:rPr>
        <w:t>ειμι</w:t>
      </w:r>
      <w:proofErr w:type="spellEnd"/>
      <w:r w:rsidR="00C21603" w:rsidRPr="000F2697">
        <w:rPr>
          <w:rFonts w:ascii="华文楷体" w:eastAsia="华文楷体" w:hAnsi="华文楷体"/>
          <w:lang w:bidi="zh-TW"/>
        </w:rPr>
        <w:t>的阴性主格单数分词形式</w:t>
      </w:r>
      <w:proofErr w:type="spellStart"/>
      <w:r w:rsidR="00C21603" w:rsidRPr="000F2697">
        <w:rPr>
          <w:rFonts w:ascii="华文楷体" w:eastAsia="华文楷体" w:hAnsi="华文楷体"/>
          <w:lang w:bidi="zh-TW"/>
        </w:rPr>
        <w:t>ουσ</w:t>
      </w:r>
      <w:proofErr w:type="spellEnd"/>
      <w:r w:rsidR="00C21603" w:rsidRPr="000F2697">
        <w:rPr>
          <w:rFonts w:ascii="华文楷体" w:eastAsia="华文楷体" w:hAnsi="华文楷体"/>
          <w:lang w:bidi="zh-TW"/>
        </w:rPr>
        <w:t>α变过来的,实际上是这个分词的名词化。</w:t>
      </w:r>
      <w:proofErr w:type="gramStart"/>
      <w:r w:rsidR="00C21603" w:rsidRPr="000F2697">
        <w:rPr>
          <w:rFonts w:ascii="华文楷体" w:eastAsia="华文楷体" w:hAnsi="华文楷体"/>
          <w:lang w:bidi="zh-TW"/>
        </w:rPr>
        <w:t>至于系</w:t>
      </w:r>
      <w:proofErr w:type="gramEnd"/>
      <w:r w:rsidR="00C21603" w:rsidRPr="000F2697">
        <w:rPr>
          <w:rFonts w:ascii="华文楷体" w:eastAsia="华文楷体" w:hAnsi="华文楷体"/>
          <w:lang w:bidi="zh-TW"/>
        </w:rPr>
        <w:t>动词</w:t>
      </w:r>
      <w:proofErr w:type="spellStart"/>
      <w:r w:rsidR="00C21603" w:rsidRPr="000F2697">
        <w:rPr>
          <w:rFonts w:ascii="华文楷体" w:eastAsia="华文楷体" w:hAnsi="华文楷体"/>
          <w:lang w:bidi="zh-TW"/>
        </w:rPr>
        <w:t>ειμι</w:t>
      </w:r>
      <w:proofErr w:type="spellEnd"/>
      <w:r w:rsidR="00C21603" w:rsidRPr="000F2697">
        <w:rPr>
          <w:rFonts w:ascii="华文楷体" w:eastAsia="华文楷体" w:hAnsi="华文楷体"/>
          <w:lang w:bidi="zh-TW"/>
        </w:rPr>
        <w:t>,,它在希腊语中具有两层内涵,一个是作系词用,相当于“是”,另一个是作动词用,表示“存在”。</w:t>
      </w:r>
    </w:p>
    <w:p w14:paraId="541A33D1" w14:textId="3345EA4C" w:rsidR="007C6C5B" w:rsidRPr="000F2697" w:rsidRDefault="00A05277"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在柏拉图那里</w:t>
      </w:r>
      <w:r w:rsidRPr="000F2697">
        <w:rPr>
          <w:rFonts w:ascii="华文楷体" w:eastAsia="华文楷体" w:hAnsi="华文楷体"/>
          <w:lang w:bidi="zh-TW"/>
        </w:rPr>
        <w:t>,一切事物,凡是有名称的都有其理念,名称</w:t>
      </w:r>
      <w:r w:rsidRPr="000F2697">
        <w:rPr>
          <w:rFonts w:ascii="华文楷体" w:eastAsia="华文楷体" w:hAnsi="华文楷体" w:hint="eastAsia"/>
          <w:lang w:bidi="zh-TW"/>
        </w:rPr>
        <w:t>就是理念</w:t>
      </w:r>
      <w:r w:rsidRPr="000F2697">
        <w:rPr>
          <w:rFonts w:ascii="华文楷体" w:eastAsia="华文楷体" w:hAnsi="华文楷体"/>
          <w:lang w:bidi="zh-TW"/>
        </w:rPr>
        <w:t>。</w:t>
      </w:r>
      <w:r w:rsidR="00416788" w:rsidRPr="000F2697">
        <w:rPr>
          <w:rFonts w:ascii="华文楷体" w:eastAsia="华文楷体" w:hAnsi="华文楷体"/>
          <w:lang w:bidi="zh-TW"/>
        </w:rPr>
        <w:t>从而,在柏拉图那里,</w:t>
      </w:r>
      <w:proofErr w:type="spellStart"/>
      <w:r w:rsidR="00416788" w:rsidRPr="000F2697">
        <w:rPr>
          <w:rFonts w:ascii="华文楷体" w:eastAsia="华文楷体" w:hAnsi="华文楷体"/>
          <w:lang w:bidi="zh-TW"/>
        </w:rPr>
        <w:t>ουσι</w:t>
      </w:r>
      <w:proofErr w:type="spellEnd"/>
      <w:r w:rsidR="00416788" w:rsidRPr="000F2697">
        <w:rPr>
          <w:rFonts w:ascii="华文楷体" w:eastAsia="华文楷体" w:hAnsi="华文楷体"/>
          <w:lang w:bidi="zh-TW"/>
        </w:rPr>
        <w:t>α不是一个专名,而是一个通名</w:t>
      </w:r>
      <w:r w:rsidR="00BD2F54" w:rsidRPr="000F2697">
        <w:rPr>
          <w:rFonts w:ascii="华文楷体" w:eastAsia="华文楷体" w:hAnsi="华文楷体" w:hint="eastAsia"/>
          <w:lang w:bidi="zh-TW"/>
        </w:rPr>
        <w:t>。</w:t>
      </w:r>
      <w:r w:rsidR="007C6C5B" w:rsidRPr="000F2697">
        <w:rPr>
          <w:rFonts w:ascii="华文楷体" w:eastAsia="华文楷体" w:hAnsi="华文楷体"/>
          <w:lang w:bidi="zh-TW"/>
        </w:rPr>
        <w:t>亚里士多德的形而上学探究正是由此开始的,他深刻地意识到了柏拉图理念论的这一困难,意识到了</w:t>
      </w:r>
      <w:proofErr w:type="spellStart"/>
      <w:r w:rsidR="007C6C5B" w:rsidRPr="000F2697">
        <w:rPr>
          <w:rFonts w:ascii="华文楷体" w:eastAsia="华文楷体" w:hAnsi="华文楷体"/>
          <w:lang w:bidi="zh-TW"/>
        </w:rPr>
        <w:t>ουσι</w:t>
      </w:r>
      <w:proofErr w:type="spellEnd"/>
      <w:r w:rsidR="007C6C5B" w:rsidRPr="000F2697">
        <w:rPr>
          <w:rFonts w:ascii="华文楷体" w:eastAsia="华文楷体" w:hAnsi="华文楷体"/>
          <w:lang w:bidi="zh-TW"/>
        </w:rPr>
        <w:t>α绝不是一个通名,而是一个专名,它并不是泛指一切存在,而应当是指那真正基础性的存在,唯有这样的存在才配得上</w:t>
      </w:r>
      <w:proofErr w:type="spellStart"/>
      <w:r w:rsidR="007C6C5B" w:rsidRPr="000F2697">
        <w:rPr>
          <w:rFonts w:ascii="华文楷体" w:eastAsia="华文楷体" w:hAnsi="华文楷体"/>
          <w:lang w:bidi="zh-TW"/>
        </w:rPr>
        <w:t>ουσι</w:t>
      </w:r>
      <w:proofErr w:type="spellEnd"/>
      <w:r w:rsidR="007C6C5B" w:rsidRPr="000F2697">
        <w:rPr>
          <w:rFonts w:ascii="华文楷体" w:eastAsia="华文楷体" w:hAnsi="华文楷体"/>
          <w:lang w:bidi="zh-TW"/>
        </w:rPr>
        <w:t>α“本真存在”或“存在自身”这一名称,而这样的存在不是各门科学研究的对象,而只是唯一</w:t>
      </w:r>
      <w:proofErr w:type="gramStart"/>
      <w:r w:rsidR="007C6C5B" w:rsidRPr="000F2697">
        <w:rPr>
          <w:rFonts w:ascii="华文楷体" w:eastAsia="华文楷体" w:hAnsi="华文楷体"/>
          <w:lang w:bidi="zh-TW"/>
        </w:rPr>
        <w:t>一</w:t>
      </w:r>
      <w:proofErr w:type="gramEnd"/>
      <w:r w:rsidR="007C6C5B" w:rsidRPr="000F2697">
        <w:rPr>
          <w:rFonts w:ascii="华文楷体" w:eastAsia="华文楷体" w:hAnsi="华文楷体"/>
          <w:lang w:bidi="zh-TW"/>
        </w:rPr>
        <w:t>门科学研究的对象,这门科学就是形而上学。这样,什么是</w:t>
      </w:r>
      <w:proofErr w:type="spellStart"/>
      <w:r w:rsidR="007C6C5B" w:rsidRPr="000F2697">
        <w:rPr>
          <w:rFonts w:ascii="华文楷体" w:eastAsia="华文楷体" w:hAnsi="华文楷体"/>
          <w:lang w:bidi="zh-TW"/>
        </w:rPr>
        <w:t>ουσι</w:t>
      </w:r>
      <w:proofErr w:type="spellEnd"/>
      <w:r w:rsidR="007C6C5B" w:rsidRPr="000F2697">
        <w:rPr>
          <w:rFonts w:ascii="华文楷体" w:eastAsia="华文楷体" w:hAnsi="华文楷体"/>
          <w:lang w:bidi="zh-TW"/>
        </w:rPr>
        <w:t>α,换句话说,什么是真正基础性的存在,就成为亚里士多德的形而上学核心探究的目标,是亚里士多德的形而上学的根本的旨趣和追求。也正是鉴于</w:t>
      </w:r>
      <w:proofErr w:type="spellStart"/>
      <w:r w:rsidR="007C6C5B" w:rsidRPr="000F2697">
        <w:rPr>
          <w:rFonts w:ascii="华文楷体" w:eastAsia="华文楷体" w:hAnsi="华文楷体"/>
          <w:lang w:bidi="zh-TW"/>
        </w:rPr>
        <w:t>ουσι</w:t>
      </w:r>
      <w:proofErr w:type="spellEnd"/>
      <w:r w:rsidR="007C6C5B" w:rsidRPr="000F2697">
        <w:rPr>
          <w:rFonts w:ascii="华文楷体" w:eastAsia="华文楷体" w:hAnsi="华文楷体"/>
          <w:lang w:bidi="zh-TW"/>
        </w:rPr>
        <w:t>α这个词不是一个泛指的存在概念,而是有着专门的所指,它指向的是一种基础性的存在,换句话说,也就是一种真正的实在,所以,我们认为,它在亚里士多德的哲学中应当被译作“实体”而非其他。</w:t>
      </w:r>
    </w:p>
    <w:p w14:paraId="76F8ED8D" w14:textId="5D20AE79" w:rsidR="007C6C5B" w:rsidRPr="000F2697" w:rsidRDefault="00E04750" w:rsidP="000F2697">
      <w:pPr>
        <w:tabs>
          <w:tab w:val="left" w:pos="1670"/>
        </w:tabs>
        <w:ind w:firstLineChars="200" w:firstLine="420"/>
        <w:rPr>
          <w:rFonts w:ascii="华文楷体" w:eastAsia="华文楷体" w:hAnsi="华文楷体"/>
          <w:lang w:bidi="zh-TW"/>
        </w:rPr>
      </w:pPr>
      <w:r w:rsidRPr="000F2697">
        <w:rPr>
          <w:rFonts w:ascii="华文楷体" w:eastAsia="华文楷体" w:hAnsi="华文楷体"/>
          <w:lang w:bidi="zh-TW"/>
        </w:rPr>
        <w:t>实体理论就是亚里士多德的形而上学,亚里士多德正是以这个理论把自己的形而上学和柏拉图的形而上学区别开来的。</w:t>
      </w:r>
      <w:r w:rsidR="00AF7B5B" w:rsidRPr="000F2697">
        <w:rPr>
          <w:rFonts w:ascii="华文楷体" w:eastAsia="华文楷体" w:hAnsi="华文楷体"/>
          <w:lang w:bidi="zh-TW"/>
        </w:rPr>
        <w:t>是,亚里士多德在思想发展的不同时期对什么是实体这个问题的回答是截然不同的</w:t>
      </w:r>
      <w:r w:rsidR="00BA3214" w:rsidRPr="000F2697">
        <w:rPr>
          <w:rFonts w:ascii="华文楷体" w:eastAsia="华文楷体" w:hAnsi="华文楷体" w:hint="eastAsia"/>
          <w:lang w:bidi="zh-TW"/>
        </w:rPr>
        <w:t>。</w:t>
      </w:r>
    </w:p>
    <w:p w14:paraId="1543D4AE" w14:textId="4A3D6320" w:rsidR="00BA3214" w:rsidRPr="000F2697" w:rsidRDefault="005A350D" w:rsidP="000F2697">
      <w:pPr>
        <w:tabs>
          <w:tab w:val="left" w:pos="1670"/>
        </w:tabs>
        <w:rPr>
          <w:rFonts w:ascii="华文楷体" w:eastAsia="华文楷体" w:hAnsi="华文楷体"/>
          <w:lang w:bidi="zh-TW"/>
        </w:rPr>
      </w:pPr>
      <w:r w:rsidRPr="000F2697">
        <w:rPr>
          <w:rFonts w:ascii="华文楷体" w:eastAsia="华文楷体" w:hAnsi="华文楷体"/>
          <w:lang w:bidi="zh-TW"/>
        </w:rPr>
        <w:t>而由此亚里士多德的形而上学思想也就表现为一个从早期</w:t>
      </w:r>
      <w:proofErr w:type="gramStart"/>
      <w:r w:rsidRPr="000F2697">
        <w:rPr>
          <w:rFonts w:ascii="华文楷体" w:eastAsia="华文楷体" w:hAnsi="华文楷体"/>
          <w:lang w:bidi="zh-TW"/>
        </w:rPr>
        <w:t>经中期</w:t>
      </w:r>
      <w:proofErr w:type="gramEnd"/>
      <w:r w:rsidRPr="000F2697">
        <w:rPr>
          <w:rFonts w:ascii="华文楷体" w:eastAsia="华文楷体" w:hAnsi="华文楷体"/>
          <w:lang w:bidi="zh-TW"/>
        </w:rPr>
        <w:t>向晚期的发展。在以《范畴篇》为代表的早期逻辑学著作中,亚里士多德把个别事物确立为第一实体,而在以《物理学》为代表的中期物理学著作中,亚里士多德则把构成个别事物的质料和形式确立为第一实体,但是在后期的被称之为《形而上学》“核心卷”的第七、八、九卷中,亚里士多德则明确地将“是其所是”确立为第一实体。但是,这并不是亚里士多德对什么是实体的最终回答,构成对什么是实体这一问题的最终回答的是《形而上学》中被称之为亚里士多德的“形而上学卷”的第四、六、十二卷,在那里,通过对“作为存在的存在”的分析,亚里士多德最终确立了“不动的动者”、也就是神作为终极的实体。这就是亚里士多德的整个形而上学思想的发展。</w:t>
      </w:r>
    </w:p>
    <w:p w14:paraId="45291527" w14:textId="7978AC5B" w:rsidR="00C61239" w:rsidRPr="000F2697" w:rsidRDefault="00C61239" w:rsidP="000F2697">
      <w:pPr>
        <w:tabs>
          <w:tab w:val="left" w:pos="1670"/>
        </w:tabs>
        <w:rPr>
          <w:rFonts w:ascii="华文楷体" w:eastAsia="华文楷体" w:hAnsi="华文楷体"/>
          <w:lang w:bidi="zh-TW"/>
        </w:rPr>
      </w:pPr>
      <w:r w:rsidRPr="000F2697">
        <w:rPr>
          <w:rFonts w:ascii="华文楷体" w:eastAsia="华文楷体" w:hAnsi="华文楷体"/>
          <w:lang w:bidi="zh-TW"/>
        </w:rPr>
        <w:t>实体有三种,两种是自然的,一种是不运动的。两种自然的实体也被统称为可感的实体,它们分别是可感的可毁灭的实体和可感的不可毁灭的实体,而不运动的实体则被认为是可以分离存在的,是永恒的,它又被称作“不动的动者”。前两种实体是物理学研究的对象,而后一种实体则是第一哲学、也就是形而上学研究的对象。</w:t>
      </w:r>
    </w:p>
    <w:p w14:paraId="03CF0C1D" w14:textId="77777777" w:rsidR="00C61239" w:rsidRPr="000F2697" w:rsidRDefault="00C61239" w:rsidP="000F2697">
      <w:pPr>
        <w:tabs>
          <w:tab w:val="left" w:pos="1670"/>
        </w:tabs>
        <w:rPr>
          <w:rFonts w:ascii="华文楷体" w:eastAsia="华文楷体" w:hAnsi="华文楷体"/>
          <w:lang w:bidi="zh-TW"/>
        </w:rPr>
      </w:pPr>
    </w:p>
    <w:p w14:paraId="0A641E51" w14:textId="2332B192" w:rsidR="007C6C5B" w:rsidRPr="000F2697" w:rsidRDefault="001831E0" w:rsidP="000F2697">
      <w:pPr>
        <w:tabs>
          <w:tab w:val="left" w:pos="1670"/>
        </w:tabs>
        <w:rPr>
          <w:rFonts w:ascii="华文楷体" w:eastAsia="华文楷体" w:hAnsi="华文楷体"/>
          <w:lang w:bidi="zh-TW"/>
        </w:rPr>
      </w:pPr>
      <w:r w:rsidRPr="000F2697">
        <w:rPr>
          <w:rFonts w:ascii="华文楷体" w:eastAsia="华文楷体" w:hAnsi="华文楷体"/>
          <w:lang w:bidi="zh-TW"/>
        </w:rPr>
        <w:t>1</w:t>
      </w:r>
      <w:r w:rsidRPr="000F2697">
        <w:rPr>
          <w:rFonts w:ascii="华文楷体" w:eastAsia="华文楷体" w:hAnsi="华文楷体" w:hint="eastAsia"/>
          <w:lang w:bidi="zh-TW"/>
        </w:rPr>
        <w:t>、</w:t>
      </w:r>
      <w:r w:rsidR="005C7800" w:rsidRPr="000F2697">
        <w:rPr>
          <w:rFonts w:ascii="华文楷体" w:eastAsia="华文楷体" w:hAnsi="华文楷体"/>
          <w:lang w:bidi="zh-TW"/>
        </w:rPr>
        <w:t>在《范畴篇》中,细致地研究可以发现,同柏拉图对所有存在不加区别不同,亚里士多德通过运用“是否陈述一个主体”和“是否在一个主体之中”这两个标准便对所有的存在进行了区分,从中区分出了基础性的存在和依附性的存在,由此也就确立了某一类存在</w:t>
      </w:r>
      <w:proofErr w:type="gramStart"/>
      <w:r w:rsidR="005C7800" w:rsidRPr="000F2697">
        <w:rPr>
          <w:rFonts w:ascii="华文楷体" w:eastAsia="华文楷体" w:hAnsi="华文楷体"/>
          <w:lang w:bidi="zh-TW"/>
        </w:rPr>
        <w:t>在</w:t>
      </w:r>
      <w:proofErr w:type="gramEnd"/>
      <w:r w:rsidR="005C7800" w:rsidRPr="000F2697">
        <w:rPr>
          <w:rFonts w:ascii="华文楷体" w:eastAsia="华文楷体" w:hAnsi="华文楷体"/>
          <w:lang w:bidi="zh-TW"/>
        </w:rPr>
        <w:t>存在者整体中的基础地位和优先地位。</w:t>
      </w:r>
    </w:p>
    <w:p w14:paraId="18C04FD3" w14:textId="52E37678" w:rsidR="007C6C5B" w:rsidRPr="000F2697" w:rsidRDefault="005C7800" w:rsidP="000F2697">
      <w:pPr>
        <w:tabs>
          <w:tab w:val="left" w:pos="1670"/>
        </w:tabs>
        <w:rPr>
          <w:rFonts w:ascii="华文楷体" w:eastAsia="华文楷体" w:hAnsi="华文楷体"/>
          <w:lang w:bidi="zh-TW"/>
        </w:rPr>
      </w:pPr>
      <w:r w:rsidRPr="000F2697">
        <w:rPr>
          <w:rFonts w:ascii="华文楷体" w:eastAsia="华文楷体" w:hAnsi="华文楷体"/>
          <w:lang w:bidi="zh-TW"/>
        </w:rPr>
        <w:t>在此基础上,亚里士多德便把</w:t>
      </w:r>
      <w:proofErr w:type="spellStart"/>
      <w:r w:rsidRPr="000F2697">
        <w:rPr>
          <w:rFonts w:ascii="华文楷体" w:eastAsia="华文楷体" w:hAnsi="华文楷体"/>
          <w:lang w:bidi="zh-TW"/>
        </w:rPr>
        <w:t>ουσι</w:t>
      </w:r>
      <w:proofErr w:type="spellEnd"/>
      <w:r w:rsidRPr="000F2697">
        <w:rPr>
          <w:rFonts w:ascii="华文楷体" w:eastAsia="华文楷体" w:hAnsi="华文楷体"/>
          <w:lang w:bidi="zh-TW"/>
        </w:rPr>
        <w:t>α这个术语赋予了这一类特殊的存在,从而第一次明确地提出了实体的概念。</w:t>
      </w:r>
      <w:r w:rsidRPr="000F2697">
        <w:rPr>
          <w:rFonts w:ascii="华文楷体" w:eastAsia="华文楷体" w:hAnsi="华文楷体" w:hint="eastAsia"/>
          <w:lang w:bidi="zh-TW"/>
        </w:rPr>
        <w:t>他说：</w:t>
      </w:r>
      <w:proofErr w:type="gramStart"/>
      <w:r w:rsidRPr="000F2697">
        <w:rPr>
          <w:rFonts w:ascii="华文楷体" w:eastAsia="华文楷体" w:hAnsi="华文楷体" w:hint="eastAsia"/>
          <w:lang w:bidi="zh-TW"/>
        </w:rPr>
        <w:t>“</w:t>
      </w:r>
      <w:proofErr w:type="gramEnd"/>
      <w:r w:rsidR="00E62A0F" w:rsidRPr="000F2697">
        <w:rPr>
          <w:rFonts w:ascii="华文楷体" w:eastAsia="华文楷体" w:hAnsi="华文楷体"/>
          <w:lang w:bidi="zh-TW"/>
        </w:rPr>
        <w:t>“实体是</w:t>
      </w:r>
      <w:proofErr w:type="gramStart"/>
      <w:r w:rsidR="00E62A0F" w:rsidRPr="000F2697">
        <w:rPr>
          <w:rFonts w:ascii="华文楷体" w:eastAsia="华文楷体" w:hAnsi="华文楷体"/>
          <w:lang w:bidi="zh-TW"/>
        </w:rPr>
        <w:t>最</w:t>
      </w:r>
      <w:proofErr w:type="gramEnd"/>
      <w:r w:rsidR="00E62A0F" w:rsidRPr="000F2697">
        <w:rPr>
          <w:rFonts w:ascii="华文楷体" w:eastAsia="华文楷体" w:hAnsi="华文楷体"/>
          <w:lang w:bidi="zh-TW"/>
        </w:rPr>
        <w:t>关键的、第一位的、最重要的词,它既不陈述一个主体,也不在一个主体中,例如这一个人或这一匹马。”</w:t>
      </w:r>
      <w:r w:rsidR="001808FE" w:rsidRPr="000F2697">
        <w:rPr>
          <w:rFonts w:ascii="华文楷体" w:eastAsia="华文楷体" w:hAnsi="华文楷体"/>
          <w:lang w:bidi="zh-TW"/>
        </w:rPr>
        <w:t>（</w:t>
      </w:r>
      <w:r w:rsidR="00E62A0F" w:rsidRPr="000F2697">
        <w:rPr>
          <w:rFonts w:ascii="华文楷体" w:eastAsia="华文楷体" w:hAnsi="华文楷体"/>
          <w:lang w:bidi="zh-TW"/>
        </w:rPr>
        <w:t>2a11-15</w:t>
      </w:r>
      <w:r w:rsidR="001808FE" w:rsidRPr="000F2697">
        <w:rPr>
          <w:rFonts w:ascii="华文楷体" w:eastAsia="华文楷体" w:hAnsi="华文楷体"/>
          <w:lang w:bidi="zh-TW"/>
        </w:rPr>
        <w:t>）</w:t>
      </w:r>
      <w:r w:rsidR="00E62A0F" w:rsidRPr="000F2697">
        <w:rPr>
          <w:rFonts w:ascii="华文楷体" w:eastAsia="华文楷体" w:hAnsi="华文楷体"/>
          <w:lang w:bidi="zh-TW"/>
        </w:rPr>
        <w:t>在这里,“最关键的”</w:t>
      </w:r>
      <w:r w:rsidR="001808FE" w:rsidRPr="000F2697">
        <w:rPr>
          <w:rFonts w:ascii="华文楷体" w:eastAsia="华文楷体" w:hAnsi="华文楷体"/>
          <w:lang w:bidi="zh-TW"/>
        </w:rPr>
        <w:t>（</w:t>
      </w:r>
      <w:proofErr w:type="spellStart"/>
      <w:r w:rsidR="00E62A0F" w:rsidRPr="000F2697">
        <w:rPr>
          <w:rFonts w:ascii="华文楷体" w:eastAsia="华文楷体" w:hAnsi="华文楷体"/>
          <w:lang w:bidi="zh-TW"/>
        </w:rPr>
        <w:t>κυριωτ</w:t>
      </w:r>
      <w:proofErr w:type="spellEnd"/>
      <w:r w:rsidR="00E62A0F" w:rsidRPr="000F2697">
        <w:rPr>
          <w:rFonts w:ascii="华文楷体" w:eastAsia="华文楷体" w:hAnsi="华文楷体"/>
          <w:lang w:bidi="zh-TW"/>
        </w:rPr>
        <w:t>ατα</w:t>
      </w:r>
      <w:r w:rsidR="001808FE" w:rsidRPr="000F2697">
        <w:rPr>
          <w:rFonts w:ascii="华文楷体" w:eastAsia="华文楷体" w:hAnsi="华文楷体"/>
          <w:lang w:bidi="zh-TW"/>
        </w:rPr>
        <w:t>）</w:t>
      </w:r>
      <w:r w:rsidR="00E62A0F" w:rsidRPr="000F2697">
        <w:rPr>
          <w:rFonts w:ascii="华文楷体" w:eastAsia="华文楷体" w:hAnsi="华文楷体"/>
          <w:lang w:bidi="zh-TW"/>
        </w:rPr>
        <w:t>、“第一位的”</w:t>
      </w:r>
      <w:r w:rsidR="001808FE" w:rsidRPr="000F2697">
        <w:rPr>
          <w:rFonts w:ascii="华文楷体" w:eastAsia="华文楷体" w:hAnsi="华文楷体"/>
          <w:lang w:bidi="zh-TW"/>
        </w:rPr>
        <w:t>（</w:t>
      </w:r>
      <w:r w:rsidR="00E62A0F" w:rsidRPr="000F2697">
        <w:rPr>
          <w:rFonts w:ascii="华文楷体" w:eastAsia="华文楷体" w:hAnsi="华文楷体"/>
          <w:lang w:bidi="zh-TW"/>
        </w:rPr>
        <w:t>π</w:t>
      </w:r>
      <w:proofErr w:type="spellStart"/>
      <w:r w:rsidR="00E62A0F" w:rsidRPr="000F2697">
        <w:rPr>
          <w:rFonts w:ascii="华文楷体" w:eastAsia="华文楷体" w:hAnsi="华文楷体"/>
          <w:lang w:bidi="zh-TW"/>
        </w:rPr>
        <w:t>ρωτωζ</w:t>
      </w:r>
      <w:proofErr w:type="spellEnd"/>
      <w:r w:rsidR="001808FE" w:rsidRPr="000F2697">
        <w:rPr>
          <w:rFonts w:ascii="华文楷体" w:eastAsia="华文楷体" w:hAnsi="华文楷体"/>
          <w:lang w:bidi="zh-TW"/>
        </w:rPr>
        <w:t>）</w:t>
      </w:r>
      <w:r w:rsidR="00E62A0F" w:rsidRPr="000F2697">
        <w:rPr>
          <w:rFonts w:ascii="华文楷体" w:eastAsia="华文楷体" w:hAnsi="华文楷体"/>
          <w:lang w:bidi="zh-TW"/>
        </w:rPr>
        <w:t>、“最重要的”</w:t>
      </w:r>
      <w:r w:rsidR="001808FE" w:rsidRPr="000F2697">
        <w:rPr>
          <w:rFonts w:ascii="华文楷体" w:eastAsia="华文楷体" w:hAnsi="华文楷体"/>
          <w:lang w:bidi="zh-TW"/>
        </w:rPr>
        <w:t>（</w:t>
      </w:r>
      <w:r w:rsidR="00E62A0F" w:rsidRPr="000F2697">
        <w:rPr>
          <w:rFonts w:ascii="华文楷体" w:eastAsia="华文楷体" w:hAnsi="华文楷体"/>
          <w:lang w:bidi="zh-TW"/>
        </w:rPr>
        <w:t>μα</w:t>
      </w:r>
      <w:proofErr w:type="spellStart"/>
      <w:r w:rsidR="00E62A0F" w:rsidRPr="000F2697">
        <w:rPr>
          <w:rFonts w:ascii="华文楷体" w:eastAsia="华文楷体" w:hAnsi="华文楷体"/>
          <w:lang w:bidi="zh-TW"/>
        </w:rPr>
        <w:t>λιστ</w:t>
      </w:r>
      <w:proofErr w:type="spellEnd"/>
      <w:r w:rsidR="00E62A0F" w:rsidRPr="000F2697">
        <w:rPr>
          <w:rFonts w:ascii="华文楷体" w:eastAsia="华文楷体" w:hAnsi="华文楷体"/>
          <w:lang w:bidi="zh-TW"/>
        </w:rPr>
        <w:t>α</w:t>
      </w:r>
      <w:r w:rsidR="001808FE" w:rsidRPr="000F2697">
        <w:rPr>
          <w:rFonts w:ascii="华文楷体" w:eastAsia="华文楷体" w:hAnsi="华文楷体"/>
          <w:lang w:bidi="zh-TW"/>
        </w:rPr>
        <w:t>）</w:t>
      </w:r>
      <w:r w:rsidR="00E62A0F" w:rsidRPr="000F2697">
        <w:rPr>
          <w:rFonts w:ascii="华文楷体" w:eastAsia="华文楷体" w:hAnsi="华文楷体"/>
          <w:lang w:bidi="zh-TW"/>
        </w:rPr>
        <w:t>这三个最高级形容词就明确地向我们指示出实体在整个存在者中所占有的基础性的地位。而“它既不陈述一个主体,也不在一个主体中”则是对前面所提到的两个划分存在的标准的具体的运用,它明确地告诉我们,实体自身就是一个独立自在的主体,它不依附于任何其他的存在,相反其他存在却依附于它,是对它的表述或者表现,它构成了其他存在的基础。</w:t>
      </w:r>
      <w:r w:rsidRPr="000F2697">
        <w:rPr>
          <w:rFonts w:ascii="华文楷体" w:eastAsia="华文楷体" w:hAnsi="华文楷体" w:hint="eastAsia"/>
          <w:lang w:bidi="zh-TW"/>
        </w:rPr>
        <w:t>”</w:t>
      </w:r>
    </w:p>
    <w:p w14:paraId="573B2D9F" w14:textId="7ADCA86E" w:rsidR="004D627A" w:rsidRPr="000F2697" w:rsidRDefault="004D627A"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他认为，实体的实质，就是</w:t>
      </w:r>
      <w:r w:rsidR="007F0165" w:rsidRPr="000F2697">
        <w:rPr>
          <w:rFonts w:ascii="华文楷体" w:eastAsia="华文楷体" w:hAnsi="华文楷体" w:hint="eastAsia"/>
          <w:lang w:bidi="zh-TW"/>
        </w:rPr>
        <w:t>每一个具体的个体事物。</w:t>
      </w:r>
      <w:r w:rsidR="00276E5C" w:rsidRPr="000F2697">
        <w:rPr>
          <w:rFonts w:ascii="华文楷体" w:eastAsia="华文楷体" w:hAnsi="华文楷体" w:hint="eastAsia"/>
          <w:lang w:bidi="zh-TW"/>
        </w:rPr>
        <w:t>实体的</w:t>
      </w:r>
      <w:r w:rsidR="00D211DB" w:rsidRPr="000F2697">
        <w:rPr>
          <w:rFonts w:ascii="华文楷体" w:eastAsia="华文楷体" w:hAnsi="华文楷体" w:hint="eastAsia"/>
          <w:lang w:bidi="zh-TW"/>
        </w:rPr>
        <w:t>基本特征就是“这一个”，这便明确肯定了实体的个体性特征。</w:t>
      </w:r>
    </w:p>
    <w:p w14:paraId="0D6A8625" w14:textId="7ADEA437" w:rsidR="00D211DB" w:rsidRPr="000F2697" w:rsidRDefault="00243511" w:rsidP="000F2697">
      <w:pPr>
        <w:tabs>
          <w:tab w:val="left" w:pos="1670"/>
        </w:tabs>
        <w:rPr>
          <w:rFonts w:ascii="华文楷体" w:eastAsia="华文楷体" w:hAnsi="华文楷体"/>
          <w:lang w:bidi="zh-TW"/>
        </w:rPr>
      </w:pPr>
      <w:r w:rsidRPr="000F2697">
        <w:rPr>
          <w:rFonts w:ascii="华文楷体" w:eastAsia="华文楷体" w:hAnsi="华文楷体"/>
          <w:lang w:bidi="zh-TW"/>
        </w:rPr>
        <w:t>除了个别事物之外,亚里士多德还承认另一些存在也是实体,这就是定义个体事物的本质的普遍概念,例如种和属。但是,我们说,正如“第二实体”的“第二”所揭示的,它在亚里士多德的眼中是次一级的实体,是在与其他作为偶性的范畴相区别的意义上才被勉强算作实体的,而在根本上,它仍然和其它偶性范畴一样,属于依附性的存在,因为按照上面划分存在的那两个标准,它们是属于“陈述一个主体”的一类。所以,正是在这个意义上,亚里士多德才说</w:t>
      </w:r>
      <w:r w:rsidR="00C242E9" w:rsidRPr="000F2697">
        <w:rPr>
          <w:rFonts w:ascii="华文楷体" w:eastAsia="华文楷体" w:hAnsi="华文楷体"/>
          <w:lang w:bidi="zh-TW"/>
        </w:rPr>
        <w:t>：</w:t>
      </w:r>
      <w:r w:rsidRPr="000F2697">
        <w:rPr>
          <w:rFonts w:ascii="华文楷体" w:eastAsia="华文楷体" w:hAnsi="华文楷体"/>
          <w:lang w:bidi="zh-TW"/>
        </w:rPr>
        <w:t>“第一实体,由于是其他每一个的基础,其他一切要么陈述它们,要么在它们中,因此它们最是所谓的实体。”</w:t>
      </w:r>
    </w:p>
    <w:p w14:paraId="69E1E690" w14:textId="468ACFCF" w:rsidR="007C6C5B" w:rsidRPr="000F2697" w:rsidRDefault="00830DA4" w:rsidP="000F2697">
      <w:pPr>
        <w:tabs>
          <w:tab w:val="left" w:pos="1670"/>
        </w:tabs>
        <w:rPr>
          <w:rFonts w:ascii="华文楷体" w:eastAsia="华文楷体" w:hAnsi="华文楷体"/>
          <w:lang w:bidi="zh-TW"/>
        </w:rPr>
      </w:pPr>
      <w:r w:rsidRPr="000F2697">
        <w:rPr>
          <w:rFonts w:ascii="华文楷体" w:eastAsia="华文楷体" w:hAnsi="华文楷体"/>
          <w:lang w:bidi="zh-TW"/>
        </w:rPr>
        <w:t>在名称的形式上看起来,当一个人说人或者动物时,同样是指这一个,但并不真实,而更多地是指某种性质</w:t>
      </w:r>
      <w:r w:rsidR="003E077F" w:rsidRPr="000F2697">
        <w:rPr>
          <w:rFonts w:ascii="华文楷体" w:eastAsia="华文楷体" w:hAnsi="华文楷体"/>
          <w:lang w:bidi="zh-TW"/>
        </w:rPr>
        <w:t>；</w:t>
      </w:r>
      <w:r w:rsidRPr="000F2697">
        <w:rPr>
          <w:rFonts w:ascii="华文楷体" w:eastAsia="华文楷体" w:hAnsi="华文楷体"/>
          <w:lang w:bidi="zh-TW"/>
        </w:rPr>
        <w:t>……</w:t>
      </w:r>
      <w:proofErr w:type="gramStart"/>
      <w:r w:rsidRPr="000F2697">
        <w:rPr>
          <w:rFonts w:ascii="华文楷体" w:eastAsia="华文楷体" w:hAnsi="华文楷体"/>
          <w:lang w:bidi="zh-TW"/>
        </w:rPr>
        <w:t>但它并不表示某种一般的性质,像白那样</w:t>
      </w:r>
      <w:proofErr w:type="gramEnd"/>
      <w:r w:rsidRPr="000F2697">
        <w:rPr>
          <w:rFonts w:ascii="华文楷体" w:eastAsia="华文楷体" w:hAnsi="华文楷体"/>
          <w:lang w:bidi="zh-TW"/>
        </w:rPr>
        <w:t>……却是和实体有关的性质</w:t>
      </w:r>
      <w:r w:rsidR="003E077F" w:rsidRPr="000F2697">
        <w:rPr>
          <w:rFonts w:ascii="华文楷体" w:eastAsia="华文楷体" w:hAnsi="华文楷体"/>
          <w:lang w:bidi="zh-TW"/>
        </w:rPr>
        <w:t>；</w:t>
      </w:r>
      <w:r w:rsidRPr="000F2697">
        <w:rPr>
          <w:rFonts w:ascii="华文楷体" w:eastAsia="华文楷体" w:hAnsi="华文楷体"/>
          <w:lang w:bidi="zh-TW"/>
        </w:rPr>
        <w:t>因为它们表示的是某种性质的实体。</w:t>
      </w:r>
    </w:p>
    <w:p w14:paraId="17AF4359" w14:textId="08E6A601" w:rsidR="007C6C5B" w:rsidRPr="000F2697" w:rsidRDefault="00950232" w:rsidP="000F2697">
      <w:pPr>
        <w:tabs>
          <w:tab w:val="left" w:pos="1670"/>
        </w:tabs>
        <w:rPr>
          <w:rFonts w:ascii="华文楷体" w:eastAsia="华文楷体" w:hAnsi="华文楷体"/>
          <w:lang w:bidi="zh-TW"/>
        </w:rPr>
      </w:pPr>
      <w:r w:rsidRPr="000F2697">
        <w:rPr>
          <w:rFonts w:ascii="华文楷体" w:eastAsia="华文楷体" w:hAnsi="华文楷体"/>
          <w:lang w:bidi="zh-TW"/>
        </w:rPr>
        <w:t>对于他来说,个体事物是真正严格意义上的实体,是第一实体。</w:t>
      </w:r>
    </w:p>
    <w:p w14:paraId="7ED8299D" w14:textId="59153389" w:rsidR="00101D7A" w:rsidRPr="000F2697" w:rsidRDefault="00101D7A"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亚里士多德的理由则是</w:t>
      </w:r>
      <w:r w:rsidR="00626252" w:rsidRPr="000F2697">
        <w:rPr>
          <w:rFonts w:ascii="华文楷体" w:eastAsia="华文楷体" w:hAnsi="华文楷体" w:hint="eastAsia"/>
          <w:lang w:bidi="zh-TW"/>
        </w:rPr>
        <w:t>除开</w:t>
      </w:r>
      <w:r w:rsidR="00626252" w:rsidRPr="000F2697">
        <w:rPr>
          <w:rFonts w:ascii="华文楷体" w:eastAsia="华文楷体" w:hAnsi="华文楷体"/>
          <w:lang w:bidi="zh-TW"/>
        </w:rPr>
        <w:t>性质、数量、关系、时间、地点以及运动等等</w:t>
      </w:r>
      <w:r w:rsidR="00626252" w:rsidRPr="000F2697">
        <w:rPr>
          <w:rFonts w:ascii="华文楷体" w:eastAsia="华文楷体" w:hAnsi="华文楷体" w:hint="eastAsia"/>
          <w:lang w:bidi="zh-TW"/>
        </w:rPr>
        <w:t>事物的偶性</w:t>
      </w:r>
      <w:r w:rsidR="00DA1530" w:rsidRPr="000F2697">
        <w:rPr>
          <w:rFonts w:ascii="华文楷体" w:eastAsia="华文楷体" w:hAnsi="华文楷体" w:hint="eastAsia"/>
          <w:lang w:bidi="zh-TW"/>
        </w:rPr>
        <w:t>后</w:t>
      </w:r>
      <w:r w:rsidR="00626252" w:rsidRPr="000F2697">
        <w:rPr>
          <w:rFonts w:ascii="华文楷体" w:eastAsia="华文楷体" w:hAnsi="华文楷体" w:hint="eastAsia"/>
          <w:lang w:bidi="zh-TW"/>
        </w:rPr>
        <w:t>，</w:t>
      </w:r>
      <w:r w:rsidR="00DA1530" w:rsidRPr="000F2697">
        <w:rPr>
          <w:rFonts w:ascii="华文楷体" w:eastAsia="华文楷体" w:hAnsi="华文楷体" w:hint="eastAsia"/>
          <w:lang w:bidi="zh-TW"/>
        </w:rPr>
        <w:t>仿佛还有一个事物本身存在着，</w:t>
      </w:r>
      <w:r w:rsidR="00B435EF" w:rsidRPr="000F2697">
        <w:rPr>
          <w:rFonts w:ascii="华文楷体" w:eastAsia="华文楷体" w:hAnsi="华文楷体" w:hint="eastAsia"/>
          <w:lang w:bidi="zh-TW"/>
        </w:rPr>
        <w:t>它不受外在表现</w:t>
      </w:r>
      <w:r w:rsidR="004C6A14" w:rsidRPr="000F2697">
        <w:rPr>
          <w:rFonts w:ascii="华文楷体" w:eastAsia="华文楷体" w:hAnsi="华文楷体" w:hint="eastAsia"/>
          <w:lang w:bidi="zh-TW"/>
        </w:rPr>
        <w:t>之</w:t>
      </w:r>
      <w:r w:rsidR="00B435EF" w:rsidRPr="000F2697">
        <w:rPr>
          <w:rFonts w:ascii="华文楷体" w:eastAsia="华文楷体" w:hAnsi="华文楷体" w:hint="eastAsia"/>
          <w:lang w:bidi="zh-TW"/>
        </w:rPr>
        <w:t>偶性的变化，</w:t>
      </w:r>
      <w:r w:rsidR="00E05CA6" w:rsidRPr="000F2697">
        <w:rPr>
          <w:rFonts w:ascii="华文楷体" w:eastAsia="华文楷体" w:hAnsi="华文楷体" w:hint="eastAsia"/>
          <w:lang w:bidi="zh-TW"/>
        </w:rPr>
        <w:t>即“这一个”</w:t>
      </w:r>
      <w:r w:rsidR="00604612" w:rsidRPr="000F2697">
        <w:rPr>
          <w:rFonts w:ascii="华文楷体" w:eastAsia="华文楷体" w:hAnsi="华文楷体" w:hint="eastAsia"/>
          <w:lang w:bidi="zh-TW"/>
        </w:rPr>
        <w:t>或“</w:t>
      </w:r>
      <w:r w:rsidR="004C6A14" w:rsidRPr="000F2697">
        <w:rPr>
          <w:rFonts w:ascii="华文楷体" w:eastAsia="华文楷体" w:hAnsi="华文楷体" w:hint="eastAsia"/>
          <w:lang w:bidi="zh-TW"/>
        </w:rPr>
        <w:t>实体</w:t>
      </w:r>
      <w:r w:rsidR="00604612" w:rsidRPr="000F2697">
        <w:rPr>
          <w:rFonts w:ascii="华文楷体" w:eastAsia="华文楷体" w:hAnsi="华文楷体" w:hint="eastAsia"/>
          <w:lang w:bidi="zh-TW"/>
        </w:rPr>
        <w:t>”</w:t>
      </w:r>
      <w:r w:rsidR="00997A46" w:rsidRPr="000F2697">
        <w:rPr>
          <w:rFonts w:ascii="华文楷体" w:eastAsia="华文楷体" w:hAnsi="华文楷体" w:hint="eastAsia"/>
          <w:lang w:bidi="zh-TW"/>
        </w:rPr>
        <w:t>。</w:t>
      </w:r>
    </w:p>
    <w:p w14:paraId="1D767D73" w14:textId="47F854B0" w:rsidR="00F040DC" w:rsidRPr="000F2697" w:rsidRDefault="00F040DC"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但</w:t>
      </w:r>
      <w:r w:rsidR="00DC0DA6" w:rsidRPr="000F2697">
        <w:rPr>
          <w:rFonts w:ascii="华文楷体" w:eastAsia="华文楷体" w:hAnsi="华文楷体" w:hint="eastAsia"/>
          <w:lang w:bidi="zh-TW"/>
        </w:rPr>
        <w:t>仅仅</w:t>
      </w:r>
      <w:r w:rsidRPr="000F2697">
        <w:rPr>
          <w:rFonts w:ascii="华文楷体" w:eastAsia="华文楷体" w:hAnsi="华文楷体" w:hint="eastAsia"/>
          <w:lang w:bidi="zh-TW"/>
        </w:rPr>
        <w:t>指出这样一个基础性</w:t>
      </w:r>
      <w:r w:rsidR="00F0312D" w:rsidRPr="000F2697">
        <w:rPr>
          <w:rFonts w:ascii="华文楷体" w:eastAsia="华文楷体" w:hAnsi="华文楷体" w:hint="eastAsia"/>
          <w:lang w:bidi="zh-TW"/>
        </w:rPr>
        <w:t>存在、指出这样一个终极主体，并不能表明这样一个存在本身究竟是什么，这仍需</w:t>
      </w:r>
      <w:r w:rsidR="00DC0DA6" w:rsidRPr="000F2697">
        <w:rPr>
          <w:rFonts w:ascii="华文楷体" w:eastAsia="华文楷体" w:hAnsi="华文楷体" w:hint="eastAsia"/>
          <w:lang w:bidi="zh-TW"/>
        </w:rPr>
        <w:t>进一步的研究阐明。</w:t>
      </w:r>
      <w:r w:rsidR="00EC3B23" w:rsidRPr="000F2697">
        <w:rPr>
          <w:rFonts w:ascii="华文楷体" w:eastAsia="华文楷体" w:hAnsi="华文楷体" w:hint="eastAsia"/>
          <w:lang w:bidi="zh-TW"/>
        </w:rPr>
        <w:t>个体事物这样的存在似乎是</w:t>
      </w:r>
      <w:r w:rsidR="008E181B" w:rsidRPr="000F2697">
        <w:rPr>
          <w:rFonts w:ascii="华文楷体" w:eastAsia="华文楷体" w:hAnsi="华文楷体" w:hint="eastAsia"/>
          <w:lang w:bidi="zh-TW"/>
        </w:rPr>
        <w:t>极其具体、无比自明的对象，</w:t>
      </w:r>
      <w:r w:rsidR="00C56036" w:rsidRPr="000F2697">
        <w:rPr>
          <w:rFonts w:ascii="华文楷体" w:eastAsia="华文楷体" w:hAnsi="华文楷体" w:hint="eastAsia"/>
          <w:lang w:bidi="zh-TW"/>
        </w:rPr>
        <w:t>但抽离了外在偶性的实体却成了</w:t>
      </w:r>
      <w:r w:rsidR="00CB122F" w:rsidRPr="000F2697">
        <w:rPr>
          <w:rFonts w:ascii="华文楷体" w:eastAsia="华文楷体" w:hAnsi="华文楷体" w:hint="eastAsia"/>
          <w:lang w:bidi="zh-TW"/>
        </w:rPr>
        <w:t>最不自明、最为抽象的存在。</w:t>
      </w:r>
    </w:p>
    <w:p w14:paraId="329D694F" w14:textId="73959754" w:rsidR="005C38A4" w:rsidRPr="000F2697" w:rsidRDefault="001831E0"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2、</w:t>
      </w:r>
      <w:r w:rsidR="005C38A4" w:rsidRPr="000F2697">
        <w:rPr>
          <w:rFonts w:ascii="华文楷体" w:eastAsia="华文楷体" w:hAnsi="华文楷体"/>
          <w:lang w:bidi="zh-TW"/>
        </w:rPr>
        <w:t>正是这个问题使亚里士多德进入到了他的形而上学思想的第二个阶段,也就是以《物理学》为核心的物理学著作时期。</w:t>
      </w:r>
    </w:p>
    <w:p w14:paraId="4F42FC03" w14:textId="2240F850" w:rsidR="001831E0" w:rsidRPr="000F2697" w:rsidRDefault="001831E0" w:rsidP="000F2697">
      <w:pPr>
        <w:tabs>
          <w:tab w:val="left" w:pos="1670"/>
        </w:tabs>
        <w:rPr>
          <w:rFonts w:ascii="华文楷体" w:eastAsia="华文楷体" w:hAnsi="华文楷体"/>
          <w:lang w:bidi="zh-TW"/>
        </w:rPr>
      </w:pPr>
      <w:r w:rsidRPr="000F2697">
        <w:rPr>
          <w:rFonts w:ascii="华文楷体" w:eastAsia="华文楷体" w:hAnsi="华文楷体"/>
          <w:lang w:bidi="zh-TW"/>
        </w:rPr>
        <w:t>在《物理学》的第一卷中,我们看到,一反《范畴篇》中认为个体事物是自明的终极实体的观念,亚里士多德明确地指出,应当对个体事物进行分析,而只有经过严格分析之后的结果才是这个事物真正的实在,也就是实体</w:t>
      </w:r>
      <w:r w:rsidR="008C6C20" w:rsidRPr="000F2697">
        <w:rPr>
          <w:rFonts w:ascii="华文楷体" w:eastAsia="华文楷体" w:hAnsi="华文楷体" w:hint="eastAsia"/>
          <w:lang w:bidi="zh-TW"/>
        </w:rPr>
        <w:t>。</w:t>
      </w:r>
    </w:p>
    <w:p w14:paraId="41DC4F68" w14:textId="0838859B" w:rsidR="008C6C20" w:rsidRPr="000F2697" w:rsidRDefault="008C6C20"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而使用</w:t>
      </w:r>
      <w:r w:rsidRPr="000F2697">
        <w:rPr>
          <w:rFonts w:ascii="华文楷体" w:eastAsia="华文楷体" w:hAnsi="华文楷体"/>
          <w:lang w:bidi="zh-TW"/>
        </w:rPr>
        <w:t>范畴分析的方法只足以指示出实体之所在,却不足以真正揭示实体是什么。因此,在《物理学》中</w:t>
      </w:r>
      <w:r w:rsidR="000F0E58" w:rsidRPr="000F2697">
        <w:rPr>
          <w:rFonts w:ascii="华文楷体" w:eastAsia="华文楷体" w:hAnsi="华文楷体" w:hint="eastAsia"/>
          <w:lang w:bidi="zh-TW"/>
        </w:rPr>
        <w:t>，</w:t>
      </w:r>
      <w:r w:rsidRPr="000F2697">
        <w:rPr>
          <w:rFonts w:ascii="华文楷体" w:eastAsia="华文楷体" w:hAnsi="华文楷体"/>
          <w:lang w:bidi="zh-TW"/>
        </w:rPr>
        <w:t>亚里士多德便采用了一种新的分析方法,这就是把个体事物放入到生成论的模式中加以分析,指出个体事物绝不是一个孤立、静止的存在,相反,它在本质上是一个自己生长、自己运动的生成物,它内在于一个自然的生成过程之中,也就是说,总是处于“由什么变为什么”的一个连续变化的过程之中,而这就是生成论的结构。</w:t>
      </w:r>
    </w:p>
    <w:p w14:paraId="0B34E752" w14:textId="16D80D29" w:rsidR="000F0E58" w:rsidRPr="000F2697" w:rsidRDefault="00C109B3"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当个体事物被置于这样的结构前提之中，</w:t>
      </w:r>
      <w:r w:rsidR="00D503B9" w:rsidRPr="000F2697">
        <w:rPr>
          <w:rFonts w:ascii="华文楷体" w:eastAsia="华文楷体" w:hAnsi="华文楷体" w:hint="eastAsia"/>
          <w:lang w:bidi="zh-TW"/>
        </w:rPr>
        <w:t>它不再是不可分析的结构，而是可以在动态的生成观之中</w:t>
      </w:r>
      <w:r w:rsidR="00F56C9B" w:rsidRPr="000F2697">
        <w:rPr>
          <w:rFonts w:ascii="华文楷体" w:eastAsia="华文楷体" w:hAnsi="华文楷体" w:hint="eastAsia"/>
          <w:lang w:bidi="zh-TW"/>
        </w:rPr>
        <w:t>获得质料与形式的</w:t>
      </w:r>
      <w:proofErr w:type="gramStart"/>
      <w:r w:rsidR="00F56C9B" w:rsidRPr="000F2697">
        <w:rPr>
          <w:rFonts w:ascii="华文楷体" w:eastAsia="华文楷体" w:hAnsi="华文楷体" w:hint="eastAsia"/>
          <w:lang w:bidi="zh-TW"/>
        </w:rPr>
        <w:t>晰</w:t>
      </w:r>
      <w:proofErr w:type="gramEnd"/>
      <w:r w:rsidR="00F56C9B" w:rsidRPr="000F2697">
        <w:rPr>
          <w:rFonts w:ascii="华文楷体" w:eastAsia="华文楷体" w:hAnsi="华文楷体" w:hint="eastAsia"/>
          <w:lang w:bidi="zh-TW"/>
        </w:rPr>
        <w:t>分</w:t>
      </w:r>
      <w:r w:rsidR="00856446" w:rsidRPr="000F2697">
        <w:rPr>
          <w:rFonts w:ascii="华文楷体" w:eastAsia="华文楷体" w:hAnsi="华文楷体" w:hint="eastAsia"/>
          <w:lang w:bidi="zh-TW"/>
        </w:rPr>
        <w:t>。</w:t>
      </w:r>
      <w:r w:rsidR="00856446" w:rsidRPr="000F2697">
        <w:rPr>
          <w:rFonts w:ascii="华文楷体" w:eastAsia="华文楷体" w:hAnsi="华文楷体"/>
          <w:lang w:bidi="zh-TW"/>
        </w:rPr>
        <w:t>其中,形式就是那个“由什么变为什么”中的“什么”,也就是生成过程的具体的形式规定性,事物正是在这种具体的形式规定性中由此一物变成</w:t>
      </w:r>
      <w:proofErr w:type="gramStart"/>
      <w:r w:rsidR="00856446" w:rsidRPr="000F2697">
        <w:rPr>
          <w:rFonts w:ascii="华文楷体" w:eastAsia="华文楷体" w:hAnsi="华文楷体"/>
          <w:lang w:bidi="zh-TW"/>
        </w:rPr>
        <w:t>彼</w:t>
      </w:r>
      <w:proofErr w:type="gramEnd"/>
      <w:r w:rsidR="00856446" w:rsidRPr="000F2697">
        <w:rPr>
          <w:rFonts w:ascii="华文楷体" w:eastAsia="华文楷体" w:hAnsi="华文楷体"/>
          <w:lang w:bidi="zh-TW"/>
        </w:rPr>
        <w:t>一物的,生成过程实际上便是一个连续的形式转换的过程。但是这样一来也就需要为这个连续转换的</w:t>
      </w:r>
      <w:r w:rsidR="006975D4" w:rsidRPr="000F2697">
        <w:rPr>
          <w:rFonts w:ascii="华文楷体" w:eastAsia="华文楷体" w:hAnsi="华文楷体"/>
          <w:lang w:bidi="zh-TW"/>
        </w:rPr>
        <w:t>过程提供一个载体、一个中介,使形式转换的连续性得到保证,因为,毕竟,形式与形式之间是一种对立而非连续的关系,而生成在亚里士多德看来不可能表现为由此一物向彼一物的突然的转换</w:t>
      </w:r>
      <w:r w:rsidR="001808FE" w:rsidRPr="000F2697">
        <w:rPr>
          <w:rFonts w:ascii="华文楷体" w:eastAsia="华文楷体" w:hAnsi="华文楷体"/>
          <w:lang w:bidi="zh-TW"/>
        </w:rPr>
        <w:t>（</w:t>
      </w:r>
      <w:r w:rsidR="006975D4" w:rsidRPr="000F2697">
        <w:rPr>
          <w:rFonts w:ascii="华文楷体" w:eastAsia="华文楷体" w:hAnsi="华文楷体"/>
          <w:lang w:bidi="zh-TW"/>
        </w:rPr>
        <w:t>这种无中生有的变化在古希腊传统思想看来是绝对不可能的</w:t>
      </w:r>
      <w:r w:rsidR="001808FE" w:rsidRPr="000F2697">
        <w:rPr>
          <w:rFonts w:ascii="华文楷体" w:eastAsia="华文楷体" w:hAnsi="华文楷体"/>
          <w:lang w:bidi="zh-TW"/>
        </w:rPr>
        <w:t>）</w:t>
      </w:r>
      <w:r w:rsidR="006975D4" w:rsidRPr="000F2697">
        <w:rPr>
          <w:rFonts w:ascii="华文楷体" w:eastAsia="华文楷体" w:hAnsi="华文楷体"/>
          <w:lang w:bidi="zh-TW"/>
        </w:rPr>
        <w:t>。这样,在提出了“形式”概念之后,亚里士多德又提出了“质料”的概念,让它作为形式转换的中介,以保证形式转换的连续性,</w:t>
      </w:r>
      <w:proofErr w:type="gramStart"/>
      <w:r w:rsidR="006975D4" w:rsidRPr="000F2697">
        <w:rPr>
          <w:rFonts w:ascii="华文楷体" w:eastAsia="华文楷体" w:hAnsi="华文楷体"/>
          <w:lang w:bidi="zh-TW"/>
        </w:rPr>
        <w:t>使变化</w:t>
      </w:r>
      <w:proofErr w:type="gramEnd"/>
      <w:r w:rsidR="006975D4" w:rsidRPr="000F2697">
        <w:rPr>
          <w:rFonts w:ascii="华文楷体" w:eastAsia="华文楷体" w:hAnsi="华文楷体"/>
          <w:lang w:bidi="zh-TW"/>
        </w:rPr>
        <w:t>始终在一种既有的存在的基础上进行。而这也就是说,任何形式转换都是在质料的基础上、通过质料、借助于质料完成的,质料是生成变化的载体,生成只有在质料的基础上才成为可能。这样,相对</w:t>
      </w:r>
      <w:proofErr w:type="gramStart"/>
      <w:r w:rsidR="006975D4" w:rsidRPr="000F2697">
        <w:rPr>
          <w:rFonts w:ascii="华文楷体" w:eastAsia="华文楷体" w:hAnsi="华文楷体"/>
          <w:lang w:bidi="zh-TW"/>
        </w:rPr>
        <w:t>于动变殊异</w:t>
      </w:r>
      <w:proofErr w:type="gramEnd"/>
      <w:r w:rsidR="006975D4" w:rsidRPr="000F2697">
        <w:rPr>
          <w:rFonts w:ascii="华文楷体" w:eastAsia="华文楷体" w:hAnsi="华文楷体"/>
          <w:lang w:bidi="zh-TW"/>
        </w:rPr>
        <w:t>的生成过程,质料却具有某种意义上的稳固性和永恒性,它将一切变化和差异维持在了一个统一的基础之上,使它们仅仅作为形式变化和形式差异而非实质变化和实质差异而存在。</w:t>
      </w:r>
      <w:r w:rsidR="008B4776" w:rsidRPr="000F2697">
        <w:rPr>
          <w:rFonts w:ascii="华文楷体" w:eastAsia="华文楷体" w:hAnsi="华文楷体" w:hint="eastAsia"/>
          <w:lang w:bidi="zh-TW"/>
        </w:rPr>
        <w:t>从而，绝对的生灭变化被排除了，取而代之的是</w:t>
      </w:r>
      <w:r w:rsidR="00F63313" w:rsidRPr="000F2697">
        <w:rPr>
          <w:rFonts w:ascii="华文楷体" w:eastAsia="华文楷体" w:hAnsi="华文楷体" w:hint="eastAsia"/>
          <w:lang w:bidi="zh-TW"/>
        </w:rPr>
        <w:t>以</w:t>
      </w:r>
      <w:r w:rsidR="009819F2" w:rsidRPr="000F2697">
        <w:rPr>
          <w:rFonts w:ascii="华文楷体" w:eastAsia="华文楷体" w:hAnsi="华文楷体" w:hint="eastAsia"/>
          <w:lang w:bidi="zh-TW"/>
        </w:rPr>
        <w:t>质料</w:t>
      </w:r>
      <w:r w:rsidR="00F63313" w:rsidRPr="000F2697">
        <w:rPr>
          <w:rFonts w:ascii="华文楷体" w:eastAsia="华文楷体" w:hAnsi="华文楷体" w:hint="eastAsia"/>
          <w:lang w:bidi="zh-TW"/>
        </w:rPr>
        <w:t>为基础</w:t>
      </w:r>
      <w:r w:rsidR="009819F2" w:rsidRPr="000F2697">
        <w:rPr>
          <w:rFonts w:ascii="华文楷体" w:eastAsia="华文楷体" w:hAnsi="华文楷体" w:hint="eastAsia"/>
          <w:lang w:bidi="zh-TW"/>
        </w:rPr>
        <w:t>的生成变化，任何生成变化</w:t>
      </w:r>
      <w:r w:rsidR="00555035" w:rsidRPr="000F2697">
        <w:rPr>
          <w:rFonts w:ascii="华文楷体" w:eastAsia="华文楷体" w:hAnsi="华文楷体" w:hint="eastAsia"/>
          <w:lang w:bidi="zh-TW"/>
        </w:rPr>
        <w:t>都是一个永恒的基础的形式的变化。</w:t>
      </w:r>
    </w:p>
    <w:p w14:paraId="5733E7CD" w14:textId="6D3F2F79" w:rsidR="000C0CD9" w:rsidRPr="000F2697" w:rsidRDefault="000C0CD9"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这样,通过一种生成论的分析,任何一个个体事物就都可以分析为质料</w:t>
      </w:r>
      <w:proofErr w:type="gramStart"/>
      <w:r w:rsidRPr="000F2697">
        <w:rPr>
          <w:rFonts w:ascii="华文楷体" w:eastAsia="华文楷体" w:hAnsi="华文楷体"/>
          <w:lang w:bidi="zh-TW"/>
        </w:rPr>
        <w:t>—形式</w:t>
      </w:r>
      <w:proofErr w:type="gramEnd"/>
      <w:r w:rsidRPr="000F2697">
        <w:rPr>
          <w:rFonts w:ascii="华文楷体" w:eastAsia="华文楷体" w:hAnsi="华文楷体"/>
          <w:lang w:bidi="zh-TW"/>
        </w:rPr>
        <w:t>的结构,它才是事物真正的实在,是事物表象的基础。由此,我们便说,正是在物理学著作时期,亚里士多德确立了质料和形式的实体地位,而在二者之中质料具有某种更为基础的地位。这就是亚里士多德的实体理论在中期的一个发展变化。</w:t>
      </w:r>
      <w:r w:rsidRPr="000F2697">
        <w:rPr>
          <w:rFonts w:ascii="华文楷体" w:eastAsia="华文楷体" w:hAnsi="华文楷体" w:hint="eastAsia"/>
          <w:lang w:bidi="zh-TW"/>
        </w:rPr>
        <w:t>）</w:t>
      </w:r>
    </w:p>
    <w:p w14:paraId="4087A50B" w14:textId="2E6631D7" w:rsidR="009D0B9B" w:rsidRPr="000F2697" w:rsidRDefault="004E4E79"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3、</w:t>
      </w:r>
      <w:r w:rsidR="005329FA" w:rsidRPr="000F2697">
        <w:rPr>
          <w:rFonts w:ascii="华文楷体" w:eastAsia="华文楷体" w:hAnsi="华文楷体" w:hint="eastAsia"/>
          <w:lang w:bidi="zh-TW"/>
        </w:rPr>
        <w:t>但这里仍然存在一个问题，即</w:t>
      </w:r>
      <w:r w:rsidR="005329FA" w:rsidRPr="000F2697">
        <w:rPr>
          <w:rFonts w:ascii="华文楷体" w:eastAsia="华文楷体" w:hAnsi="华文楷体"/>
          <w:lang w:bidi="zh-TW"/>
        </w:rPr>
        <w:t>在质料和形式之间,哪一个更为基础呢?</w:t>
      </w:r>
      <w:r w:rsidR="00BF3A69" w:rsidRPr="000F2697">
        <w:rPr>
          <w:rFonts w:ascii="华文楷体" w:eastAsia="华文楷体" w:hAnsi="华文楷体"/>
          <w:lang w:bidi="zh-TW"/>
        </w:rPr>
        <w:t>质料和形式代表着两条不同的认识路线,一条是还原主义的,一条是本质主义的。从而,在这两条认识路线中,哪一条更优越呢?哪一条更能向我们提供关于存在的基本世界图景呢?这就是亚里士多德的问题。</w:t>
      </w:r>
      <w:r w:rsidR="00A61EA5" w:rsidRPr="000F2697">
        <w:rPr>
          <w:rFonts w:ascii="华文楷体" w:eastAsia="华文楷体" w:hAnsi="华文楷体"/>
          <w:lang w:bidi="zh-TW"/>
        </w:rPr>
        <w:t>正是这个问题把他带入到了对实体的更为深入的探索中,而这也就构成了通常被称之为《形而上学》核心卷的第7～9卷的主要内容。</w:t>
      </w:r>
    </w:p>
    <w:p w14:paraId="0712322A" w14:textId="0319DED0" w:rsidR="004E4E79" w:rsidRPr="000F2697" w:rsidRDefault="002024E3"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在罗列了两种观点各自不同的理论依据</w:t>
      </w:r>
      <w:r w:rsidR="008564D1" w:rsidRPr="000F2697">
        <w:rPr>
          <w:rFonts w:ascii="华文楷体" w:eastAsia="华文楷体" w:hAnsi="华文楷体"/>
          <w:lang w:bidi="zh-TW"/>
        </w:rPr>
        <w:t>后,亚里士多德明确指出,在这个问题上,不可能两种观点同时主张,因为关于实体的定义只能有一个。这样,很显然,就必须决定,在质料和实体中究竟</w:t>
      </w:r>
      <w:proofErr w:type="gramStart"/>
      <w:r w:rsidR="008564D1" w:rsidRPr="000F2697">
        <w:rPr>
          <w:rFonts w:ascii="华文楷体" w:eastAsia="华文楷体" w:hAnsi="华文楷体"/>
          <w:lang w:bidi="zh-TW"/>
        </w:rPr>
        <w:t>谁更是</w:t>
      </w:r>
      <w:proofErr w:type="gramEnd"/>
      <w:r w:rsidR="008564D1" w:rsidRPr="000F2697">
        <w:rPr>
          <w:rFonts w:ascii="华文楷体" w:eastAsia="华文楷体" w:hAnsi="华文楷体"/>
          <w:lang w:bidi="zh-TW"/>
        </w:rPr>
        <w:t>实体。</w:t>
      </w:r>
      <w:r w:rsidR="008564D1" w:rsidRPr="000F2697">
        <w:rPr>
          <w:rFonts w:ascii="华文楷体" w:eastAsia="华文楷体" w:hAnsi="华文楷体" w:hint="eastAsia"/>
          <w:lang w:bidi="zh-TW"/>
        </w:rPr>
        <w:t>而这个问题的解决是在第</w:t>
      </w:r>
      <w:r w:rsidR="008564D1" w:rsidRPr="000F2697">
        <w:rPr>
          <w:rFonts w:ascii="华文楷体" w:eastAsia="华文楷体" w:hAnsi="华文楷体"/>
          <w:lang w:bidi="zh-TW"/>
        </w:rPr>
        <w:t>7卷中完成的</w:t>
      </w:r>
      <w:r w:rsidR="008564D1" w:rsidRPr="000F2697">
        <w:rPr>
          <w:rFonts w:ascii="华文楷体" w:eastAsia="华文楷体" w:hAnsi="华文楷体" w:hint="eastAsia"/>
          <w:lang w:bidi="zh-TW"/>
        </w:rPr>
        <w:t>。</w:t>
      </w:r>
    </w:p>
    <w:p w14:paraId="0DF14859" w14:textId="23968112" w:rsidR="008564D1" w:rsidRPr="000F2697" w:rsidRDefault="005821A5" w:rsidP="000F2697">
      <w:pPr>
        <w:tabs>
          <w:tab w:val="left" w:pos="1670"/>
        </w:tabs>
        <w:rPr>
          <w:rFonts w:ascii="华文楷体" w:eastAsia="华文楷体" w:hAnsi="华文楷体"/>
          <w:lang w:bidi="zh-TW"/>
        </w:rPr>
      </w:pPr>
      <w:r w:rsidRPr="000F2697">
        <w:rPr>
          <w:rFonts w:ascii="华文楷体" w:eastAsia="华文楷体" w:hAnsi="华文楷体"/>
          <w:lang w:bidi="zh-TW"/>
        </w:rPr>
        <w:t>在第7卷第3章,在重新提出《范畴篇》中早已明确的实体的主体地位原则,即实体是主体之后,亚里士多德核心考虑的就是这个问题,即究竟质料是实体,还是形式是实体。因为,与同样可以充当主体的个体事物相比,二者都更有资格充当主体,因而也就更是实体,但因此也就更需要给出一个明确的判断,即二者之中,究竟哪一个更是实体。</w:t>
      </w:r>
    </w:p>
    <w:p w14:paraId="1753A854" w14:textId="14AFB2AF" w:rsidR="008411C7" w:rsidRPr="000F2697" w:rsidRDefault="008411C7" w:rsidP="000F2697">
      <w:pPr>
        <w:tabs>
          <w:tab w:val="left" w:pos="1670"/>
        </w:tabs>
        <w:rPr>
          <w:rFonts w:ascii="华文楷体" w:eastAsia="华文楷体" w:hAnsi="华文楷体"/>
          <w:lang w:bidi="zh-TW"/>
        </w:rPr>
      </w:pPr>
      <w:r w:rsidRPr="000F2697">
        <w:rPr>
          <w:rFonts w:ascii="华文楷体" w:eastAsia="华文楷体" w:hAnsi="华文楷体"/>
          <w:lang w:bidi="zh-TW"/>
        </w:rPr>
        <w:t>在《形而上学》中,他不再赞成质料是实体的观点。他敏锐地意识到质料是实体的思路体现的是一种还原主义的思路,也就是说,对质料的寻求在根本上是一种无限后退的途径,它是不可能有终结的。因为,在原则上,所分解出来的任何一个事物的基本构成成分,都可以进一步分解为一些更为基本的构成成分,从而,即便是恩培多克勒的水、土、火、气四元素,在这种严格的还原主义方法下也并非最终的主体,仍然是可以进一步分解的。这样,如果要为这一分解寻求一个可以停止的终点,那么,毫无</w:t>
      </w:r>
      <w:r w:rsidR="003A5F19" w:rsidRPr="000F2697">
        <w:rPr>
          <w:rFonts w:ascii="华文楷体" w:eastAsia="华文楷体" w:hAnsi="华文楷体"/>
          <w:lang w:bidi="zh-TW"/>
        </w:rPr>
        <w:t>疑问,就必须超出这一无限后退的循环,做出一个抽象,即,设定一个最终的主体</w:t>
      </w:r>
      <w:proofErr w:type="gramStart"/>
      <w:r w:rsidR="003A5F19" w:rsidRPr="000F2697">
        <w:rPr>
          <w:rFonts w:ascii="华文楷体" w:eastAsia="华文楷体" w:hAnsi="华文楷体"/>
          <w:lang w:bidi="zh-TW"/>
        </w:rPr>
        <w:t>来作</w:t>
      </w:r>
      <w:proofErr w:type="gramEnd"/>
      <w:r w:rsidR="003A5F19" w:rsidRPr="000F2697">
        <w:rPr>
          <w:rFonts w:ascii="华文楷体" w:eastAsia="华文楷体" w:hAnsi="华文楷体"/>
          <w:lang w:bidi="zh-TW"/>
        </w:rPr>
        <w:t>为一切事物的终极载体,而这也就是所谓的原始质料</w:t>
      </w:r>
      <w:r w:rsidR="001808FE" w:rsidRPr="000F2697">
        <w:rPr>
          <w:rFonts w:ascii="华文楷体" w:eastAsia="华文楷体" w:hAnsi="华文楷体"/>
          <w:lang w:bidi="zh-TW"/>
        </w:rPr>
        <w:t>（</w:t>
      </w:r>
      <w:proofErr w:type="spellStart"/>
      <w:r w:rsidR="003A5F19" w:rsidRPr="000F2697">
        <w:rPr>
          <w:rFonts w:ascii="华文楷体" w:eastAsia="华文楷体" w:hAnsi="华文楷体"/>
          <w:lang w:bidi="zh-TW"/>
        </w:rPr>
        <w:t>primematter</w:t>
      </w:r>
      <w:proofErr w:type="spellEnd"/>
      <w:r w:rsidR="001808FE" w:rsidRPr="000F2697">
        <w:rPr>
          <w:rFonts w:ascii="华文楷体" w:eastAsia="华文楷体" w:hAnsi="华文楷体"/>
          <w:lang w:bidi="zh-TW"/>
        </w:rPr>
        <w:t>）</w:t>
      </w:r>
      <w:r w:rsidR="003A5F19" w:rsidRPr="000F2697">
        <w:rPr>
          <w:rFonts w:ascii="华文楷体" w:eastAsia="华文楷体" w:hAnsi="华文楷体"/>
          <w:lang w:bidi="zh-TW"/>
        </w:rPr>
        <w:t>,即我们通常所说的“物质”。在第7卷第3章中,通过从具体的物体中抽掉它的各种物理属性和数学属性的方法,亚里士多德得出了这个概念。他这样说</w:t>
      </w:r>
      <w:r w:rsidR="00C242E9" w:rsidRPr="000F2697">
        <w:rPr>
          <w:rFonts w:ascii="华文楷体" w:eastAsia="华文楷体" w:hAnsi="华文楷体"/>
          <w:lang w:bidi="zh-TW"/>
        </w:rPr>
        <w:t>：</w:t>
      </w:r>
      <w:r w:rsidR="003A5F19" w:rsidRPr="000F2697">
        <w:rPr>
          <w:rFonts w:ascii="华文楷体" w:eastAsia="华文楷体" w:hAnsi="华文楷体"/>
          <w:lang w:bidi="zh-TW"/>
        </w:rPr>
        <w:t>“我所说的质料是那就其本身而言既不是某个东西,也不是数量,也不是其他任何以界定存在的范畴来指称的东西。因为存在着某个东西,这些范畴中的每一个都陈述它,它的存在不同于这些范畴中的每一个</w:t>
      </w:r>
      <w:r w:rsidR="003E077F" w:rsidRPr="000F2697">
        <w:rPr>
          <w:rFonts w:ascii="华文楷体" w:eastAsia="华文楷体" w:hAnsi="华文楷体"/>
          <w:lang w:bidi="zh-TW"/>
        </w:rPr>
        <w:t>；</w:t>
      </w:r>
      <w:r w:rsidR="003A5F19" w:rsidRPr="000F2697">
        <w:rPr>
          <w:rFonts w:ascii="华文楷体" w:eastAsia="华文楷体" w:hAnsi="华文楷体"/>
          <w:lang w:bidi="zh-TW"/>
        </w:rPr>
        <w:t>因为其他东西都陈述实体,而实体却陈述质料,所以这个终极之物本身既不是某个东西,也不是数量,也不是其他任何东西,它也不是这一切的否定</w:t>
      </w:r>
      <w:r w:rsidR="003E077F" w:rsidRPr="000F2697">
        <w:rPr>
          <w:rFonts w:ascii="华文楷体" w:eastAsia="华文楷体" w:hAnsi="华文楷体"/>
          <w:lang w:bidi="zh-TW"/>
        </w:rPr>
        <w:t>；</w:t>
      </w:r>
      <w:r w:rsidR="003A5F19" w:rsidRPr="000F2697">
        <w:rPr>
          <w:rFonts w:ascii="华文楷体" w:eastAsia="华文楷体" w:hAnsi="华文楷体"/>
          <w:lang w:bidi="zh-TW"/>
        </w:rPr>
        <w:t>因为否定也是偶性。”</w:t>
      </w:r>
      <w:r w:rsidR="001808FE" w:rsidRPr="000F2697">
        <w:rPr>
          <w:rFonts w:ascii="华文楷体" w:eastAsia="华文楷体" w:hAnsi="华文楷体"/>
          <w:lang w:bidi="zh-TW"/>
        </w:rPr>
        <w:t>（</w:t>
      </w:r>
      <w:r w:rsidR="003A5F19" w:rsidRPr="000F2697">
        <w:rPr>
          <w:rFonts w:ascii="华文楷体" w:eastAsia="华文楷体" w:hAnsi="华文楷体"/>
          <w:lang w:bidi="zh-TW"/>
        </w:rPr>
        <w:t>1029a20-26</w:t>
      </w:r>
      <w:r w:rsidR="001808FE" w:rsidRPr="000F2697">
        <w:rPr>
          <w:rFonts w:ascii="华文楷体" w:eastAsia="华文楷体" w:hAnsi="华文楷体"/>
          <w:lang w:bidi="zh-TW"/>
        </w:rPr>
        <w:t>）</w:t>
      </w:r>
      <w:r w:rsidR="003A5F19" w:rsidRPr="000F2697">
        <w:rPr>
          <w:rFonts w:ascii="华文楷体" w:eastAsia="华文楷体" w:hAnsi="华文楷体"/>
          <w:lang w:bidi="zh-TW"/>
        </w:rPr>
        <w:t>这样,质料在根本上就是一个抽象物,它指称的是终极的主体,从而从这个角度来看,它似乎最有资格充当实体。但是,亚里士多德对此是不满意的。因为,原始质料这一概念只不过是一个根据推理的需要设定出来的最终主体,它的基本特征如上所述就是“无规定性”。从而,从某种意义上说,原始质料就是“无”。虽然,对它的设定是绝对必要的,因为它毕竟为生成与变化提供了一个统一性和连续性的基础,但是,它毕竟不能赋予世界以任何明确的规定性,而对于一种基础存在</w:t>
      </w:r>
      <w:proofErr w:type="gramStart"/>
      <w:r w:rsidR="003A5F19" w:rsidRPr="000F2697">
        <w:rPr>
          <w:rFonts w:ascii="华文楷体" w:eastAsia="华文楷体" w:hAnsi="华文楷体"/>
          <w:lang w:bidi="zh-TW"/>
        </w:rPr>
        <w:t>论来说</w:t>
      </w:r>
      <w:proofErr w:type="gramEnd"/>
      <w:r w:rsidR="003A5F19" w:rsidRPr="000F2697">
        <w:rPr>
          <w:rFonts w:ascii="华文楷体" w:eastAsia="华文楷体" w:hAnsi="华文楷体"/>
          <w:lang w:bidi="zh-TW"/>
        </w:rPr>
        <w:t>,正是明确的规定性是重要的。所以,基于这种考虑,亚里士多德在阐述了质料的终极主体的特征之后,却明确地说</w:t>
      </w:r>
      <w:r w:rsidR="00C242E9" w:rsidRPr="000F2697">
        <w:rPr>
          <w:rFonts w:ascii="华文楷体" w:eastAsia="华文楷体" w:hAnsi="华文楷体"/>
          <w:lang w:bidi="zh-TW"/>
        </w:rPr>
        <w:t>：</w:t>
      </w:r>
      <w:r w:rsidR="003A5F19" w:rsidRPr="000F2697">
        <w:rPr>
          <w:rFonts w:ascii="华文楷体" w:eastAsia="华文楷体" w:hAnsi="华文楷体"/>
          <w:lang w:bidi="zh-TW"/>
        </w:rPr>
        <w:t>“质料是实体</w:t>
      </w:r>
      <w:r w:rsidR="003E077F" w:rsidRPr="000F2697">
        <w:rPr>
          <w:rFonts w:ascii="华文楷体" w:eastAsia="华文楷体" w:hAnsi="华文楷体"/>
          <w:lang w:bidi="zh-TW"/>
        </w:rPr>
        <w:t>；</w:t>
      </w:r>
      <w:r w:rsidR="003A5F19" w:rsidRPr="000F2697">
        <w:rPr>
          <w:rFonts w:ascii="华文楷体" w:eastAsia="华文楷体" w:hAnsi="华文楷体"/>
          <w:lang w:bidi="zh-TW"/>
        </w:rPr>
        <w:t>但这是不可能的</w:t>
      </w:r>
      <w:r w:rsidR="003E077F" w:rsidRPr="000F2697">
        <w:rPr>
          <w:rFonts w:ascii="华文楷体" w:eastAsia="华文楷体" w:hAnsi="华文楷体"/>
          <w:lang w:bidi="zh-TW"/>
        </w:rPr>
        <w:t>；</w:t>
      </w:r>
      <w:r w:rsidR="003A5F19" w:rsidRPr="000F2697">
        <w:rPr>
          <w:rFonts w:ascii="华文楷体" w:eastAsia="华文楷体" w:hAnsi="华文楷体"/>
          <w:lang w:bidi="zh-TW"/>
        </w:rPr>
        <w:t>因为可分离者和这一个似乎更是实体,因此形式和由这二者构成的东西与质料相比似乎更有可能是实体。”</w:t>
      </w:r>
      <w:r w:rsidR="001808FE" w:rsidRPr="000F2697">
        <w:rPr>
          <w:rFonts w:ascii="华文楷体" w:eastAsia="华文楷体" w:hAnsi="华文楷体"/>
          <w:lang w:bidi="zh-TW"/>
        </w:rPr>
        <w:t>（</w:t>
      </w:r>
      <w:r w:rsidR="003A5F19" w:rsidRPr="000F2697">
        <w:rPr>
          <w:rFonts w:ascii="华文楷体" w:eastAsia="华文楷体" w:hAnsi="华文楷体"/>
          <w:lang w:bidi="zh-TW"/>
        </w:rPr>
        <w:t>1029a27-30</w:t>
      </w:r>
      <w:r w:rsidR="001808FE" w:rsidRPr="000F2697">
        <w:rPr>
          <w:rFonts w:ascii="华文楷体" w:eastAsia="华文楷体" w:hAnsi="华文楷体"/>
          <w:lang w:bidi="zh-TW"/>
        </w:rPr>
        <w:t>）</w:t>
      </w:r>
      <w:r w:rsidR="003A5F19" w:rsidRPr="000F2697">
        <w:rPr>
          <w:rFonts w:ascii="华文楷体" w:eastAsia="华文楷体" w:hAnsi="华文楷体"/>
          <w:lang w:bidi="zh-TW"/>
        </w:rPr>
        <w:t>这样很显然,对于亚里士多德来说,形式,作为事物的具体的规定性,由于它将事物从本质的层面上予以了明确的规定,从而,它更有资格充当实体,是真正意义上的主体,因为,事物的各种偶性是依附于它的,是对它的陈述,却不是对质料的陈述。但是,在这里,依然有问题发生,这就是,同样作为事物的形式规定性,究竟是事物的种的规定性更是实体,还是事物的属的规定性更是实体?因为,前者比后者要更为具体,它是针对每一类事物的本质的具体规定,而不同</w:t>
      </w:r>
      <w:proofErr w:type="gramStart"/>
      <w:r w:rsidR="003A5F19" w:rsidRPr="000F2697">
        <w:rPr>
          <w:rFonts w:ascii="华文楷体" w:eastAsia="华文楷体" w:hAnsi="华文楷体"/>
          <w:lang w:bidi="zh-TW"/>
        </w:rPr>
        <w:t>于属只是</w:t>
      </w:r>
      <w:proofErr w:type="gramEnd"/>
      <w:r w:rsidR="003A5F19" w:rsidRPr="000F2697">
        <w:rPr>
          <w:rFonts w:ascii="华文楷体" w:eastAsia="华文楷体" w:hAnsi="华文楷体"/>
          <w:lang w:bidi="zh-TW"/>
        </w:rPr>
        <w:t>对事物的普遍的类属加以说明而已。</w:t>
      </w:r>
    </w:p>
    <w:p w14:paraId="73E11789" w14:textId="423957B6" w:rsidR="00DF094E" w:rsidRPr="000F2697" w:rsidRDefault="00DF094E"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关于这个问题，</w:t>
      </w:r>
      <w:r w:rsidRPr="000F2697">
        <w:rPr>
          <w:rFonts w:ascii="华文楷体" w:eastAsia="华文楷体" w:hAnsi="华文楷体"/>
          <w:lang w:bidi="zh-TW"/>
        </w:rPr>
        <w:t>他指出假如我们认为只有最普遍的种才是实体,那么,这就意味着,只有“存在”和“一”这两个最普遍的谓词才有资格充当实体</w:t>
      </w:r>
      <w:r w:rsidR="00002A52" w:rsidRPr="000F2697">
        <w:rPr>
          <w:rFonts w:ascii="华文楷体" w:eastAsia="华文楷体" w:hAnsi="华文楷体" w:hint="eastAsia"/>
          <w:lang w:bidi="zh-TW"/>
        </w:rPr>
        <w:t>，但</w:t>
      </w:r>
      <w:r w:rsidR="00427472" w:rsidRPr="000F2697">
        <w:rPr>
          <w:rFonts w:ascii="华文楷体" w:eastAsia="华文楷体" w:hAnsi="华文楷体" w:hint="eastAsia"/>
          <w:lang w:bidi="zh-TW"/>
        </w:rPr>
        <w:t>这样一来</w:t>
      </w:r>
      <w:r w:rsidR="00427472" w:rsidRPr="000F2697">
        <w:rPr>
          <w:rFonts w:ascii="华文楷体" w:eastAsia="华文楷体" w:hAnsi="华文楷体"/>
          <w:lang w:bidi="zh-TW"/>
        </w:rPr>
        <w:t>我们将对各种具体的存在无所认识,也无所说明。因为,一切都将是“存在”,一切都将是“一”,而“存在”和“一”,如亚里士多德所说的,并不是种,从而,并不能够给我们提供关于事物的具体的规定性。这样,很显然,假如我们将普遍性认作是事物的实体,那么,我们势必就会陷入同在对终极质料的追求中所面临的还原主义无限后退的思想难题一样的困境之中,而最终将追溯到“存在”和“一”这样的大而无当的谓词上,导致对事物无所规定。这样,结论必然就是,只有关于具体事物的种的规定性才是真正意义上的实体,而这不是别的,就是</w:t>
      </w:r>
      <w:proofErr w:type="spellStart"/>
      <w:r w:rsidR="00427472" w:rsidRPr="000F2697">
        <w:rPr>
          <w:rFonts w:ascii="华文楷体" w:eastAsia="华文楷体" w:hAnsi="华文楷体"/>
          <w:lang w:bidi="zh-TW"/>
        </w:rPr>
        <w:t>τοτιηνειν</w:t>
      </w:r>
      <w:proofErr w:type="spellEnd"/>
      <w:r w:rsidR="00427472" w:rsidRPr="000F2697">
        <w:rPr>
          <w:rFonts w:ascii="华文楷体" w:eastAsia="华文楷体" w:hAnsi="华文楷体"/>
          <w:lang w:bidi="zh-TW"/>
        </w:rPr>
        <w:t>αι“是其所是”。</w:t>
      </w:r>
      <w:r w:rsidR="003523D7" w:rsidRPr="000F2697">
        <w:rPr>
          <w:rFonts w:ascii="华文楷体" w:eastAsia="华文楷体" w:hAnsi="华文楷体"/>
          <w:lang w:bidi="zh-TW"/>
        </w:rPr>
        <w:t>这个概念,英译文一般译作essence,即“本质”。</w:t>
      </w:r>
      <w:r w:rsidR="00FA7AA2" w:rsidRPr="000F2697">
        <w:rPr>
          <w:rFonts w:ascii="华文楷体" w:eastAsia="华文楷体" w:hAnsi="华文楷体"/>
          <w:lang w:bidi="zh-TW"/>
        </w:rPr>
        <w:t>“是其所是”正是就事物的本质而言的</w:t>
      </w:r>
    </w:p>
    <w:p w14:paraId="18F90254" w14:textId="3D6BA2C5" w:rsidR="00FA7AA2" w:rsidRPr="000F2697" w:rsidRDefault="0009643F"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所以</w:t>
      </w:r>
      <w:r w:rsidRPr="000F2697">
        <w:rPr>
          <w:rFonts w:ascii="华文楷体" w:eastAsia="华文楷体" w:hAnsi="华文楷体"/>
          <w:lang w:bidi="zh-TW"/>
        </w:rPr>
        <w:t>在第4章中,亚里士多德才指出,“是其所是”构成了对事物之自身的真正的定义,它不同于其他偶性范畴对事物的陈述,因为,其他偶性范畴对事物的陈述所陈述的不是事物之自身,而是事物的外在的特征,而只有“是其所是”才是对事物自身的揭示。</w:t>
      </w:r>
    </w:p>
    <w:p w14:paraId="25E9E54A" w14:textId="33667838" w:rsidR="00FA7AA2" w:rsidRPr="000F2697" w:rsidRDefault="002328D7" w:rsidP="000F2697">
      <w:pPr>
        <w:tabs>
          <w:tab w:val="left" w:pos="1670"/>
        </w:tabs>
        <w:rPr>
          <w:rFonts w:ascii="华文楷体" w:eastAsia="华文楷体" w:hAnsi="华文楷体"/>
          <w:lang w:bidi="zh-TW"/>
        </w:rPr>
      </w:pPr>
      <w:r w:rsidRPr="000F2697">
        <w:rPr>
          <w:rFonts w:ascii="华文楷体" w:eastAsia="华文楷体" w:hAnsi="华文楷体"/>
          <w:lang w:bidi="zh-TW"/>
        </w:rPr>
        <w:t>但是,对于亚里士多德来说,表明实体就是“是其所是”还不够,还必须考虑它和个体事物的关系。因为,对于亚里士多德来说,尽管质料和形式构成了个体事物内在的结构,而且其形式规定性构成了个体事物的本质,但是,从常识的角度来说,真正实在的并不是抽象的形式规定性,而是具体的个体事物,从而,就必须思考,“是其所是”和个体事物的关系究竟是一种同一的关系还是一种分离的关系。</w:t>
      </w:r>
    </w:p>
    <w:p w14:paraId="4C3C5E62" w14:textId="05F38EE7" w:rsidR="00FA7AA2" w:rsidRPr="000F2697" w:rsidRDefault="00CB484E" w:rsidP="000F2697">
      <w:pPr>
        <w:tabs>
          <w:tab w:val="left" w:pos="1670"/>
        </w:tabs>
        <w:rPr>
          <w:rFonts w:ascii="华文楷体" w:eastAsia="华文楷体" w:hAnsi="华文楷体"/>
          <w:lang w:bidi="zh-TW"/>
        </w:rPr>
      </w:pPr>
      <w:r w:rsidRPr="000F2697">
        <w:rPr>
          <w:rFonts w:ascii="华文楷体" w:eastAsia="华文楷体" w:hAnsi="华文楷体"/>
          <w:lang w:bidi="zh-TW"/>
        </w:rPr>
        <w:t>假如是一种分离的关系,那么,“是其所是”就仅仅在思维上具有可分离的存在,从而,它的实在性是不完全的</w:t>
      </w:r>
      <w:r w:rsidR="003E077F" w:rsidRPr="000F2697">
        <w:rPr>
          <w:rFonts w:ascii="华文楷体" w:eastAsia="华文楷体" w:hAnsi="华文楷体"/>
          <w:lang w:bidi="zh-TW"/>
        </w:rPr>
        <w:t>；</w:t>
      </w:r>
      <w:r w:rsidRPr="000F2697">
        <w:rPr>
          <w:rFonts w:ascii="华文楷体" w:eastAsia="华文楷体" w:hAnsi="华文楷体"/>
          <w:lang w:bidi="zh-TW"/>
        </w:rPr>
        <w:t>而假如是一种同一的关系,那么,“是其所是”在构成个体事物的本质的同时也就是个体事物之本身,从而,它便具有完全意义上的实在性,从而才是真正意义上的实体。</w:t>
      </w:r>
    </w:p>
    <w:p w14:paraId="55B36842" w14:textId="018EAE36" w:rsidR="00AD2F33" w:rsidRPr="000F2697" w:rsidRDefault="00AD2F33" w:rsidP="000F2697">
      <w:pPr>
        <w:tabs>
          <w:tab w:val="left" w:pos="1670"/>
        </w:tabs>
        <w:rPr>
          <w:rFonts w:ascii="华文楷体" w:eastAsia="华文楷体" w:hAnsi="华文楷体"/>
          <w:lang w:bidi="zh-TW"/>
        </w:rPr>
      </w:pPr>
    </w:p>
    <w:p w14:paraId="5CF709E5" w14:textId="34E066DC" w:rsidR="004E139C" w:rsidRPr="000F2697" w:rsidRDefault="00391B7D"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4、</w:t>
      </w:r>
      <w:r w:rsidR="00765B61" w:rsidRPr="000F2697">
        <w:rPr>
          <w:rFonts w:ascii="华文楷体" w:eastAsia="华文楷体" w:hAnsi="华文楷体" w:hint="eastAsia"/>
          <w:lang w:bidi="zh-TW"/>
        </w:rPr>
        <w:t>第三类实体</w:t>
      </w:r>
      <w:r w:rsidR="00CE648A" w:rsidRPr="000F2697">
        <w:rPr>
          <w:rFonts w:ascii="华文楷体" w:eastAsia="华文楷体" w:hAnsi="华文楷体" w:hint="eastAsia"/>
          <w:lang w:bidi="zh-TW"/>
        </w:rPr>
        <w:t>：第一哲学的研究对象</w:t>
      </w:r>
      <w:r w:rsidR="00765B61" w:rsidRPr="000F2697">
        <w:rPr>
          <w:rFonts w:ascii="华文楷体" w:eastAsia="华文楷体" w:hAnsi="华文楷体" w:hint="eastAsia"/>
          <w:lang w:bidi="zh-TW"/>
        </w:rPr>
        <w:t>。</w:t>
      </w:r>
    </w:p>
    <w:p w14:paraId="279153FC" w14:textId="60E9F135" w:rsidR="00391B7D" w:rsidRPr="000F2697" w:rsidRDefault="00765B61" w:rsidP="000F2697">
      <w:pPr>
        <w:tabs>
          <w:tab w:val="left" w:pos="1670"/>
        </w:tabs>
        <w:rPr>
          <w:rFonts w:ascii="华文楷体" w:eastAsia="华文楷体" w:hAnsi="华文楷体"/>
          <w:lang w:bidi="zh-TW"/>
        </w:rPr>
      </w:pPr>
      <w:r w:rsidRPr="000F2697">
        <w:rPr>
          <w:rFonts w:ascii="华文楷体" w:eastAsia="华文楷体" w:hAnsi="华文楷体"/>
          <w:lang w:bidi="zh-TW"/>
        </w:rPr>
        <w:t>实体有三种,两种是自然的,一种是不运动的。两种自然的实体也被统称为可感的实体,它们分别是可感的可毁灭的实体和可感的不可毁灭的实体,而不运动的实体则被认为是可以分离存在的,是永恒的,它又被称作“不动的动者”。前两种实体是物理学研究的对象,而后一种实体则是第一哲学、也就是形而上学研究的对象。</w:t>
      </w:r>
    </w:p>
    <w:p w14:paraId="7FDEDAD5" w14:textId="55C17378" w:rsidR="004E139C" w:rsidRPr="000F2697" w:rsidRDefault="00FF69E5" w:rsidP="000F2697">
      <w:pPr>
        <w:tabs>
          <w:tab w:val="left" w:pos="1670"/>
        </w:tabs>
        <w:rPr>
          <w:rFonts w:ascii="华文楷体" w:eastAsia="华文楷体" w:hAnsi="华文楷体"/>
          <w:lang w:bidi="zh-TW"/>
        </w:rPr>
      </w:pPr>
      <w:r w:rsidRPr="000F2697">
        <w:rPr>
          <w:rFonts w:ascii="华文楷体" w:eastAsia="华文楷体" w:hAnsi="华文楷体"/>
          <w:lang w:bidi="zh-TW"/>
        </w:rPr>
        <w:t>在亚里士多德即将进入到第7卷对“什么是实体”这一问题的具体的探究之前,他明确地告诉我们,以下所进行的探究是关于可感事物的实体的探究。</w:t>
      </w:r>
      <w:r w:rsidR="001C602E" w:rsidRPr="000F2697">
        <w:rPr>
          <w:rFonts w:ascii="华文楷体" w:eastAsia="华文楷体" w:hAnsi="华文楷体"/>
          <w:lang w:bidi="zh-TW"/>
        </w:rPr>
        <w:t>在这里他所确立的并不是形而上学的研究对象,而是</w:t>
      </w:r>
      <w:proofErr w:type="gramStart"/>
      <w:r w:rsidR="001C602E" w:rsidRPr="000F2697">
        <w:rPr>
          <w:rFonts w:ascii="华文楷体" w:eastAsia="华文楷体" w:hAnsi="华文楷体"/>
          <w:lang w:bidi="zh-TW"/>
        </w:rPr>
        <w:t>诸科学</w:t>
      </w:r>
      <w:proofErr w:type="gramEnd"/>
      <w:r w:rsidR="001C602E" w:rsidRPr="000F2697">
        <w:rPr>
          <w:rFonts w:ascii="华文楷体" w:eastAsia="华文楷体" w:hAnsi="华文楷体"/>
          <w:lang w:bidi="zh-TW"/>
        </w:rPr>
        <w:t>的研究对象,而真正确立形而上学研究对象的部分是在第四、六、十二这三卷中</w:t>
      </w:r>
      <w:r w:rsidR="001C602E" w:rsidRPr="000F2697">
        <w:rPr>
          <w:rFonts w:ascii="华文楷体" w:eastAsia="华文楷体" w:hAnsi="华文楷体" w:hint="eastAsia"/>
          <w:lang w:bidi="zh-TW"/>
        </w:rPr>
        <w:t>。</w:t>
      </w:r>
      <w:r w:rsidR="006E0DF1" w:rsidRPr="000F2697">
        <w:rPr>
          <w:rFonts w:ascii="华文楷体" w:eastAsia="华文楷体" w:hAnsi="华文楷体"/>
          <w:lang w:bidi="zh-TW"/>
        </w:rPr>
        <w:t>在这三卷中亚里士多德所确定的形而上学的研究对象是什么呢</w:t>
      </w:r>
    </w:p>
    <w:p w14:paraId="7E2C4168" w14:textId="6DB0D2E4" w:rsidR="001C602E" w:rsidRPr="000F2697" w:rsidRDefault="006E0DF1" w:rsidP="000F2697">
      <w:pPr>
        <w:tabs>
          <w:tab w:val="left" w:pos="1670"/>
        </w:tabs>
        <w:rPr>
          <w:rFonts w:ascii="华文楷体" w:eastAsia="华文楷体" w:hAnsi="华文楷体"/>
          <w:lang w:bidi="zh-TW"/>
        </w:rPr>
      </w:pPr>
      <w:r w:rsidRPr="000F2697">
        <w:rPr>
          <w:rFonts w:ascii="华文楷体" w:eastAsia="华文楷体" w:hAnsi="华文楷体"/>
          <w:lang w:bidi="zh-TW"/>
        </w:rPr>
        <w:t>亚里士多德说</w:t>
      </w:r>
      <w:r w:rsidR="00C242E9" w:rsidRPr="000F2697">
        <w:rPr>
          <w:rFonts w:ascii="华文楷体" w:eastAsia="华文楷体" w:hAnsi="华文楷体"/>
          <w:lang w:bidi="zh-TW"/>
        </w:rPr>
        <w:t>：</w:t>
      </w:r>
      <w:r w:rsidRPr="000F2697">
        <w:rPr>
          <w:rFonts w:ascii="华文楷体" w:eastAsia="华文楷体" w:hAnsi="华文楷体"/>
          <w:lang w:bidi="zh-TW"/>
        </w:rPr>
        <w:t>“有一门知识研究作为存在的存在和它自身所具有的属性。它不同于任何一门就部分而言的知识</w:t>
      </w:r>
      <w:r w:rsidR="003E077F" w:rsidRPr="000F2697">
        <w:rPr>
          <w:rFonts w:ascii="华文楷体" w:eastAsia="华文楷体" w:hAnsi="华文楷体"/>
          <w:lang w:bidi="zh-TW"/>
        </w:rPr>
        <w:t>；</w:t>
      </w:r>
      <w:r w:rsidRPr="000F2697">
        <w:rPr>
          <w:rFonts w:ascii="华文楷体" w:eastAsia="华文楷体" w:hAnsi="华文楷体"/>
          <w:lang w:bidi="zh-TW"/>
        </w:rPr>
        <w:t>因为,其他知识没有一门普遍地考察作为存在的存在,而是从中截取一部分来思考它的偶性,例如数学知识。既然我们正在探求本原和最终的原因,那么,显然,它们必然属于某种就自身而言的本性。因此,如果就连那些寻求存在者元素的人也在探求这样的本原,那么,必然地,这些元素就不是作为偶性而属于存在者,而是作为存在。因此,我们就应当把握作为</w:t>
      </w:r>
      <w:proofErr w:type="gramStart"/>
      <w:r w:rsidRPr="000F2697">
        <w:rPr>
          <w:rFonts w:ascii="华文楷体" w:eastAsia="华文楷体" w:hAnsi="华文楷体"/>
          <w:lang w:bidi="zh-TW"/>
        </w:rPr>
        <w:t>存在的存在的</w:t>
      </w:r>
      <w:proofErr w:type="gramEnd"/>
      <w:r w:rsidRPr="000F2697">
        <w:rPr>
          <w:rFonts w:ascii="华文楷体" w:eastAsia="华文楷体" w:hAnsi="华文楷体"/>
          <w:lang w:bidi="zh-TW"/>
        </w:rPr>
        <w:t>第一原因。”</w:t>
      </w:r>
      <w:r w:rsidR="001808FE" w:rsidRPr="000F2697">
        <w:rPr>
          <w:rFonts w:ascii="华文楷体" w:eastAsia="华文楷体" w:hAnsi="华文楷体"/>
          <w:lang w:bidi="zh-TW"/>
        </w:rPr>
        <w:t>（</w:t>
      </w:r>
      <w:r w:rsidRPr="000F2697">
        <w:rPr>
          <w:rFonts w:ascii="华文楷体" w:eastAsia="华文楷体" w:hAnsi="华文楷体"/>
          <w:lang w:bidi="zh-TW"/>
        </w:rPr>
        <w:t>1003a20-32</w:t>
      </w:r>
      <w:r w:rsidR="001808FE" w:rsidRPr="000F2697">
        <w:rPr>
          <w:rFonts w:ascii="华文楷体" w:eastAsia="华文楷体" w:hAnsi="华文楷体"/>
          <w:lang w:bidi="zh-TW"/>
        </w:rPr>
        <w:t>）</w:t>
      </w:r>
      <w:r w:rsidRPr="000F2697">
        <w:rPr>
          <w:rFonts w:ascii="华文楷体" w:eastAsia="华文楷体" w:hAnsi="华文楷体"/>
          <w:lang w:bidi="zh-TW"/>
        </w:rPr>
        <w:t>它明确地告诉了我们存在着一种不同于各种专门科学的普遍的研究,它是对普遍的存在的研究,而这不是别的,就是“作为存在的存在”,而这也就是存在之本身。专门的科学与之相比,只是就部分而言的知识,是属于分支科学。</w:t>
      </w:r>
    </w:p>
    <w:p w14:paraId="454D9AFA" w14:textId="6928DB4E" w:rsidR="004E139C" w:rsidRPr="000F2697" w:rsidRDefault="0083055A" w:rsidP="000F2697">
      <w:pPr>
        <w:tabs>
          <w:tab w:val="left" w:pos="1670"/>
        </w:tabs>
        <w:rPr>
          <w:rFonts w:ascii="华文楷体" w:eastAsia="华文楷体" w:hAnsi="华文楷体"/>
          <w:lang w:bidi="zh-TW"/>
        </w:rPr>
      </w:pPr>
      <w:r w:rsidRPr="000F2697">
        <w:rPr>
          <w:rFonts w:ascii="华文楷体" w:eastAsia="华文楷体" w:hAnsi="华文楷体"/>
          <w:lang w:bidi="zh-TW"/>
        </w:rPr>
        <w:t>在这里他开始明确地意识到对普遍的存在的研究是可能的,形而上学是可能的,因为存在着“作为存在的存在”,也就是存在之本身,它是存在的多种意义所统一趋向的核心,从而构成了一切存在的基础,是基础性的存在。</w:t>
      </w:r>
    </w:p>
    <w:p w14:paraId="11544365" w14:textId="3B009CBB" w:rsidR="004E139C" w:rsidRPr="000F2697" w:rsidRDefault="002C3148" w:rsidP="000F2697">
      <w:pPr>
        <w:tabs>
          <w:tab w:val="left" w:pos="1670"/>
        </w:tabs>
        <w:rPr>
          <w:rFonts w:ascii="华文楷体" w:eastAsia="华文楷体" w:hAnsi="华文楷体"/>
          <w:lang w:bidi="zh-TW"/>
        </w:rPr>
      </w:pPr>
      <w:r w:rsidRPr="000F2697">
        <w:rPr>
          <w:rFonts w:ascii="华文楷体" w:eastAsia="华文楷体" w:hAnsi="华文楷体"/>
          <w:lang w:bidi="zh-TW"/>
        </w:rPr>
        <w:t>存在虽然有多种意义,但是全都和一个东西、某一种本性相关,这不是以同名异义的方式,而是像健康的全都和健康相关一样</w:t>
      </w:r>
      <w:r w:rsidR="0031206D" w:rsidRPr="000F2697">
        <w:rPr>
          <w:rFonts w:ascii="华文楷体" w:eastAsia="华文楷体" w:hAnsi="华文楷体" w:hint="eastAsia"/>
          <w:lang w:bidi="zh-TW"/>
        </w:rPr>
        <w:t>的核心意义理论</w:t>
      </w:r>
      <w:r w:rsidRPr="000F2697">
        <w:rPr>
          <w:rFonts w:ascii="华文楷体" w:eastAsia="华文楷体" w:hAnsi="华文楷体"/>
          <w:lang w:bidi="zh-TW"/>
        </w:rPr>
        <w:t>,……同样,虽然存在有多种意义,但是全都和一种本原有关</w:t>
      </w:r>
      <w:r w:rsidR="003E077F" w:rsidRPr="000F2697">
        <w:rPr>
          <w:rFonts w:ascii="华文楷体" w:eastAsia="华文楷体" w:hAnsi="华文楷体"/>
          <w:lang w:bidi="zh-TW"/>
        </w:rPr>
        <w:t>；</w:t>
      </w:r>
      <w:r w:rsidRPr="000F2697">
        <w:rPr>
          <w:rFonts w:ascii="华文楷体" w:eastAsia="华文楷体" w:hAnsi="华文楷体"/>
          <w:lang w:bidi="zh-TW"/>
        </w:rPr>
        <w:t>因为有一些由于是实体而被称作存在,有一些由于是实体的感受,有一些由于是通向实体的道路,或者是实体的毁灭、欠缺、性质、制造或生成,又或者是相关于实体的那些词的毁灭、欠缺、性质、制造或生</w:t>
      </w:r>
      <w:r w:rsidR="00845DAB" w:rsidRPr="000F2697">
        <w:rPr>
          <w:rFonts w:ascii="华文楷体" w:eastAsia="华文楷体" w:hAnsi="华文楷体"/>
          <w:lang w:bidi="zh-TW"/>
        </w:rPr>
        <w:t>成,或者是对其中某一个词或实体的否定</w:t>
      </w:r>
      <w:r w:rsidR="003E077F" w:rsidRPr="000F2697">
        <w:rPr>
          <w:rFonts w:ascii="华文楷体" w:eastAsia="华文楷体" w:hAnsi="华文楷体"/>
          <w:lang w:bidi="zh-TW"/>
        </w:rPr>
        <w:t>；</w:t>
      </w:r>
      <w:r w:rsidR="00845DAB" w:rsidRPr="000F2697">
        <w:rPr>
          <w:rFonts w:ascii="华文楷体" w:eastAsia="华文楷体" w:hAnsi="华文楷体"/>
          <w:lang w:bidi="zh-TW"/>
        </w:rPr>
        <w:t>因此,甚至非存在,我们也说,是非存在。”</w:t>
      </w:r>
    </w:p>
    <w:p w14:paraId="63939C4B" w14:textId="0735295F" w:rsidR="004E139C" w:rsidRPr="000F2697" w:rsidRDefault="00072AF8"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·这</w:t>
      </w:r>
      <w:r w:rsidR="00845DAB" w:rsidRPr="000F2697">
        <w:rPr>
          <w:rFonts w:ascii="华文楷体" w:eastAsia="华文楷体" w:hAnsi="华文楷体"/>
          <w:lang w:bidi="zh-TW"/>
        </w:rPr>
        <w:t>样,很显然,实体就构成了“存在”的多种意义的核心意义。但是,与《形而上学》第七卷在对存在的多种意义的探讨中所揭示出来的那个作为核心意义的实体相比,它</w:t>
      </w:r>
      <w:proofErr w:type="gramStart"/>
      <w:r w:rsidR="00845DAB" w:rsidRPr="000F2697">
        <w:rPr>
          <w:rFonts w:ascii="华文楷体" w:eastAsia="华文楷体" w:hAnsi="华文楷体"/>
          <w:lang w:bidi="zh-TW"/>
        </w:rPr>
        <w:t>不再指</w:t>
      </w:r>
      <w:proofErr w:type="gramEnd"/>
      <w:r w:rsidR="00845DAB" w:rsidRPr="000F2697">
        <w:rPr>
          <w:rFonts w:ascii="华文楷体" w:eastAsia="华文楷体" w:hAnsi="华文楷体"/>
          <w:lang w:bidi="zh-TW"/>
        </w:rPr>
        <w:t>的是具体的可感事物的作为种的形式规定性的“是其所是”,而是指的“作为存在的存在”,指的那个基础存在。</w:t>
      </w:r>
    </w:p>
    <w:p w14:paraId="133AB571" w14:textId="7C5F5C0F" w:rsidR="004E139C" w:rsidRPr="000F2697" w:rsidRDefault="00A5554A"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w:t>
      </w:r>
      <w:r w:rsidRPr="000F2697">
        <w:rPr>
          <w:rFonts w:ascii="华文楷体" w:eastAsia="华文楷体" w:hAnsi="华文楷体"/>
          <w:lang w:bidi="zh-TW"/>
        </w:rPr>
        <w:t>正是在《形而上学》第四卷中,亚里士多德在实体观上发生了根本的转变,他把对实体的探究由对具体存在物的种的探讨,转向了对“作为存在的存在”也就是基础存在的探讨,认为这才是真正意义上的实体,</w:t>
      </w:r>
      <w:r w:rsidRPr="000F2697">
        <w:rPr>
          <w:rFonts w:ascii="华文楷体" w:eastAsia="华文楷体" w:hAnsi="华文楷体" w:hint="eastAsia"/>
          <w:lang w:bidi="zh-TW"/>
        </w:rPr>
        <w:t>）</w:t>
      </w:r>
    </w:p>
    <w:p w14:paraId="613BD1DE" w14:textId="60EA896F" w:rsidR="00524A43" w:rsidRPr="000F2697" w:rsidRDefault="00DD2513" w:rsidP="000F2697">
      <w:pPr>
        <w:tabs>
          <w:tab w:val="left" w:pos="1670"/>
        </w:tabs>
        <w:rPr>
          <w:rFonts w:ascii="华文楷体" w:eastAsia="华文楷体" w:hAnsi="华文楷体"/>
          <w:lang w:bidi="zh-TW"/>
        </w:rPr>
      </w:pPr>
      <w:r w:rsidRPr="000F2697">
        <w:rPr>
          <w:rFonts w:ascii="华文楷体" w:eastAsia="华文楷体" w:hAnsi="华文楷体"/>
          <w:lang w:bidi="zh-TW"/>
        </w:rPr>
        <w:t>在这里,所谓“第一实体”当然就是指的“作为存在的存在”,也就是存在之本身,基础存在,而与之相应的研究则构成了第一哲学,亚里士多德确定无疑地指出,它是比物理学更高的一种智慧,假如我们在这里想到后人所赋予“形而上学”的</w:t>
      </w:r>
      <w:r w:rsidRPr="000F2697">
        <w:rPr>
          <w:rFonts w:ascii="华文楷体" w:eastAsia="华文楷体" w:hAnsi="华文楷体" w:hint="eastAsia"/>
          <w:lang w:bidi="zh-TW"/>
        </w:rPr>
        <w:t>名字。</w:t>
      </w:r>
    </w:p>
    <w:p w14:paraId="47B49CC0" w14:textId="77777777" w:rsidR="00524A43" w:rsidRPr="000F2697" w:rsidRDefault="00524A43" w:rsidP="000F2697">
      <w:pPr>
        <w:tabs>
          <w:tab w:val="left" w:pos="1670"/>
        </w:tabs>
        <w:rPr>
          <w:rFonts w:ascii="华文楷体" w:eastAsia="华文楷体" w:hAnsi="华文楷体"/>
          <w:lang w:bidi="zh-TW"/>
        </w:rPr>
      </w:pPr>
    </w:p>
    <w:p w14:paraId="5E80FB47" w14:textId="77777777" w:rsidR="00043179" w:rsidRPr="000F2697" w:rsidRDefault="00043179"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这样</w:t>
      </w:r>
      <w:r w:rsidRPr="000F2697">
        <w:rPr>
          <w:rFonts w:ascii="华文楷体" w:eastAsia="华文楷体" w:hAnsi="华文楷体"/>
          <w:lang w:bidi="zh-TW"/>
        </w:rPr>
        <w:t>,我们说,正是在《形而上学》第四卷中,</w:t>
      </w:r>
    </w:p>
    <w:p w14:paraId="1534B540" w14:textId="77777777" w:rsidR="00043179" w:rsidRPr="000F2697" w:rsidRDefault="00043179"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亚里士多德确立了形而上学的可能性</w:t>
      </w:r>
      <w:r w:rsidRPr="000F2697">
        <w:rPr>
          <w:rFonts w:ascii="华文楷体" w:eastAsia="华文楷体" w:hAnsi="华文楷体"/>
          <w:lang w:bidi="zh-TW"/>
        </w:rPr>
        <w:t>,并且明确</w:t>
      </w:r>
    </w:p>
    <w:p w14:paraId="221A25A7" w14:textId="77777777" w:rsidR="00043179" w:rsidRPr="000F2697" w:rsidRDefault="00043179"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了形而上学的研究对象</w:t>
      </w:r>
      <w:r w:rsidRPr="000F2697">
        <w:rPr>
          <w:rFonts w:ascii="华文楷体" w:eastAsia="华文楷体" w:hAnsi="华文楷体"/>
          <w:lang w:bidi="zh-TW"/>
        </w:rPr>
        <w:t>,这就是“作为存在的存</w:t>
      </w:r>
    </w:p>
    <w:p w14:paraId="2CF3C741" w14:textId="6023437E" w:rsidR="00524A43" w:rsidRPr="000F2697" w:rsidRDefault="00043179"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在</w:t>
      </w:r>
      <w:proofErr w:type="gramStart"/>
      <w:r w:rsidRPr="000F2697">
        <w:rPr>
          <w:rFonts w:ascii="华文楷体" w:eastAsia="华文楷体" w:hAnsi="华文楷体" w:hint="eastAsia"/>
          <w:lang w:bidi="zh-TW"/>
        </w:rPr>
        <w:t>”</w:t>
      </w:r>
      <w:proofErr w:type="gramEnd"/>
      <w:r w:rsidRPr="000F2697">
        <w:rPr>
          <w:rFonts w:ascii="华文楷体" w:eastAsia="华文楷体" w:hAnsi="华文楷体" w:hint="eastAsia"/>
          <w:lang w:bidi="zh-TW"/>
        </w:rPr>
        <w:t>。</w:t>
      </w:r>
    </w:p>
    <w:p w14:paraId="0B48CB3B" w14:textId="19E5E046" w:rsidR="00524A43" w:rsidRPr="000F2697" w:rsidRDefault="00043179"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但</w:t>
      </w:r>
      <w:r w:rsidRPr="000F2697">
        <w:rPr>
          <w:rFonts w:ascii="华文楷体" w:eastAsia="华文楷体" w:hAnsi="华文楷体"/>
          <w:lang w:bidi="zh-TW"/>
        </w:rPr>
        <w:t>,什么是“作为存在的存在”呢?</w:t>
      </w:r>
    </w:p>
    <w:p w14:paraId="3E0506BD" w14:textId="52A5E851" w:rsidR="00043179" w:rsidRPr="000F2697" w:rsidRDefault="00DD69CC" w:rsidP="000F2697">
      <w:pPr>
        <w:tabs>
          <w:tab w:val="left" w:pos="1670"/>
        </w:tabs>
        <w:rPr>
          <w:rFonts w:ascii="华文楷体" w:eastAsia="华文楷体" w:hAnsi="华文楷体"/>
          <w:lang w:bidi="zh-TW"/>
        </w:rPr>
      </w:pPr>
      <w:r w:rsidRPr="000F2697">
        <w:rPr>
          <w:rFonts w:ascii="华文楷体" w:eastAsia="华文楷体" w:hAnsi="华文楷体"/>
          <w:lang w:bidi="zh-TW"/>
        </w:rPr>
        <w:t>亚里士多德所说的“作为存在的存在”不是指别的,就是指的“存在”这一判断谓词内在的逻辑规定性以及与此相应在存在论上的基础设定,而这归结起来也就是“同一个东西不可以同时既存在又不存在”的逻辑同一律,以及通过这一逻辑同</w:t>
      </w:r>
      <w:r w:rsidRPr="000F2697">
        <w:rPr>
          <w:rFonts w:ascii="华文楷体" w:eastAsia="华文楷体" w:hAnsi="华文楷体" w:hint="eastAsia"/>
          <w:lang w:bidi="zh-TW"/>
        </w:rPr>
        <w:t>一的存在断定所设定的基础性的客观存在。</w:t>
      </w:r>
    </w:p>
    <w:p w14:paraId="74B52C6C" w14:textId="06BC8358" w:rsidR="00043179" w:rsidRPr="000F2697" w:rsidRDefault="00DD69CC" w:rsidP="000F2697">
      <w:pPr>
        <w:tabs>
          <w:tab w:val="left" w:pos="1670"/>
        </w:tabs>
        <w:rPr>
          <w:rFonts w:ascii="华文楷体" w:eastAsia="华文楷体" w:hAnsi="华文楷体"/>
          <w:lang w:bidi="zh-TW"/>
        </w:rPr>
      </w:pPr>
      <w:r w:rsidRPr="000F2697">
        <w:rPr>
          <w:rFonts w:ascii="华文楷体" w:eastAsia="华文楷体" w:hAnsi="华文楷体"/>
          <w:lang w:bidi="zh-TW"/>
        </w:rPr>
        <w:t>在明确了“作为存在的存在”的第一实体的地位后,就立即着手于这一探讨。他不仅明确地指出了对“存在”的研究也就是对“一”以及与“一”相关和相反的那些最基本的概念,例如</w:t>
      </w:r>
      <w:proofErr w:type="gramStart"/>
      <w:r w:rsidRPr="000F2697">
        <w:rPr>
          <w:rFonts w:ascii="华文楷体" w:eastAsia="华文楷体" w:hAnsi="华文楷体"/>
          <w:lang w:bidi="zh-TW"/>
        </w:rPr>
        <w:t>一</w:t>
      </w:r>
      <w:proofErr w:type="gramEnd"/>
      <w:r w:rsidRPr="000F2697">
        <w:rPr>
          <w:rFonts w:ascii="华文楷体" w:eastAsia="华文楷体" w:hAnsi="华文楷体"/>
          <w:lang w:bidi="zh-TW"/>
        </w:rPr>
        <w:t>与多、同与异等</w:t>
      </w:r>
      <w:r w:rsidR="00255CCD" w:rsidRPr="000F2697">
        <w:rPr>
          <w:rFonts w:ascii="华文楷体" w:eastAsia="华文楷体" w:hAnsi="华文楷体" w:hint="eastAsia"/>
          <w:lang w:bidi="zh-TW"/>
        </w:rPr>
        <w:t>；</w:t>
      </w:r>
      <w:r w:rsidR="00255CCD" w:rsidRPr="000F2697">
        <w:rPr>
          <w:rFonts w:ascii="华文楷体" w:eastAsia="华文楷体" w:hAnsi="华文楷体"/>
          <w:lang w:bidi="zh-TW"/>
        </w:rPr>
        <w:t>而且也指出了形而上学必然最终要上升成为逻辑学,是对“存在”谓词的逻辑内涵的研究,而这也就是对逻辑同一律的研究,因为,“存在”在根本上不过是一个自我同一的断定,它所断定的不是别的,就是一个自我同一体</w:t>
      </w:r>
      <w:r w:rsidR="00C15CB0" w:rsidRPr="000F2697">
        <w:rPr>
          <w:rFonts w:ascii="华文楷体" w:eastAsia="华文楷体" w:hAnsi="华文楷体" w:hint="eastAsia"/>
          <w:lang w:bidi="zh-TW"/>
        </w:rPr>
        <w:t>。</w:t>
      </w:r>
      <w:r w:rsidR="00C15CB0" w:rsidRPr="000F2697">
        <w:rPr>
          <w:rFonts w:ascii="华文楷体" w:eastAsia="华文楷体" w:hAnsi="华文楷体"/>
          <w:lang w:bidi="zh-TW"/>
        </w:rPr>
        <w:t>但亚里士多德紧接着便认为,这样的断定不仅具有逻辑学的意义,而且具有存在论的意义,因为,它是对基础存在的设定,通过“存在”的断定,一个基础性的世界就被断定出来了,它克服了前苏格拉底生成论的宇宙观和相对主义的存在观所描绘的</w:t>
      </w:r>
      <w:proofErr w:type="gramStart"/>
      <w:r w:rsidR="00C15CB0" w:rsidRPr="000F2697">
        <w:rPr>
          <w:rFonts w:ascii="华文楷体" w:eastAsia="华文楷体" w:hAnsi="华文楷体"/>
          <w:lang w:bidi="zh-TW"/>
        </w:rPr>
        <w:t>那种动变生灭</w:t>
      </w:r>
      <w:proofErr w:type="gramEnd"/>
      <w:r w:rsidR="00C15CB0" w:rsidRPr="000F2697">
        <w:rPr>
          <w:rFonts w:ascii="华文楷体" w:eastAsia="华文楷体" w:hAnsi="华文楷体"/>
          <w:lang w:bidi="zh-TW"/>
        </w:rPr>
        <w:t>、多元纷争的世界图景,而确立了一个唯一的、永恒的、不可动摇的世界的基础地位</w:t>
      </w:r>
      <w:r w:rsidR="00C15CB0" w:rsidRPr="000F2697">
        <w:rPr>
          <w:rFonts w:ascii="华文楷体" w:eastAsia="华文楷体" w:hAnsi="华文楷体" w:hint="eastAsia"/>
          <w:lang w:bidi="zh-TW"/>
        </w:rPr>
        <w:t>。</w:t>
      </w:r>
    </w:p>
    <w:p w14:paraId="3286FC32" w14:textId="77777777" w:rsidR="00911870" w:rsidRPr="000F2697" w:rsidRDefault="00911870" w:rsidP="000F2697">
      <w:pPr>
        <w:tabs>
          <w:tab w:val="left" w:pos="1670"/>
        </w:tabs>
        <w:rPr>
          <w:rFonts w:ascii="华文楷体" w:eastAsia="华文楷体" w:hAnsi="华文楷体"/>
          <w:lang w:bidi="zh-TW"/>
        </w:rPr>
      </w:pPr>
    </w:p>
    <w:p w14:paraId="785596CE" w14:textId="09077893" w:rsidR="00911870" w:rsidRPr="000F2697" w:rsidRDefault="00911870"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5、在《形而上学》第六卷中</w:t>
      </w:r>
      <w:r w:rsidRPr="000F2697">
        <w:rPr>
          <w:rFonts w:ascii="华文楷体" w:eastAsia="华文楷体" w:hAnsi="华文楷体"/>
          <w:lang w:bidi="zh-TW"/>
        </w:rPr>
        <w:t>,亚里士多德又把第一哲学界定为是</w:t>
      </w:r>
    </w:p>
    <w:p w14:paraId="003F6718" w14:textId="7CAFE141" w:rsidR="00043179" w:rsidRPr="000F2697" w:rsidRDefault="00911870"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神学</w:t>
      </w:r>
      <w:r w:rsidRPr="000F2697">
        <w:rPr>
          <w:rFonts w:ascii="华文楷体" w:eastAsia="华文楷体" w:hAnsi="华文楷体"/>
          <w:lang w:bidi="zh-TW"/>
        </w:rPr>
        <w:t>,认为它是对一类特殊的存在者的研究,这就</w:t>
      </w:r>
      <w:r w:rsidRPr="000F2697">
        <w:rPr>
          <w:rFonts w:ascii="华文楷体" w:eastAsia="华文楷体" w:hAnsi="华文楷体" w:hint="eastAsia"/>
          <w:lang w:bidi="zh-TW"/>
        </w:rPr>
        <w:t>是永恒的、不运动的、可分离的存在者的研究。</w:t>
      </w:r>
    </w:p>
    <w:p w14:paraId="32FB8348" w14:textId="0167D675" w:rsidR="00043179" w:rsidRPr="000F2697" w:rsidRDefault="00886794"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但</w:t>
      </w:r>
      <w:r w:rsidR="006D37FC" w:rsidRPr="000F2697">
        <w:rPr>
          <w:rFonts w:ascii="华文楷体" w:eastAsia="华文楷体" w:hAnsi="华文楷体"/>
          <w:lang w:bidi="zh-TW"/>
        </w:rPr>
        <w:t>《形而上学》第四卷中所说的第一哲学和《形而上学》第六卷中所说的神学是否是同一门知识</w:t>
      </w:r>
      <w:r w:rsidRPr="000F2697">
        <w:rPr>
          <w:rFonts w:ascii="华文楷体" w:eastAsia="华文楷体" w:hAnsi="华文楷体" w:hint="eastAsia"/>
          <w:lang w:bidi="zh-TW"/>
        </w:rPr>
        <w:t>？</w:t>
      </w:r>
      <w:r w:rsidR="006D37FC" w:rsidRPr="000F2697">
        <w:rPr>
          <w:rFonts w:ascii="华文楷体" w:eastAsia="华文楷体" w:hAnsi="华文楷体"/>
          <w:lang w:bidi="zh-TW"/>
        </w:rPr>
        <w:t>第一哲学是对普遍的存在、也就是“作为存在的存在”的研究</w:t>
      </w:r>
      <w:r w:rsidRPr="000F2697">
        <w:rPr>
          <w:rFonts w:ascii="华文楷体" w:eastAsia="华文楷体" w:hAnsi="华文楷体" w:hint="eastAsia"/>
          <w:lang w:bidi="zh-TW"/>
        </w:rPr>
        <w:t>；</w:t>
      </w:r>
      <w:r w:rsidR="006D37FC" w:rsidRPr="000F2697">
        <w:rPr>
          <w:rFonts w:ascii="华文楷体" w:eastAsia="华文楷体" w:hAnsi="华文楷体"/>
          <w:lang w:bidi="zh-TW"/>
        </w:rPr>
        <w:t>还是对一类特殊的存在者、也就是永恒的、不运动的、可分离的存在者</w:t>
      </w:r>
      <w:r w:rsidRPr="000F2697">
        <w:rPr>
          <w:rFonts w:ascii="华文楷体" w:eastAsia="华文楷体" w:hAnsi="华文楷体" w:hint="eastAsia"/>
          <w:lang w:bidi="zh-TW"/>
        </w:rPr>
        <w:t>的研究？</w:t>
      </w:r>
      <w:r w:rsidR="00785A89" w:rsidRPr="000F2697">
        <w:rPr>
          <w:rFonts w:ascii="华文楷体" w:eastAsia="华文楷体" w:hAnsi="华文楷体" w:hint="eastAsia"/>
          <w:lang w:bidi="zh-TW"/>
        </w:rPr>
        <w:t>（二者是同一个存在）</w:t>
      </w:r>
      <w:r w:rsidRPr="000F2697">
        <w:rPr>
          <w:rFonts w:ascii="华文楷体" w:eastAsia="华文楷体" w:hAnsi="华文楷体"/>
          <w:lang w:bidi="zh-TW"/>
        </w:rPr>
        <w:br/>
      </w:r>
      <w:r w:rsidR="00810BEB" w:rsidRPr="000F2697">
        <w:rPr>
          <w:rFonts w:ascii="华文楷体" w:eastAsia="华文楷体" w:hAnsi="华文楷体"/>
          <w:lang w:bidi="zh-TW"/>
        </w:rPr>
        <w:t>这就是《形而上学》第4卷和第6卷是否存在矛盾,亚里士多德是否有两种形而上学,由此便形成了亚里士多德研究领域的一个重要的研究主题</w:t>
      </w:r>
    </w:p>
    <w:p w14:paraId="6740906C" w14:textId="50133CBF" w:rsidR="00043179" w:rsidRPr="000F2697" w:rsidRDefault="00785A89" w:rsidP="000F2697">
      <w:pPr>
        <w:tabs>
          <w:tab w:val="left" w:pos="1670"/>
        </w:tabs>
        <w:rPr>
          <w:rFonts w:ascii="华文楷体" w:eastAsia="华文楷体" w:hAnsi="华文楷体"/>
          <w:lang w:bidi="zh-TW"/>
        </w:rPr>
      </w:pPr>
      <w:r w:rsidRPr="000F2697">
        <w:rPr>
          <w:rFonts w:ascii="华文楷体" w:eastAsia="华文楷体" w:hAnsi="华文楷体"/>
          <w:lang w:bidi="zh-TW"/>
        </w:rPr>
        <w:t>亚里士多德在《形而上学》第4卷中所说的“作为存在的存在”也就是第6卷中所说的永恒的、不运动的、可分离的存在者,因为,“作为存在的存在”,如我们前面所指出的,它所指涉的就是基础存在,而作为基础存在,它的根本的特征就是,它是永恒的、不运动的,而</w:t>
      </w:r>
      <w:proofErr w:type="gramStart"/>
      <w:r w:rsidRPr="000F2697">
        <w:rPr>
          <w:rFonts w:ascii="华文楷体" w:eastAsia="华文楷体" w:hAnsi="华文楷体"/>
          <w:lang w:bidi="zh-TW"/>
        </w:rPr>
        <w:t>由此它</w:t>
      </w:r>
      <w:proofErr w:type="gramEnd"/>
      <w:r w:rsidRPr="000F2697">
        <w:rPr>
          <w:rFonts w:ascii="华文楷体" w:eastAsia="华文楷体" w:hAnsi="华文楷体"/>
          <w:lang w:bidi="zh-TW"/>
        </w:rPr>
        <w:t>也就独立于一切变化之外,成为真正意义上的独立自在之物,而这也就是所谓的“可分离的”存在。从而,它虽然是普遍的存在,但是同时也就构成了一类特殊的存在者,它的特殊性就在于,它超越于一切具体的存在物,而构成了基础存在。这样,显然,第4卷中所说的“作为存在的存在”正是第6卷中所说的永恒的、不运动的、可分离的存在,而相应地,研究“作为存在的存在”的第一哲学也就是研究永恒的、不运动的、可分离的存在的神学。</w:t>
      </w:r>
    </w:p>
    <w:p w14:paraId="7203E7C7" w14:textId="102898E5" w:rsidR="00043179" w:rsidRPr="000F2697" w:rsidRDefault="00C2675B" w:rsidP="000F2697">
      <w:pPr>
        <w:tabs>
          <w:tab w:val="left" w:pos="1670"/>
        </w:tabs>
        <w:rPr>
          <w:rFonts w:ascii="华文楷体" w:eastAsia="华文楷体" w:hAnsi="华文楷体"/>
          <w:lang w:bidi="zh-TW"/>
        </w:rPr>
      </w:pPr>
      <w:r w:rsidRPr="000F2697">
        <w:rPr>
          <w:rFonts w:ascii="华文楷体" w:eastAsia="华文楷体" w:hAnsi="华文楷体"/>
          <w:lang w:bidi="zh-TW"/>
        </w:rPr>
        <w:t>我们对普遍的存在的研究也就是对一类特殊的存在的研究,这类存在的</w:t>
      </w:r>
      <w:r w:rsidR="00A81E35" w:rsidRPr="000F2697">
        <w:rPr>
          <w:rFonts w:ascii="华文楷体" w:eastAsia="华文楷体" w:hAnsi="华文楷体"/>
          <w:lang w:bidi="zh-TW"/>
        </w:rPr>
        <w:t>特殊性就在于它是第一性的,它超越了物理实在,而构成了真正基础的存在,正因为如此,对它的专门研究也就具有普遍的意义。第一哲学</w:t>
      </w:r>
      <w:r w:rsidR="001808FE" w:rsidRPr="000F2697">
        <w:rPr>
          <w:rFonts w:ascii="华文楷体" w:eastAsia="华文楷体" w:hAnsi="华文楷体"/>
          <w:lang w:bidi="zh-TW"/>
        </w:rPr>
        <w:t>（</w:t>
      </w:r>
      <w:r w:rsidR="00A81E35" w:rsidRPr="000F2697">
        <w:rPr>
          <w:rFonts w:ascii="华文楷体" w:eastAsia="华文楷体" w:hAnsi="华文楷体"/>
          <w:lang w:bidi="zh-TW"/>
        </w:rPr>
        <w:t>按即形而上学</w:t>
      </w:r>
      <w:r w:rsidR="001808FE" w:rsidRPr="000F2697">
        <w:rPr>
          <w:rFonts w:ascii="华文楷体" w:eastAsia="华文楷体" w:hAnsi="华文楷体"/>
          <w:lang w:bidi="zh-TW"/>
        </w:rPr>
        <w:t>）</w:t>
      </w:r>
      <w:r w:rsidR="00A81E35" w:rsidRPr="000F2697">
        <w:rPr>
          <w:rFonts w:ascii="华文楷体" w:eastAsia="华文楷体" w:hAnsi="华文楷体"/>
          <w:lang w:bidi="zh-TW"/>
        </w:rPr>
        <w:t>所研究的“作为存在的存在”实际上也就是这里所说的神学的研究内容。</w:t>
      </w:r>
    </w:p>
    <w:p w14:paraId="0FFD765C" w14:textId="0AAE08E2" w:rsidR="00043179" w:rsidRPr="000F2697" w:rsidRDefault="00B604D7" w:rsidP="000F2697">
      <w:pPr>
        <w:tabs>
          <w:tab w:val="left" w:pos="1670"/>
        </w:tabs>
        <w:ind w:firstLineChars="300" w:firstLine="630"/>
        <w:rPr>
          <w:rFonts w:ascii="华文楷体" w:eastAsia="华文楷体" w:hAnsi="华文楷体"/>
          <w:lang w:bidi="zh-TW"/>
        </w:rPr>
      </w:pPr>
      <w:r w:rsidRPr="000F2697">
        <w:rPr>
          <w:rFonts w:ascii="华文楷体" w:eastAsia="华文楷体" w:hAnsi="华文楷体"/>
          <w:lang w:bidi="zh-TW"/>
        </w:rPr>
        <w:t>亚里士多德在对“什么是实体”这一问题的长期的探求中,</w:t>
      </w:r>
      <w:proofErr w:type="gramStart"/>
      <w:r w:rsidRPr="000F2697">
        <w:rPr>
          <w:rFonts w:ascii="华文楷体" w:eastAsia="华文楷体" w:hAnsi="华文楷体"/>
          <w:lang w:bidi="zh-TW"/>
        </w:rPr>
        <w:t>便最终</w:t>
      </w:r>
      <w:proofErr w:type="gramEnd"/>
      <w:r w:rsidRPr="000F2697">
        <w:rPr>
          <w:rFonts w:ascii="华文楷体" w:eastAsia="华文楷体" w:hAnsi="华文楷体"/>
          <w:lang w:bidi="zh-TW"/>
        </w:rPr>
        <w:t>确立了一类永恒的、不运动的、可分离的存在的第一实体的地位,就是“作为存在的存在”,就是存在之自身,那个基础存在。亚里士多德把这样的存在便称作神,并且在《形而上学》第12卷中明确地赋予了它“不动的动者”这一称号,认为它是常在、恒在、遍在、永在,是一个永恒的自我实现,而就这一点来说,它便是纯形式,它构成了世界的基本的、原初的规定性,世界上万事万物的千变万化,不过最终只是它的自我实现,它推动着万物向着它自我实现,它构成了一个永恒的、自转的圆圈。</w:t>
      </w:r>
    </w:p>
    <w:p w14:paraId="64C2339A" w14:textId="77777777" w:rsidR="00DB3FBE" w:rsidRPr="000F2697" w:rsidRDefault="00DB3FBE" w:rsidP="000F2697">
      <w:pPr>
        <w:tabs>
          <w:tab w:val="left" w:pos="1670"/>
        </w:tabs>
        <w:ind w:firstLineChars="300" w:firstLine="630"/>
        <w:rPr>
          <w:rFonts w:ascii="华文楷体" w:eastAsia="华文楷体" w:hAnsi="华文楷体"/>
          <w:lang w:bidi="zh-TW"/>
        </w:rPr>
      </w:pPr>
    </w:p>
    <w:p w14:paraId="5A389EA2" w14:textId="5A28574A" w:rsidR="00DB3FBE" w:rsidRPr="000F2697" w:rsidRDefault="00DB3FBE" w:rsidP="000F2697">
      <w:pPr>
        <w:tabs>
          <w:tab w:val="left" w:pos="1670"/>
        </w:tabs>
        <w:rPr>
          <w:rFonts w:ascii="华文楷体" w:eastAsia="华文楷体" w:hAnsi="华文楷体"/>
          <w:lang w:bidi="zh-TW"/>
        </w:rPr>
      </w:pPr>
      <w:r w:rsidRPr="000F2697">
        <w:rPr>
          <w:rFonts w:ascii="华文楷体" w:eastAsia="华文楷体" w:hAnsi="华文楷体"/>
          <w:lang w:bidi="zh-TW"/>
        </w:rPr>
        <w:t>6</w:t>
      </w:r>
      <w:r w:rsidRPr="000F2697">
        <w:rPr>
          <w:rFonts w:ascii="华文楷体" w:eastAsia="华文楷体" w:hAnsi="华文楷体" w:hint="eastAsia"/>
          <w:lang w:bidi="zh-TW"/>
        </w:rPr>
        <w:t>、形式与质料之间关系的深入研究</w:t>
      </w:r>
    </w:p>
    <w:p w14:paraId="7F2D9E2A" w14:textId="1B693E5D" w:rsidR="00DB3FBE" w:rsidRPr="000F2697" w:rsidRDefault="00DB3FBE" w:rsidP="000F2697">
      <w:pPr>
        <w:tabs>
          <w:tab w:val="left" w:pos="1670"/>
        </w:tabs>
        <w:ind w:firstLineChars="200" w:firstLine="420"/>
        <w:rPr>
          <w:rFonts w:ascii="华文楷体" w:eastAsia="华文楷体" w:hAnsi="华文楷体"/>
          <w:lang w:bidi="zh-TW"/>
        </w:rPr>
      </w:pPr>
      <w:r w:rsidRPr="000F2697">
        <w:rPr>
          <w:rFonts w:ascii="华文楷体" w:eastAsia="华文楷体" w:hAnsi="华文楷体" w:hint="eastAsia"/>
          <w:lang w:bidi="zh-TW"/>
        </w:rPr>
        <w:t>实际上</w:t>
      </w:r>
      <w:r w:rsidRPr="000F2697">
        <w:rPr>
          <w:rFonts w:ascii="华文楷体" w:eastAsia="华文楷体" w:hAnsi="华文楷体"/>
          <w:lang w:bidi="zh-TW"/>
        </w:rPr>
        <w:t>,亚里士多德在《形而上学》核心卷中</w:t>
      </w:r>
      <w:r w:rsidRPr="000F2697">
        <w:rPr>
          <w:rFonts w:ascii="华文楷体" w:eastAsia="华文楷体" w:hAnsi="华文楷体" w:hint="eastAsia"/>
          <w:lang w:bidi="zh-TW"/>
        </w:rPr>
        <w:t>，在对形式和质料之间的关系进行相较于前述的《物理学》更为深入的探讨时</w:t>
      </w:r>
      <w:r w:rsidRPr="000F2697">
        <w:rPr>
          <w:rFonts w:ascii="华文楷体" w:eastAsia="华文楷体" w:hAnsi="华文楷体"/>
          <w:lang w:bidi="zh-TW"/>
        </w:rPr>
        <w:t>,已经触及到了宇宙</w:t>
      </w:r>
      <w:r w:rsidRPr="000F2697">
        <w:rPr>
          <w:rFonts w:ascii="华文楷体" w:eastAsia="华文楷体" w:hAnsi="华文楷体" w:hint="eastAsia"/>
          <w:lang w:bidi="zh-TW"/>
        </w:rPr>
        <w:t>论问题。</w:t>
      </w:r>
    </w:p>
    <w:p w14:paraId="76C1DC35" w14:textId="07826B6F" w:rsidR="00FB11FC" w:rsidRPr="000F2697" w:rsidRDefault="00FB11FC" w:rsidP="000F2697">
      <w:pPr>
        <w:tabs>
          <w:tab w:val="left" w:pos="1670"/>
        </w:tabs>
        <w:ind w:firstLineChars="200" w:firstLine="420"/>
        <w:rPr>
          <w:rFonts w:ascii="华文楷体" w:eastAsia="华文楷体" w:hAnsi="华文楷体"/>
          <w:lang w:bidi="zh-TW"/>
        </w:rPr>
      </w:pPr>
      <w:r w:rsidRPr="000F2697">
        <w:rPr>
          <w:rFonts w:ascii="华文楷体" w:eastAsia="华文楷体" w:hAnsi="华文楷体"/>
          <w:lang w:bidi="zh-TW"/>
        </w:rPr>
        <w:t>在《形而上学》第7卷中,在确立了形式、尤其是“是其所是”是真正的第一实体之后,亚里士多德立即就转入到了对形式和质料相互之间的关系的考察之中。在那里</w:t>
      </w:r>
      <w:r w:rsidR="001808FE" w:rsidRPr="000F2697">
        <w:rPr>
          <w:rFonts w:ascii="华文楷体" w:eastAsia="华文楷体" w:hAnsi="华文楷体"/>
          <w:lang w:bidi="zh-TW"/>
        </w:rPr>
        <w:t>（</w:t>
      </w:r>
      <w:r w:rsidRPr="000F2697">
        <w:rPr>
          <w:rFonts w:ascii="华文楷体" w:eastAsia="华文楷体" w:hAnsi="华文楷体"/>
          <w:lang w:bidi="zh-TW"/>
        </w:rPr>
        <w:t>第7卷第7～9章</w:t>
      </w:r>
      <w:r w:rsidR="001808FE" w:rsidRPr="000F2697">
        <w:rPr>
          <w:rFonts w:ascii="华文楷体" w:eastAsia="华文楷体" w:hAnsi="华文楷体"/>
          <w:lang w:bidi="zh-TW"/>
        </w:rPr>
        <w:t>）</w:t>
      </w:r>
      <w:r w:rsidRPr="000F2697">
        <w:rPr>
          <w:rFonts w:ascii="华文楷体" w:eastAsia="华文楷体" w:hAnsi="华文楷体"/>
          <w:lang w:bidi="zh-TW"/>
        </w:rPr>
        <w:t>,同以往从一种技术生成的角度出发来理解质料和形式之间的关系不同,亚里士多德独特地引入了前苏格拉底宇宙生成论的思路。他首先将所有的事物都归入到了生成论的视野之内,认为所</w:t>
      </w:r>
      <w:r w:rsidR="00664AAA" w:rsidRPr="000F2697">
        <w:rPr>
          <w:rFonts w:ascii="华文楷体" w:eastAsia="华文楷体" w:hAnsi="华文楷体"/>
          <w:lang w:bidi="zh-TW"/>
        </w:rPr>
        <w:t>有的事物在本质上都不是孤立、静止的存在,而是生成物,也就是说,它们是尚未完成的,是处于存在和不存在之间的,从而,它们的存在是在它们向着他物的转化之中才体现出来的,并且只是在这样的转化之中,也就是在自身的逐渐消失之中,它们才有其存在,并且才有其本质。这样,显然,本质就不是一个已成物,而是一个生成物,并且不是在分有之中生成,而是在完成中生成这样,事物和本质之间的关系就不再是一种柏拉图式的模型和模型物的外在的机械的关系,而是一种自然创生的过程。这就是亚里士多德对存在的全新的理解,即是说,存在就是生成,存在不能静止地去理解,而必须运动地、生成地去理解</w:t>
      </w:r>
    </w:p>
    <w:p w14:paraId="0EABC8A2" w14:textId="24D21A49" w:rsidR="00FB11FC" w:rsidRPr="000F2697" w:rsidRDefault="00C72EB4" w:rsidP="000F2697">
      <w:pPr>
        <w:tabs>
          <w:tab w:val="left" w:pos="1670"/>
        </w:tabs>
        <w:rPr>
          <w:rFonts w:ascii="华文楷体" w:eastAsia="华文楷体" w:hAnsi="华文楷体"/>
          <w:lang w:bidi="zh-TW"/>
        </w:rPr>
      </w:pPr>
      <w:r w:rsidRPr="000F2697">
        <w:rPr>
          <w:rFonts w:ascii="华文楷体" w:eastAsia="华文楷体" w:hAnsi="华文楷体"/>
          <w:lang w:bidi="zh-TW"/>
        </w:rPr>
        <w:t>在此基础上,亚里士多德就对生成作了结构性的分析。他把生成分成三个环节,即</w:t>
      </w:r>
      <w:r w:rsidR="00C242E9" w:rsidRPr="000F2697">
        <w:rPr>
          <w:rFonts w:ascii="华文楷体" w:eastAsia="华文楷体" w:hAnsi="华文楷体"/>
          <w:lang w:bidi="zh-TW"/>
        </w:rPr>
        <w:t>：</w:t>
      </w:r>
      <w:r w:rsidRPr="000F2697">
        <w:rPr>
          <w:rFonts w:ascii="华文楷体" w:eastAsia="华文楷体" w:hAnsi="华文楷体"/>
          <w:lang w:bidi="zh-TW"/>
        </w:rPr>
        <w:t>由于什么——</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出于什么——</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成为什么。由于什么是生成之动力、之始点,生成由之而开始</w:t>
      </w:r>
      <w:r w:rsidR="003E077F" w:rsidRPr="000F2697">
        <w:rPr>
          <w:rFonts w:ascii="华文楷体" w:eastAsia="华文楷体" w:hAnsi="华文楷体"/>
          <w:lang w:bidi="zh-TW"/>
        </w:rPr>
        <w:t>；</w:t>
      </w:r>
      <w:r w:rsidRPr="000F2697">
        <w:rPr>
          <w:rFonts w:ascii="华文楷体" w:eastAsia="华文楷体" w:hAnsi="华文楷体"/>
          <w:lang w:bidi="zh-TW"/>
        </w:rPr>
        <w:t>而出于什么则是生成之基础、之材质,生成以它为基质</w:t>
      </w:r>
      <w:r w:rsidR="003E077F" w:rsidRPr="000F2697">
        <w:rPr>
          <w:rFonts w:ascii="华文楷体" w:eastAsia="华文楷体" w:hAnsi="华文楷体"/>
          <w:lang w:bidi="zh-TW"/>
        </w:rPr>
        <w:t>；</w:t>
      </w:r>
      <w:r w:rsidRPr="000F2697">
        <w:rPr>
          <w:rFonts w:ascii="华文楷体" w:eastAsia="华文楷体" w:hAnsi="华文楷体"/>
          <w:lang w:bidi="zh-TW"/>
        </w:rPr>
        <w:t>成为什么则是生成之目的、之所是,生成以它为规定。在明确了这一点之后,亚里士多德就把前面所讨论的质料和形式分别纳入到了这一模式之中来加以考察。他指出,质料就是出于什么,形式就是成为什么,而无论是对于自然的生成还是对于技术的生成而言,由于什么最终和成为什么是一致的。这样,质料和形式就不是一种僵硬对立、彼此外在的关系,相反,它们彼此内在。质料是生成中的形式,而形式是已经生成的质料,形式内在于质料之中,而质料也内在于形式之中,它们之间具有一种连续的生成和转换的关系。由此,在第8卷,亚里士多德就明确提出了“潜能”和“现实”这一对对于亚里士多德的形而上学来说非常重要的概念,认为质料就是潜能,而形式就是现实,质料和形式之间存在一种从潜能到现实的连续转化过程。显然,这种从潜能和现实的角度出发对质料和形式的重新界定,就将质料和形式由原来的僵硬对立、仅通过技术生成的方式外在联合的关系纳入到了一种连续的自然生成转化的关系之中,从而质料和形式之间的截然对立的界线消失了,质料不过是潜在的形式,而形式不过是实现的质料</w:t>
      </w:r>
      <w:r w:rsidR="006966F0" w:rsidRPr="000F2697">
        <w:rPr>
          <w:rFonts w:ascii="华文楷体" w:eastAsia="华文楷体" w:hAnsi="华文楷体" w:hint="eastAsia"/>
          <w:lang w:bidi="zh-TW"/>
        </w:rPr>
        <w:t>。</w:t>
      </w:r>
    </w:p>
    <w:p w14:paraId="7F460195" w14:textId="102FC2DE" w:rsidR="00FB11FC" w:rsidRPr="000F2697" w:rsidRDefault="004D7470" w:rsidP="000F2697">
      <w:pPr>
        <w:tabs>
          <w:tab w:val="left" w:pos="1670"/>
        </w:tabs>
        <w:rPr>
          <w:rFonts w:ascii="华文楷体" w:eastAsia="华文楷体" w:hAnsi="华文楷体"/>
          <w:lang w:bidi="zh-TW"/>
        </w:rPr>
      </w:pPr>
      <w:r w:rsidRPr="000F2697">
        <w:rPr>
          <w:rFonts w:ascii="华文楷体" w:eastAsia="华文楷体" w:hAnsi="华文楷体"/>
          <w:lang w:bidi="zh-TW"/>
        </w:rPr>
        <w:t>亚里士多德不仅确定了现实先于潜能、形式先于质料的思想,而且把从质料到形式的整个转化过程看成在本质上是一个形式由潜在向现实的自我实现过程,并且提出了</w:t>
      </w:r>
      <w:proofErr w:type="spellStart"/>
      <w:r w:rsidRPr="000F2697">
        <w:rPr>
          <w:rFonts w:ascii="华文楷体" w:eastAsia="华文楷体" w:hAnsi="华文楷体"/>
          <w:lang w:bidi="zh-TW"/>
        </w:rPr>
        <w:t>ενεργει</w:t>
      </w:r>
      <w:proofErr w:type="spellEnd"/>
      <w:r w:rsidRPr="000F2697">
        <w:rPr>
          <w:rFonts w:ascii="华文楷体" w:eastAsia="华文楷体" w:hAnsi="华文楷体"/>
          <w:lang w:bidi="zh-TW"/>
        </w:rPr>
        <w:t>α“实现”这个概念。我们说,这个概念对于亚里士多德的宇宙论体系来说是无比重要的,因为,正是这个概念深刻地界定了亚里士多德所理解的宇宙运动过程的本质,这就是,它是最高存在的自我实现,亚里士多德正是借助这个概念,才能勾勒出一幅宏大的宇宙生成的图景。</w:t>
      </w:r>
    </w:p>
    <w:p w14:paraId="64A05777" w14:textId="30469739" w:rsidR="005900BD" w:rsidRPr="000F2697" w:rsidRDefault="005900BD" w:rsidP="000F2697">
      <w:pPr>
        <w:tabs>
          <w:tab w:val="left" w:pos="1670"/>
        </w:tabs>
        <w:ind w:firstLineChars="200" w:firstLine="420"/>
        <w:rPr>
          <w:rFonts w:ascii="华文楷体" w:eastAsia="华文楷体" w:hAnsi="华文楷体"/>
          <w:lang w:bidi="zh-TW"/>
        </w:rPr>
      </w:pPr>
      <w:r w:rsidRPr="000F2697">
        <w:rPr>
          <w:rFonts w:ascii="华文楷体" w:eastAsia="华文楷体" w:hAnsi="华文楷体"/>
          <w:lang w:bidi="zh-TW"/>
        </w:rPr>
        <w:t>纯质料是宇宙整体的全部形式规定性尚未充分展开的状态,而纯形式则是宇宙整体的全部形式规定性充分展开的状态。从而,很显然,对于亚里士多德来说,纯质料实际上就是纯形式,不同的只是,它是潜在的纯形式,反过来,纯形式也就是纯质料,不同的只是,它是已经充分实现的纯质料。显然,这还不是根本的。更为根本的是,在纯质料和纯形式的这样一种内在的同一的关系中,显示了亚里士多德对宇宙运动的一种特殊的理解,这就是,开端即终点,终点即开端。</w:t>
      </w:r>
    </w:p>
    <w:p w14:paraId="101DF565" w14:textId="55B5D7B1" w:rsidR="00FB11FC" w:rsidRPr="000F2697" w:rsidRDefault="008A3D9B" w:rsidP="000F2697">
      <w:pPr>
        <w:tabs>
          <w:tab w:val="left" w:pos="1670"/>
        </w:tabs>
        <w:rPr>
          <w:rFonts w:ascii="华文楷体" w:eastAsia="华文楷体" w:hAnsi="华文楷体"/>
          <w:lang w:bidi="zh-TW"/>
        </w:rPr>
      </w:pPr>
      <w:r w:rsidRPr="000F2697">
        <w:rPr>
          <w:rFonts w:ascii="华文楷体" w:eastAsia="华文楷体" w:hAnsi="华文楷体" w:hint="eastAsia"/>
          <w:lang w:bidi="zh-TW"/>
        </w:rPr>
        <w:t>由</w:t>
      </w:r>
      <w:r w:rsidRPr="000F2697">
        <w:rPr>
          <w:rFonts w:ascii="华文楷体" w:eastAsia="华文楷体" w:hAnsi="华文楷体"/>
          <w:lang w:bidi="zh-TW"/>
        </w:rPr>
        <w:t>于纯质料和纯形式在根本上是内在同一的,从而,整个宇宙运动就显示为一种自我回复、自我返回的过程,也就是说,它从纯质料开始,通过</w:t>
      </w:r>
      <w:proofErr w:type="gramStart"/>
      <w:r w:rsidRPr="000F2697">
        <w:rPr>
          <w:rFonts w:ascii="华文楷体" w:eastAsia="华文楷体" w:hAnsi="华文楷体"/>
          <w:lang w:bidi="zh-TW"/>
        </w:rPr>
        <w:t>一</w:t>
      </w:r>
      <w:proofErr w:type="gramEnd"/>
      <w:r w:rsidRPr="000F2697">
        <w:rPr>
          <w:rFonts w:ascii="华文楷体" w:eastAsia="华文楷体" w:hAnsi="华文楷体"/>
          <w:lang w:bidi="zh-TW"/>
        </w:rPr>
        <w:t>复杂的运动过程,最终又回复到了起点,不同的只是,这个时候作为起点的不再是尚未展开的纯质料,而是业已充分展开的纯形式了。</w:t>
      </w:r>
      <w:r w:rsidR="003D31B0" w:rsidRPr="000F2697">
        <w:rPr>
          <w:rFonts w:ascii="华文楷体" w:eastAsia="华文楷体" w:hAnsi="华文楷体" w:hint="eastAsia"/>
          <w:lang w:bidi="zh-TW"/>
        </w:rPr>
        <w:t>这样，在宇宙运动的模式中，</w:t>
      </w:r>
      <w:r w:rsidR="00597110" w:rsidRPr="000F2697">
        <w:rPr>
          <w:rFonts w:ascii="华文楷体" w:eastAsia="华文楷体" w:hAnsi="华文楷体"/>
          <w:lang w:bidi="zh-TW"/>
        </w:rPr>
        <w:t>运动成为次要的了,不运动成为主要的了。实际上,始终存在着一个不运动的点,而整个运动不过是这个不运动的点的自我返回和回复而已。我</w:t>
      </w:r>
      <w:r w:rsidR="003D31B0" w:rsidRPr="000F2697">
        <w:rPr>
          <w:rFonts w:ascii="华文楷体" w:eastAsia="华文楷体" w:hAnsi="华文楷体"/>
          <w:lang w:bidi="zh-TW"/>
        </w:rPr>
        <w:t>我们看到,在第12卷中,亚里士多德核心论证的一个主题就是,如果说存在着宇宙的永恒的运动,那么,也就必然存在一个“不动的动者”,它为永恒的运动提供了一个真正的始点,</w:t>
      </w:r>
      <w:r w:rsidR="00600A60" w:rsidRPr="000F2697">
        <w:rPr>
          <w:rFonts w:ascii="华文楷体" w:eastAsia="华文楷体" w:hAnsi="华文楷体"/>
          <w:lang w:bidi="zh-TW"/>
        </w:rPr>
        <w:t>假如它不存在,那么永恒的运动也不存在,而永恒的运动不存在,作为由潜能到现实不断运动的宇宙本身也就不存在。从而,必然有这样一个作为永恒的运动的始点的东西,而就它是运动的始点而不是运动本身而言,它就是“不动的动者”。这是亚里士多德在第5章中加以论证的,在确立了这一点之后,他就进一步讨论了这个形而上学最高实体的特性。他指出,“不动的动者”是完全的现实性,因为,只有这样才能保证永恒运动的现实性,但是这样一来也就意味着“不动的动者”绝不能含有丝毫的质料,而必须是纯形式,因为,质料就是潜能,而潜能是一种可能性,假如“不动的动者”具有质料,那么它就不可能是完全的现实性,而是一种在或多或少的意义上的可能性的存在。但这是与“不动的动者”的完全现实性的要求不相符的,从而,毫无疑问,“不动的动者”只能是形式,而且还是纯形式。但这意味着什么呢?这就意味着“不动的动者”最终在亚里士多德那里就是思想自身。因为纯形式只在思想那里才存在。</w:t>
      </w:r>
      <w:r w:rsidR="004411A0" w:rsidRPr="000F2697">
        <w:rPr>
          <w:rFonts w:ascii="华文楷体" w:eastAsia="华文楷体" w:hAnsi="华文楷体"/>
          <w:lang w:bidi="zh-TW"/>
        </w:rPr>
        <w:t>但由此一来就产生了一个似乎非常困难的问题,这就是思想如何产生宇宙的永恒运动的。亚里士多德讨论了这个问题。他认为“不动的动者”的思想本性正符合它作为“不动的动者”的特征,因为,假如它不是思想而是物体的话,那么它对其它东西的推动就必然要以物理运动的方式进行,而这就不能保证它在根本上是不运动的,因为物理的运动是建立在相互作用的因果原理基础上的。但它作为思想却恰恰避免了这一困难,因为,思想的特性就是,当一个人思想一个思想物时,显然,这个思想物会引起他的运动,但是,在这里不存在一种物理的作用方式,从而,思想者</w:t>
      </w:r>
      <w:proofErr w:type="gramStart"/>
      <w:r w:rsidR="004411A0" w:rsidRPr="000F2697">
        <w:rPr>
          <w:rFonts w:ascii="华文楷体" w:eastAsia="华文楷体" w:hAnsi="华文楷体"/>
          <w:lang w:bidi="zh-TW"/>
        </w:rPr>
        <w:t>所思想</w:t>
      </w:r>
      <w:proofErr w:type="gramEnd"/>
      <w:r w:rsidR="004411A0" w:rsidRPr="000F2697">
        <w:rPr>
          <w:rFonts w:ascii="华文楷体" w:eastAsia="华文楷体" w:hAnsi="华文楷体"/>
          <w:lang w:bidi="zh-TW"/>
        </w:rPr>
        <w:t>的东西本身可以是不运动的。亚里士多德认为,“不动的动者”正是作为被思想者而造成了宇宙的永恒运动的,它是一个思想对象。</w:t>
      </w:r>
      <w:r w:rsidR="00840E1F" w:rsidRPr="000F2697">
        <w:rPr>
          <w:rFonts w:ascii="华文楷体" w:eastAsia="华文楷体" w:hAnsi="华文楷体"/>
          <w:lang w:bidi="zh-TW"/>
        </w:rPr>
        <w:t>这样,从某种意义上说,别的东西相对于“不动的动者”的运动不过就是一个思想者思想被思想者的思想运动,而被思想者正是通过这样一个思想运动来自我实现的。从而,结论就是,在亚里士多德看来,整个宇宙的运动实际上就是一个思想者思想被思想者的思想运动。我们说,这正是《形而上学》在第十二卷所达到的一个最高命题,即,</w:t>
      </w:r>
      <w:proofErr w:type="gramStart"/>
      <w:r w:rsidR="00840E1F" w:rsidRPr="000F2697">
        <w:rPr>
          <w:rFonts w:ascii="华文楷体" w:eastAsia="华文楷体" w:hAnsi="华文楷体"/>
          <w:lang w:bidi="zh-TW"/>
        </w:rPr>
        <w:t>思想自己思想自己</w:t>
      </w:r>
      <w:proofErr w:type="gramEnd"/>
      <w:r w:rsidR="00840E1F" w:rsidRPr="000F2697">
        <w:rPr>
          <w:rFonts w:ascii="华文楷体" w:eastAsia="华文楷体" w:hAnsi="华文楷体"/>
          <w:lang w:bidi="zh-TW"/>
        </w:rPr>
        <w:t>,这就是“不动的动者”的自我实现方式。</w:t>
      </w:r>
    </w:p>
    <w:p w14:paraId="29375D51" w14:textId="61C2B238" w:rsidR="00FB11FC" w:rsidRPr="000F2697" w:rsidRDefault="00185343" w:rsidP="000F2697">
      <w:pPr>
        <w:tabs>
          <w:tab w:val="left" w:pos="1670"/>
        </w:tabs>
        <w:rPr>
          <w:rFonts w:ascii="华文楷体" w:eastAsia="华文楷体" w:hAnsi="华文楷体"/>
          <w:lang w:bidi="zh-TW"/>
        </w:rPr>
      </w:pPr>
      <w:r w:rsidRPr="000F2697">
        <w:rPr>
          <w:rFonts w:ascii="华文楷体" w:eastAsia="华文楷体" w:hAnsi="华文楷体"/>
          <w:lang w:bidi="zh-TW"/>
        </w:rPr>
        <w:t>我们看到,亚里士多德在第7章中深入地论述到了这一点。他告诉我们,“不动的动者”在根本上是一种生活,而这是一种最纯粹的生活,也就是说,它是完全的现实性,它完全沉浸在自己的自我实现之中,从而拥有最大的快乐。但什么样的生活才可能具有这样大的快乐呢?亚里士多德说,这不是别的,这就是思维活动自身。只有在思维活动之中,</w:t>
      </w:r>
      <w:proofErr w:type="gramStart"/>
      <w:r w:rsidRPr="000F2697">
        <w:rPr>
          <w:rFonts w:ascii="华文楷体" w:eastAsia="华文楷体" w:hAnsi="华文楷体"/>
          <w:lang w:bidi="zh-TW"/>
        </w:rPr>
        <w:t>才有着</w:t>
      </w:r>
      <w:proofErr w:type="gramEnd"/>
      <w:r w:rsidRPr="000F2697">
        <w:rPr>
          <w:rFonts w:ascii="华文楷体" w:eastAsia="华文楷体" w:hAnsi="华文楷体"/>
          <w:lang w:bidi="zh-TW"/>
        </w:rPr>
        <w:t>最完全的现实性,也才有自我的完全的统一、同一。因为,唯有思维活动是无求于外的。因为,思维活动说到底不过是自己对自己的思想,它是思维活动与思维对象的内在的统一。在这里,思维同时既是活动的主体又是活动的对象,从而,它达到了最完满的现实性。这样,“不动的动者”在亚里士多德看来归根结底不过是思想自身,它是纯粹的思想,而显然这一想法与“不动的动者”的纯形式的特征也是一致的。也就是说,作为</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含有任何质料的纯形式,而且是作为完全实现出来的纯形式,“不动的动者”不可能以别的方式存在,它只能是以思想的形式存在。而这样的存在,亚里士多德说,就是神。</w:t>
      </w:r>
    </w:p>
    <w:p w14:paraId="02C4F25B" w14:textId="63684F2F" w:rsidR="00FB11FC" w:rsidRPr="000F2697" w:rsidRDefault="0070474B" w:rsidP="000F2697">
      <w:pPr>
        <w:tabs>
          <w:tab w:val="left" w:pos="1670"/>
        </w:tabs>
        <w:rPr>
          <w:rFonts w:ascii="华文楷体" w:eastAsia="华文楷体" w:hAnsi="华文楷体"/>
          <w:lang w:bidi="zh-TW"/>
        </w:rPr>
      </w:pPr>
      <w:r w:rsidRPr="000F2697">
        <w:rPr>
          <w:rFonts w:ascii="华文楷体" w:eastAsia="华文楷体" w:hAnsi="华文楷体"/>
          <w:lang w:bidi="zh-TW"/>
        </w:rPr>
        <w:t>“思想的现实便是生命,而神就是这现实</w:t>
      </w:r>
      <w:r w:rsidR="003E077F" w:rsidRPr="000F2697">
        <w:rPr>
          <w:rFonts w:ascii="华文楷体" w:eastAsia="华文楷体" w:hAnsi="华文楷体"/>
          <w:lang w:bidi="zh-TW"/>
        </w:rPr>
        <w:t>；</w:t>
      </w:r>
      <w:r w:rsidRPr="000F2697">
        <w:rPr>
          <w:rFonts w:ascii="华文楷体" w:eastAsia="华文楷体" w:hAnsi="华文楷体"/>
          <w:lang w:bidi="zh-TW"/>
        </w:rPr>
        <w:t>神的就自身的现实性就是最高贵的和永恒的生命。”</w:t>
      </w:r>
      <w:r w:rsidR="001808FE" w:rsidRPr="000F2697">
        <w:rPr>
          <w:rFonts w:ascii="华文楷体" w:eastAsia="华文楷体" w:hAnsi="华文楷体"/>
          <w:lang w:bidi="zh-TW"/>
        </w:rPr>
        <w:t>（</w:t>
      </w:r>
      <w:r w:rsidRPr="000F2697">
        <w:rPr>
          <w:rFonts w:ascii="华文楷体" w:eastAsia="华文楷体" w:hAnsi="华文楷体"/>
          <w:lang w:bidi="zh-TW"/>
        </w:rPr>
        <w:t>1072b28-29</w:t>
      </w:r>
      <w:r w:rsidR="001808FE" w:rsidRPr="000F2697">
        <w:rPr>
          <w:rFonts w:ascii="华文楷体" w:eastAsia="华文楷体" w:hAnsi="华文楷体"/>
          <w:lang w:bidi="zh-TW"/>
        </w:rPr>
        <w:t>）</w:t>
      </w:r>
      <w:r w:rsidRPr="000F2697">
        <w:rPr>
          <w:rFonts w:ascii="华文楷体" w:eastAsia="华文楷体" w:hAnsi="华文楷体"/>
          <w:lang w:bidi="zh-TW"/>
        </w:rPr>
        <w:t>这样,亚里士多德就获得了他的形而上学的最高概念,这就是神。而他的神不是别的,就是自己思想自己的思想活动本身。我们说,正是这个活动在现实地产生着整个世界的运动,而这反过来也就是说,整个世界的运动不过就是它的自我实现的活动。我们不必神秘地或者唯心主义地来理解亚里士多德的这一理论,而应当现象学地来理解。也就是说,要把世界的运动看成是一个自我实现、自我显现的活动,世界在</w:t>
      </w:r>
      <w:proofErr w:type="gramStart"/>
      <w:r w:rsidRPr="000F2697">
        <w:rPr>
          <w:rFonts w:ascii="华文楷体" w:eastAsia="华文楷体" w:hAnsi="华文楷体"/>
          <w:lang w:bidi="zh-TW"/>
        </w:rPr>
        <w:t>自我实现着</w:t>
      </w:r>
      <w:proofErr w:type="gramEnd"/>
      <w:r w:rsidRPr="000F2697">
        <w:rPr>
          <w:rFonts w:ascii="华文楷体" w:eastAsia="华文楷体" w:hAnsi="华文楷体"/>
          <w:lang w:bidi="zh-TW"/>
        </w:rPr>
        <w:t>自己,但是,与此同时,它也就在自我显现着自己。在这里,显现和实现是内在同一的。而这也就是说,思维和存在是内在同一的,存在不仅是“去存在”,而且是“在显现”,存在的过程也就是显现的过程。从而,观念和思想不是我们主观的思维表象,相反,却是存在自身的现身方式,存在的自我显现,这就是思想,而思想的自我实现,这就是存在。我们说,这就是亚里士多德所达到的形而上学的高度</w:t>
      </w:r>
      <w:r w:rsidRPr="000F2697">
        <w:rPr>
          <w:rFonts w:ascii="华文楷体" w:eastAsia="华文楷体" w:hAnsi="华文楷体" w:hint="eastAsia"/>
          <w:lang w:bidi="zh-TW"/>
        </w:rPr>
        <w:t>。</w:t>
      </w:r>
    </w:p>
    <w:p w14:paraId="359C09F8" w14:textId="232C6691" w:rsidR="00FB11FC" w:rsidRPr="000F2697" w:rsidRDefault="00E15796" w:rsidP="000F2697">
      <w:pPr>
        <w:tabs>
          <w:tab w:val="left" w:pos="1670"/>
        </w:tabs>
        <w:ind w:firstLineChars="200" w:firstLine="420"/>
        <w:rPr>
          <w:rFonts w:ascii="华文楷体" w:eastAsia="华文楷体" w:hAnsi="华文楷体"/>
          <w:lang w:bidi="zh-TW"/>
        </w:rPr>
      </w:pPr>
      <w:r w:rsidRPr="000F2697">
        <w:rPr>
          <w:rFonts w:ascii="华文楷体" w:eastAsia="华文楷体" w:hAnsi="华文楷体"/>
          <w:lang w:bidi="zh-TW"/>
        </w:rPr>
        <w:t>这里的思维和存在的同一是在宇宙论的层面上所达到的同一,“不动的动者”所带来的整个宇宙的运动不是一种机械的物理运动,相反,却是一个生命的运动,</w:t>
      </w:r>
      <w:r w:rsidR="00BF1C1A" w:rsidRPr="000F2697">
        <w:rPr>
          <w:rFonts w:ascii="华文楷体" w:eastAsia="华文楷体" w:hAnsi="华文楷体"/>
          <w:lang w:bidi="zh-TW"/>
        </w:rPr>
        <w:t>最终,“不动的动者”所造成的运动便是一个生活共同体的自我实现的运动,宇宙运动不仅是生命运动,而且也是生活活动。我们说,这才是亚里士多德宇宙观的实质。而所有这样的运动最终指向了一个终极的目的,善,也就是说,“不动的动者”,第一推动者,神,在亚里士多德那里同时也就是至善,宇宙自我实现的过程,也就是终极目的实现的过程。</w:t>
      </w:r>
    </w:p>
    <w:p w14:paraId="53EFBC61" w14:textId="1F2FE3F4" w:rsidR="00942BB9" w:rsidRDefault="003B59E6" w:rsidP="000F2697">
      <w:pPr>
        <w:tabs>
          <w:tab w:val="left" w:pos="1670"/>
        </w:tabs>
        <w:rPr>
          <w:rFonts w:ascii="华文楷体" w:eastAsia="华文楷体" w:hAnsi="华文楷体"/>
          <w:b/>
          <w:bCs/>
          <w:sz w:val="28"/>
          <w:szCs w:val="32"/>
          <w:lang w:bidi="zh-TW"/>
        </w:rPr>
      </w:pPr>
      <w:r w:rsidRPr="003B59E6">
        <w:rPr>
          <w:rFonts w:ascii="华文楷体" w:eastAsia="华文楷体" w:hAnsi="华文楷体" w:hint="eastAsia"/>
          <w:b/>
          <w:bCs/>
          <w:sz w:val="28"/>
          <w:szCs w:val="32"/>
          <w:lang w:bidi="zh-TW"/>
        </w:rPr>
        <w:t>亚里</w:t>
      </w:r>
      <w:r w:rsidR="00F15A88">
        <w:rPr>
          <w:rFonts w:ascii="华文楷体" w:eastAsia="华文楷体" w:hAnsi="华文楷体" w:hint="eastAsia"/>
          <w:b/>
          <w:bCs/>
          <w:sz w:val="28"/>
          <w:szCs w:val="32"/>
          <w:lang w:bidi="zh-TW"/>
        </w:rPr>
        <w:t>士</w:t>
      </w:r>
      <w:r w:rsidRPr="003B59E6">
        <w:rPr>
          <w:rFonts w:ascii="华文楷体" w:eastAsia="华文楷体" w:hAnsi="华文楷体" w:hint="eastAsia"/>
          <w:b/>
          <w:bCs/>
          <w:sz w:val="28"/>
          <w:szCs w:val="32"/>
          <w:lang w:bidi="zh-TW"/>
        </w:rPr>
        <w:t>多德</w:t>
      </w:r>
      <w:r w:rsidR="00942BB9" w:rsidRPr="003B59E6">
        <w:rPr>
          <w:rFonts w:ascii="华文楷体" w:eastAsia="华文楷体" w:hAnsi="华文楷体" w:hint="eastAsia"/>
          <w:b/>
          <w:bCs/>
          <w:sz w:val="28"/>
          <w:szCs w:val="32"/>
          <w:lang w:bidi="zh-TW"/>
        </w:rPr>
        <w:t>逻辑学</w:t>
      </w:r>
    </w:p>
    <w:p w14:paraId="4491F6DD" w14:textId="7555612D" w:rsidR="0077419D" w:rsidRPr="0077419D" w:rsidRDefault="0077419D" w:rsidP="000F2697">
      <w:pPr>
        <w:ind w:firstLineChars="100" w:firstLine="210"/>
        <w:rPr>
          <w:u w:val="single"/>
          <w:lang w:val="zh-TW" w:bidi="zh-TW"/>
        </w:rPr>
      </w:pPr>
      <w:r>
        <w:rPr>
          <w:u w:val="single"/>
          <w:lang w:val="zh-TW" w:bidi="zh-TW"/>
        </w:rPr>
        <w:t>“</w:t>
      </w:r>
      <w:r w:rsidRPr="0077419D">
        <w:rPr>
          <w:u w:val="single"/>
          <w:lang w:val="zh-TW" w:bidi="zh-TW"/>
        </w:rPr>
        <w:t>亚里士多德非常清楚地认识到逻辑同其他那些与逻辑有时相同有时混淆的研究——语法、心理学、形而上学——之间的区别，虽然他没有明确地讨论这个问题。在他看来，逻辑不研究词而研究以词作符号的思维</w:t>
      </w:r>
      <w:r w:rsidR="003E077F">
        <w:rPr>
          <w:u w:val="single"/>
          <w:lang w:val="zh-TW" w:bidi="zh-TW"/>
        </w:rPr>
        <w:t>；</w:t>
      </w:r>
      <w:r w:rsidRPr="0077419D">
        <w:rPr>
          <w:u w:val="single"/>
          <w:lang w:val="zh-TW" w:bidi="zh-TW"/>
        </w:rPr>
        <w:t>逻辑研究思维，不研究思维的自然历史，而研究思维在获得真的过程中的成功或失败</w:t>
      </w:r>
      <w:r w:rsidR="003E077F">
        <w:rPr>
          <w:u w:val="single"/>
          <w:lang w:val="zh-TW" w:bidi="zh-TW"/>
        </w:rPr>
        <w:t>；</w:t>
      </w:r>
      <w:r w:rsidRPr="0077419D">
        <w:rPr>
          <w:u w:val="single"/>
          <w:lang w:val="zh-TW" w:bidi="zh-TW"/>
        </w:rPr>
        <w:t>逻辑不研究构成事物实质的思维，而研究理解事物实质的思维。”逻辑学研究人类思维及其规律。而人是借助概念、判</w:t>
      </w:r>
      <w:r w:rsidR="00BD2DB0">
        <w:rPr>
          <w:rFonts w:hint="eastAsia"/>
          <w:u w:val="single"/>
          <w:lang w:val="zh-TW" w:bidi="zh-TW"/>
        </w:rPr>
        <w:t>断</w:t>
      </w:r>
      <w:r w:rsidRPr="0077419D">
        <w:rPr>
          <w:u w:val="single"/>
          <w:lang w:val="zh-TW" w:bidi="zh-TW"/>
        </w:rPr>
        <w:t>和推理来思维的，所以，亚里士多德逻辑学的主要内容就是围绕这三者展开的。</w:t>
      </w:r>
    </w:p>
    <w:p w14:paraId="4060206E" w14:textId="77777777" w:rsidR="008946FC" w:rsidRPr="000F2697" w:rsidRDefault="008946FC"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逻辑学目录：</w:t>
      </w:r>
    </w:p>
    <w:p w14:paraId="54A74595" w14:textId="0B0D4713" w:rsidR="00E117C1" w:rsidRPr="000F2697" w:rsidRDefault="008946FC"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1、逻辑的主题：“三段论”</w:t>
      </w:r>
    </w:p>
    <w:p w14:paraId="32979374" w14:textId="2D1A4183" w:rsidR="008946FC" w:rsidRPr="000F2697" w:rsidRDefault="0075173E" w:rsidP="000F2697">
      <w:pPr>
        <w:ind w:left="420" w:hangingChars="200" w:hanging="420"/>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hint="eastAsia"/>
          <w:lang w:bidi="zh-TW"/>
        </w:rPr>
        <w:t>．</w:t>
      </w:r>
      <w:r w:rsidRPr="000F2697">
        <w:rPr>
          <w:rFonts w:ascii="华文楷体" w:eastAsia="华文楷体" w:hAnsi="华文楷体"/>
          <w:lang w:bidi="zh-TW"/>
        </w:rPr>
        <w:t>1</w:t>
      </w:r>
      <w:r w:rsidRPr="000F2697">
        <w:rPr>
          <w:rFonts w:ascii="华文楷体" w:eastAsia="华文楷体" w:hAnsi="华文楷体" w:hint="eastAsia"/>
          <w:lang w:bidi="zh-TW"/>
        </w:rPr>
        <w:t>归纳和演绎</w:t>
      </w:r>
    </w:p>
    <w:p w14:paraId="6C0C5A6D" w14:textId="12DA24BB" w:rsidR="0075173E" w:rsidRPr="000F2697" w:rsidRDefault="0075173E" w:rsidP="000F2697">
      <w:pPr>
        <w:ind w:left="420" w:hangingChars="200" w:hanging="420"/>
        <w:rPr>
          <w:rFonts w:ascii="华文楷体" w:eastAsia="华文楷体" w:hAnsi="华文楷体"/>
          <w:lang w:bidi="zh-TW"/>
        </w:rPr>
      </w:pPr>
      <w:r w:rsidRPr="000F2697">
        <w:rPr>
          <w:rFonts w:ascii="华文楷体" w:eastAsia="华文楷体" w:hAnsi="华文楷体"/>
          <w:lang w:bidi="zh-TW"/>
        </w:rPr>
        <w:t>1</w:t>
      </w:r>
      <w:r w:rsidR="00DC402F">
        <w:rPr>
          <w:rFonts w:ascii="华文楷体" w:eastAsia="华文楷体" w:hAnsi="华文楷体" w:hint="eastAsia"/>
          <w:lang w:bidi="zh-TW"/>
        </w:rPr>
        <w:t>．</w:t>
      </w:r>
      <w:r w:rsidRPr="000F2697">
        <w:rPr>
          <w:rFonts w:ascii="华文楷体" w:eastAsia="华文楷体" w:hAnsi="华文楷体"/>
          <w:lang w:bidi="zh-TW"/>
        </w:rPr>
        <w:t>2</w:t>
      </w:r>
      <w:r w:rsidRPr="000F2697">
        <w:rPr>
          <w:rFonts w:ascii="华文楷体" w:eastAsia="华文楷体" w:hAnsi="华文楷体" w:hint="eastAsia"/>
          <w:lang w:bidi="zh-TW"/>
        </w:rPr>
        <w:t>亚里士多德演绎与现代有效论证</w:t>
      </w:r>
    </w:p>
    <w:p w14:paraId="6187A451" w14:textId="18433C53" w:rsidR="008946FC" w:rsidRPr="000F2697" w:rsidRDefault="0075173E"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2、</w:t>
      </w:r>
      <w:r w:rsidR="00082C1C" w:rsidRPr="000F2697">
        <w:rPr>
          <w:rFonts w:ascii="华文楷体" w:eastAsia="华文楷体" w:hAnsi="华文楷体" w:hint="eastAsia"/>
          <w:lang w:bidi="zh-TW"/>
        </w:rPr>
        <w:t>前提：断言的结构</w:t>
      </w:r>
    </w:p>
    <w:p w14:paraId="23243E70" w14:textId="3B93D72B" w:rsidR="00082C1C" w:rsidRPr="000F2697" w:rsidRDefault="00082C1C" w:rsidP="000F2697">
      <w:pPr>
        <w:ind w:left="420" w:hangingChars="200" w:hanging="420"/>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hint="eastAsia"/>
          <w:lang w:bidi="zh-TW"/>
        </w:rPr>
        <w:t>．</w:t>
      </w:r>
      <w:r w:rsidRPr="000F2697">
        <w:rPr>
          <w:rFonts w:ascii="华文楷体" w:eastAsia="华文楷体" w:hAnsi="华文楷体"/>
          <w:lang w:bidi="zh-TW"/>
        </w:rPr>
        <w:t>1</w:t>
      </w:r>
      <w:r w:rsidRPr="000F2697">
        <w:rPr>
          <w:rFonts w:ascii="华文楷体" w:eastAsia="华文楷体" w:hAnsi="华文楷体" w:hint="eastAsia"/>
          <w:lang w:bidi="zh-TW"/>
        </w:rPr>
        <w:t>条款</w:t>
      </w:r>
    </w:p>
    <w:p w14:paraId="579CBE19" w14:textId="24032F30" w:rsidR="00082C1C" w:rsidRPr="000F2697" w:rsidRDefault="00082C1C" w:rsidP="000F2697">
      <w:pPr>
        <w:ind w:left="420" w:hangingChars="200" w:hanging="420"/>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hint="eastAsia"/>
          <w:lang w:bidi="zh-TW"/>
        </w:rPr>
        <w:t>．</w:t>
      </w:r>
      <w:r w:rsidRPr="000F2697">
        <w:rPr>
          <w:rFonts w:ascii="华文楷体" w:eastAsia="华文楷体" w:hAnsi="华文楷体"/>
          <w:lang w:bidi="zh-TW"/>
        </w:rPr>
        <w:t>2</w:t>
      </w:r>
      <w:r w:rsidRPr="000F2697">
        <w:rPr>
          <w:rFonts w:ascii="华文楷体" w:eastAsia="华文楷体" w:hAnsi="华文楷体" w:hint="eastAsia"/>
          <w:lang w:bidi="zh-TW"/>
        </w:rPr>
        <w:t>肯定、否定、矛盾</w:t>
      </w:r>
    </w:p>
    <w:p w14:paraId="4F775B95" w14:textId="1979DAE5" w:rsidR="00082C1C" w:rsidRPr="000F2697" w:rsidRDefault="00082C1C" w:rsidP="000F2697">
      <w:pPr>
        <w:ind w:left="420" w:hangingChars="200" w:hanging="420"/>
        <w:rPr>
          <w:rFonts w:ascii="华文楷体" w:eastAsia="华文楷体" w:hAnsi="华文楷体"/>
          <w:lang w:bidi="zh-TW"/>
        </w:rPr>
      </w:pPr>
      <w:r w:rsidRPr="000F2697">
        <w:rPr>
          <w:rFonts w:ascii="华文楷体" w:eastAsia="华文楷体" w:hAnsi="华文楷体"/>
          <w:lang w:bidi="zh-TW"/>
        </w:rPr>
        <w:t>2</w:t>
      </w:r>
      <w:r w:rsidR="00DC402F">
        <w:rPr>
          <w:rFonts w:ascii="华文楷体" w:eastAsia="华文楷体" w:hAnsi="华文楷体" w:hint="eastAsia"/>
          <w:lang w:bidi="zh-TW"/>
        </w:rPr>
        <w:t>．</w:t>
      </w:r>
      <w:r w:rsidRPr="000F2697">
        <w:rPr>
          <w:rFonts w:ascii="华文楷体" w:eastAsia="华文楷体" w:hAnsi="华文楷体"/>
          <w:lang w:bidi="zh-TW"/>
        </w:rPr>
        <w:t>3</w:t>
      </w:r>
      <w:r w:rsidRPr="000F2697">
        <w:rPr>
          <w:rFonts w:ascii="华文楷体" w:eastAsia="华文楷体" w:hAnsi="华文楷体" w:hint="eastAsia"/>
          <w:lang w:bidi="zh-TW"/>
        </w:rPr>
        <w:t>全部、部分和无</w:t>
      </w:r>
    </w:p>
    <w:p w14:paraId="65FDD647" w14:textId="4558D81D" w:rsidR="004B550E" w:rsidRPr="000F2697" w:rsidRDefault="004B550E" w:rsidP="000F2697">
      <w:pPr>
        <w:ind w:left="420" w:hangingChars="200" w:hanging="420"/>
        <w:rPr>
          <w:rFonts w:ascii="华文楷体" w:eastAsia="华文楷体" w:hAnsi="华文楷体"/>
          <w:lang w:bidi="zh-TW"/>
        </w:rPr>
      </w:pPr>
      <w:r w:rsidRPr="000F2697">
        <w:rPr>
          <w:rFonts w:ascii="华文楷体" w:eastAsia="华文楷体" w:hAnsi="华文楷体" w:hint="eastAsia"/>
          <w:lang w:bidi="zh-TW"/>
        </w:rPr>
        <w:t>3、三段论</w:t>
      </w:r>
    </w:p>
    <w:p w14:paraId="56124C57" w14:textId="12F829B8" w:rsidR="004B550E" w:rsidRPr="000F2697" w:rsidRDefault="00000000" w:rsidP="000F2697">
      <w:pPr>
        <w:numPr>
          <w:ilvl w:val="1"/>
          <w:numId w:val="17"/>
        </w:numPr>
        <w:ind w:left="420" w:hangingChars="200" w:hanging="420"/>
        <w:rPr>
          <w:rFonts w:ascii="华文楷体" w:eastAsia="华文楷体" w:hAnsi="华文楷体"/>
          <w:lang w:bidi="zh-TW"/>
        </w:rPr>
      </w:pPr>
      <w:hyperlink r:id="rId16" w:anchor="Fig" w:history="1">
        <w:r w:rsidR="004B550E" w:rsidRPr="000F2697">
          <w:t>3</w:t>
        </w:r>
        <w:r w:rsidR="00DC402F">
          <w:t>．</w:t>
        </w:r>
        <w:r w:rsidR="004B550E" w:rsidRPr="000F2697">
          <w:t>1数字</w:t>
        </w:r>
      </w:hyperlink>
    </w:p>
    <w:p w14:paraId="17078AB0" w14:textId="24E57E58" w:rsidR="004B550E" w:rsidRPr="000F2697" w:rsidRDefault="00000000" w:rsidP="000F2697">
      <w:pPr>
        <w:numPr>
          <w:ilvl w:val="1"/>
          <w:numId w:val="17"/>
        </w:numPr>
        <w:ind w:left="420" w:hangingChars="200" w:hanging="420"/>
        <w:rPr>
          <w:rFonts w:ascii="华文楷体" w:eastAsia="华文楷体" w:hAnsi="华文楷体"/>
          <w:lang w:bidi="zh-TW"/>
        </w:rPr>
      </w:pPr>
      <w:hyperlink r:id="rId17" w:anchor="MetProPerDedConRed" w:history="1">
        <w:r w:rsidR="004B550E" w:rsidRPr="000F2697">
          <w:t>3</w:t>
        </w:r>
        <w:r w:rsidR="00DC402F">
          <w:t>．</w:t>
        </w:r>
        <w:r w:rsidR="004B550E" w:rsidRPr="000F2697">
          <w:t>2证明方法：“完美”演绎、转换、还原</w:t>
        </w:r>
      </w:hyperlink>
    </w:p>
    <w:p w14:paraId="176036B1" w14:textId="34A3BE1F" w:rsidR="004B550E" w:rsidRPr="000F2697" w:rsidRDefault="00000000" w:rsidP="000F2697">
      <w:pPr>
        <w:numPr>
          <w:ilvl w:val="1"/>
          <w:numId w:val="17"/>
        </w:numPr>
        <w:ind w:left="420" w:hangingChars="200" w:hanging="420"/>
        <w:rPr>
          <w:rFonts w:ascii="华文楷体" w:eastAsia="华文楷体" w:hAnsi="华文楷体"/>
          <w:lang w:bidi="zh-TW"/>
        </w:rPr>
      </w:pPr>
      <w:hyperlink r:id="rId18" w:anchor="DisCouTer" w:history="1">
        <w:r w:rsidR="004B550E" w:rsidRPr="000F2697">
          <w:t>3</w:t>
        </w:r>
        <w:r w:rsidR="00DC402F">
          <w:t>．</w:t>
        </w:r>
        <w:r w:rsidR="004B550E" w:rsidRPr="000F2697">
          <w:t>3反驳：反例和术语</w:t>
        </w:r>
      </w:hyperlink>
    </w:p>
    <w:p w14:paraId="611ED2FB" w14:textId="7F9570B9" w:rsidR="004B550E" w:rsidRPr="000F2697" w:rsidRDefault="00000000" w:rsidP="000F2697">
      <w:pPr>
        <w:numPr>
          <w:ilvl w:val="1"/>
          <w:numId w:val="17"/>
        </w:numPr>
        <w:ind w:left="420" w:hangingChars="200" w:hanging="420"/>
        <w:rPr>
          <w:rFonts w:ascii="华文楷体" w:eastAsia="华文楷体" w:hAnsi="华文楷体"/>
          <w:lang w:bidi="zh-TW"/>
        </w:rPr>
      </w:pPr>
      <w:hyperlink r:id="rId19" w:anchor="DedFigMoo" w:history="1">
        <w:r w:rsidR="004B550E" w:rsidRPr="000F2697">
          <w:t>3</w:t>
        </w:r>
        <w:r w:rsidR="00DC402F">
          <w:rPr>
            <w:rFonts w:hint="eastAsia"/>
          </w:rPr>
          <w:t>．</w:t>
        </w:r>
        <w:r w:rsidR="004B550E" w:rsidRPr="000F2697">
          <w:t>4数字中的扣除（“情绪”）</w:t>
        </w:r>
      </w:hyperlink>
    </w:p>
    <w:p w14:paraId="7690C73D" w14:textId="12C4C584" w:rsidR="004B550E" w:rsidRPr="000F2697" w:rsidRDefault="00000000" w:rsidP="000F2697">
      <w:pPr>
        <w:numPr>
          <w:ilvl w:val="1"/>
          <w:numId w:val="17"/>
        </w:numPr>
        <w:ind w:left="420" w:hangingChars="200" w:hanging="420"/>
        <w:rPr>
          <w:rFonts w:ascii="华文楷体" w:eastAsia="华文楷体" w:hAnsi="华文楷体"/>
          <w:lang w:bidi="zh-TW"/>
        </w:rPr>
      </w:pPr>
      <w:hyperlink r:id="rId20" w:anchor="MetRes" w:history="1">
        <w:r w:rsidR="004B550E" w:rsidRPr="000F2697">
          <w:t>3</w:t>
        </w:r>
        <w:r w:rsidR="00DC402F">
          <w:t>．</w:t>
        </w:r>
        <w:r w:rsidR="004B550E" w:rsidRPr="000F2697">
          <w:t>5元理论结果</w:t>
        </w:r>
      </w:hyperlink>
    </w:p>
    <w:p w14:paraId="2B386A1E" w14:textId="48C79F58" w:rsidR="004B550E" w:rsidRPr="000F2697" w:rsidRDefault="00000000" w:rsidP="000F2697">
      <w:pPr>
        <w:numPr>
          <w:ilvl w:val="1"/>
          <w:numId w:val="17"/>
        </w:numPr>
        <w:ind w:left="420" w:hangingChars="200" w:hanging="420"/>
        <w:rPr>
          <w:rFonts w:ascii="华文楷体" w:eastAsia="华文楷体" w:hAnsi="华文楷体"/>
          <w:lang w:bidi="zh-TW"/>
        </w:rPr>
      </w:pPr>
      <w:hyperlink r:id="rId21" w:anchor="SylMod" w:history="1">
        <w:r w:rsidR="004B550E" w:rsidRPr="000F2697">
          <w:t>3</w:t>
        </w:r>
        <w:r w:rsidR="00DC402F">
          <w:t>．</w:t>
        </w:r>
        <w:r w:rsidR="004B550E" w:rsidRPr="000F2697">
          <w:t>6三段论与模态</w:t>
        </w:r>
      </w:hyperlink>
    </w:p>
    <w:p w14:paraId="2E4BDD96" w14:textId="7649DC0D" w:rsidR="004B550E" w:rsidRPr="000F2697" w:rsidRDefault="00000000" w:rsidP="000F2697">
      <w:pPr>
        <w:numPr>
          <w:ilvl w:val="0"/>
          <w:numId w:val="17"/>
        </w:numPr>
        <w:ind w:left="420" w:hangingChars="200" w:hanging="420"/>
        <w:rPr>
          <w:rFonts w:ascii="华文楷体" w:eastAsia="华文楷体" w:hAnsi="华文楷体"/>
          <w:lang w:bidi="zh-TW"/>
        </w:rPr>
      </w:pPr>
      <w:hyperlink r:id="rId22" w:anchor="DemDemSci" w:history="1">
        <w:r w:rsidR="004B550E" w:rsidRPr="000F2697">
          <w:t>4</w:t>
        </w:r>
        <w:r w:rsidR="00DC402F">
          <w:t>．</w:t>
        </w:r>
        <w:r w:rsidR="004B550E" w:rsidRPr="000F2697">
          <w:t>示范和示范科学</w:t>
        </w:r>
      </w:hyperlink>
    </w:p>
    <w:p w14:paraId="2F80916B" w14:textId="30BDB566" w:rsidR="004B550E" w:rsidRPr="000F2697" w:rsidRDefault="00000000" w:rsidP="000F2697">
      <w:pPr>
        <w:numPr>
          <w:ilvl w:val="1"/>
          <w:numId w:val="17"/>
        </w:numPr>
        <w:ind w:left="420" w:hangingChars="200" w:hanging="420"/>
        <w:rPr>
          <w:rFonts w:ascii="华文楷体" w:eastAsia="华文楷体" w:hAnsi="华文楷体"/>
          <w:lang w:bidi="zh-TW"/>
        </w:rPr>
      </w:pPr>
      <w:hyperlink r:id="rId23" w:anchor="AriSci" w:history="1">
        <w:r w:rsidR="004B550E" w:rsidRPr="000F2697">
          <w:t>4</w:t>
        </w:r>
        <w:r w:rsidR="00DC402F">
          <w:t>．</w:t>
        </w:r>
        <w:r w:rsidR="004B550E" w:rsidRPr="000F2697">
          <w:t>1亚里士多德科学</w:t>
        </w:r>
      </w:hyperlink>
    </w:p>
    <w:p w14:paraId="72578C1C" w14:textId="7D3BDA10" w:rsidR="004B550E" w:rsidRPr="000F2697" w:rsidRDefault="00000000" w:rsidP="000F2697">
      <w:pPr>
        <w:numPr>
          <w:ilvl w:val="1"/>
          <w:numId w:val="17"/>
        </w:numPr>
        <w:ind w:left="420" w:hangingChars="200" w:hanging="420"/>
        <w:rPr>
          <w:rFonts w:ascii="华文楷体" w:eastAsia="华文楷体" w:hAnsi="华文楷体"/>
          <w:lang w:bidi="zh-TW"/>
        </w:rPr>
      </w:pPr>
      <w:hyperlink r:id="rId24" w:anchor="RegPro" w:history="1">
        <w:r w:rsidR="004B550E" w:rsidRPr="000F2697">
          <w:t>4</w:t>
        </w:r>
        <w:r w:rsidR="00DC402F">
          <w:t>．</w:t>
        </w:r>
        <w:r w:rsidR="004B550E" w:rsidRPr="000F2697">
          <w:t>2回归问题</w:t>
        </w:r>
      </w:hyperlink>
    </w:p>
    <w:p w14:paraId="23A71100" w14:textId="61387487" w:rsidR="004B550E" w:rsidRPr="000F2697" w:rsidRDefault="00000000" w:rsidP="000F2697">
      <w:pPr>
        <w:numPr>
          <w:ilvl w:val="1"/>
          <w:numId w:val="17"/>
        </w:numPr>
        <w:ind w:left="420" w:hangingChars="200" w:hanging="420"/>
        <w:rPr>
          <w:rFonts w:ascii="华文楷体" w:eastAsia="华文楷体" w:hAnsi="华文楷体"/>
          <w:lang w:bidi="zh-TW"/>
        </w:rPr>
      </w:pPr>
      <w:hyperlink r:id="rId25" w:anchor="AriSolItEveComSto" w:history="1">
        <w:r w:rsidR="004B550E" w:rsidRPr="000F2697">
          <w:t>4</w:t>
        </w:r>
        <w:r w:rsidR="00DC402F">
          <w:t>．</w:t>
        </w:r>
        <w:r w:rsidR="004B550E" w:rsidRPr="000F2697">
          <w:t>3亚里士多德的解决方案：“它最终会停止”</w:t>
        </w:r>
      </w:hyperlink>
    </w:p>
    <w:p w14:paraId="5B43E62B" w14:textId="7163A244" w:rsidR="004B550E" w:rsidRPr="000F2697" w:rsidRDefault="00000000" w:rsidP="000F2697">
      <w:pPr>
        <w:numPr>
          <w:ilvl w:val="1"/>
          <w:numId w:val="17"/>
        </w:numPr>
        <w:ind w:left="420" w:hangingChars="200" w:hanging="420"/>
        <w:rPr>
          <w:rFonts w:ascii="华文楷体" w:eastAsia="华文楷体" w:hAnsi="华文楷体"/>
          <w:lang w:bidi="zh-TW"/>
        </w:rPr>
      </w:pPr>
      <w:hyperlink r:id="rId26" w:anchor="KnoFirPriNou" w:history="1">
        <w:r w:rsidR="004B550E" w:rsidRPr="000F2697">
          <w:t>4</w:t>
        </w:r>
        <w:r w:rsidR="00DC402F">
          <w:t>．</w:t>
        </w:r>
        <w:r w:rsidR="004B550E" w:rsidRPr="000F2697">
          <w:t>4第一性原理的知识：Nous</w:t>
        </w:r>
      </w:hyperlink>
    </w:p>
    <w:p w14:paraId="56E1F02A" w14:textId="569EC2E4" w:rsidR="004B550E" w:rsidRPr="000F2697" w:rsidRDefault="00000000" w:rsidP="000F2697">
      <w:pPr>
        <w:numPr>
          <w:ilvl w:val="0"/>
          <w:numId w:val="17"/>
        </w:numPr>
        <w:ind w:left="420" w:hangingChars="200" w:hanging="420"/>
        <w:rPr>
          <w:rFonts w:ascii="华文楷体" w:eastAsia="华文楷体" w:hAnsi="华文楷体"/>
          <w:lang w:bidi="zh-TW"/>
        </w:rPr>
      </w:pPr>
      <w:hyperlink r:id="rId27" w:anchor="Def" w:history="1">
        <w:r w:rsidR="004B550E" w:rsidRPr="000F2697">
          <w:t>5</w:t>
        </w:r>
        <w:r w:rsidR="00DC402F">
          <w:t>．</w:t>
        </w:r>
        <w:r w:rsidR="004B550E" w:rsidRPr="000F2697">
          <w:t>定义</w:t>
        </w:r>
      </w:hyperlink>
    </w:p>
    <w:p w14:paraId="34C74E5B" w14:textId="6CCFCAFD" w:rsidR="004B550E" w:rsidRPr="000F2697" w:rsidRDefault="00000000" w:rsidP="000F2697">
      <w:pPr>
        <w:numPr>
          <w:ilvl w:val="1"/>
          <w:numId w:val="17"/>
        </w:numPr>
        <w:ind w:left="420" w:hangingChars="200" w:hanging="420"/>
        <w:rPr>
          <w:rFonts w:ascii="华文楷体" w:eastAsia="华文楷体" w:hAnsi="华文楷体"/>
          <w:lang w:bidi="zh-TW"/>
        </w:rPr>
      </w:pPr>
      <w:hyperlink r:id="rId28" w:anchor="DefEss" w:history="1">
        <w:r w:rsidR="004B550E" w:rsidRPr="000F2697">
          <w:t>5</w:t>
        </w:r>
        <w:r w:rsidR="00DC402F">
          <w:t>．</w:t>
        </w:r>
        <w:r w:rsidR="004B550E" w:rsidRPr="000F2697">
          <w:t>1定义和本质</w:t>
        </w:r>
      </w:hyperlink>
    </w:p>
    <w:p w14:paraId="5D15BD64" w14:textId="14DC5104" w:rsidR="004B550E" w:rsidRPr="000F2697" w:rsidRDefault="00000000" w:rsidP="000F2697">
      <w:pPr>
        <w:numPr>
          <w:ilvl w:val="1"/>
          <w:numId w:val="17"/>
        </w:numPr>
        <w:ind w:left="420" w:hangingChars="200" w:hanging="420"/>
        <w:rPr>
          <w:rFonts w:ascii="华文楷体" w:eastAsia="华文楷体" w:hAnsi="华文楷体"/>
          <w:lang w:bidi="zh-TW"/>
        </w:rPr>
      </w:pPr>
      <w:hyperlink r:id="rId29" w:anchor="SpeGenDif" w:history="1">
        <w:r w:rsidR="004B550E" w:rsidRPr="000F2697">
          <w:t>5</w:t>
        </w:r>
        <w:r w:rsidR="00DC402F">
          <w:t>．</w:t>
        </w:r>
        <w:r w:rsidR="004B550E" w:rsidRPr="000F2697">
          <w:t>2种、属和差异</w:t>
        </w:r>
      </w:hyperlink>
    </w:p>
    <w:p w14:paraId="260F9858" w14:textId="633A8CEB" w:rsidR="004B550E" w:rsidRPr="000F2697" w:rsidRDefault="00000000" w:rsidP="000F2697">
      <w:pPr>
        <w:numPr>
          <w:ilvl w:val="1"/>
          <w:numId w:val="17"/>
        </w:numPr>
        <w:ind w:left="420" w:hangingChars="200" w:hanging="420"/>
        <w:rPr>
          <w:rFonts w:ascii="华文楷体" w:eastAsia="华文楷体" w:hAnsi="华文楷体"/>
          <w:lang w:bidi="zh-TW"/>
        </w:rPr>
      </w:pPr>
      <w:hyperlink r:id="rId30" w:anchor="Cat" w:history="1">
        <w:r w:rsidR="004B550E" w:rsidRPr="000F2697">
          <w:t>5</w:t>
        </w:r>
        <w:r w:rsidR="00DC402F">
          <w:t>．</w:t>
        </w:r>
        <w:r w:rsidR="004B550E" w:rsidRPr="000F2697">
          <w:t>3类别</w:t>
        </w:r>
      </w:hyperlink>
    </w:p>
    <w:p w14:paraId="3F543AD7" w14:textId="39A08606" w:rsidR="004B550E" w:rsidRPr="000F2697" w:rsidRDefault="00000000" w:rsidP="000F2697">
      <w:pPr>
        <w:numPr>
          <w:ilvl w:val="1"/>
          <w:numId w:val="17"/>
        </w:numPr>
        <w:ind w:left="420" w:hangingChars="200" w:hanging="420"/>
        <w:rPr>
          <w:rFonts w:ascii="华文楷体" w:eastAsia="华文楷体" w:hAnsi="华文楷体"/>
          <w:lang w:bidi="zh-TW"/>
        </w:rPr>
      </w:pPr>
      <w:hyperlink r:id="rId31" w:anchor="MetDiv" w:history="1">
        <w:r w:rsidR="004B550E" w:rsidRPr="000F2697">
          <w:t>5</w:t>
        </w:r>
        <w:r w:rsidR="00DC402F">
          <w:t>．</w:t>
        </w:r>
        <w:r w:rsidR="004B550E" w:rsidRPr="000F2697">
          <w:t>4划分方法</w:t>
        </w:r>
      </w:hyperlink>
    </w:p>
    <w:p w14:paraId="1D621FE7" w14:textId="351C0C25" w:rsidR="004B550E" w:rsidRPr="000F2697" w:rsidRDefault="00000000" w:rsidP="000F2697">
      <w:pPr>
        <w:numPr>
          <w:ilvl w:val="1"/>
          <w:numId w:val="17"/>
        </w:numPr>
        <w:ind w:left="420" w:hangingChars="200" w:hanging="420"/>
        <w:rPr>
          <w:rFonts w:ascii="华文楷体" w:eastAsia="华文楷体" w:hAnsi="华文楷体"/>
          <w:lang w:bidi="zh-TW"/>
        </w:rPr>
      </w:pPr>
      <w:hyperlink r:id="rId32" w:anchor="DefDem" w:history="1">
        <w:r w:rsidR="004B550E" w:rsidRPr="000F2697">
          <w:t>5</w:t>
        </w:r>
        <w:r w:rsidR="00DC402F">
          <w:t>．</w:t>
        </w:r>
        <w:r w:rsidR="004B550E" w:rsidRPr="000F2697">
          <w:t>5定义和演示</w:t>
        </w:r>
      </w:hyperlink>
    </w:p>
    <w:p w14:paraId="586E9391" w14:textId="06D10267" w:rsidR="004B550E" w:rsidRPr="000F2697" w:rsidRDefault="00000000" w:rsidP="000F2697">
      <w:pPr>
        <w:numPr>
          <w:ilvl w:val="0"/>
          <w:numId w:val="17"/>
        </w:numPr>
        <w:ind w:left="420" w:hangingChars="200" w:hanging="420"/>
        <w:rPr>
          <w:rFonts w:ascii="华文楷体" w:eastAsia="华文楷体" w:hAnsi="华文楷体"/>
          <w:lang w:bidi="zh-TW"/>
        </w:rPr>
      </w:pPr>
      <w:hyperlink r:id="rId33" w:anchor="DiaArgArtDia" w:history="1">
        <w:r w:rsidR="004B550E" w:rsidRPr="000F2697">
          <w:t>6</w:t>
        </w:r>
        <w:r w:rsidR="00DC402F">
          <w:t>．</w:t>
        </w:r>
        <w:r w:rsidR="004B550E" w:rsidRPr="000F2697">
          <w:t>辩证法论证与辩证法的艺术</w:t>
        </w:r>
      </w:hyperlink>
    </w:p>
    <w:p w14:paraId="252019CA" w14:textId="47AC1300" w:rsidR="004B550E" w:rsidRPr="000F2697" w:rsidRDefault="00000000" w:rsidP="000F2697">
      <w:pPr>
        <w:numPr>
          <w:ilvl w:val="1"/>
          <w:numId w:val="17"/>
        </w:numPr>
        <w:ind w:left="420" w:hangingChars="200" w:hanging="420"/>
        <w:rPr>
          <w:rFonts w:ascii="华文楷体" w:eastAsia="华文楷体" w:hAnsi="华文楷体"/>
          <w:lang w:bidi="zh-TW"/>
        </w:rPr>
      </w:pPr>
      <w:hyperlink r:id="rId34" w:anchor="DiaPreMeaEnd" w:history="1">
        <w:r w:rsidR="004B550E" w:rsidRPr="000F2697">
          <w:t>6</w:t>
        </w:r>
        <w:r w:rsidR="00DC402F">
          <w:t>．</w:t>
        </w:r>
        <w:r w:rsidR="004B550E" w:rsidRPr="000F2697">
          <w:t>1辩证前提：Endoxos的含义</w:t>
        </w:r>
      </w:hyperlink>
    </w:p>
    <w:p w14:paraId="5B8A1460" w14:textId="56A26D95" w:rsidR="004B550E" w:rsidRPr="000F2697" w:rsidRDefault="00000000" w:rsidP="000F2697">
      <w:pPr>
        <w:numPr>
          <w:ilvl w:val="1"/>
          <w:numId w:val="17"/>
        </w:numPr>
        <w:ind w:left="420" w:hangingChars="200" w:hanging="420"/>
        <w:rPr>
          <w:rFonts w:ascii="华文楷体" w:eastAsia="华文楷体" w:hAnsi="华文楷体"/>
          <w:lang w:bidi="zh-TW"/>
        </w:rPr>
      </w:pPr>
      <w:hyperlink r:id="rId35" w:anchor="TwoEleArtDia" w:history="1">
        <w:r w:rsidR="004B550E" w:rsidRPr="000F2697">
          <w:t>6</w:t>
        </w:r>
        <w:r w:rsidR="00DC402F">
          <w:t>．</w:t>
        </w:r>
        <w:r w:rsidR="004B550E" w:rsidRPr="000F2697">
          <w:t>2辩证法艺术的两个要素</w:t>
        </w:r>
      </w:hyperlink>
    </w:p>
    <w:p w14:paraId="5B3C9757" w14:textId="75EF4400" w:rsidR="004B550E" w:rsidRPr="000F2697" w:rsidRDefault="00000000" w:rsidP="000F2697">
      <w:pPr>
        <w:numPr>
          <w:ilvl w:val="1"/>
          <w:numId w:val="17"/>
        </w:numPr>
        <w:ind w:left="420" w:hangingChars="200" w:hanging="420"/>
        <w:rPr>
          <w:rFonts w:ascii="华文楷体" w:eastAsia="华文楷体" w:hAnsi="华文楷体"/>
          <w:lang w:bidi="zh-TW"/>
        </w:rPr>
      </w:pPr>
      <w:hyperlink r:id="rId36" w:anchor="UseDiaDiaArg" w:history="1">
        <w:r w:rsidR="004B550E" w:rsidRPr="000F2697">
          <w:t>6</w:t>
        </w:r>
        <w:r w:rsidR="00DC402F">
          <w:t>．</w:t>
        </w:r>
        <w:r w:rsidR="004B550E" w:rsidRPr="000F2697">
          <w:t>3辩证法和辩证法论证的运用</w:t>
        </w:r>
      </w:hyperlink>
    </w:p>
    <w:p w14:paraId="3E86D719" w14:textId="54B059BA" w:rsidR="004B550E" w:rsidRPr="000F2697" w:rsidRDefault="00000000" w:rsidP="000F2697">
      <w:pPr>
        <w:numPr>
          <w:ilvl w:val="0"/>
          <w:numId w:val="17"/>
        </w:numPr>
        <w:ind w:left="420" w:hangingChars="200" w:hanging="420"/>
        <w:rPr>
          <w:rFonts w:ascii="华文楷体" w:eastAsia="华文楷体" w:hAnsi="华文楷体"/>
          <w:lang w:bidi="zh-TW"/>
        </w:rPr>
      </w:pPr>
      <w:hyperlink r:id="rId37" w:anchor="DiaRhe" w:history="1">
        <w:r w:rsidR="004B550E" w:rsidRPr="000F2697">
          <w:t>7</w:t>
        </w:r>
        <w:r w:rsidR="00DC402F">
          <w:t>．</w:t>
        </w:r>
        <w:r w:rsidR="004B550E" w:rsidRPr="000F2697">
          <w:t>辩证法与修辞法</w:t>
        </w:r>
      </w:hyperlink>
    </w:p>
    <w:p w14:paraId="55F6A289" w14:textId="1B99E30B" w:rsidR="004B550E" w:rsidRPr="000F2697" w:rsidRDefault="00000000" w:rsidP="000F2697">
      <w:pPr>
        <w:numPr>
          <w:ilvl w:val="0"/>
          <w:numId w:val="17"/>
        </w:numPr>
        <w:ind w:left="420" w:hangingChars="200" w:hanging="420"/>
        <w:rPr>
          <w:rFonts w:ascii="华文楷体" w:eastAsia="华文楷体" w:hAnsi="华文楷体"/>
          <w:lang w:bidi="zh-TW"/>
        </w:rPr>
      </w:pPr>
      <w:hyperlink r:id="rId38" w:anchor="SopArg" w:history="1">
        <w:r w:rsidR="004B550E" w:rsidRPr="000F2697">
          <w:t>8</w:t>
        </w:r>
        <w:r w:rsidR="00DC402F">
          <w:t>．</w:t>
        </w:r>
        <w:r w:rsidR="004B550E" w:rsidRPr="000F2697">
          <w:t>复杂的论证</w:t>
        </w:r>
      </w:hyperlink>
    </w:p>
    <w:p w14:paraId="71C65468" w14:textId="37EF6CDE" w:rsidR="004B550E" w:rsidRPr="000F2697" w:rsidRDefault="00000000" w:rsidP="000F2697">
      <w:pPr>
        <w:numPr>
          <w:ilvl w:val="0"/>
          <w:numId w:val="17"/>
        </w:numPr>
        <w:ind w:left="420" w:hangingChars="200" w:hanging="420"/>
        <w:rPr>
          <w:rFonts w:ascii="华文楷体" w:eastAsia="华文楷体" w:hAnsi="华文楷体"/>
          <w:lang w:bidi="zh-TW"/>
        </w:rPr>
      </w:pPr>
      <w:hyperlink r:id="rId39" w:anchor="NonConMet" w:history="1">
        <w:r w:rsidR="004B550E" w:rsidRPr="000F2697">
          <w:t>9</w:t>
        </w:r>
        <w:r w:rsidR="00DC402F">
          <w:t>．</w:t>
        </w:r>
        <w:proofErr w:type="gramStart"/>
        <w:r w:rsidR="004B550E" w:rsidRPr="000F2697">
          <w:t>非矛盾</w:t>
        </w:r>
        <w:proofErr w:type="gramEnd"/>
        <w:r w:rsidR="004B550E" w:rsidRPr="000F2697">
          <w:t>与形而上学</w:t>
        </w:r>
      </w:hyperlink>
    </w:p>
    <w:p w14:paraId="60A11689" w14:textId="158AB965" w:rsidR="004B550E" w:rsidRPr="000F2697" w:rsidRDefault="00000000" w:rsidP="000F2697">
      <w:pPr>
        <w:numPr>
          <w:ilvl w:val="0"/>
          <w:numId w:val="17"/>
        </w:numPr>
        <w:ind w:left="420" w:hangingChars="200" w:hanging="420"/>
        <w:rPr>
          <w:rFonts w:ascii="华文楷体" w:eastAsia="华文楷体" w:hAnsi="华文楷体"/>
          <w:lang w:bidi="zh-TW"/>
        </w:rPr>
      </w:pPr>
      <w:hyperlink r:id="rId40" w:anchor="TimNecSeaBat" w:history="1">
        <w:r w:rsidR="004B550E" w:rsidRPr="000F2697">
          <w:t>10</w:t>
        </w:r>
        <w:r w:rsidR="00DC402F">
          <w:t>．</w:t>
        </w:r>
        <w:r w:rsidR="004B550E" w:rsidRPr="000F2697">
          <w:t>时间与必要性：海战</w:t>
        </w:r>
      </w:hyperlink>
    </w:p>
    <w:p w14:paraId="1EEA703F" w14:textId="72FB30B4" w:rsidR="004B550E" w:rsidRPr="000F2697" w:rsidRDefault="00000000" w:rsidP="000F2697">
      <w:pPr>
        <w:numPr>
          <w:ilvl w:val="0"/>
          <w:numId w:val="17"/>
        </w:numPr>
        <w:ind w:left="420" w:hangingChars="200" w:hanging="420"/>
        <w:rPr>
          <w:rFonts w:ascii="华文楷体" w:eastAsia="华文楷体" w:hAnsi="华文楷体"/>
          <w:lang w:bidi="zh-TW"/>
        </w:rPr>
      </w:pPr>
      <w:hyperlink r:id="rId41" w:anchor="GloAriTer" w:history="1">
        <w:r w:rsidR="004B550E" w:rsidRPr="000F2697">
          <w:t>11</w:t>
        </w:r>
        <w:r w:rsidR="00DC402F">
          <w:t>．</w:t>
        </w:r>
        <w:r w:rsidR="004B550E" w:rsidRPr="000F2697">
          <w:t>亚里士多德术语表</w:t>
        </w:r>
      </w:hyperlink>
    </w:p>
    <w:p w14:paraId="0ACFBE9C" w14:textId="77777777" w:rsidR="004B550E" w:rsidRPr="00743146" w:rsidRDefault="004B550E" w:rsidP="000F2697">
      <w:pPr>
        <w:ind w:left="480" w:hangingChars="200" w:hanging="480"/>
        <w:rPr>
          <w:rFonts w:ascii="华文楷体" w:eastAsia="华文楷体" w:hAnsi="华文楷体"/>
          <w:b/>
          <w:bCs/>
          <w:sz w:val="24"/>
          <w:szCs w:val="28"/>
          <w:lang w:bidi="zh-TW"/>
        </w:rPr>
      </w:pPr>
    </w:p>
    <w:p w14:paraId="5820FC4C" w14:textId="77777777" w:rsidR="00743146" w:rsidRPr="00743146" w:rsidRDefault="00743146" w:rsidP="000F2697">
      <w:pPr>
        <w:ind w:firstLineChars="200" w:firstLine="480"/>
        <w:rPr>
          <w:rFonts w:ascii="华文楷体" w:eastAsia="华文楷体" w:hAnsi="华文楷体"/>
          <w:b/>
          <w:bCs/>
          <w:sz w:val="24"/>
          <w:szCs w:val="28"/>
          <w:lang w:bidi="zh-TW"/>
        </w:rPr>
      </w:pPr>
      <w:r w:rsidRPr="00743146">
        <w:rPr>
          <w:rFonts w:ascii="华文楷体" w:eastAsia="华文楷体" w:hAnsi="华文楷体" w:hint="eastAsia"/>
          <w:b/>
          <w:bCs/>
          <w:sz w:val="24"/>
          <w:szCs w:val="28"/>
          <w:lang w:bidi="zh-TW"/>
        </w:rPr>
        <w:t>逻辑学简述：</w:t>
      </w:r>
    </w:p>
    <w:p w14:paraId="2BFF089B" w14:textId="77777777" w:rsidR="00FA4115" w:rsidRDefault="00743146" w:rsidP="000F2697">
      <w:pPr>
        <w:ind w:firstLineChars="200" w:firstLine="420"/>
        <w:rPr>
          <w:rFonts w:ascii="华文楷体" w:eastAsia="华文楷体" w:hAnsi="华文楷体"/>
          <w:lang w:bidi="zh-TW"/>
        </w:rPr>
      </w:pPr>
      <w:r w:rsidRPr="00743146">
        <w:rPr>
          <w:rFonts w:ascii="华文楷体" w:eastAsia="华文楷体" w:hAnsi="华文楷体"/>
          <w:lang w:bidi="zh-TW"/>
        </w:rPr>
        <w:t>亚里士多德的逻辑学说主要汇编在《工具论》中，由六部分组成：《范畴篇》《解释篇》《前分析篇》《后分析篇》《论辩篇》《辨谬篇》。他的哲学著作《形而上学》中也专门论述了逻辑思维规律的问题。此外，在《修辞学》《物理学》《灵魂篇》中也有关于逻辑问题的讨论。总起来说，主要包括以下几个方面：</w:t>
      </w:r>
    </w:p>
    <w:p w14:paraId="1A1ADFB8" w14:textId="77777777" w:rsidR="00FA4115" w:rsidRDefault="00743146" w:rsidP="000F2697">
      <w:pPr>
        <w:ind w:firstLineChars="200" w:firstLine="420"/>
        <w:rPr>
          <w:rFonts w:ascii="华文楷体" w:eastAsia="华文楷体" w:hAnsi="华文楷体"/>
          <w:lang w:bidi="zh-TW"/>
        </w:rPr>
      </w:pPr>
      <w:r w:rsidRPr="00FA4115">
        <w:rPr>
          <w:rFonts w:ascii="华文楷体" w:eastAsia="华文楷体" w:hAnsi="华文楷体"/>
          <w:lang w:bidi="zh-TW"/>
        </w:rPr>
        <w:t>（一）关于谓词和范畴的学说</w:t>
      </w:r>
    </w:p>
    <w:p w14:paraId="14D3C477" w14:textId="71F9E032" w:rsidR="00FA4115" w:rsidRDefault="00743146" w:rsidP="000F2697">
      <w:pPr>
        <w:ind w:firstLineChars="200" w:firstLine="420"/>
        <w:rPr>
          <w:rFonts w:ascii="华文楷体" w:eastAsia="华文楷体" w:hAnsi="华文楷体"/>
          <w:lang w:bidi="zh-TW"/>
        </w:rPr>
      </w:pPr>
      <w:r w:rsidRPr="00743146">
        <w:rPr>
          <w:rFonts w:ascii="华文楷体" w:eastAsia="华文楷体" w:hAnsi="华文楷体"/>
          <w:lang w:bidi="zh-TW"/>
        </w:rPr>
        <w:t>谓词理论是亚里士多德在他早期的逻辑著作《论辩篇》中提出的。这一理论是他“逻辑研究”的起点，是</w:t>
      </w:r>
      <w:proofErr w:type="gramStart"/>
      <w:r w:rsidRPr="00743146">
        <w:rPr>
          <w:rFonts w:ascii="华文楷体" w:eastAsia="华文楷体" w:hAnsi="华文楷体"/>
          <w:lang w:bidi="zh-TW"/>
        </w:rPr>
        <w:t>同概念</w:t>
      </w:r>
      <w:proofErr w:type="gramEnd"/>
      <w:r w:rsidRPr="00743146">
        <w:rPr>
          <w:rFonts w:ascii="华文楷体" w:eastAsia="华文楷体" w:hAnsi="华文楷体"/>
          <w:lang w:bidi="zh-TW"/>
        </w:rPr>
        <w:t>联系在一起讨论的。所谓的“四谓词”理论指的是偶性、属、固有属性和定义。亚里士多德在《范畴篇》《论辩篇》以及《形而上学》的部分章节中讨论了范畴问题。亚里士多德理解的范畴和现在的范畴有着本质的区别。他认为范畴是作谓语的词的最高的类。在《范畴篇》里，他提出了“十范畴”：实体、数量、性质、关系、地点、时间、状态、状况、动作、遭受。在《范畴篇》10—15章中，讨论了后五范畴：对立、先于、共存、运动和拥有。</w:t>
      </w:r>
    </w:p>
    <w:p w14:paraId="2A30DC95" w14:textId="77777777" w:rsidR="00FA4115" w:rsidRDefault="00743146" w:rsidP="000F2697">
      <w:pPr>
        <w:ind w:firstLineChars="200" w:firstLine="420"/>
        <w:rPr>
          <w:rFonts w:ascii="华文楷体" w:eastAsia="华文楷体" w:hAnsi="华文楷体"/>
          <w:lang w:bidi="zh-TW"/>
        </w:rPr>
      </w:pPr>
      <w:r w:rsidRPr="00743146">
        <w:rPr>
          <w:rFonts w:ascii="华文楷体" w:eastAsia="华文楷体" w:hAnsi="华文楷体"/>
          <w:lang w:bidi="zh-TW"/>
        </w:rPr>
        <w:t>（二）关于命题（判断）的学说</w:t>
      </w:r>
    </w:p>
    <w:p w14:paraId="6F5E3AA5" w14:textId="14054B92" w:rsidR="00FA4115" w:rsidRDefault="00743146" w:rsidP="000F2697">
      <w:pPr>
        <w:ind w:firstLineChars="200" w:firstLine="420"/>
        <w:rPr>
          <w:rFonts w:ascii="华文楷体" w:eastAsia="华文楷体" w:hAnsi="华文楷体"/>
          <w:lang w:bidi="zh-TW"/>
        </w:rPr>
      </w:pPr>
      <w:r w:rsidRPr="00743146">
        <w:rPr>
          <w:rFonts w:ascii="华文楷体" w:eastAsia="华文楷体" w:hAnsi="华文楷体"/>
          <w:lang w:bidi="zh-TW"/>
        </w:rPr>
        <w:t>在《解释篇》中，亚里士多德专门讨论了有关命题（判断）的问题，在《前分析篇》和《论辩篇》中也有所涉及。亚里士多德区分了语句与命题，他认为只有那些具有真假属性的语句才是命题。然后他把命题作了具体的区分：首先，他把命题分为实然命题和模态命题，然后把实然命题又分为复合命题和简单命题，简单命题又分为全称、特称、不定和单称命题；把模态命题分为可能命题、不可能命题、或然命题和必然命题。亚里士多德还讨论了直言命题间的三种真假关系：矛盾关系、反对关系和下反对关系。</w:t>
      </w:r>
    </w:p>
    <w:p w14:paraId="0517204A" w14:textId="77777777" w:rsidR="00FA4115" w:rsidRDefault="00743146" w:rsidP="000F2697">
      <w:pPr>
        <w:ind w:firstLineChars="200" w:firstLine="420"/>
        <w:rPr>
          <w:rFonts w:ascii="华文楷体" w:eastAsia="华文楷体" w:hAnsi="华文楷体"/>
          <w:lang w:bidi="zh-TW"/>
        </w:rPr>
      </w:pPr>
      <w:r w:rsidRPr="00743146">
        <w:rPr>
          <w:rFonts w:ascii="华文楷体" w:eastAsia="华文楷体" w:hAnsi="华文楷体"/>
          <w:lang w:bidi="zh-TW"/>
        </w:rPr>
        <w:t>（三）关于推理的学说</w:t>
      </w:r>
    </w:p>
    <w:p w14:paraId="047BE7CC" w14:textId="2F8B10FA" w:rsidR="00743146" w:rsidRPr="00743146" w:rsidRDefault="00743146" w:rsidP="000F2697">
      <w:pPr>
        <w:ind w:firstLineChars="200" w:firstLine="420"/>
        <w:rPr>
          <w:rFonts w:ascii="华文楷体" w:eastAsia="华文楷体" w:hAnsi="华文楷体"/>
          <w:lang w:bidi="zh-TW"/>
        </w:rPr>
      </w:pPr>
      <w:r w:rsidRPr="00743146">
        <w:rPr>
          <w:rFonts w:ascii="华文楷体" w:eastAsia="华文楷体" w:hAnsi="华文楷体"/>
          <w:lang w:bidi="zh-TW"/>
        </w:rPr>
        <w:t>亚里士多德逻辑的中心内容是推理。前后《分析篇》、《论辩篇》都是讨论推理和证明的，《辩谬篇》中也有所涉及。关于推理，归结起来可分为三类：1、证明的推理：这是亚里士多德推理理论的核心。所谓证明，指的就是三段论。亚里士多德在《前分析篇》第一卷中详细探讨了三段论的各种有效形式，并制定了三段论的规则。亚里士多德的三段论与现代形式逻辑的三段论有很多不同之处。2、辩证的推理：所谓辩证的推理是通过双方问答以揭露议论中自相矛盾的一种推理。这是一种特殊类型的推理，在《论辩篇》中得到了研究。这种推理以或然性的道理为依据，或以多数人所能接受的一些道理为依据，或论辩的一方暂时接受另一方的论断为前提进行推理，以揭露谈话对方的自相矛盾。3、诡辩的推理：这是一种</w:t>
      </w:r>
      <w:proofErr w:type="gramStart"/>
      <w:r w:rsidRPr="00743146">
        <w:rPr>
          <w:rFonts w:ascii="华文楷体" w:eastAsia="华文楷体" w:hAnsi="华文楷体"/>
          <w:lang w:bidi="zh-TW"/>
        </w:rPr>
        <w:t>诡谬</w:t>
      </w:r>
      <w:proofErr w:type="gramEnd"/>
      <w:r w:rsidRPr="00743146">
        <w:rPr>
          <w:rFonts w:ascii="华文楷体" w:eastAsia="华文楷体" w:hAnsi="华文楷体"/>
          <w:lang w:bidi="zh-TW"/>
        </w:rPr>
        <w:t>的论辩。在《辩谬篇》中，亚里士多德剖析了大量这类诡辩的、谬误的推理，如“你有一条狗，它是有子女的，因此这条狗是父亲，你是孩子，所以这条狗是你的父亲。”等等似是而非的推理。辩证推理和诡辩推理都源于古希腊的论辩之风。（四）关于思维基本规律的学说亚里士多德系统地提出了矛盾律、排中律、同一律，也涉及到了充足理由律。他认为矛盾律是最基本的规律，排中律与矛盾律是密切联系的，而一旦违反了矛盾律，便违反了同一律。他还认为“论</w:t>
      </w:r>
      <w:proofErr w:type="gramStart"/>
      <w:r w:rsidRPr="00743146">
        <w:rPr>
          <w:rFonts w:ascii="华文楷体" w:eastAsia="华文楷体" w:hAnsi="华文楷体"/>
          <w:lang w:bidi="zh-TW"/>
        </w:rPr>
        <w:t>一</w:t>
      </w:r>
      <w:proofErr w:type="gramEnd"/>
      <w:r w:rsidRPr="00743146">
        <w:rPr>
          <w:rFonts w:ascii="华文楷体" w:eastAsia="华文楷体" w:hAnsi="华文楷体"/>
          <w:lang w:bidi="zh-TW"/>
        </w:rPr>
        <w:t>真理必问其故”，体现了充足理由律的精神，他的这些思想虽有不足，但对后人仍有巨大的启示作用。</w:t>
      </w:r>
    </w:p>
    <w:p w14:paraId="280EBACC" w14:textId="77777777" w:rsidR="00743146" w:rsidRPr="00743146" w:rsidRDefault="00743146" w:rsidP="000F2697">
      <w:pPr>
        <w:ind w:firstLineChars="200" w:firstLine="480"/>
        <w:rPr>
          <w:rFonts w:ascii="华文楷体" w:eastAsia="华文楷体" w:hAnsi="华文楷体"/>
          <w:b/>
          <w:bCs/>
          <w:sz w:val="24"/>
          <w:szCs w:val="28"/>
          <w:lang w:bidi="zh-TW"/>
        </w:rPr>
      </w:pPr>
    </w:p>
    <w:p w14:paraId="335A19AC" w14:textId="77777777" w:rsidR="000077C0" w:rsidRDefault="000077C0" w:rsidP="000F2697">
      <w:pPr>
        <w:ind w:firstLineChars="200" w:firstLine="480"/>
        <w:rPr>
          <w:rFonts w:ascii="华文楷体" w:eastAsia="华文楷体" w:hAnsi="华文楷体"/>
          <w:b/>
          <w:bCs/>
          <w:sz w:val="24"/>
          <w:szCs w:val="28"/>
          <w:lang w:bidi="zh-TW"/>
        </w:rPr>
      </w:pPr>
    </w:p>
    <w:p w14:paraId="2E484307" w14:textId="77777777" w:rsidR="000077C0" w:rsidRDefault="000077C0" w:rsidP="000F2697">
      <w:pPr>
        <w:ind w:firstLineChars="200" w:firstLine="480"/>
        <w:rPr>
          <w:rFonts w:ascii="华文楷体" w:eastAsia="华文楷体" w:hAnsi="华文楷体"/>
          <w:b/>
          <w:bCs/>
          <w:sz w:val="24"/>
          <w:szCs w:val="28"/>
          <w:lang w:bidi="zh-TW"/>
        </w:rPr>
      </w:pPr>
    </w:p>
    <w:p w14:paraId="7AB68423" w14:textId="2297A2AB" w:rsidR="000A4237" w:rsidRPr="000A4237" w:rsidRDefault="000A4237" w:rsidP="000F2697">
      <w:pPr>
        <w:ind w:firstLineChars="200" w:firstLine="480"/>
        <w:rPr>
          <w:rFonts w:ascii="华文楷体" w:eastAsia="华文楷体" w:hAnsi="华文楷体"/>
          <w:b/>
          <w:bCs/>
          <w:sz w:val="24"/>
          <w:szCs w:val="28"/>
          <w:lang w:bidi="zh-TW"/>
        </w:rPr>
      </w:pPr>
      <w:r w:rsidRPr="000A4237">
        <w:rPr>
          <w:rFonts w:ascii="华文楷体" w:eastAsia="华文楷体" w:hAnsi="华文楷体" w:hint="eastAsia"/>
          <w:b/>
          <w:bCs/>
          <w:sz w:val="24"/>
          <w:szCs w:val="28"/>
          <w:lang w:bidi="zh-TW"/>
        </w:rPr>
        <w:t>逻辑学揭示人借助概念，判断，推理来思维</w:t>
      </w:r>
    </w:p>
    <w:p w14:paraId="3B9AE98C" w14:textId="77777777" w:rsidR="000A4237" w:rsidRPr="000A4237" w:rsidRDefault="000A4237" w:rsidP="000F2697">
      <w:pPr>
        <w:ind w:left="480" w:hangingChars="200" w:hanging="480"/>
        <w:rPr>
          <w:rFonts w:ascii="华文楷体" w:eastAsia="华文楷体" w:hAnsi="华文楷体"/>
          <w:b/>
          <w:bCs/>
          <w:sz w:val="24"/>
          <w:szCs w:val="28"/>
          <w:lang w:bidi="zh-TW"/>
        </w:rPr>
      </w:pPr>
      <w:r w:rsidRPr="000A4237">
        <w:rPr>
          <w:rFonts w:ascii="华文楷体" w:eastAsia="华文楷体" w:hAnsi="华文楷体" w:hint="eastAsia"/>
          <w:b/>
          <w:bCs/>
          <w:sz w:val="24"/>
          <w:szCs w:val="28"/>
          <w:lang w:bidi="zh-TW"/>
        </w:rPr>
        <w:t>概念–范畴</w:t>
      </w:r>
    </w:p>
    <w:p w14:paraId="40FE822A" w14:textId="77777777" w:rsidR="000A4237" w:rsidRPr="000A4237" w:rsidRDefault="000A4237" w:rsidP="000F2697">
      <w:pPr>
        <w:ind w:left="480" w:hangingChars="200" w:hanging="480"/>
        <w:rPr>
          <w:rFonts w:ascii="华文楷体" w:eastAsia="华文楷体" w:hAnsi="华文楷体"/>
          <w:b/>
          <w:bCs/>
          <w:sz w:val="24"/>
          <w:szCs w:val="28"/>
          <w:lang w:bidi="zh-TW"/>
        </w:rPr>
      </w:pPr>
      <w:r w:rsidRPr="000A4237">
        <w:rPr>
          <w:rFonts w:ascii="华文楷体" w:eastAsia="华文楷体" w:hAnsi="华文楷体" w:hint="eastAsia"/>
          <w:b/>
          <w:bCs/>
          <w:sz w:val="24"/>
          <w:szCs w:val="28"/>
          <w:lang w:bidi="zh-TW"/>
        </w:rPr>
        <w:t>判断–主谓，句子，命题</w:t>
      </w:r>
    </w:p>
    <w:p w14:paraId="1DCF4CC0" w14:textId="7ED46B15" w:rsidR="00942BB9" w:rsidRPr="000A4237" w:rsidRDefault="000A4237" w:rsidP="000F2697">
      <w:pPr>
        <w:ind w:left="480" w:hangingChars="200" w:hanging="480"/>
        <w:rPr>
          <w:rFonts w:ascii="华文楷体" w:eastAsia="华文楷体" w:hAnsi="华文楷体"/>
          <w:b/>
          <w:bCs/>
          <w:sz w:val="24"/>
          <w:szCs w:val="28"/>
          <w:lang w:bidi="zh-TW"/>
        </w:rPr>
      </w:pPr>
      <w:r w:rsidRPr="000A4237">
        <w:rPr>
          <w:rFonts w:ascii="华文楷体" w:eastAsia="华文楷体" w:hAnsi="华文楷体" w:hint="eastAsia"/>
          <w:b/>
          <w:bCs/>
          <w:sz w:val="24"/>
          <w:szCs w:val="28"/>
          <w:lang w:bidi="zh-TW"/>
        </w:rPr>
        <w:t>思维–三段论，三个矛盾律</w:t>
      </w:r>
    </w:p>
    <w:p w14:paraId="31F07F90" w14:textId="328752CC" w:rsidR="00BF25DC" w:rsidRPr="000F2697" w:rsidRDefault="00743146"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亚里士多德的逻辑学说主要汇编在《工具论》中，他的哲学著作《形而上学》中也专门论述了逻辑思维规律的问题。此外，在《修辞学》《物理学》《灵魂篇》中也有关于逻辑问题的讨论</w:t>
      </w:r>
      <w:r w:rsidR="00B8543D" w:rsidRPr="000F2697">
        <w:rPr>
          <w:rFonts w:ascii="华文楷体" w:eastAsia="华文楷体" w:hAnsi="华文楷体" w:hint="eastAsia"/>
          <w:lang w:bidi="zh-TW"/>
        </w:rPr>
        <w:t>。</w:t>
      </w:r>
      <w:r w:rsidR="00BF25DC" w:rsidRPr="000F2697">
        <w:rPr>
          <w:rFonts w:ascii="华文楷体" w:eastAsia="华文楷体" w:hAnsi="华文楷体"/>
          <w:lang w:bidi="zh-TW"/>
        </w:rPr>
        <w:t>逻辑分析是他形成自己的形而上学思想的重要工具与内在动因,他的存在论与本体论则是他的逻辑思想产生和进展的哲学根据。</w:t>
      </w:r>
    </w:p>
    <w:p w14:paraId="4D2BFE6E" w14:textId="66066950" w:rsidR="00BF25DC" w:rsidRPr="000F2697" w:rsidRDefault="00226616"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他第一</w:t>
      </w:r>
      <w:r w:rsidRPr="000F2697">
        <w:rPr>
          <w:rFonts w:ascii="华文楷体" w:eastAsia="华文楷体" w:hAnsi="华文楷体"/>
          <w:lang w:bidi="zh-TW"/>
        </w:rPr>
        <w:t>次详细又完整地研究了概念</w:t>
      </w:r>
      <w:r w:rsidR="001655BF" w:rsidRPr="000F2697">
        <w:rPr>
          <w:rFonts w:ascii="华文楷体" w:eastAsia="华文楷体" w:hAnsi="华文楷体" w:hint="eastAsia"/>
          <w:lang w:bidi="zh-TW"/>
        </w:rPr>
        <w:t>、</w:t>
      </w:r>
      <w:r w:rsidRPr="000F2697">
        <w:rPr>
          <w:rFonts w:ascii="华文楷体" w:eastAsia="华文楷体" w:hAnsi="华文楷体" w:hint="eastAsia"/>
          <w:lang w:bidi="zh-TW"/>
        </w:rPr>
        <w:t>定义、判断和推理的形式以及思维的一般规则。</w:t>
      </w:r>
    </w:p>
    <w:p w14:paraId="6DC57648" w14:textId="4B5787FD" w:rsidR="00D564A0" w:rsidRPr="000F2697" w:rsidRDefault="00D564A0"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在《工具论》一书中系统总结和论述了如何清楚、明白地表达自己的意思，以及如何同错误说法进行辩驳。他认为语言中最基本的表意单位是句子，也即命题。《解释篇》讨论了命题的构成、性质、分类和真假关系。《范畴篇》讨论了命题经常会用到的十个基本范畴，如实体、数量、性质、关系等。《前分析篇》阐述了如何正确地通过大前提和小前提得出结论，这也就是后世逻辑学中最基本的三段论演绎法。《后分析篇》讨论了定义、证明、演绎和归纳等问题，厘清了命题中的四种推理类型。《论题篇》研究了著名的四谓词理论，阐述了亚里士多德的论证理论，讨论了合理论证的方式和方法，以及如何在论辩中战胜对手；《辩谬篇》是亚里士多德关于谬误的逻辑理论，揭示和分析了各种谬误和诡辩的种类，并提出了反驳谬误的具体方法。</w:t>
      </w:r>
    </w:p>
    <w:p w14:paraId="48C47335" w14:textId="2B113BC1" w:rsidR="002F406D" w:rsidRPr="000F2697" w:rsidRDefault="002F406D" w:rsidP="000F2697">
      <w:pPr>
        <w:contextualSpacing/>
        <w:mirrorIndents/>
        <w:rPr>
          <w:rFonts w:ascii="华文楷体" w:eastAsia="华文楷体" w:hAnsi="华文楷体"/>
          <w:lang w:bidi="zh-TW"/>
        </w:rPr>
      </w:pPr>
      <w:r w:rsidRPr="000F2697">
        <w:rPr>
          <w:rFonts w:ascii="华文楷体" w:eastAsia="华文楷体" w:hAnsi="华文楷体"/>
          <w:lang w:bidi="zh-TW"/>
        </w:rPr>
        <w:t>（一）关于谓词和范畴的学说</w:t>
      </w:r>
    </w:p>
    <w:p w14:paraId="0C57DD2C" w14:textId="36AD349D" w:rsidR="00E82031" w:rsidRPr="000F2697" w:rsidRDefault="00E82031"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（1）四谓词理论</w:t>
      </w:r>
    </w:p>
    <w:p w14:paraId="714004D8" w14:textId="77777777" w:rsidR="00B463C3" w:rsidRPr="000F2697" w:rsidRDefault="0073538E" w:rsidP="000F2697">
      <w:pPr>
        <w:ind w:firstLineChars="200" w:firstLine="420"/>
        <w:contextualSpacing/>
        <w:mirrorIndents/>
        <w:rPr>
          <w:rFonts w:ascii="华文楷体" w:eastAsia="华文楷体" w:hAnsi="华文楷体"/>
          <w:lang w:bidi="zh-TW"/>
        </w:rPr>
      </w:pPr>
      <w:r w:rsidRPr="000F2697">
        <w:rPr>
          <w:rFonts w:ascii="华文楷体" w:eastAsia="华文楷体" w:hAnsi="华文楷体" w:hint="eastAsia"/>
          <w:lang w:bidi="zh-TW"/>
        </w:rPr>
        <w:t>四</w:t>
      </w:r>
      <w:r w:rsidR="00B8009C" w:rsidRPr="000F2697">
        <w:rPr>
          <w:rFonts w:ascii="华文楷体" w:eastAsia="华文楷体" w:hAnsi="华文楷体"/>
          <w:lang w:bidi="zh-TW"/>
        </w:rPr>
        <w:t>谓词理论是亚里士多德在他早期的逻辑著作《论</w:t>
      </w:r>
      <w:r w:rsidR="00B8009C" w:rsidRPr="000F2697">
        <w:rPr>
          <w:rFonts w:ascii="华文楷体" w:eastAsia="华文楷体" w:hAnsi="华文楷体" w:hint="eastAsia"/>
          <w:lang w:bidi="zh-TW"/>
        </w:rPr>
        <w:t>题</w:t>
      </w:r>
      <w:r w:rsidR="00B8009C" w:rsidRPr="000F2697">
        <w:rPr>
          <w:rFonts w:ascii="华文楷体" w:eastAsia="华文楷体" w:hAnsi="华文楷体"/>
          <w:lang w:bidi="zh-TW"/>
        </w:rPr>
        <w:t>篇》中提出的。这一理论是他“逻辑研究”的起点，是</w:t>
      </w:r>
      <w:proofErr w:type="gramStart"/>
      <w:r w:rsidR="00B8009C" w:rsidRPr="000F2697">
        <w:rPr>
          <w:rFonts w:ascii="华文楷体" w:eastAsia="华文楷体" w:hAnsi="华文楷体"/>
          <w:lang w:bidi="zh-TW"/>
        </w:rPr>
        <w:t>同概念</w:t>
      </w:r>
      <w:proofErr w:type="gramEnd"/>
      <w:r w:rsidR="00B8009C" w:rsidRPr="000F2697">
        <w:rPr>
          <w:rFonts w:ascii="华文楷体" w:eastAsia="华文楷体" w:hAnsi="华文楷体"/>
          <w:lang w:bidi="zh-TW"/>
        </w:rPr>
        <w:t>联系在一起讨论的。</w:t>
      </w:r>
      <w:r w:rsidR="009736C5" w:rsidRPr="000F2697">
        <w:rPr>
          <w:rFonts w:ascii="华文楷体" w:eastAsia="华文楷体" w:hAnsi="华文楷体" w:hint="eastAsia"/>
          <w:lang w:bidi="zh-TW"/>
        </w:rPr>
        <w:t>其目的在于分析论辩中的一系列方法并</w:t>
      </w:r>
      <w:r w:rsidR="00B64168" w:rsidRPr="000F2697">
        <w:rPr>
          <w:rFonts w:ascii="华文楷体" w:eastAsia="华文楷体" w:hAnsi="华文楷体"/>
          <w:lang w:bidi="zh-TW"/>
        </w:rPr>
        <w:t>对论辩的方法</w:t>
      </w:r>
      <w:proofErr w:type="gramStart"/>
      <w:r w:rsidR="00B64168" w:rsidRPr="000F2697">
        <w:rPr>
          <w:rFonts w:ascii="华文楷体" w:eastAsia="华文楷体" w:hAnsi="华文楷体"/>
          <w:lang w:bidi="zh-TW"/>
        </w:rPr>
        <w:t>作出</w:t>
      </w:r>
      <w:proofErr w:type="gramEnd"/>
      <w:r w:rsidR="00B64168" w:rsidRPr="000F2697">
        <w:rPr>
          <w:rFonts w:ascii="华文楷体" w:eastAsia="华文楷体" w:hAnsi="华文楷体"/>
          <w:lang w:bidi="zh-TW"/>
        </w:rPr>
        <w:t>规范</w:t>
      </w:r>
      <w:r w:rsidR="00EC5ABF" w:rsidRPr="000F2697">
        <w:rPr>
          <w:rFonts w:ascii="华文楷体" w:eastAsia="华文楷体" w:hAnsi="华文楷体" w:hint="eastAsia"/>
          <w:lang w:bidi="zh-TW"/>
        </w:rPr>
        <w:t>。</w:t>
      </w:r>
      <w:r w:rsidR="005B3E3D" w:rsidRPr="000F2697">
        <w:rPr>
          <w:rFonts w:ascii="华文楷体" w:eastAsia="华文楷体" w:hAnsi="华文楷体" w:hint="eastAsia"/>
          <w:lang w:bidi="zh-TW"/>
        </w:rPr>
        <w:t>四谓词理论</w:t>
      </w:r>
      <w:r w:rsidR="00A11879" w:rsidRPr="000F2697">
        <w:rPr>
          <w:rFonts w:ascii="华文楷体" w:eastAsia="华文楷体" w:hAnsi="华文楷体" w:hint="eastAsia"/>
          <w:lang w:bidi="zh-TW"/>
        </w:rPr>
        <w:t>围绕</w:t>
      </w:r>
      <w:r w:rsidR="00EC5ABF" w:rsidRPr="000F2697">
        <w:rPr>
          <w:rFonts w:ascii="华文楷体" w:eastAsia="华文楷体" w:hAnsi="华文楷体" w:hint="eastAsia"/>
          <w:lang w:bidi="zh-TW"/>
        </w:rPr>
        <w:t>命题中谓词</w:t>
      </w:r>
      <w:r w:rsidR="00A11879" w:rsidRPr="000F2697">
        <w:rPr>
          <w:rFonts w:ascii="华文楷体" w:eastAsia="华文楷体" w:hAnsi="华文楷体" w:hint="eastAsia"/>
          <w:lang w:bidi="zh-TW"/>
        </w:rPr>
        <w:t>对主词</w:t>
      </w:r>
      <w:r w:rsidR="00EC5ABF" w:rsidRPr="000F2697">
        <w:rPr>
          <w:rFonts w:ascii="华文楷体" w:eastAsia="华文楷体" w:hAnsi="华文楷体" w:hint="eastAsia"/>
          <w:lang w:bidi="zh-TW"/>
        </w:rPr>
        <w:t>的</w:t>
      </w:r>
      <w:r w:rsidR="00A11879" w:rsidRPr="000F2697">
        <w:rPr>
          <w:rFonts w:ascii="华文楷体" w:eastAsia="华文楷体" w:hAnsi="华文楷体" w:hint="eastAsia"/>
          <w:lang w:bidi="zh-TW"/>
        </w:rPr>
        <w:t>表述</w:t>
      </w:r>
      <w:r w:rsidR="00EC5ABF" w:rsidRPr="000F2697">
        <w:rPr>
          <w:rFonts w:ascii="华文楷体" w:eastAsia="华文楷体" w:hAnsi="华文楷体" w:hint="eastAsia"/>
          <w:lang w:bidi="zh-TW"/>
        </w:rPr>
        <w:t>关系</w:t>
      </w:r>
      <w:r w:rsidR="00B64168" w:rsidRPr="000F2697">
        <w:rPr>
          <w:rFonts w:ascii="华文楷体" w:eastAsia="华文楷体" w:hAnsi="华文楷体"/>
          <w:lang w:bidi="zh-TW"/>
        </w:rPr>
        <w:t>，</w:t>
      </w:r>
      <w:r w:rsidR="00B447A2" w:rsidRPr="000F2697">
        <w:rPr>
          <w:rFonts w:ascii="华文楷体" w:eastAsia="华文楷体" w:hAnsi="华文楷体" w:hint="eastAsia"/>
          <w:lang w:bidi="zh-TW"/>
        </w:rPr>
        <w:t>区分出了</w:t>
      </w:r>
      <w:r w:rsidR="005551D6" w:rsidRPr="000F2697">
        <w:rPr>
          <w:rFonts w:ascii="华文楷体" w:eastAsia="华文楷体" w:hAnsi="华文楷体" w:hint="eastAsia"/>
          <w:lang w:bidi="zh-TW"/>
        </w:rPr>
        <w:t>四种谓词：</w:t>
      </w:r>
      <w:r w:rsidR="003407D3" w:rsidRPr="000F2697">
        <w:rPr>
          <w:rFonts w:ascii="华文楷体" w:eastAsia="华文楷体" w:hAnsi="华文楷体"/>
          <w:lang w:bidi="zh-TW"/>
        </w:rPr>
        <w:t>偶性、属、</w:t>
      </w:r>
      <w:r w:rsidR="00C13412" w:rsidRPr="000F2697">
        <w:rPr>
          <w:rFonts w:ascii="华文楷体" w:eastAsia="华文楷体" w:hAnsi="华文楷体" w:hint="eastAsia"/>
          <w:lang w:bidi="zh-TW"/>
        </w:rPr>
        <w:t>固有属性</w:t>
      </w:r>
      <w:r w:rsidR="003407D3" w:rsidRPr="000F2697">
        <w:rPr>
          <w:rFonts w:ascii="华文楷体" w:eastAsia="华文楷体" w:hAnsi="华文楷体"/>
          <w:lang w:bidi="zh-TW"/>
        </w:rPr>
        <w:t>和定义。</w:t>
      </w:r>
    </w:p>
    <w:p w14:paraId="4CCC9440" w14:textId="676D1EDD" w:rsidR="00B21A44" w:rsidRPr="000F2697" w:rsidRDefault="00B463C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亚里士多德划分谓词的两条原则</w:t>
      </w:r>
      <w:r w:rsidR="00C242E9" w:rsidRPr="000F2697">
        <w:rPr>
          <w:rFonts w:ascii="华文楷体" w:eastAsia="华文楷体" w:hAnsi="华文楷体"/>
          <w:lang w:bidi="zh-TW"/>
        </w:rPr>
        <w:t>：</w:t>
      </w:r>
      <w:r w:rsidRPr="000F2697">
        <w:rPr>
          <w:rFonts w:ascii="华文楷体" w:eastAsia="华文楷体" w:hAnsi="华文楷体"/>
          <w:lang w:bidi="zh-TW"/>
        </w:rPr>
        <w:t>其一是谓词与主词可以互换或不可以互换</w:t>
      </w:r>
      <w:r w:rsidR="00C242E9" w:rsidRPr="000F2697">
        <w:rPr>
          <w:rFonts w:ascii="华文楷体" w:eastAsia="华文楷体" w:hAnsi="华文楷体"/>
          <w:lang w:bidi="zh-TW"/>
        </w:rPr>
        <w:t>：</w:t>
      </w:r>
      <w:r w:rsidRPr="000F2697">
        <w:rPr>
          <w:rFonts w:ascii="华文楷体" w:eastAsia="华文楷体" w:hAnsi="华文楷体"/>
          <w:lang w:bidi="zh-TW"/>
        </w:rPr>
        <w:t>其二是表示本质或不表示本质。根据这两条原则就可以得出四种情况</w:t>
      </w:r>
      <w:r w:rsidR="00C242E9" w:rsidRPr="000F2697">
        <w:rPr>
          <w:rFonts w:ascii="华文楷体" w:eastAsia="华文楷体" w:hAnsi="华文楷体"/>
          <w:lang w:bidi="zh-TW"/>
        </w:rPr>
        <w:t>：</w:t>
      </w:r>
      <w:r w:rsidR="001808FE" w:rsidRPr="000F2697">
        <w:rPr>
          <w:rFonts w:ascii="华文楷体" w:eastAsia="华文楷体" w:hAnsi="华文楷体"/>
          <w:lang w:bidi="zh-TW"/>
        </w:rPr>
        <w:t>（</w:t>
      </w:r>
      <w:r w:rsidRPr="000F2697">
        <w:rPr>
          <w:rFonts w:ascii="华文楷体" w:eastAsia="华文楷体" w:hAnsi="华文楷体"/>
          <w:lang w:bidi="zh-TW"/>
        </w:rPr>
        <w:t>1</w:t>
      </w:r>
      <w:r w:rsidR="001808FE" w:rsidRPr="000F2697">
        <w:rPr>
          <w:rFonts w:ascii="华文楷体" w:eastAsia="华文楷体" w:hAnsi="华文楷体"/>
          <w:lang w:bidi="zh-TW"/>
        </w:rPr>
        <w:t>）</w:t>
      </w:r>
      <w:r w:rsidRPr="000F2697">
        <w:rPr>
          <w:rFonts w:ascii="华文楷体" w:eastAsia="华文楷体" w:hAnsi="华文楷体"/>
          <w:lang w:bidi="zh-TW"/>
        </w:rPr>
        <w:t>可互换且表示本质</w:t>
      </w:r>
      <w:r w:rsidR="003E077F" w:rsidRPr="000F2697">
        <w:rPr>
          <w:rFonts w:ascii="华文楷体" w:eastAsia="华文楷体" w:hAnsi="华文楷体"/>
          <w:lang w:bidi="zh-TW"/>
        </w:rPr>
        <w:t>；</w:t>
      </w:r>
      <w:r w:rsidR="001808FE" w:rsidRPr="000F2697">
        <w:rPr>
          <w:rFonts w:ascii="华文楷体" w:eastAsia="华文楷体" w:hAnsi="华文楷体"/>
          <w:lang w:bidi="zh-TW"/>
        </w:rPr>
        <w:t>（</w:t>
      </w:r>
      <w:r w:rsidRPr="000F2697">
        <w:rPr>
          <w:rFonts w:ascii="华文楷体" w:eastAsia="华文楷体" w:hAnsi="华文楷体"/>
          <w:lang w:bidi="zh-TW"/>
        </w:rPr>
        <w:t>2</w:t>
      </w:r>
      <w:r w:rsidR="001808FE" w:rsidRPr="000F2697">
        <w:rPr>
          <w:rFonts w:ascii="华文楷体" w:eastAsia="华文楷体" w:hAnsi="华文楷体"/>
          <w:lang w:bidi="zh-TW"/>
        </w:rPr>
        <w:t>）</w:t>
      </w:r>
      <w:r w:rsidRPr="000F2697">
        <w:rPr>
          <w:rFonts w:ascii="华文楷体" w:eastAsia="华文楷体" w:hAnsi="华文楷体"/>
          <w:lang w:bidi="zh-TW"/>
        </w:rPr>
        <w:t>可互换但不表示本质</w:t>
      </w:r>
      <w:r w:rsidR="00C242E9" w:rsidRPr="000F2697">
        <w:rPr>
          <w:rFonts w:ascii="华文楷体" w:eastAsia="华文楷体" w:hAnsi="华文楷体"/>
          <w:lang w:bidi="zh-TW"/>
        </w:rPr>
        <w:t>：</w:t>
      </w:r>
      <w:r w:rsidR="001808FE" w:rsidRPr="000F2697">
        <w:rPr>
          <w:rFonts w:ascii="华文楷体" w:eastAsia="华文楷体" w:hAnsi="华文楷体"/>
          <w:lang w:bidi="zh-TW"/>
        </w:rPr>
        <w:t>（</w:t>
      </w:r>
      <w:r w:rsidRPr="000F2697">
        <w:rPr>
          <w:rFonts w:ascii="华文楷体" w:eastAsia="华文楷体" w:hAnsi="华文楷体"/>
          <w:lang w:bidi="zh-TW"/>
        </w:rPr>
        <w:t>3</w:t>
      </w:r>
      <w:r w:rsidR="001808FE" w:rsidRPr="000F2697">
        <w:rPr>
          <w:rFonts w:ascii="华文楷体" w:eastAsia="华文楷体" w:hAnsi="华文楷体"/>
          <w:lang w:bidi="zh-TW"/>
        </w:rPr>
        <w:t>）</w:t>
      </w:r>
      <w:r w:rsidRPr="000F2697">
        <w:rPr>
          <w:rFonts w:ascii="华文楷体" w:eastAsia="华文楷体" w:hAnsi="华文楷体"/>
          <w:lang w:bidi="zh-TW"/>
        </w:rPr>
        <w:t>不可互换但表示本质</w:t>
      </w:r>
      <w:r w:rsidR="00C242E9" w:rsidRPr="000F2697">
        <w:rPr>
          <w:rFonts w:ascii="华文楷体" w:eastAsia="华文楷体" w:hAnsi="华文楷体"/>
          <w:lang w:bidi="zh-TW"/>
        </w:rPr>
        <w:t>：</w:t>
      </w:r>
      <w:r w:rsidR="001808FE" w:rsidRPr="000F2697">
        <w:rPr>
          <w:rFonts w:ascii="华文楷体" w:eastAsia="华文楷体" w:hAnsi="华文楷体"/>
          <w:lang w:bidi="zh-TW"/>
        </w:rPr>
        <w:t>（</w:t>
      </w:r>
      <w:r w:rsidRPr="000F2697">
        <w:rPr>
          <w:rFonts w:ascii="华文楷体" w:eastAsia="华文楷体" w:hAnsi="华文楷体"/>
          <w:lang w:bidi="zh-TW"/>
        </w:rPr>
        <w:t>4</w:t>
      </w:r>
      <w:r w:rsidR="001808FE" w:rsidRPr="000F2697">
        <w:rPr>
          <w:rFonts w:ascii="华文楷体" w:eastAsia="华文楷体" w:hAnsi="华文楷体"/>
          <w:lang w:bidi="zh-TW"/>
        </w:rPr>
        <w:t>）</w:t>
      </w:r>
      <w:r w:rsidRPr="000F2697">
        <w:rPr>
          <w:rFonts w:ascii="华文楷体" w:eastAsia="华文楷体" w:hAnsi="华文楷体"/>
          <w:lang w:bidi="zh-TW"/>
        </w:rPr>
        <w:t>不可互换且不表示本质。这四种谓词恰恰就是定义、特性、属、偶性。</w:t>
      </w:r>
    </w:p>
    <w:p w14:paraId="6195DC7B" w14:textId="76CE3C1C" w:rsidR="00B16619" w:rsidRPr="000F2697" w:rsidRDefault="00B463C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w:t>
      </w:r>
      <w:r w:rsidR="00C55DB7" w:rsidRPr="000F2697">
        <w:rPr>
          <w:rFonts w:ascii="华文楷体" w:eastAsia="华文楷体" w:hAnsi="华文楷体" w:hint="eastAsia"/>
          <w:lang w:bidi="zh-TW"/>
        </w:rPr>
        <w:t>①</w:t>
      </w:r>
      <w:r w:rsidR="003E1DA6" w:rsidRPr="000F2697">
        <w:rPr>
          <w:rFonts w:ascii="华文楷体" w:eastAsia="华文楷体" w:hAnsi="华文楷体" w:hint="eastAsia"/>
          <w:lang w:bidi="zh-TW"/>
        </w:rPr>
        <w:t>偶性：</w:t>
      </w:r>
      <w:r w:rsidR="00F04E2F" w:rsidRPr="000F2697">
        <w:rPr>
          <w:rFonts w:ascii="华文楷体" w:eastAsia="华文楷体" w:hAnsi="华文楷体" w:hint="eastAsia"/>
          <w:lang w:bidi="zh-TW"/>
        </w:rPr>
        <w:t>对一个命题“</w:t>
      </w:r>
      <w:r w:rsidR="00F04E2F" w:rsidRPr="000F2697">
        <w:rPr>
          <w:rFonts w:ascii="华文楷体" w:eastAsia="华文楷体" w:hAnsi="华文楷体"/>
          <w:lang w:bidi="zh-TW"/>
        </w:rPr>
        <w:t>S</w:t>
      </w:r>
      <w:r w:rsidR="00F04E2F" w:rsidRPr="000F2697">
        <w:rPr>
          <w:rFonts w:ascii="华文楷体" w:eastAsia="华文楷体" w:hAnsi="华文楷体" w:hint="eastAsia"/>
          <w:lang w:bidi="zh-TW"/>
        </w:rPr>
        <w:t>是</w:t>
      </w:r>
      <w:r w:rsidR="00F04E2F" w:rsidRPr="000F2697">
        <w:rPr>
          <w:rFonts w:ascii="华文楷体" w:eastAsia="华文楷体" w:hAnsi="华文楷体"/>
          <w:lang w:bidi="zh-TW"/>
        </w:rPr>
        <w:t>P</w:t>
      </w:r>
      <w:r w:rsidR="00F04E2F" w:rsidRPr="000F2697">
        <w:rPr>
          <w:rFonts w:ascii="华文楷体" w:eastAsia="华文楷体" w:hAnsi="华文楷体" w:hint="eastAsia"/>
          <w:lang w:bidi="zh-TW"/>
        </w:rPr>
        <w:t>”</w:t>
      </w:r>
      <w:r w:rsidR="004B39B0" w:rsidRPr="000F2697">
        <w:rPr>
          <w:rFonts w:ascii="华文楷体" w:eastAsia="华文楷体" w:hAnsi="华文楷体" w:hint="eastAsia"/>
          <w:lang w:bidi="zh-TW"/>
        </w:rPr>
        <w:t>而言，如果P是S的偶性，那么P就属于S或不属于S</w:t>
      </w:r>
      <w:r w:rsidR="003E077F" w:rsidRPr="000F2697">
        <w:rPr>
          <w:rFonts w:ascii="华文楷体" w:eastAsia="华文楷体" w:hAnsi="华文楷体"/>
          <w:lang w:bidi="zh-TW"/>
        </w:rPr>
        <w:t>；</w:t>
      </w:r>
      <w:r w:rsidR="004B39B0" w:rsidRPr="000F2697">
        <w:rPr>
          <w:rFonts w:ascii="华文楷体" w:eastAsia="华文楷体" w:hAnsi="华文楷体" w:hint="eastAsia"/>
          <w:lang w:bidi="zh-TW"/>
        </w:rPr>
        <w:t>或者,</w:t>
      </w:r>
      <w:r w:rsidR="004B39B0" w:rsidRPr="000F2697">
        <w:rPr>
          <w:rFonts w:ascii="华文楷体" w:eastAsia="华文楷体" w:hAnsi="华文楷体"/>
          <w:lang w:bidi="zh-TW"/>
        </w:rPr>
        <w:t>P</w:t>
      </w:r>
      <w:r w:rsidR="004B39B0" w:rsidRPr="000F2697">
        <w:rPr>
          <w:rFonts w:ascii="华文楷体" w:eastAsia="华文楷体" w:hAnsi="华文楷体" w:hint="eastAsia"/>
          <w:lang w:bidi="zh-TW"/>
        </w:rPr>
        <w:t>就属于S或属于R（</w:t>
      </w:r>
      <w:proofErr w:type="spellStart"/>
      <w:r w:rsidR="004B39B0" w:rsidRPr="000F2697">
        <w:rPr>
          <w:rFonts w:ascii="华文楷体" w:eastAsia="华文楷体" w:hAnsi="华文楷体" w:hint="eastAsia"/>
          <w:lang w:bidi="zh-TW"/>
        </w:rPr>
        <w:t>R</w:t>
      </w:r>
      <w:proofErr w:type="spellEnd"/>
      <w:r w:rsidR="004B39B0" w:rsidRPr="000F2697">
        <w:rPr>
          <w:rFonts w:ascii="华文楷体" w:eastAsia="华文楷体" w:hAnsi="华文楷体" w:hint="eastAsia"/>
          <w:lang w:bidi="zh-TW"/>
        </w:rPr>
        <w:t>不等于</w:t>
      </w:r>
      <w:r w:rsidR="004B39B0" w:rsidRPr="000F2697">
        <w:rPr>
          <w:rFonts w:ascii="华文楷体" w:eastAsia="华文楷体" w:hAnsi="华文楷体"/>
          <w:lang w:bidi="zh-TW"/>
        </w:rPr>
        <w:t>S</w:t>
      </w:r>
      <w:r w:rsidR="004B39B0" w:rsidRPr="000F2697">
        <w:rPr>
          <w:rFonts w:ascii="华文楷体" w:eastAsia="华文楷体" w:hAnsi="华文楷体" w:hint="eastAsia"/>
          <w:lang w:bidi="zh-TW"/>
        </w:rPr>
        <w:t>）</w:t>
      </w:r>
      <w:r w:rsidR="00FD3A02" w:rsidRPr="000F2697">
        <w:rPr>
          <w:rFonts w:ascii="华文楷体" w:eastAsia="华文楷体" w:hAnsi="华文楷体" w:hint="eastAsia"/>
          <w:lang w:bidi="zh-TW"/>
        </w:rPr>
        <w:t>。</w:t>
      </w:r>
      <w:r w:rsidR="004E0FF9" w:rsidRPr="000F2697">
        <w:rPr>
          <w:rFonts w:ascii="华文楷体" w:eastAsia="华文楷体" w:hAnsi="华文楷体" w:hint="eastAsia"/>
          <w:lang w:bidi="zh-TW"/>
        </w:rPr>
        <w:t>偶性所表示的性质不是主词所表示的事物所专门具有的性质。</w:t>
      </w:r>
    </w:p>
    <w:p w14:paraId="4E3691EE" w14:textId="6A995853" w:rsidR="004E0FF9" w:rsidRPr="000F2697" w:rsidRDefault="0035322A"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②</w:t>
      </w:r>
      <w:r w:rsidR="00557B0D" w:rsidRPr="000F2697">
        <w:rPr>
          <w:rFonts w:ascii="华文楷体" w:eastAsia="华文楷体" w:hAnsi="华文楷体" w:hint="eastAsia"/>
          <w:lang w:bidi="zh-TW"/>
        </w:rPr>
        <w:t>属：属是对一些</w:t>
      </w:r>
      <w:proofErr w:type="gramStart"/>
      <w:r w:rsidR="00557B0D" w:rsidRPr="000F2697">
        <w:rPr>
          <w:rFonts w:ascii="华文楷体" w:eastAsia="华文楷体" w:hAnsi="华文楷体" w:hint="eastAsia"/>
          <w:lang w:bidi="zh-TW"/>
        </w:rPr>
        <w:t>不</w:t>
      </w:r>
      <w:proofErr w:type="gramEnd"/>
      <w:r w:rsidR="00557B0D" w:rsidRPr="000F2697">
        <w:rPr>
          <w:rFonts w:ascii="华文楷体" w:eastAsia="华文楷体" w:hAnsi="华文楷体" w:hint="eastAsia"/>
          <w:lang w:bidi="zh-TW"/>
        </w:rPr>
        <w:t>同种的事物的本质范畴的谓述</w:t>
      </w:r>
      <w:r w:rsidR="009216C1" w:rsidRPr="000F2697">
        <w:rPr>
          <w:rFonts w:ascii="华文楷体" w:eastAsia="华文楷体" w:hAnsi="华文楷体" w:hint="eastAsia"/>
          <w:lang w:bidi="zh-TW"/>
        </w:rPr>
        <w:t>。</w:t>
      </w:r>
    </w:p>
    <w:p w14:paraId="6554B313" w14:textId="0D8F30DD" w:rsidR="003704E1" w:rsidRPr="000F2697" w:rsidRDefault="003704E1"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这个定义有三层意义</w:t>
      </w:r>
      <w:r w:rsidR="00C242E9" w:rsidRPr="000F2697">
        <w:rPr>
          <w:rFonts w:ascii="华文楷体" w:eastAsia="华文楷体" w:hAnsi="华文楷体"/>
          <w:lang w:bidi="zh-TW"/>
        </w:rPr>
        <w:t>：</w:t>
      </w:r>
    </w:p>
    <w:p w14:paraId="132048F5" w14:textId="589B9FF7" w:rsidR="003704E1" w:rsidRPr="000F2697" w:rsidRDefault="003704E1" w:rsidP="000F2697">
      <w:pPr>
        <w:contextualSpacing/>
        <w:mirrorIndents/>
        <w:rPr>
          <w:rFonts w:ascii="华文楷体" w:eastAsia="华文楷体" w:hAnsi="华文楷体"/>
          <w:lang w:bidi="zh-TW"/>
        </w:rPr>
      </w:pPr>
      <w:r w:rsidRPr="000F2697">
        <w:rPr>
          <w:rFonts w:ascii="华文楷体" w:eastAsia="华文楷体" w:hAnsi="华文楷体"/>
          <w:lang w:bidi="zh-TW"/>
        </w:rPr>
        <w:t>其一，</w:t>
      </w:r>
      <w:proofErr w:type="gramStart"/>
      <w:r w:rsidRPr="000F2697">
        <w:rPr>
          <w:rFonts w:ascii="华文楷体" w:eastAsia="华文楷体" w:hAnsi="华文楷体"/>
          <w:lang w:bidi="zh-TW"/>
        </w:rPr>
        <w:t>属谓述</w:t>
      </w:r>
      <w:proofErr w:type="gramEnd"/>
      <w:r w:rsidRPr="000F2697">
        <w:rPr>
          <w:rFonts w:ascii="华文楷体" w:eastAsia="华文楷体" w:hAnsi="华文楷体"/>
          <w:lang w:bidi="zh-TW"/>
        </w:rPr>
        <w:t>的对象是一些</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同种的事物，在亚里士多德的思想中，属所谓述的事物是种。</w:t>
      </w:r>
    </w:p>
    <w:p w14:paraId="4D3DD089" w14:textId="18C37FAE" w:rsidR="003704E1" w:rsidRPr="000F2697" w:rsidRDefault="003704E1" w:rsidP="000F2697">
      <w:pPr>
        <w:contextualSpacing/>
        <w:mirrorIndents/>
        <w:rPr>
          <w:rFonts w:ascii="华文楷体" w:eastAsia="华文楷体" w:hAnsi="华文楷体"/>
          <w:lang w:bidi="zh-TW"/>
        </w:rPr>
      </w:pPr>
      <w:r w:rsidRPr="000F2697">
        <w:rPr>
          <w:rFonts w:ascii="华文楷体" w:eastAsia="华文楷体" w:hAnsi="华文楷体"/>
          <w:lang w:bidi="zh-TW"/>
        </w:rPr>
        <w:t>其二，</w:t>
      </w:r>
      <w:proofErr w:type="gramStart"/>
      <w:r w:rsidRPr="000F2697">
        <w:rPr>
          <w:rFonts w:ascii="华文楷体" w:eastAsia="华文楷体" w:hAnsi="华文楷体"/>
          <w:lang w:bidi="zh-TW"/>
        </w:rPr>
        <w:t>属要谓述种</w:t>
      </w:r>
      <w:proofErr w:type="gramEnd"/>
      <w:r w:rsidRPr="000F2697">
        <w:rPr>
          <w:rFonts w:ascii="华文楷体" w:eastAsia="华文楷体" w:hAnsi="华文楷体"/>
          <w:lang w:bidi="zh-TW"/>
        </w:rPr>
        <w:t>的“本质范畴”。本质范畴</w:t>
      </w:r>
      <w:proofErr w:type="gramStart"/>
      <w:r w:rsidRPr="000F2697">
        <w:rPr>
          <w:rFonts w:ascii="华文楷体" w:eastAsia="华文楷体" w:hAnsi="华文楷体"/>
          <w:lang w:bidi="zh-TW"/>
        </w:rPr>
        <w:t>不是指属描述一</w:t>
      </w:r>
      <w:proofErr w:type="gramEnd"/>
      <w:r w:rsidRPr="000F2697">
        <w:rPr>
          <w:rFonts w:ascii="华文楷体" w:eastAsia="华文楷体" w:hAnsi="华文楷体"/>
          <w:lang w:bidi="zh-TW"/>
        </w:rPr>
        <w:t>事物有什么性质，而是</w:t>
      </w:r>
      <w:proofErr w:type="gramStart"/>
      <w:r w:rsidRPr="000F2697">
        <w:rPr>
          <w:rFonts w:ascii="华文楷体" w:eastAsia="华文楷体" w:hAnsi="华文楷体"/>
          <w:lang w:bidi="zh-TW"/>
        </w:rPr>
        <w:t>指属要</w:t>
      </w:r>
      <w:proofErr w:type="gramEnd"/>
      <w:r w:rsidRPr="000F2697">
        <w:rPr>
          <w:rFonts w:ascii="华文楷体" w:eastAsia="华文楷体" w:hAnsi="华文楷体"/>
          <w:lang w:bidi="zh-TW"/>
        </w:rPr>
        <w:t>说明</w:t>
      </w:r>
      <w:proofErr w:type="gramStart"/>
      <w:r w:rsidRPr="000F2697">
        <w:rPr>
          <w:rFonts w:ascii="华文楷体" w:eastAsia="华文楷体" w:hAnsi="华文楷体"/>
          <w:lang w:bidi="zh-TW"/>
        </w:rPr>
        <w:t>一</w:t>
      </w:r>
      <w:proofErr w:type="gramEnd"/>
      <w:r w:rsidRPr="000F2697">
        <w:rPr>
          <w:rFonts w:ascii="华文楷体" w:eastAsia="华文楷体" w:hAnsi="华文楷体"/>
          <w:lang w:bidi="zh-TW"/>
        </w:rPr>
        <w:t>事物是什么东西，</w:t>
      </w:r>
      <w:r w:rsidRPr="000F2697">
        <w:rPr>
          <w:rFonts w:ascii="华文楷体" w:eastAsia="华文楷体" w:hAnsi="华文楷体" w:hint="eastAsia"/>
          <w:lang w:bidi="zh-TW"/>
        </w:rPr>
        <w:t>亦即</w:t>
      </w:r>
      <w:r w:rsidRPr="000F2697">
        <w:rPr>
          <w:rFonts w:ascii="华文楷体" w:eastAsia="华文楷体" w:hAnsi="华文楷体"/>
          <w:lang w:bidi="zh-TW"/>
        </w:rPr>
        <w:t>对种的归类谓述。</w:t>
      </w:r>
    </w:p>
    <w:p w14:paraId="4482AAD2" w14:textId="58F2A0BD" w:rsidR="00FD3A02" w:rsidRPr="000F2697" w:rsidRDefault="003704E1" w:rsidP="000F2697">
      <w:pPr>
        <w:contextualSpacing/>
        <w:mirrorIndents/>
        <w:rPr>
          <w:rFonts w:ascii="华文楷体" w:eastAsia="华文楷体" w:hAnsi="华文楷体"/>
          <w:lang w:bidi="zh-TW"/>
        </w:rPr>
      </w:pPr>
      <w:r w:rsidRPr="000F2697">
        <w:rPr>
          <w:rFonts w:ascii="华文楷体" w:eastAsia="华文楷体" w:hAnsi="华文楷体"/>
          <w:lang w:bidi="zh-TW"/>
        </w:rPr>
        <w:t>其三，</w:t>
      </w:r>
      <w:proofErr w:type="gramStart"/>
      <w:r w:rsidRPr="000F2697">
        <w:rPr>
          <w:rFonts w:ascii="华文楷体" w:eastAsia="华文楷体" w:hAnsi="华文楷体"/>
          <w:lang w:bidi="zh-TW"/>
        </w:rPr>
        <w:t>属对于</w:t>
      </w:r>
      <w:proofErr w:type="gramEnd"/>
      <w:r w:rsidRPr="000F2697">
        <w:rPr>
          <w:rFonts w:ascii="华文楷体" w:eastAsia="华文楷体" w:hAnsi="华文楷体"/>
          <w:lang w:bidi="zh-TW"/>
        </w:rPr>
        <w:t>种的谓述，既表明属在命题中的位置，因为“谓述”指作谓词表达，因而处于谓词的位置上，又表明属的作用</w:t>
      </w:r>
      <w:r w:rsidRPr="000F2697">
        <w:rPr>
          <w:rFonts w:ascii="华文楷体" w:eastAsia="华文楷体" w:hAnsi="华文楷体" w:hint="eastAsia"/>
          <w:lang w:bidi="zh-TW"/>
        </w:rPr>
        <w:t>属是对种的表达、说明。</w:t>
      </w:r>
    </w:p>
    <w:p w14:paraId="5761D1F6" w14:textId="002EB6CD" w:rsidR="00CB2E13" w:rsidRPr="000F2697" w:rsidRDefault="0035322A"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③</w:t>
      </w:r>
      <w:r w:rsidR="00473009" w:rsidRPr="000F2697">
        <w:rPr>
          <w:rFonts w:ascii="华文楷体" w:eastAsia="华文楷体" w:hAnsi="华文楷体" w:hint="eastAsia"/>
          <w:lang w:bidi="zh-TW"/>
        </w:rPr>
        <w:t>固有属性：也称特性，</w:t>
      </w:r>
      <w:r w:rsidR="009237A1" w:rsidRPr="000F2697">
        <w:rPr>
          <w:rFonts w:ascii="华文楷体" w:eastAsia="华文楷体" w:hAnsi="华文楷体" w:hint="eastAsia"/>
          <w:lang w:bidi="zh-TW"/>
        </w:rPr>
        <w:t>他认为，谓词可以与主词换位，就应该是定义或特性</w:t>
      </w:r>
      <w:r w:rsidR="00C94B0E" w:rsidRPr="000F2697">
        <w:rPr>
          <w:rFonts w:ascii="华文楷体" w:eastAsia="华文楷体" w:hAnsi="华文楷体" w:hint="eastAsia"/>
          <w:lang w:bidi="zh-TW"/>
        </w:rPr>
        <w:t>；</w:t>
      </w:r>
      <w:r w:rsidR="009237A1" w:rsidRPr="000F2697">
        <w:rPr>
          <w:rFonts w:ascii="华文楷体" w:eastAsia="华文楷体" w:hAnsi="华文楷体"/>
          <w:lang w:bidi="zh-TW"/>
        </w:rPr>
        <w:t>如果谓词揭示了主词的本质，它就是定义</w:t>
      </w:r>
      <w:r w:rsidR="00C94B0E" w:rsidRPr="000F2697">
        <w:rPr>
          <w:rFonts w:ascii="华文楷体" w:eastAsia="华文楷体" w:hAnsi="华文楷体" w:hint="eastAsia"/>
          <w:lang w:bidi="zh-TW"/>
        </w:rPr>
        <w:t>；</w:t>
      </w:r>
      <w:r w:rsidR="009237A1" w:rsidRPr="000F2697">
        <w:rPr>
          <w:rFonts w:ascii="华文楷体" w:eastAsia="华文楷体" w:hAnsi="华文楷体"/>
          <w:lang w:bidi="zh-TW"/>
        </w:rPr>
        <w:t>如果没有揭示本质，则是特性。特性之所以是特性，乃是由于它能与主词换位但又不揭示本质。</w:t>
      </w:r>
      <w:r w:rsidR="009237A1" w:rsidRPr="000F2697">
        <w:rPr>
          <w:rFonts w:ascii="华文楷体" w:eastAsia="华文楷体" w:hAnsi="华文楷体" w:hint="eastAsia"/>
          <w:lang w:bidi="zh-TW"/>
        </w:rPr>
        <w:t>从特性的定义可以看出，首先，特性作为谓词，可以同</w:t>
      </w:r>
      <w:proofErr w:type="gramStart"/>
      <w:r w:rsidR="009237A1" w:rsidRPr="000F2697">
        <w:rPr>
          <w:rFonts w:ascii="华文楷体" w:eastAsia="华文楷体" w:hAnsi="华文楷体" w:hint="eastAsia"/>
          <w:lang w:bidi="zh-TW"/>
        </w:rPr>
        <w:t>其他谓述的</w:t>
      </w:r>
      <w:proofErr w:type="gramEnd"/>
      <w:r w:rsidR="009237A1" w:rsidRPr="000F2697">
        <w:rPr>
          <w:rFonts w:ascii="华文楷体" w:eastAsia="华文楷体" w:hAnsi="华文楷体" w:hint="eastAsia"/>
          <w:lang w:bidi="zh-TW"/>
        </w:rPr>
        <w:t>主词互换位置，即对于命题“</w:t>
      </w:r>
      <w:r w:rsidR="009237A1" w:rsidRPr="000F2697">
        <w:rPr>
          <w:rFonts w:ascii="华文楷体" w:eastAsia="华文楷体" w:hAnsi="华文楷体"/>
          <w:lang w:bidi="zh-TW"/>
        </w:rPr>
        <w:t>S是P”而言，如果P是S的固有属性，那么就可以说“</w:t>
      </w:r>
      <w:r w:rsidR="00CB2E13" w:rsidRPr="000F2697">
        <w:rPr>
          <w:rFonts w:ascii="华文楷体" w:eastAsia="华文楷体" w:hAnsi="华文楷体"/>
          <w:lang w:bidi="zh-TW"/>
        </w:rPr>
        <w:t>P</w:t>
      </w:r>
      <w:r w:rsidR="009237A1" w:rsidRPr="000F2697">
        <w:rPr>
          <w:rFonts w:ascii="华文楷体" w:eastAsia="华文楷体" w:hAnsi="华文楷体" w:hint="eastAsia"/>
          <w:lang w:bidi="zh-TW"/>
        </w:rPr>
        <w:t>是</w:t>
      </w:r>
      <w:r w:rsidR="009237A1" w:rsidRPr="000F2697">
        <w:rPr>
          <w:rFonts w:ascii="华文楷体" w:eastAsia="华文楷体" w:hAnsi="华文楷体"/>
          <w:lang w:bidi="zh-TW"/>
        </w:rPr>
        <w:t>S”</w:t>
      </w:r>
      <w:r w:rsidR="00CB2E13" w:rsidRPr="000F2697">
        <w:rPr>
          <w:rFonts w:ascii="华文楷体" w:eastAsia="华文楷体" w:hAnsi="华文楷体" w:hint="eastAsia"/>
          <w:lang w:bidi="zh-TW"/>
        </w:rPr>
        <w:t>。</w:t>
      </w:r>
    </w:p>
    <w:p w14:paraId="3174F331" w14:textId="1D4767B2" w:rsidR="009B1AB2" w:rsidRPr="000F2697" w:rsidRDefault="009237A1" w:rsidP="000F2697">
      <w:pPr>
        <w:contextualSpacing/>
        <w:mirrorIndents/>
        <w:rPr>
          <w:rFonts w:ascii="华文楷体" w:eastAsia="华文楷体" w:hAnsi="华文楷体"/>
          <w:lang w:bidi="zh-TW"/>
        </w:rPr>
      </w:pPr>
      <w:r w:rsidRPr="000F2697">
        <w:rPr>
          <w:rFonts w:ascii="华文楷体" w:eastAsia="华文楷体" w:hAnsi="华文楷体"/>
          <w:lang w:bidi="zh-TW"/>
        </w:rPr>
        <w:t>其次，特性是主词专有的性质，但是不表示本质。根据这点，可以使特性与定义相区分。它是主词专有的性质，从它就可以断定主词或主词所表示的事物。</w:t>
      </w:r>
    </w:p>
    <w:p w14:paraId="684EB084" w14:textId="544DC904" w:rsidR="009B1AB2" w:rsidRPr="000F2697" w:rsidRDefault="0035322A"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④</w:t>
      </w:r>
      <w:r w:rsidR="00C55DB7" w:rsidRPr="000F2697">
        <w:rPr>
          <w:rFonts w:ascii="华文楷体" w:eastAsia="华文楷体" w:hAnsi="华文楷体" w:hint="eastAsia"/>
          <w:lang w:bidi="zh-TW"/>
        </w:rPr>
        <w:t>定义：亚里士多德所说的“定义”实际上指“定义项”。他说</w:t>
      </w:r>
      <w:r w:rsidR="00C242E9" w:rsidRPr="000F2697">
        <w:rPr>
          <w:rFonts w:ascii="华文楷体" w:eastAsia="华文楷体" w:hAnsi="华文楷体"/>
          <w:lang w:bidi="zh-TW"/>
        </w:rPr>
        <w:t>：</w:t>
      </w:r>
      <w:r w:rsidR="00C55DB7" w:rsidRPr="000F2697">
        <w:rPr>
          <w:rFonts w:ascii="华文楷体" w:eastAsia="华文楷体" w:hAnsi="华文楷体"/>
          <w:lang w:bidi="zh-TW"/>
        </w:rPr>
        <w:t>“定义是揭示事物本质的短语。”怎样才能揭示事物的本质呢?他采用了“属加种差”的定义方法。他说</w:t>
      </w:r>
      <w:r w:rsidR="00C242E9" w:rsidRPr="000F2697">
        <w:rPr>
          <w:rFonts w:ascii="华文楷体" w:eastAsia="华文楷体" w:hAnsi="华文楷体"/>
          <w:lang w:bidi="zh-TW"/>
        </w:rPr>
        <w:t>：</w:t>
      </w:r>
      <w:r w:rsidR="00C55DB7" w:rsidRPr="000F2697">
        <w:rPr>
          <w:rFonts w:ascii="华文楷体" w:eastAsia="华文楷体" w:hAnsi="华文楷体"/>
          <w:lang w:bidi="zh-TW"/>
        </w:rPr>
        <w:t>“必须把被定义者至于属中，然后再加上种差</w:t>
      </w:r>
      <w:r w:rsidR="00C242E9" w:rsidRPr="000F2697">
        <w:rPr>
          <w:rFonts w:ascii="华文楷体" w:eastAsia="华文楷体" w:hAnsi="华文楷体"/>
          <w:lang w:bidi="zh-TW"/>
        </w:rPr>
        <w:t>：</w:t>
      </w:r>
      <w:r w:rsidR="00C55DB7" w:rsidRPr="000F2697">
        <w:rPr>
          <w:rFonts w:ascii="华文楷体" w:eastAsia="华文楷体" w:hAnsi="华文楷体"/>
          <w:lang w:bidi="zh-TW"/>
        </w:rPr>
        <w:t>因为在定义的若干构成要素中，属</w:t>
      </w:r>
      <w:proofErr w:type="gramStart"/>
      <w:r w:rsidR="00C55DB7" w:rsidRPr="000F2697">
        <w:rPr>
          <w:rFonts w:ascii="华文楷体" w:eastAsia="华文楷体" w:hAnsi="华文楷体"/>
          <w:lang w:bidi="zh-TW"/>
        </w:rPr>
        <w:t>最</w:t>
      </w:r>
      <w:proofErr w:type="gramEnd"/>
      <w:r w:rsidR="00C55DB7" w:rsidRPr="000F2697">
        <w:rPr>
          <w:rFonts w:ascii="华文楷体" w:eastAsia="华文楷体" w:hAnsi="华文楷体"/>
          <w:lang w:bidi="zh-TW"/>
        </w:rPr>
        <w:t>被认为是揭示被定义者本质的。</w:t>
      </w:r>
    </w:p>
    <w:p w14:paraId="19D84D6D" w14:textId="48C67FAA" w:rsidR="006C6115" w:rsidRPr="000F2697" w:rsidRDefault="006C6115"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定义的两步过程</w:t>
      </w:r>
      <w:r w:rsidR="00C242E9" w:rsidRPr="000F2697">
        <w:rPr>
          <w:rFonts w:ascii="华文楷体" w:eastAsia="华文楷体" w:hAnsi="华文楷体"/>
          <w:lang w:bidi="zh-TW"/>
        </w:rPr>
        <w:t>：</w:t>
      </w:r>
      <w:r w:rsidRPr="000F2697">
        <w:rPr>
          <w:rFonts w:ascii="华文楷体" w:eastAsia="华文楷体" w:hAnsi="华文楷体"/>
          <w:lang w:bidi="zh-TW"/>
        </w:rPr>
        <w:t>先找属，以便区别被定义者与其他一般的事物</w:t>
      </w:r>
      <w:r w:rsidR="003E077F" w:rsidRPr="000F2697">
        <w:rPr>
          <w:rFonts w:ascii="华文楷体" w:eastAsia="华文楷体" w:hAnsi="华文楷体"/>
          <w:lang w:bidi="zh-TW"/>
        </w:rPr>
        <w:t>；</w:t>
      </w:r>
      <w:r w:rsidRPr="000F2697">
        <w:rPr>
          <w:rFonts w:ascii="华文楷体" w:eastAsia="华文楷体" w:hAnsi="华文楷体"/>
          <w:lang w:bidi="zh-TW"/>
        </w:rPr>
        <w:t>再找种差区别被定义者与此属下其它的事物。</w:t>
      </w:r>
    </w:p>
    <w:p w14:paraId="1E8A6D99" w14:textId="61B5B7AE" w:rsidR="006C6115" w:rsidRPr="000F2697" w:rsidRDefault="006C6115"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对于种差，亚里士多德说明，种差是使种超出属的东西。例如，人较之动物还具有更多的东西，即理性，而动物则不具有。种差是自然区分同一属下种的东西。例如，理性的和非理性的区分人和马，而人和</w:t>
      </w:r>
      <w:proofErr w:type="gramStart"/>
      <w:r w:rsidRPr="000F2697">
        <w:rPr>
          <w:rFonts w:ascii="华文楷体" w:eastAsia="华文楷体" w:hAnsi="华文楷体" w:hint="eastAsia"/>
          <w:lang w:bidi="zh-TW"/>
        </w:rPr>
        <w:t>马处于</w:t>
      </w:r>
      <w:proofErr w:type="gramEnd"/>
      <w:r w:rsidRPr="000F2697">
        <w:rPr>
          <w:rFonts w:ascii="华文楷体" w:eastAsia="华文楷体" w:hAnsi="华文楷体" w:hint="eastAsia"/>
          <w:lang w:bidi="zh-TW"/>
        </w:rPr>
        <w:t>动物这个相同的属下。</w:t>
      </w:r>
      <w:r w:rsidR="00B463C3" w:rsidRPr="000F2697">
        <w:rPr>
          <w:rFonts w:ascii="华文楷体" w:eastAsia="华文楷体" w:hAnsi="华文楷体" w:hint="eastAsia"/>
          <w:lang w:bidi="zh-TW"/>
        </w:rPr>
        <w:t>）</w:t>
      </w:r>
    </w:p>
    <w:p w14:paraId="25B5FEA6" w14:textId="53535359" w:rsidR="00E333E1" w:rsidRPr="000F2697" w:rsidRDefault="00E333E1"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此外，他还通过归纳法和演绎法证明了这些划分是正确的。他指出所有的命题和问题的谓词都可以做以上四种划分。</w:t>
      </w:r>
    </w:p>
    <w:p w14:paraId="73378BE2" w14:textId="77777777" w:rsidR="001B2720" w:rsidRPr="000F2697" w:rsidRDefault="001B2720" w:rsidP="000F2697">
      <w:pPr>
        <w:contextualSpacing/>
        <w:mirrorIndents/>
        <w:rPr>
          <w:rFonts w:ascii="华文楷体" w:eastAsia="华文楷体" w:hAnsi="华文楷体"/>
          <w:lang w:bidi="zh-TW"/>
        </w:rPr>
      </w:pPr>
    </w:p>
    <w:p w14:paraId="3EC54C39" w14:textId="77777777" w:rsidR="009B1AB2" w:rsidRPr="000F2697" w:rsidRDefault="009B1AB2"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（2）范畴</w:t>
      </w:r>
    </w:p>
    <w:p w14:paraId="1413D320" w14:textId="7082142C" w:rsidR="00BF25DC" w:rsidRPr="000F2697" w:rsidRDefault="003407D3"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亚里士多德在《范畴篇》《论辩篇》以及《形而上学》的部分章节中讨论了范畴问题。</w:t>
      </w:r>
      <w:r w:rsidR="00BF25DC" w:rsidRPr="000F2697">
        <w:rPr>
          <w:rFonts w:ascii="华文楷体" w:eastAsia="华文楷体" w:hAnsi="华文楷体"/>
          <w:lang w:bidi="zh-TW"/>
        </w:rPr>
        <w:t>它</w:t>
      </w:r>
      <w:r w:rsidR="00BF25DC" w:rsidRPr="000F2697">
        <w:rPr>
          <w:rFonts w:ascii="华文楷体" w:eastAsia="华文楷体" w:hAnsi="华文楷体" w:hint="eastAsia"/>
          <w:lang w:bidi="zh-TW"/>
        </w:rPr>
        <w:t>包括了</w:t>
      </w:r>
      <w:r w:rsidR="00BF25DC" w:rsidRPr="000F2697">
        <w:rPr>
          <w:rFonts w:ascii="华文楷体" w:eastAsia="华文楷体" w:hAnsi="华文楷体"/>
          <w:lang w:bidi="zh-TW"/>
        </w:rPr>
        <w:t>关于存在</w:t>
      </w:r>
      <w:r w:rsidR="001808FE" w:rsidRPr="000F2697">
        <w:rPr>
          <w:rFonts w:ascii="华文楷体" w:eastAsia="华文楷体" w:hAnsi="华文楷体"/>
          <w:lang w:bidi="zh-TW"/>
        </w:rPr>
        <w:t>（</w:t>
      </w:r>
      <w:r w:rsidR="00BF25DC" w:rsidRPr="000F2697">
        <w:rPr>
          <w:rFonts w:ascii="华文楷体" w:eastAsia="华文楷体" w:hAnsi="华文楷体"/>
          <w:lang w:bidi="zh-TW"/>
        </w:rPr>
        <w:t>英译be</w:t>
      </w:r>
      <w:r w:rsidR="00BF25DC" w:rsidRPr="000F2697">
        <w:rPr>
          <w:rFonts w:ascii="华文楷体" w:eastAsia="华文楷体" w:hAnsi="华文楷体" w:hint="eastAsia"/>
          <w:lang w:bidi="zh-TW"/>
        </w:rPr>
        <w:t>ing</w:t>
      </w:r>
      <w:r w:rsidR="00BF25DC" w:rsidRPr="000F2697">
        <w:rPr>
          <w:rFonts w:ascii="华文楷体" w:eastAsia="华文楷体" w:hAnsi="华文楷体"/>
          <w:lang w:bidi="zh-TW"/>
        </w:rPr>
        <w:t>,中文或译“是”,有比和思维相对立的狭义的“存在”更宽泛的意义,也包含着意识、精神的规定</w:t>
      </w:r>
      <w:r w:rsidR="001808FE" w:rsidRPr="000F2697">
        <w:rPr>
          <w:rFonts w:ascii="华文楷体" w:eastAsia="华文楷体" w:hAnsi="华文楷体"/>
          <w:lang w:bidi="zh-TW"/>
        </w:rPr>
        <w:t>）</w:t>
      </w:r>
      <w:r w:rsidR="00BF25DC" w:rsidRPr="000F2697">
        <w:rPr>
          <w:rFonts w:ascii="华文楷体" w:eastAsia="华文楷体" w:hAnsi="华文楷体"/>
          <w:lang w:bidi="zh-TW"/>
        </w:rPr>
        <w:t>的一些主要范畴,既是哲学范畴的研究,也是逻辑上</w:t>
      </w:r>
      <w:proofErr w:type="gramStart"/>
      <w:r w:rsidR="00BF25DC" w:rsidRPr="000F2697">
        <w:rPr>
          <w:rFonts w:ascii="华文楷体" w:eastAsia="华文楷体" w:hAnsi="华文楷体"/>
          <w:lang w:bidi="zh-TW"/>
        </w:rPr>
        <w:t>的词项的</w:t>
      </w:r>
      <w:proofErr w:type="gramEnd"/>
      <w:r w:rsidR="00BF25DC" w:rsidRPr="000F2697">
        <w:rPr>
          <w:rFonts w:ascii="华文楷体" w:eastAsia="华文楷体" w:hAnsi="华文楷体"/>
          <w:lang w:bidi="zh-TW"/>
        </w:rPr>
        <w:t>分类与意义分析</w:t>
      </w:r>
      <w:r w:rsidR="00BF25DC" w:rsidRPr="000F2697">
        <w:rPr>
          <w:rFonts w:ascii="华文楷体" w:eastAsia="华文楷体" w:hAnsi="华文楷体" w:hint="eastAsia"/>
          <w:lang w:bidi="zh-TW"/>
        </w:rPr>
        <w:t>。</w:t>
      </w:r>
    </w:p>
    <w:p w14:paraId="780BBA65" w14:textId="17F34949" w:rsidR="00BF25DC" w:rsidRPr="000F2697" w:rsidRDefault="00BF25DC" w:rsidP="000F2697">
      <w:pPr>
        <w:contextualSpacing/>
        <w:mirrorIndents/>
        <w:rPr>
          <w:rFonts w:ascii="华文楷体" w:eastAsia="华文楷体" w:hAnsi="华文楷体"/>
          <w:lang w:bidi="zh-TW"/>
        </w:rPr>
      </w:pPr>
      <w:r w:rsidRPr="000F2697">
        <w:rPr>
          <w:rFonts w:ascii="华文楷体" w:eastAsia="华文楷体" w:hAnsi="华文楷体"/>
          <w:lang w:bidi="zh-TW"/>
        </w:rPr>
        <w:t>《范畴篇》论述的范畴,既是对存在高度概括的分类与意义分析,</w:t>
      </w:r>
      <w:proofErr w:type="gramStart"/>
      <w:r w:rsidRPr="000F2697">
        <w:rPr>
          <w:rFonts w:ascii="华文楷体" w:eastAsia="华文楷体" w:hAnsi="华文楷体"/>
          <w:lang w:bidi="zh-TW"/>
        </w:rPr>
        <w:t>也澄析</w:t>
      </w:r>
      <w:proofErr w:type="gramEnd"/>
      <w:r w:rsidRPr="000F2697">
        <w:rPr>
          <w:rFonts w:ascii="华文楷体" w:eastAsia="华文楷体" w:hAnsi="华文楷体"/>
          <w:lang w:bidi="zh-TW"/>
        </w:rPr>
        <w:t>了正确思维必须掌握的普遍性语词的涵义。它表明亚里士多德前期本体论思想的特点,以及为建立逻辑理论奠定</w:t>
      </w:r>
      <w:r w:rsidRPr="000F2697">
        <w:rPr>
          <w:rFonts w:ascii="华文楷体" w:eastAsia="华文楷体" w:hAnsi="华文楷体" w:hint="eastAsia"/>
          <w:lang w:bidi="zh-TW"/>
        </w:rPr>
        <w:t>了</w:t>
      </w:r>
      <w:r w:rsidRPr="000F2697">
        <w:rPr>
          <w:rFonts w:ascii="华文楷体" w:eastAsia="华文楷体" w:hAnsi="华文楷体"/>
          <w:lang w:bidi="zh-TW"/>
        </w:rPr>
        <w:t>哲学根据、提供</w:t>
      </w:r>
      <w:r w:rsidRPr="000F2697">
        <w:rPr>
          <w:rFonts w:ascii="华文楷体" w:eastAsia="华文楷体" w:hAnsi="华文楷体" w:hint="eastAsia"/>
          <w:lang w:bidi="zh-TW"/>
        </w:rPr>
        <w:t>了</w:t>
      </w:r>
      <w:r w:rsidRPr="000F2697">
        <w:rPr>
          <w:rFonts w:ascii="华文楷体" w:eastAsia="华文楷体" w:hAnsi="华文楷体"/>
          <w:lang w:bidi="zh-TW"/>
        </w:rPr>
        <w:t>基本范畴</w:t>
      </w:r>
      <w:r w:rsidRPr="000F2697">
        <w:rPr>
          <w:rFonts w:ascii="华文楷体" w:eastAsia="华文楷体" w:hAnsi="华文楷体" w:hint="eastAsia"/>
          <w:lang w:bidi="zh-TW"/>
        </w:rPr>
        <w:t>。</w:t>
      </w:r>
      <w:r w:rsidRPr="000F2697">
        <w:rPr>
          <w:rFonts w:ascii="华文楷体" w:eastAsia="华文楷体" w:hAnsi="华文楷体"/>
          <w:lang w:bidi="zh-TW"/>
        </w:rPr>
        <w:t>《范畴篇》</w:t>
      </w:r>
      <w:proofErr w:type="gramStart"/>
      <w:r w:rsidRPr="000F2697">
        <w:rPr>
          <w:rFonts w:ascii="华文楷体" w:eastAsia="华文楷体" w:hAnsi="华文楷体"/>
          <w:lang w:bidi="zh-TW"/>
        </w:rPr>
        <w:t>凝炼</w:t>
      </w:r>
      <w:proofErr w:type="gramEnd"/>
      <w:r w:rsidRPr="000F2697">
        <w:rPr>
          <w:rFonts w:ascii="华文楷体" w:eastAsia="华文楷体" w:hAnsi="华文楷体"/>
          <w:lang w:bidi="zh-TW"/>
        </w:rPr>
        <w:t>地论述了西方哲学史上第一个关于存在的哲学范畴表。它通过分析名实关系、主谓词及其对象的关系,确立范畴分类的标准</w:t>
      </w:r>
      <w:r w:rsidR="003E077F" w:rsidRPr="000F2697">
        <w:rPr>
          <w:rFonts w:ascii="华文楷体" w:eastAsia="华文楷体" w:hAnsi="华文楷体"/>
          <w:lang w:bidi="zh-TW"/>
        </w:rPr>
        <w:t>；</w:t>
      </w:r>
      <w:r w:rsidRPr="000F2697">
        <w:rPr>
          <w:rFonts w:ascii="华文楷体" w:eastAsia="华文楷体" w:hAnsi="华文楷体"/>
          <w:lang w:bidi="zh-TW"/>
        </w:rPr>
        <w:t>论述了</w:t>
      </w:r>
      <w:r w:rsidR="001F3201" w:rsidRPr="000F2697">
        <w:rPr>
          <w:rFonts w:ascii="华文楷体" w:eastAsia="华文楷体" w:hAnsi="华文楷体"/>
          <w:lang w:bidi="zh-TW"/>
        </w:rPr>
        <w:t>实体</w:t>
      </w:r>
      <w:r w:rsidRPr="000F2697">
        <w:rPr>
          <w:rFonts w:ascii="华文楷体" w:eastAsia="华文楷体" w:hAnsi="华文楷体"/>
          <w:lang w:bidi="zh-TW"/>
        </w:rPr>
        <w:t>的中心主范畴、属性方面的次范畴和后范畴。</w:t>
      </w:r>
    </w:p>
    <w:p w14:paraId="0373044F" w14:textId="62F4F25B" w:rsidR="001F3201" w:rsidRPr="000F2697" w:rsidRDefault="00BF25DC" w:rsidP="000F2697">
      <w:pPr>
        <w:contextualSpacing/>
        <w:mirrorIndents/>
        <w:rPr>
          <w:rFonts w:ascii="华文楷体" w:eastAsia="华文楷体" w:hAnsi="华文楷体"/>
          <w:lang w:bidi="zh-TW"/>
        </w:rPr>
      </w:pPr>
      <w:r w:rsidRPr="000F2697">
        <w:rPr>
          <w:rFonts w:ascii="华文楷体" w:eastAsia="华文楷体" w:hAnsi="华文楷体"/>
          <w:lang w:bidi="zh-TW"/>
        </w:rPr>
        <w:t>“范畴”一词在希腊文中</w:t>
      </w:r>
      <w:proofErr w:type="gramStart"/>
      <w:r w:rsidRPr="000F2697">
        <w:rPr>
          <w:rFonts w:ascii="华文楷体" w:eastAsia="华文楷体" w:hAnsi="华文楷体"/>
          <w:lang w:bidi="zh-TW"/>
        </w:rPr>
        <w:t>兼有指谓</w:t>
      </w:r>
      <w:proofErr w:type="gramEnd"/>
      <w:r w:rsidRPr="000F2697">
        <w:rPr>
          <w:rFonts w:ascii="华文楷体" w:eastAsia="华文楷体" w:hAnsi="华文楷体"/>
          <w:lang w:bidi="zh-TW"/>
        </w:rPr>
        <w:t>、表述和分类的意思。亚里士多德认为语言表述事物,名实相应。</w:t>
      </w:r>
      <w:r w:rsidR="001F3201" w:rsidRPr="000F2697">
        <w:rPr>
          <w:rFonts w:ascii="华文楷体" w:eastAsia="华文楷体" w:hAnsi="华文楷体" w:hint="eastAsia"/>
          <w:lang w:bidi="zh-TW"/>
        </w:rPr>
        <w:t>他</w:t>
      </w:r>
      <w:r w:rsidR="001F3201" w:rsidRPr="000F2697">
        <w:rPr>
          <w:rFonts w:ascii="华文楷体" w:eastAsia="华文楷体" w:hAnsi="华文楷体"/>
          <w:lang w:bidi="zh-TW"/>
        </w:rPr>
        <w:t>认为范畴是作谓语的词的最高的类。在《范畴篇》里，他提出了“十范畴”：实体、数量、性质、关系、地点、时间、状态、状况、动作、遭受。在《范畴篇》10—15章中，讨论了后五范畴：对立、先于、共存、运动和拥有。</w:t>
      </w:r>
      <w:r w:rsidR="001F3201" w:rsidRPr="000F2697">
        <w:rPr>
          <w:rFonts w:ascii="华文楷体" w:eastAsia="华文楷体" w:hAnsi="华文楷体" w:hint="eastAsia"/>
          <w:lang w:bidi="zh-TW"/>
        </w:rPr>
        <w:t>十个范畴即十个谓项。每一类谓项按种属关系都会有一个系列</w:t>
      </w:r>
      <w:r w:rsidR="00F10862" w:rsidRPr="000F2697">
        <w:rPr>
          <w:rFonts w:ascii="华文楷体" w:eastAsia="华文楷体" w:hAnsi="华文楷体" w:hint="eastAsia"/>
          <w:lang w:bidi="zh-TW"/>
        </w:rPr>
        <w:t>，</w:t>
      </w:r>
      <w:r w:rsidR="001F3201" w:rsidRPr="000F2697">
        <w:rPr>
          <w:rFonts w:ascii="华文楷体" w:eastAsia="华文楷体" w:hAnsi="华文楷体" w:hint="eastAsia"/>
          <w:lang w:bidi="zh-TW"/>
        </w:rPr>
        <w:t>如这</w:t>
      </w:r>
      <w:r w:rsidR="00F10862" w:rsidRPr="000F2697">
        <w:rPr>
          <w:rFonts w:ascii="华文楷体" w:eastAsia="华文楷体" w:hAnsi="华文楷体" w:hint="eastAsia"/>
          <w:lang w:bidi="zh-TW"/>
        </w:rPr>
        <w:t>一</w:t>
      </w:r>
      <w:r w:rsidR="001F3201" w:rsidRPr="000F2697">
        <w:rPr>
          <w:rFonts w:ascii="华文楷体" w:eastAsia="华文楷体" w:hAnsi="华文楷体" w:hint="eastAsia"/>
          <w:lang w:bidi="zh-TW"/>
        </w:rPr>
        <w:t>系列不能再延伸，那么这终点就是范畴，范畴乃是谓词的种。</w:t>
      </w:r>
    </w:p>
    <w:p w14:paraId="7BAA81D6" w14:textId="0870FD1C" w:rsidR="00BF25DC" w:rsidRPr="000F2697" w:rsidRDefault="001F3201" w:rsidP="000F2697">
      <w:pPr>
        <w:contextualSpacing/>
        <w:mirrorIndents/>
        <w:rPr>
          <w:rFonts w:ascii="华文楷体" w:eastAsia="华文楷体" w:hAnsi="华文楷体"/>
          <w:lang w:bidi="zh-TW"/>
        </w:rPr>
      </w:pPr>
      <w:r w:rsidRPr="000F2697">
        <w:rPr>
          <w:rFonts w:ascii="华文楷体" w:eastAsia="华文楷体" w:hAnsi="华文楷体"/>
          <w:lang w:bidi="zh-TW"/>
        </w:rPr>
        <w:t>他</w:t>
      </w:r>
      <w:r w:rsidR="00EE0B4F" w:rsidRPr="000F2697">
        <w:rPr>
          <w:rFonts w:ascii="华文楷体" w:eastAsia="华文楷体" w:hAnsi="华文楷体" w:hint="eastAsia"/>
          <w:lang w:bidi="zh-TW"/>
        </w:rPr>
        <w:t>关于</w:t>
      </w:r>
      <w:r w:rsidR="00561DE1" w:rsidRPr="000F2697">
        <w:rPr>
          <w:rFonts w:ascii="华文楷体" w:eastAsia="华文楷体" w:hAnsi="华文楷体"/>
          <w:lang w:bidi="zh-TW"/>
        </w:rPr>
        <w:t>范畴分类</w:t>
      </w:r>
      <w:r w:rsidR="00EE0B4F" w:rsidRPr="000F2697">
        <w:rPr>
          <w:rFonts w:ascii="华文楷体" w:eastAsia="华文楷体" w:hAnsi="华文楷体" w:hint="eastAsia"/>
          <w:lang w:bidi="zh-TW"/>
        </w:rPr>
        <w:t>的原则有两条：</w:t>
      </w:r>
      <w:r w:rsidR="00561DE1" w:rsidRPr="000F2697">
        <w:rPr>
          <w:rFonts w:ascii="华文楷体" w:eastAsia="华文楷体" w:hAnsi="华文楷体"/>
          <w:lang w:bidi="zh-TW"/>
        </w:rPr>
        <w:t>第一条就是逻辑上的原则</w:t>
      </w:r>
      <w:r w:rsidR="00C242E9" w:rsidRPr="000F2697">
        <w:rPr>
          <w:rFonts w:ascii="华文楷体" w:eastAsia="华文楷体" w:hAnsi="华文楷体"/>
          <w:lang w:bidi="zh-TW"/>
        </w:rPr>
        <w:t>：</w:t>
      </w:r>
      <w:r w:rsidR="00561DE1" w:rsidRPr="000F2697">
        <w:rPr>
          <w:rFonts w:ascii="华文楷体" w:eastAsia="华文楷体" w:hAnsi="华文楷体"/>
          <w:lang w:bidi="zh-TW"/>
        </w:rPr>
        <w:t>是否表述一个主体</w:t>
      </w:r>
      <w:r w:rsidR="001808FE" w:rsidRPr="000F2697">
        <w:rPr>
          <w:rFonts w:ascii="华文楷体" w:eastAsia="华文楷体" w:hAnsi="华文楷体"/>
          <w:lang w:bidi="zh-TW"/>
        </w:rPr>
        <w:t>（</w:t>
      </w:r>
      <w:r w:rsidR="00561DE1" w:rsidRPr="000F2697">
        <w:rPr>
          <w:rFonts w:ascii="华文楷体" w:eastAsia="华文楷体" w:hAnsi="华文楷体"/>
          <w:lang w:bidi="zh-TW"/>
        </w:rPr>
        <w:t>主词的对象</w:t>
      </w:r>
      <w:r w:rsidR="001808FE" w:rsidRPr="000F2697">
        <w:rPr>
          <w:rFonts w:ascii="华文楷体" w:eastAsia="华文楷体" w:hAnsi="华文楷体"/>
          <w:lang w:bidi="zh-TW"/>
        </w:rPr>
        <w:t>）</w:t>
      </w:r>
      <w:r w:rsidR="00561DE1" w:rsidRPr="000F2697">
        <w:rPr>
          <w:rFonts w:ascii="华文楷体" w:eastAsia="华文楷体" w:hAnsi="华文楷体"/>
          <w:lang w:bidi="zh-TW"/>
        </w:rPr>
        <w:t>。他建立的是主谓逻辑。一个</w:t>
      </w:r>
      <w:proofErr w:type="gramStart"/>
      <w:r w:rsidR="00561DE1" w:rsidRPr="000F2697">
        <w:rPr>
          <w:rFonts w:ascii="华文楷体" w:eastAsia="华文楷体" w:hAnsi="华文楷体"/>
          <w:lang w:bidi="zh-TW"/>
        </w:rPr>
        <w:t>词项能否</w:t>
      </w:r>
      <w:proofErr w:type="gramEnd"/>
      <w:r w:rsidR="00561DE1" w:rsidRPr="000F2697">
        <w:rPr>
          <w:rFonts w:ascii="华文楷体" w:eastAsia="华文楷体" w:hAnsi="华文楷体"/>
          <w:lang w:bidi="zh-TW"/>
        </w:rPr>
        <w:t>与如何作为谓词来表述主词,其间的逻辑关系体现了此词项的意义以及它所表述的对象是何种存在。第二条是存在论的原则</w:t>
      </w:r>
      <w:r w:rsidR="00C242E9" w:rsidRPr="000F2697">
        <w:rPr>
          <w:rFonts w:ascii="华文楷体" w:eastAsia="华文楷体" w:hAnsi="华文楷体"/>
          <w:lang w:bidi="zh-TW"/>
        </w:rPr>
        <w:t>：</w:t>
      </w:r>
      <w:r w:rsidR="00561DE1" w:rsidRPr="000F2697">
        <w:rPr>
          <w:rFonts w:ascii="华文楷体" w:eastAsia="华文楷体" w:hAnsi="华文楷体"/>
          <w:lang w:bidi="zh-TW"/>
        </w:rPr>
        <w:t>是否“存在于主体之中”。其确切含义不是指部分存在于整体中那样,而是指“离开了主体它便不能存在</w:t>
      </w:r>
      <w:r w:rsidR="00F10862" w:rsidRPr="000F2697">
        <w:rPr>
          <w:rFonts w:ascii="华文楷体" w:eastAsia="华文楷体" w:hAnsi="华文楷体" w:hint="eastAsia"/>
          <w:lang w:bidi="zh-TW"/>
        </w:rPr>
        <w:t>”</w:t>
      </w:r>
      <w:r w:rsidR="00F46C06" w:rsidRPr="000F2697">
        <w:rPr>
          <w:rFonts w:ascii="华文楷体" w:eastAsia="华文楷体" w:hAnsi="华文楷体" w:hint="eastAsia"/>
          <w:lang w:bidi="zh-TW"/>
        </w:rPr>
        <w:t>。</w:t>
      </w:r>
    </w:p>
    <w:p w14:paraId="625B45C7" w14:textId="42983307" w:rsidR="001F3201" w:rsidRPr="000F2697" w:rsidRDefault="001F3201" w:rsidP="000F2697">
      <w:pPr>
        <w:contextualSpacing/>
        <w:mirrorIndents/>
        <w:rPr>
          <w:rFonts w:ascii="华文楷体" w:eastAsia="华文楷体" w:hAnsi="华文楷体"/>
          <w:lang w:bidi="zh-TW"/>
        </w:rPr>
      </w:pPr>
      <w:r w:rsidRPr="000F2697">
        <w:rPr>
          <w:rFonts w:ascii="华文楷体" w:eastAsia="华文楷体" w:hAnsi="华文楷体"/>
          <w:lang w:bidi="zh-TW"/>
        </w:rPr>
        <w:t>这两条原则实质上是对此范畴作了双重区分。第一重是本体论意义的区分</w:t>
      </w:r>
      <w:r w:rsidR="00C242E9" w:rsidRPr="000F2697">
        <w:rPr>
          <w:rFonts w:ascii="华文楷体" w:eastAsia="华文楷体" w:hAnsi="华文楷体"/>
          <w:lang w:bidi="zh-TW"/>
        </w:rPr>
        <w:t>：</w:t>
      </w:r>
      <w:r w:rsidRPr="000F2697">
        <w:rPr>
          <w:rFonts w:ascii="华文楷体" w:eastAsia="华文楷体" w:hAnsi="华文楷体"/>
          <w:lang w:bidi="zh-TW"/>
        </w:rPr>
        <w:t>根据是独立主体还是依存于一个主体,对实体范畴和其它9个属性范畴作了二分。第二重是依据个别和一般的关系作逻辑上的区分,就实体或其它范畴而言,</w:t>
      </w:r>
      <w:proofErr w:type="gramStart"/>
      <w:r w:rsidRPr="000F2697">
        <w:rPr>
          <w:rFonts w:ascii="华文楷体" w:eastAsia="华文楷体" w:hAnsi="华文楷体"/>
          <w:lang w:bidi="zh-TW"/>
        </w:rPr>
        <w:t>个</w:t>
      </w:r>
      <w:proofErr w:type="gramEnd"/>
      <w:r w:rsidRPr="000F2697">
        <w:rPr>
          <w:rFonts w:ascii="华文楷体" w:eastAsia="华文楷体" w:hAnsi="华文楷体"/>
          <w:lang w:bidi="zh-TW"/>
        </w:rPr>
        <w:t>体词项不能用作谓词表述一般事物或其他个体事物,一般则可表述个别。</w:t>
      </w:r>
    </w:p>
    <w:p w14:paraId="60720F40" w14:textId="4EA248F4" w:rsidR="00226616" w:rsidRPr="000F2697" w:rsidRDefault="00E17F4B"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亚里士多德的范畴分类原则突出了</w:t>
      </w:r>
      <w:r w:rsidRPr="000F2697">
        <w:rPr>
          <w:rFonts w:ascii="华文楷体" w:eastAsia="华文楷体" w:hAnsi="华文楷体" w:hint="eastAsia"/>
          <w:lang w:bidi="zh-TW"/>
        </w:rPr>
        <w:t>实</w:t>
      </w:r>
      <w:r w:rsidRPr="000F2697">
        <w:rPr>
          <w:rFonts w:ascii="华文楷体" w:eastAsia="华文楷体" w:hAnsi="华文楷体"/>
          <w:lang w:bidi="zh-TW"/>
        </w:rPr>
        <w:t>体是存在的中心,是其它范畴事物依存的基体。而</w:t>
      </w:r>
      <w:r w:rsidRPr="000F2697">
        <w:rPr>
          <w:rFonts w:ascii="华文楷体" w:eastAsia="华文楷体" w:hAnsi="华文楷体" w:hint="eastAsia"/>
          <w:lang w:bidi="zh-TW"/>
        </w:rPr>
        <w:t>实</w:t>
      </w:r>
      <w:r w:rsidRPr="000F2697">
        <w:rPr>
          <w:rFonts w:ascii="华文楷体" w:eastAsia="华文楷体" w:hAnsi="华文楷体"/>
          <w:lang w:bidi="zh-TW"/>
        </w:rPr>
        <w:t>体最终表现为现实存在的个体事物。</w:t>
      </w:r>
    </w:p>
    <w:p w14:paraId="06CB2F22" w14:textId="0A8D997B" w:rsidR="00F10862" w:rsidRPr="000F2697" w:rsidRDefault="00F10862"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实</w:t>
      </w:r>
      <w:r w:rsidRPr="000F2697">
        <w:rPr>
          <w:rFonts w:ascii="华文楷体" w:eastAsia="华文楷体" w:hAnsi="华文楷体"/>
          <w:lang w:bidi="zh-TW"/>
        </w:rPr>
        <w:t>体还有两个区别于其它9个属性范畴事物的基本特性。第一,</w:t>
      </w:r>
      <w:r w:rsidRPr="000F2697">
        <w:rPr>
          <w:rFonts w:ascii="华文楷体" w:eastAsia="华文楷体" w:hAnsi="华文楷体" w:hint="eastAsia"/>
          <w:lang w:bidi="zh-TW"/>
        </w:rPr>
        <w:t>实</w:t>
      </w:r>
      <w:r w:rsidRPr="000F2697">
        <w:rPr>
          <w:rFonts w:ascii="华文楷体" w:eastAsia="华文楷体" w:hAnsi="华文楷体"/>
          <w:lang w:bidi="zh-TW"/>
        </w:rPr>
        <w:t>体最终都表示某一“这个”</w:t>
      </w:r>
      <w:r w:rsidR="001808FE" w:rsidRPr="000F2697">
        <w:rPr>
          <w:rFonts w:ascii="华文楷体" w:eastAsia="华文楷体" w:hAnsi="华文楷体"/>
          <w:lang w:bidi="zh-TW"/>
        </w:rPr>
        <w:t>（</w:t>
      </w:r>
      <w:proofErr w:type="spellStart"/>
      <w:r w:rsidRPr="000F2697">
        <w:rPr>
          <w:rFonts w:ascii="华文楷体" w:eastAsia="华文楷体" w:hAnsi="华文楷体"/>
          <w:lang w:bidi="zh-TW"/>
        </w:rPr>
        <w:t>todeit</w:t>
      </w:r>
      <w:proofErr w:type="spellEnd"/>
      <w:r w:rsidR="001808FE" w:rsidRPr="000F2697">
        <w:rPr>
          <w:rFonts w:ascii="华文楷体" w:eastAsia="华文楷体" w:hAnsi="华文楷体"/>
          <w:lang w:bidi="zh-TW"/>
        </w:rPr>
        <w:t>）</w:t>
      </w:r>
      <w:r w:rsidRPr="000F2697">
        <w:rPr>
          <w:rFonts w:ascii="华文楷体" w:eastAsia="华文楷体" w:hAnsi="华文楷体"/>
          <w:lang w:bidi="zh-TW"/>
        </w:rPr>
        <w:t>,它“不可分割,数目单一”,这种个体性是“无可争辩的真理”。第二</w:t>
      </w:r>
      <w:r w:rsidRPr="000F2697">
        <w:rPr>
          <w:rFonts w:ascii="华文楷体" w:eastAsia="华文楷体" w:hAnsi="华文楷体" w:hint="eastAsia"/>
          <w:lang w:bidi="zh-TW"/>
        </w:rPr>
        <w:t>，实体</w:t>
      </w:r>
      <w:r w:rsidRPr="000F2697">
        <w:rPr>
          <w:rFonts w:ascii="华文楷体" w:eastAsia="华文楷体" w:hAnsi="华文楷体"/>
          <w:lang w:bidi="zh-TW"/>
        </w:rPr>
        <w:t>则是概括了一类个体的共性,作为“这个”的实体整合、固定了诸多依存于它的本质属性,成为统一体。</w:t>
      </w:r>
    </w:p>
    <w:p w14:paraId="1D635546" w14:textId="77777777" w:rsidR="00F10862" w:rsidRPr="000F2697" w:rsidRDefault="00F10862" w:rsidP="000F2697">
      <w:pPr>
        <w:contextualSpacing/>
        <w:mirrorIndents/>
        <w:rPr>
          <w:rFonts w:ascii="华文楷体" w:eastAsia="华文楷体" w:hAnsi="华文楷体"/>
          <w:lang w:bidi="zh-TW"/>
        </w:rPr>
      </w:pPr>
    </w:p>
    <w:p w14:paraId="589FF749" w14:textId="25E59E73" w:rsidR="00E17F4B" w:rsidRPr="000F2697" w:rsidRDefault="00F10862"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亚里士多德又把实体区分为第一实体和第二实体。</w:t>
      </w:r>
      <w:r w:rsidR="00E17F4B" w:rsidRPr="000F2697">
        <w:rPr>
          <w:rFonts w:ascii="华文楷体" w:eastAsia="华文楷体" w:hAnsi="华文楷体"/>
          <w:lang w:bidi="zh-TW"/>
        </w:rPr>
        <w:t>第一</w:t>
      </w:r>
      <w:r w:rsidR="00E17F4B" w:rsidRPr="000F2697">
        <w:rPr>
          <w:rFonts w:ascii="华文楷体" w:eastAsia="华文楷体" w:hAnsi="华文楷体" w:hint="eastAsia"/>
          <w:lang w:bidi="zh-TW"/>
        </w:rPr>
        <w:t>实体</w:t>
      </w:r>
      <w:r w:rsidR="00E17F4B" w:rsidRPr="000F2697">
        <w:rPr>
          <w:rFonts w:ascii="华文楷体" w:eastAsia="华文楷体" w:hAnsi="华文楷体"/>
          <w:lang w:bidi="zh-TW"/>
        </w:rPr>
        <w:t>,它是其他一切事物的主体。第二实体实为第一实体的属或种,是一类个体事物的共同性质,它不能表述属性范畴,却可表述第一实体。</w:t>
      </w:r>
    </w:p>
    <w:p w14:paraId="75D93B5B" w14:textId="3DFD56DA" w:rsidR="00F10862" w:rsidRPr="000F2697" w:rsidRDefault="00F10862"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亚里士多德主张第一</w:t>
      </w:r>
      <w:r w:rsidRPr="000F2697">
        <w:rPr>
          <w:rFonts w:ascii="华文楷体" w:eastAsia="华文楷体" w:hAnsi="华文楷体" w:hint="eastAsia"/>
          <w:lang w:bidi="zh-TW"/>
        </w:rPr>
        <w:t>实体</w:t>
      </w:r>
      <w:r w:rsidRPr="000F2697">
        <w:rPr>
          <w:rFonts w:ascii="华文楷体" w:eastAsia="华文楷体" w:hAnsi="华文楷体"/>
          <w:lang w:bidi="zh-TW"/>
        </w:rPr>
        <w:t>是存在的最基本的载体,第二本体则是次级的</w:t>
      </w:r>
      <w:r w:rsidRPr="000F2697">
        <w:rPr>
          <w:rFonts w:ascii="华文楷体" w:eastAsia="华文楷体" w:hAnsi="华文楷体" w:hint="eastAsia"/>
          <w:lang w:bidi="zh-TW"/>
        </w:rPr>
        <w:t>实体。第一，个体性是判断实体</w:t>
      </w:r>
      <w:r w:rsidRPr="000F2697">
        <w:rPr>
          <w:rFonts w:ascii="华文楷体" w:eastAsia="华文楷体" w:hAnsi="华文楷体"/>
          <w:lang w:bidi="zh-TW"/>
        </w:rPr>
        <w:t>性程度的标准</w:t>
      </w:r>
      <w:r w:rsidRPr="000F2697">
        <w:rPr>
          <w:rFonts w:ascii="华文楷体" w:eastAsia="华文楷体" w:hAnsi="华文楷体" w:hint="eastAsia"/>
          <w:lang w:bidi="zh-TW"/>
        </w:rPr>
        <w:t>。</w:t>
      </w:r>
      <w:r w:rsidRPr="000F2697">
        <w:rPr>
          <w:rFonts w:ascii="华文楷体" w:eastAsia="华文楷体" w:hAnsi="华文楷体"/>
          <w:lang w:bidi="zh-TW"/>
        </w:rPr>
        <w:t>从逻辑关系的意义说,离个体事物越近的属,实体性越强,离个体事物越远、越抽象的种,实体性越弱。因此,“属比种更能被称为第二本体,因为它更接近第一实体”,“属支撑着种”,“属比种更是实体”</w:t>
      </w:r>
      <w:r w:rsidRPr="000F2697">
        <w:rPr>
          <w:rFonts w:ascii="华文楷体" w:eastAsia="华文楷体" w:hAnsi="华文楷体" w:hint="eastAsia"/>
          <w:lang w:bidi="zh-TW"/>
        </w:rPr>
        <w:t>。第二，</w:t>
      </w:r>
      <w:r w:rsidRPr="000F2697">
        <w:rPr>
          <w:rFonts w:ascii="华文楷体" w:eastAsia="华文楷体" w:hAnsi="华文楷体"/>
          <w:lang w:bidi="zh-TW"/>
        </w:rPr>
        <w:t>从认识的序列而言,实体先于认识,对第一实体的感知先于对第二实体的知识。</w:t>
      </w:r>
    </w:p>
    <w:p w14:paraId="53C6F516" w14:textId="77777777" w:rsidR="00F10862" w:rsidRPr="000F2697" w:rsidRDefault="00F10862" w:rsidP="000F2697">
      <w:pPr>
        <w:contextualSpacing/>
        <w:mirrorIndents/>
        <w:rPr>
          <w:rFonts w:ascii="华文楷体" w:eastAsia="华文楷体" w:hAnsi="华文楷体"/>
          <w:lang w:bidi="zh-TW"/>
        </w:rPr>
      </w:pPr>
    </w:p>
    <w:p w14:paraId="2F2E9529" w14:textId="1F1C8A87" w:rsidR="00E17F4B" w:rsidRPr="000F2697" w:rsidRDefault="00F10862"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亚里士多德在《范畴篇》中又以他的前期</w:t>
      </w:r>
      <w:r w:rsidRPr="000F2697">
        <w:rPr>
          <w:rFonts w:ascii="华文楷体" w:eastAsia="华文楷体" w:hAnsi="华文楷体" w:hint="eastAsia"/>
          <w:lang w:bidi="zh-TW"/>
        </w:rPr>
        <w:t>本</w:t>
      </w:r>
      <w:r w:rsidRPr="000F2697">
        <w:rPr>
          <w:rFonts w:ascii="华文楷体" w:eastAsia="华文楷体" w:hAnsi="华文楷体"/>
          <w:lang w:bidi="zh-TW"/>
        </w:rPr>
        <w:t>体论为根据,对范畴之间的逻辑关系作了意义分析,可概括为五点</w:t>
      </w:r>
      <w:r w:rsidR="00C242E9" w:rsidRPr="000F2697">
        <w:rPr>
          <w:rFonts w:ascii="华文楷体" w:eastAsia="华文楷体" w:hAnsi="华文楷体"/>
          <w:lang w:bidi="zh-TW"/>
        </w:rPr>
        <w:t>：</w:t>
      </w:r>
      <w:r w:rsidR="001808FE" w:rsidRPr="000F2697">
        <w:rPr>
          <w:rFonts w:ascii="华文楷体" w:eastAsia="华文楷体" w:hAnsi="华文楷体"/>
          <w:lang w:bidi="zh-TW"/>
        </w:rPr>
        <w:t>（</w:t>
      </w:r>
      <w:r w:rsidRPr="000F2697">
        <w:rPr>
          <w:rFonts w:ascii="华文楷体" w:eastAsia="华文楷体" w:hAnsi="华文楷体"/>
          <w:lang w:bidi="zh-TW"/>
        </w:rPr>
        <w:t>1</w:t>
      </w:r>
      <w:r w:rsidR="001808FE" w:rsidRPr="000F2697">
        <w:rPr>
          <w:rFonts w:ascii="华文楷体" w:eastAsia="华文楷体" w:hAnsi="华文楷体"/>
          <w:lang w:bidi="zh-TW"/>
        </w:rPr>
        <w:t>）</w:t>
      </w:r>
      <w:r w:rsidRPr="000F2697">
        <w:rPr>
          <w:rFonts w:ascii="华文楷体" w:eastAsia="华文楷体" w:hAnsi="华文楷体"/>
          <w:lang w:bidi="zh-TW"/>
        </w:rPr>
        <w:t>凡</w:t>
      </w:r>
      <w:proofErr w:type="gramStart"/>
      <w:r w:rsidRPr="000F2697">
        <w:rPr>
          <w:rFonts w:ascii="华文楷体" w:eastAsia="华文楷体" w:hAnsi="华文楷体"/>
          <w:lang w:bidi="zh-TW"/>
        </w:rPr>
        <w:t>个</w:t>
      </w:r>
      <w:proofErr w:type="gramEnd"/>
      <w:r w:rsidRPr="000F2697">
        <w:rPr>
          <w:rFonts w:ascii="华文楷体" w:eastAsia="华文楷体" w:hAnsi="华文楷体"/>
          <w:lang w:bidi="zh-TW"/>
        </w:rPr>
        <w:t>体词项,包括表示实体或属性</w:t>
      </w:r>
      <w:proofErr w:type="gramStart"/>
      <w:r w:rsidRPr="000F2697">
        <w:rPr>
          <w:rFonts w:ascii="华文楷体" w:eastAsia="华文楷体" w:hAnsi="华文楷体"/>
          <w:lang w:bidi="zh-TW"/>
        </w:rPr>
        <w:t>的词项</w:t>
      </w:r>
      <w:proofErr w:type="gramEnd"/>
      <w:r w:rsidRPr="000F2697">
        <w:rPr>
          <w:rFonts w:ascii="华文楷体" w:eastAsia="华文楷体" w:hAnsi="华文楷体"/>
          <w:lang w:bidi="zh-TW"/>
        </w:rPr>
        <w:t>,都不能用作谓词表述主项</w:t>
      </w:r>
      <w:r w:rsidR="003E077F" w:rsidRPr="000F2697">
        <w:rPr>
          <w:rFonts w:ascii="华文楷体" w:eastAsia="华文楷体" w:hAnsi="华文楷体"/>
          <w:lang w:bidi="zh-TW"/>
        </w:rPr>
        <w:t>；</w:t>
      </w:r>
      <w:proofErr w:type="gramStart"/>
      <w:r w:rsidRPr="000F2697">
        <w:rPr>
          <w:rFonts w:ascii="华文楷体" w:eastAsia="华文楷体" w:hAnsi="华文楷体"/>
          <w:lang w:bidi="zh-TW"/>
        </w:rPr>
        <w:t>凡普遍词项包括</w:t>
      </w:r>
      <w:proofErr w:type="gramEnd"/>
      <w:r w:rsidRPr="000F2697">
        <w:rPr>
          <w:rFonts w:ascii="华文楷体" w:eastAsia="华文楷体" w:hAnsi="华文楷体"/>
          <w:lang w:bidi="zh-TW"/>
        </w:rPr>
        <w:t>表示实体或属性</w:t>
      </w:r>
      <w:proofErr w:type="gramStart"/>
      <w:r w:rsidRPr="000F2697">
        <w:rPr>
          <w:rFonts w:ascii="华文楷体" w:eastAsia="华文楷体" w:hAnsi="华文楷体"/>
          <w:lang w:bidi="zh-TW"/>
        </w:rPr>
        <w:t>的词项</w:t>
      </w:r>
      <w:proofErr w:type="gramEnd"/>
      <w:r w:rsidRPr="000F2697">
        <w:rPr>
          <w:rFonts w:ascii="华文楷体" w:eastAsia="华文楷体" w:hAnsi="华文楷体"/>
          <w:lang w:bidi="zh-TW"/>
        </w:rPr>
        <w:t>,都可用作谓词表述主项。</w:t>
      </w:r>
      <w:r w:rsidR="001808FE" w:rsidRPr="000F2697">
        <w:rPr>
          <w:rFonts w:ascii="华文楷体" w:eastAsia="华文楷体" w:hAnsi="华文楷体"/>
          <w:lang w:bidi="zh-TW"/>
        </w:rPr>
        <w:t>（</w:t>
      </w:r>
      <w:r w:rsidRPr="000F2697">
        <w:rPr>
          <w:rFonts w:ascii="华文楷体" w:eastAsia="华文楷体" w:hAnsi="华文楷体"/>
          <w:lang w:bidi="zh-TW"/>
        </w:rPr>
        <w:t>2</w:t>
      </w:r>
      <w:r w:rsidR="001808FE" w:rsidRPr="000F2697">
        <w:rPr>
          <w:rFonts w:ascii="华文楷体" w:eastAsia="华文楷体" w:hAnsi="华文楷体"/>
          <w:lang w:bidi="zh-TW"/>
        </w:rPr>
        <w:t>）</w:t>
      </w:r>
      <w:r w:rsidRPr="000F2697">
        <w:rPr>
          <w:rFonts w:ascii="华文楷体" w:eastAsia="华文楷体" w:hAnsi="华文楷体"/>
          <w:lang w:bidi="zh-TW"/>
        </w:rPr>
        <w:t>属性范畴</w:t>
      </w:r>
      <w:proofErr w:type="gramStart"/>
      <w:r w:rsidRPr="000F2697">
        <w:rPr>
          <w:rFonts w:ascii="华文楷体" w:eastAsia="华文楷体" w:hAnsi="华文楷体"/>
          <w:lang w:bidi="zh-TW"/>
        </w:rPr>
        <w:t>的词项可</w:t>
      </w:r>
      <w:proofErr w:type="gramEnd"/>
      <w:r w:rsidRPr="000F2697">
        <w:rPr>
          <w:rFonts w:ascii="华文楷体" w:eastAsia="华文楷体" w:hAnsi="华文楷体"/>
          <w:lang w:bidi="zh-TW"/>
        </w:rPr>
        <w:t>用作谓词表述实体范畴</w:t>
      </w:r>
      <w:proofErr w:type="gramStart"/>
      <w:r w:rsidRPr="000F2697">
        <w:rPr>
          <w:rFonts w:ascii="华文楷体" w:eastAsia="华文楷体" w:hAnsi="华文楷体"/>
          <w:lang w:bidi="zh-TW"/>
        </w:rPr>
        <w:t>的词项</w:t>
      </w:r>
      <w:proofErr w:type="gramEnd"/>
      <w:r w:rsidRPr="000F2697">
        <w:rPr>
          <w:rFonts w:ascii="华文楷体" w:eastAsia="华文楷体" w:hAnsi="华文楷体"/>
          <w:lang w:bidi="zh-TW"/>
        </w:rPr>
        <w:t>,实体范畴的</w:t>
      </w:r>
      <w:proofErr w:type="gramStart"/>
      <w:r w:rsidRPr="000F2697">
        <w:rPr>
          <w:rFonts w:ascii="华文楷体" w:eastAsia="华文楷体" w:hAnsi="华文楷体"/>
          <w:lang w:bidi="zh-TW"/>
        </w:rPr>
        <w:t>词项不可</w:t>
      </w:r>
      <w:proofErr w:type="gramEnd"/>
      <w:r w:rsidRPr="000F2697">
        <w:rPr>
          <w:rFonts w:ascii="华文楷体" w:eastAsia="华文楷体" w:hAnsi="华文楷体"/>
          <w:lang w:bidi="zh-TW"/>
        </w:rPr>
        <w:t>用作谓词表述属性范畴的词项。</w:t>
      </w:r>
      <w:r w:rsidR="001808FE" w:rsidRPr="000F2697">
        <w:rPr>
          <w:rFonts w:ascii="华文楷体" w:eastAsia="华文楷体" w:hAnsi="华文楷体"/>
          <w:lang w:bidi="zh-TW"/>
        </w:rPr>
        <w:t>（</w:t>
      </w:r>
      <w:r w:rsidRPr="000F2697">
        <w:rPr>
          <w:rFonts w:ascii="华文楷体" w:eastAsia="华文楷体" w:hAnsi="华文楷体"/>
          <w:lang w:bidi="zh-TW"/>
        </w:rPr>
        <w:t>3</w:t>
      </w:r>
      <w:r w:rsidR="001808FE" w:rsidRPr="000F2697">
        <w:rPr>
          <w:rFonts w:ascii="华文楷体" w:eastAsia="华文楷体" w:hAnsi="华文楷体"/>
          <w:lang w:bidi="zh-TW"/>
        </w:rPr>
        <w:t>）</w:t>
      </w:r>
      <w:proofErr w:type="gramStart"/>
      <w:r w:rsidRPr="000F2697">
        <w:rPr>
          <w:rFonts w:ascii="华文楷体" w:eastAsia="华文楷体" w:hAnsi="华文楷体"/>
          <w:lang w:bidi="zh-TW"/>
        </w:rPr>
        <w:t>普遍词项只能</w:t>
      </w:r>
      <w:proofErr w:type="gramEnd"/>
      <w:r w:rsidRPr="000F2697">
        <w:rPr>
          <w:rFonts w:ascii="华文楷体" w:eastAsia="华文楷体" w:hAnsi="华文楷体"/>
          <w:lang w:bidi="zh-TW"/>
        </w:rPr>
        <w:t>用于表述普遍性程度不低于它</w:t>
      </w:r>
      <w:proofErr w:type="gramStart"/>
      <w:r w:rsidRPr="000F2697">
        <w:rPr>
          <w:rFonts w:ascii="华文楷体" w:eastAsia="华文楷体" w:hAnsi="华文楷体"/>
          <w:lang w:bidi="zh-TW"/>
        </w:rPr>
        <w:t>的词项</w:t>
      </w:r>
      <w:proofErr w:type="gramEnd"/>
      <w:r w:rsidRPr="000F2697">
        <w:rPr>
          <w:rFonts w:ascii="华文楷体" w:eastAsia="华文楷体" w:hAnsi="华文楷体"/>
          <w:lang w:bidi="zh-TW"/>
        </w:rPr>
        <w:t>,反之则不然。</w:t>
      </w:r>
      <w:r w:rsidR="001808FE" w:rsidRPr="000F2697">
        <w:rPr>
          <w:rFonts w:ascii="华文楷体" w:eastAsia="华文楷体" w:hAnsi="华文楷体"/>
          <w:lang w:bidi="zh-TW"/>
        </w:rPr>
        <w:t>（</w:t>
      </w:r>
      <w:r w:rsidRPr="000F2697">
        <w:rPr>
          <w:rFonts w:ascii="华文楷体" w:eastAsia="华文楷体" w:hAnsi="华文楷体"/>
          <w:lang w:bidi="zh-TW"/>
        </w:rPr>
        <w:t>4</w:t>
      </w:r>
      <w:r w:rsidR="001808FE" w:rsidRPr="000F2697">
        <w:rPr>
          <w:rFonts w:ascii="华文楷体" w:eastAsia="华文楷体" w:hAnsi="华文楷体"/>
          <w:lang w:bidi="zh-TW"/>
        </w:rPr>
        <w:t>）</w:t>
      </w:r>
      <w:r w:rsidRPr="000F2697">
        <w:rPr>
          <w:rFonts w:ascii="华文楷体" w:eastAsia="华文楷体" w:hAnsi="华文楷体"/>
          <w:lang w:bidi="zh-TW"/>
        </w:rPr>
        <w:t>第二实体同它表述的主体</w:t>
      </w:r>
      <w:r w:rsidR="001808FE" w:rsidRPr="000F2697">
        <w:rPr>
          <w:rFonts w:ascii="华文楷体" w:eastAsia="华文楷体" w:hAnsi="华文楷体"/>
          <w:lang w:bidi="zh-TW"/>
        </w:rPr>
        <w:t>（</w:t>
      </w:r>
      <w:r w:rsidRPr="000F2697">
        <w:rPr>
          <w:rFonts w:ascii="华文楷体" w:eastAsia="华文楷体" w:hAnsi="华文楷体"/>
          <w:lang w:bidi="zh-TW"/>
        </w:rPr>
        <w:t>第一本体或第二实体</w:t>
      </w:r>
      <w:r w:rsidR="001808FE" w:rsidRPr="000F2697">
        <w:rPr>
          <w:rFonts w:ascii="华文楷体" w:eastAsia="华文楷体" w:hAnsi="华文楷体"/>
          <w:lang w:bidi="zh-TW"/>
        </w:rPr>
        <w:t>）</w:t>
      </w:r>
      <w:r w:rsidRPr="000F2697">
        <w:rPr>
          <w:rFonts w:ascii="华文楷体" w:eastAsia="华文楷体" w:hAnsi="华文楷体"/>
          <w:lang w:bidi="zh-TW"/>
        </w:rPr>
        <w:t>就属于同一范畴系列而言,有同名同义关系,作为谓词的第二实体的名字或其定义,都可用以表述主体,如动物或其定义都可表述人。属性范畴</w:t>
      </w:r>
      <w:proofErr w:type="gramStart"/>
      <w:r w:rsidRPr="000F2697">
        <w:rPr>
          <w:rFonts w:ascii="华文楷体" w:eastAsia="华文楷体" w:hAnsi="华文楷体"/>
          <w:lang w:bidi="zh-TW"/>
        </w:rPr>
        <w:t>的词项同它</w:t>
      </w:r>
      <w:proofErr w:type="gramEnd"/>
      <w:r w:rsidRPr="000F2697">
        <w:rPr>
          <w:rFonts w:ascii="华文楷体" w:eastAsia="华文楷体" w:hAnsi="华文楷体"/>
          <w:lang w:bidi="zh-TW"/>
        </w:rPr>
        <w:t>表述的实体范畴的主项,则有同名异义关系,它的名字可表述主体,它的定义则不能表述主体</w:t>
      </w:r>
      <w:r w:rsidRPr="000F2697">
        <w:rPr>
          <w:rFonts w:ascii="华文楷体" w:eastAsia="华文楷体" w:hAnsi="华文楷体" w:hint="eastAsia"/>
          <w:lang w:bidi="zh-TW"/>
        </w:rPr>
        <w:t>，</w:t>
      </w:r>
      <w:r w:rsidRPr="000F2697">
        <w:rPr>
          <w:rFonts w:ascii="华文楷体" w:eastAsia="华文楷体" w:hAnsi="华文楷体"/>
          <w:lang w:bidi="zh-TW"/>
        </w:rPr>
        <w:t>如可说“这朵花是红色的”,红色的定义则不能表述这朵花</w:t>
      </w:r>
      <w:r w:rsidRPr="000F2697">
        <w:rPr>
          <w:rFonts w:ascii="华文楷体" w:eastAsia="华文楷体" w:hAnsi="华文楷体" w:hint="eastAsia"/>
          <w:lang w:bidi="zh-TW"/>
        </w:rPr>
        <w:t>。（</w:t>
      </w:r>
      <w:r w:rsidRPr="000F2697">
        <w:rPr>
          <w:rFonts w:ascii="华文楷体" w:eastAsia="华文楷体" w:hAnsi="华文楷体"/>
          <w:lang w:bidi="zh-TW"/>
        </w:rPr>
        <w:t>5</w:t>
      </w:r>
      <w:r w:rsidR="001808FE" w:rsidRPr="000F2697">
        <w:rPr>
          <w:rFonts w:ascii="华文楷体" w:eastAsia="华文楷体" w:hAnsi="华文楷体"/>
          <w:lang w:bidi="zh-TW"/>
        </w:rPr>
        <w:t>）</w:t>
      </w:r>
      <w:r w:rsidRPr="000F2697">
        <w:rPr>
          <w:rFonts w:ascii="华文楷体" w:eastAsia="华文楷体" w:hAnsi="华文楷体"/>
          <w:lang w:bidi="zh-TW"/>
        </w:rPr>
        <w:t>命题或意见作为认识,其真实或虚假,取决于相应的事实存在或不存在</w:t>
      </w:r>
      <w:r w:rsidR="003E077F" w:rsidRPr="000F2697">
        <w:rPr>
          <w:rFonts w:ascii="华文楷体" w:eastAsia="华文楷体" w:hAnsi="华文楷体"/>
          <w:lang w:bidi="zh-TW"/>
        </w:rPr>
        <w:t>；</w:t>
      </w:r>
      <w:r w:rsidRPr="000F2697">
        <w:rPr>
          <w:rFonts w:ascii="华文楷体" w:eastAsia="华文楷体" w:hAnsi="华文楷体"/>
          <w:lang w:bidi="zh-TW"/>
        </w:rPr>
        <w:t>命题或意见自身保持同一、不变,</w:t>
      </w:r>
      <w:proofErr w:type="gramStart"/>
      <w:r w:rsidRPr="000F2697">
        <w:rPr>
          <w:rFonts w:ascii="华文楷体" w:eastAsia="华文楷体" w:hAnsi="华文楷体"/>
          <w:lang w:bidi="zh-TW"/>
        </w:rPr>
        <w:t>不象</w:t>
      </w:r>
      <w:proofErr w:type="gramEnd"/>
      <w:r w:rsidRPr="000F2697">
        <w:rPr>
          <w:rFonts w:ascii="华文楷体" w:eastAsia="华文楷体" w:hAnsi="华文楷体"/>
          <w:lang w:bidi="zh-TW"/>
        </w:rPr>
        <w:t>实体可在变化中容纳相反的属性</w:t>
      </w:r>
      <w:r w:rsidRPr="000F2697">
        <w:rPr>
          <w:rFonts w:ascii="华文楷体" w:eastAsia="华文楷体" w:hAnsi="华文楷体" w:hint="eastAsia"/>
          <w:lang w:bidi="zh-TW"/>
        </w:rPr>
        <w:t>。</w:t>
      </w:r>
    </w:p>
    <w:p w14:paraId="459A0101" w14:textId="31532BD3" w:rsidR="00B46DD7" w:rsidRPr="000F2697" w:rsidRDefault="002F406D" w:rsidP="000F2697">
      <w:pPr>
        <w:rPr>
          <w:rFonts w:ascii="华文楷体" w:eastAsia="华文楷体" w:hAnsi="华文楷体"/>
          <w:lang w:bidi="zh-TW"/>
        </w:rPr>
      </w:pPr>
      <w:r w:rsidRPr="000F2697">
        <w:rPr>
          <w:rFonts w:ascii="华文楷体" w:eastAsia="华文楷体" w:hAnsi="华文楷体"/>
          <w:lang w:bidi="zh-TW"/>
        </w:rPr>
        <w:t>（二）关于命题（判断）的学说</w:t>
      </w:r>
    </w:p>
    <w:p w14:paraId="44F4544B" w14:textId="2CCA28B2" w:rsidR="00226616" w:rsidRPr="000F2697" w:rsidRDefault="00226616"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判断以句子的形式表达出来，而在探讨句子时，亚里士多德又把句子和命题作了区分</w:t>
      </w:r>
      <w:r w:rsidR="00615D05" w:rsidRPr="000F2697">
        <w:rPr>
          <w:rFonts w:ascii="华文楷体" w:eastAsia="华文楷体" w:hAnsi="华文楷体" w:hint="eastAsia"/>
          <w:lang w:bidi="zh-TW"/>
        </w:rPr>
        <w:t>：</w:t>
      </w:r>
      <w:r w:rsidR="00F71EBF" w:rsidRPr="000F2697">
        <w:rPr>
          <w:rFonts w:ascii="华文楷体" w:eastAsia="华文楷体" w:hAnsi="华文楷体" w:hint="eastAsia"/>
          <w:lang w:bidi="zh-TW"/>
        </w:rPr>
        <w:t>“</w:t>
      </w:r>
      <w:r w:rsidRPr="000F2697">
        <w:rPr>
          <w:rFonts w:ascii="华文楷体" w:eastAsia="华文楷体" w:hAnsi="华文楷体"/>
          <w:lang w:bidi="zh-TW"/>
        </w:rPr>
        <w:t>所有句子都有</w:t>
      </w:r>
      <w:r w:rsidR="006E439D" w:rsidRPr="000F2697">
        <w:rPr>
          <w:rFonts w:ascii="华文楷体" w:eastAsia="华文楷体" w:hAnsi="华文楷体" w:hint="eastAsia"/>
          <w:lang w:bidi="zh-TW"/>
        </w:rPr>
        <w:t>意义</w:t>
      </w:r>
      <w:r w:rsidR="00DB1309" w:rsidRPr="000F2697">
        <w:rPr>
          <w:rFonts w:ascii="华文楷体" w:eastAsia="华文楷体" w:hAnsi="华文楷体"/>
          <w:lang w:bidi="zh-TW"/>
        </w:rPr>
        <w:t>……</w:t>
      </w:r>
      <w:r w:rsidRPr="000F2697">
        <w:rPr>
          <w:rFonts w:ascii="华文楷体" w:eastAsia="华文楷体" w:hAnsi="华文楷体"/>
          <w:lang w:bidi="zh-TW"/>
        </w:rPr>
        <w:t>并非任何句子都是命题，只有那些自身或者是真实的或者是虛假的句子才是命题。我们现在研究</w:t>
      </w:r>
      <w:r w:rsidRPr="000F2697">
        <w:rPr>
          <w:rFonts w:ascii="华文楷体" w:eastAsia="华文楷体" w:hAnsi="华文楷体" w:hint="eastAsia"/>
          <w:lang w:bidi="zh-TW"/>
        </w:rPr>
        <w:t>的只是命题，而</w:t>
      </w:r>
      <w:r w:rsidR="00406F83" w:rsidRPr="000F2697">
        <w:rPr>
          <w:rFonts w:ascii="华文楷体" w:eastAsia="华文楷体" w:hAnsi="华文楷体" w:hint="eastAsia"/>
          <w:lang w:bidi="zh-TW"/>
        </w:rPr>
        <w:t>撇</w:t>
      </w:r>
      <w:r w:rsidRPr="000F2697">
        <w:rPr>
          <w:rFonts w:ascii="华文楷体" w:eastAsia="华文楷体" w:hAnsi="华文楷体" w:hint="eastAsia"/>
          <w:lang w:bidi="zh-TW"/>
        </w:rPr>
        <w:t>开其他类型的句子</w:t>
      </w:r>
      <w:r w:rsidR="00B1295E" w:rsidRPr="000F2697">
        <w:rPr>
          <w:rFonts w:ascii="华文楷体" w:eastAsia="华文楷体" w:hAnsi="华文楷体" w:hint="eastAsia"/>
          <w:lang w:bidi="zh-TW"/>
        </w:rPr>
        <w:t>，</w:t>
      </w:r>
      <w:r w:rsidR="00B1295E" w:rsidRPr="000F2697">
        <w:rPr>
          <w:rFonts w:ascii="华文楷体" w:eastAsia="华文楷体" w:hAnsi="华文楷体"/>
          <w:lang w:bidi="zh-TW"/>
        </w:rPr>
        <w:t>因为对这些句子的解释主要属于修辞学或诗学的范围。”</w:t>
      </w:r>
    </w:p>
    <w:p w14:paraId="4D4B2831" w14:textId="29AB1890" w:rsidR="00F74A05" w:rsidRPr="000F2697" w:rsidRDefault="00F74A05" w:rsidP="000F2697">
      <w:pPr>
        <w:contextualSpacing/>
        <w:mirrorIndents/>
        <w:rPr>
          <w:rFonts w:ascii="华文楷体" w:eastAsia="华文楷体" w:hAnsi="华文楷体"/>
          <w:lang w:bidi="zh-TW"/>
        </w:rPr>
      </w:pPr>
      <w:r w:rsidRPr="000F2697">
        <w:rPr>
          <w:rFonts w:ascii="华文楷体" w:eastAsia="华文楷体" w:hAnsi="华文楷体"/>
          <w:lang w:bidi="zh-TW"/>
        </w:rPr>
        <w:t>在《解释篇》中，亚里士多德专门讨论了有关命题（判断）的问题，在《前分析篇》和《论</w:t>
      </w:r>
      <w:r w:rsidR="002D4E2B" w:rsidRPr="000F2697">
        <w:rPr>
          <w:rFonts w:ascii="华文楷体" w:eastAsia="华文楷体" w:hAnsi="华文楷体" w:hint="eastAsia"/>
          <w:lang w:bidi="zh-TW"/>
        </w:rPr>
        <w:t>题</w:t>
      </w:r>
      <w:r w:rsidRPr="000F2697">
        <w:rPr>
          <w:rFonts w:ascii="华文楷体" w:eastAsia="华文楷体" w:hAnsi="华文楷体"/>
          <w:lang w:bidi="zh-TW"/>
        </w:rPr>
        <w:t>篇》中也有所涉及。亚里士多德区分了语句与命题，他认为只有那些具有真假属性的语句才是命题。然后他把命题作了具体的区分：首先，他把命题分为实然命题和模态命题，然后把实然命题又分为复合命题和简单命题，简单命题又分为全称、特称、不定和单称命题；把模态命题分为可能命题、不可能命题、或然命题和必然命题。亚里士多德还讨论了直言命题间的三种真假关系：矛盾关系、反对关系和下反对关系。</w:t>
      </w:r>
    </w:p>
    <w:p w14:paraId="69D54260" w14:textId="6081D340" w:rsidR="00226616" w:rsidRPr="000F2697" w:rsidRDefault="00226616"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在亚里上多德看来，所有简单命题和语言形式都是主谓式的，亦即由主词和谓词构成。</w:t>
      </w:r>
      <w:r w:rsidR="002C0201" w:rsidRPr="000F2697">
        <w:rPr>
          <w:rFonts w:ascii="华文楷体" w:eastAsia="华文楷体" w:hAnsi="华文楷体"/>
          <w:lang w:bidi="zh-TW"/>
        </w:rPr>
        <w:t>这一主张是亚里士多德命题理论的基石，其后的逻辑学家均未能撼动它，直到19世纪末20世纪初才被</w:t>
      </w:r>
      <w:proofErr w:type="gramStart"/>
      <w:r w:rsidR="002C0201" w:rsidRPr="000F2697">
        <w:rPr>
          <w:rFonts w:ascii="华文楷体" w:eastAsia="华文楷体" w:hAnsi="华文楷体"/>
          <w:lang w:bidi="zh-TW"/>
        </w:rPr>
        <w:t>弗</w:t>
      </w:r>
      <w:proofErr w:type="gramEnd"/>
      <w:r w:rsidR="002C0201" w:rsidRPr="000F2697">
        <w:rPr>
          <w:rFonts w:ascii="华文楷体" w:eastAsia="华文楷体" w:hAnsi="华文楷体"/>
          <w:lang w:bidi="zh-TW"/>
        </w:rPr>
        <w:t>雷格、罗素等人所动摇，从而引起逻辑学的</w:t>
      </w:r>
      <w:r w:rsidR="002C0201" w:rsidRPr="000F2697">
        <w:rPr>
          <w:rFonts w:ascii="华文楷体" w:eastAsia="华文楷体" w:hAnsi="华文楷体" w:hint="eastAsia"/>
          <w:lang w:bidi="zh-TW"/>
        </w:rPr>
        <w:t>革</w:t>
      </w:r>
      <w:r w:rsidR="002C0201" w:rsidRPr="000F2697">
        <w:rPr>
          <w:rFonts w:ascii="华文楷体" w:eastAsia="华文楷体" w:hAnsi="华文楷体"/>
          <w:lang w:bidi="zh-TW"/>
        </w:rPr>
        <w:t>命。</w:t>
      </w:r>
    </w:p>
    <w:p w14:paraId="57DDE05A" w14:textId="640B576D" w:rsidR="00226616" w:rsidRPr="000F2697" w:rsidRDefault="002F406D" w:rsidP="000F2697">
      <w:pPr>
        <w:rPr>
          <w:rFonts w:ascii="华文楷体" w:eastAsia="华文楷体" w:hAnsi="华文楷体"/>
          <w:lang w:bidi="zh-TW"/>
        </w:rPr>
      </w:pPr>
      <w:r w:rsidRPr="000F2697">
        <w:rPr>
          <w:rFonts w:ascii="华文楷体" w:eastAsia="华文楷体" w:hAnsi="华文楷体"/>
          <w:lang w:bidi="zh-TW"/>
        </w:rPr>
        <w:t>（三）关于推理的学说</w:t>
      </w:r>
    </w:p>
    <w:p w14:paraId="54F2E603" w14:textId="77777777" w:rsidR="009E7F3B" w:rsidRPr="000F2697" w:rsidRDefault="009E7F3B"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逻辑的中心内容是推理。前后《分析篇》、《论辩篇》都是讨论推理和证明的，《辩谬篇》中也有所涉及。关于推理，归结起来可分为三类：1、证明的推理：这是亚里士多德推理理论的核心。所谓证明，指的就是三段论。亚里士多德在《前分析篇》第一卷中详细探讨了三段论的各种有效形式，并制定了三段论的规则。亚里士多德的三段论与现代形式逻辑的三段论有很多不同之处。2、辩证的推理：所谓辩证的推理是通过双方问答以揭露议论中自相矛盾的一种推理。这是一种特殊类型的推理，在《论辩篇》中得到了研究。这种推理以或然性的道理为依据，或以多数人所能接受的一些道理为依据，或论辩的一方暂时接受另一方的论断为前提进行推理，以揭露谈话对方的自相矛盾。3、诡辩的推理：这是一种</w:t>
      </w:r>
      <w:proofErr w:type="gramStart"/>
      <w:r w:rsidRPr="000F2697">
        <w:rPr>
          <w:rFonts w:ascii="华文楷体" w:eastAsia="华文楷体" w:hAnsi="华文楷体"/>
          <w:lang w:bidi="zh-TW"/>
        </w:rPr>
        <w:t>诡谬</w:t>
      </w:r>
      <w:proofErr w:type="gramEnd"/>
      <w:r w:rsidRPr="000F2697">
        <w:rPr>
          <w:rFonts w:ascii="华文楷体" w:eastAsia="华文楷体" w:hAnsi="华文楷体"/>
          <w:lang w:bidi="zh-TW"/>
        </w:rPr>
        <w:t>的论辩。在《辩谬篇》中，亚里士多德剖析了大量这类诡辩的、谬误的推理，如“你有一条狗，它是有子女的，因此这条狗是父亲，你是孩子，所以这条狗是你的父亲。”等等似是而非的推理。辩证推理和诡辩推理都源于古希腊的论辩之风。</w:t>
      </w:r>
    </w:p>
    <w:p w14:paraId="5ED96311" w14:textId="31795A57" w:rsidR="00226616" w:rsidRPr="000F2697" w:rsidRDefault="00226616"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概念和判断</w:t>
      </w:r>
      <w:r w:rsidR="001808FE" w:rsidRPr="000F2697">
        <w:rPr>
          <w:rFonts w:ascii="华文楷体" w:eastAsia="华文楷体" w:hAnsi="华文楷体"/>
          <w:lang w:bidi="zh-TW"/>
        </w:rPr>
        <w:t>（</w:t>
      </w:r>
      <w:r w:rsidRPr="000F2697">
        <w:rPr>
          <w:rFonts w:ascii="华文楷体" w:eastAsia="华文楷体" w:hAnsi="华文楷体"/>
          <w:lang w:bidi="zh-TW"/>
        </w:rPr>
        <w:t>命题</w:t>
      </w:r>
      <w:r w:rsidR="001808FE" w:rsidRPr="000F2697">
        <w:rPr>
          <w:rFonts w:ascii="华文楷体" w:eastAsia="华文楷体" w:hAnsi="华文楷体"/>
          <w:lang w:bidi="zh-TW"/>
        </w:rPr>
        <w:t>）</w:t>
      </w:r>
      <w:r w:rsidRPr="000F2697">
        <w:rPr>
          <w:rFonts w:ascii="华文楷体" w:eastAsia="华文楷体" w:hAnsi="华文楷体"/>
          <w:lang w:bidi="zh-TW"/>
        </w:rPr>
        <w:t>是进行推理的准备，而推理的主要形式就是三段论。</w:t>
      </w:r>
      <w:r w:rsidR="00702F53" w:rsidRPr="000F2697">
        <w:rPr>
          <w:rFonts w:ascii="华文楷体" w:eastAsia="华文楷体" w:hAnsi="华文楷体"/>
          <w:lang w:bidi="zh-TW"/>
        </w:rPr>
        <w:t>亚里士多德对三段论作了这样的界定：“三段论是一种论证，其中只要确定某些论断，某些异于它们的事物便可以必然地从如此确定的论断中推出。”</w:t>
      </w:r>
      <w:r w:rsidRPr="000F2697">
        <w:rPr>
          <w:rFonts w:ascii="华文楷体" w:eastAsia="华文楷体" w:hAnsi="华文楷体"/>
          <w:lang w:bidi="zh-TW"/>
        </w:rPr>
        <w:t>三段论是由一个大前提、一个小</w:t>
      </w:r>
      <w:r w:rsidRPr="000F2697">
        <w:rPr>
          <w:rFonts w:ascii="华文楷体" w:eastAsia="华文楷体" w:hAnsi="华文楷体" w:hint="eastAsia"/>
          <w:lang w:bidi="zh-TW"/>
        </w:rPr>
        <w:t>前提和一个结论构成的推理式</w:t>
      </w:r>
      <w:r w:rsidR="001E42EA" w:rsidRPr="000F2697">
        <w:rPr>
          <w:rFonts w:ascii="华文楷体" w:eastAsia="华文楷体" w:hAnsi="华文楷体" w:hint="eastAsia"/>
          <w:lang w:bidi="zh-TW"/>
        </w:rPr>
        <w:t>：</w:t>
      </w:r>
      <w:r w:rsidRPr="000F2697">
        <w:rPr>
          <w:rFonts w:ascii="华文楷体" w:eastAsia="华文楷体" w:hAnsi="华文楷体"/>
          <w:lang w:bidi="zh-TW"/>
        </w:rPr>
        <w:t>“三段论所由得出的前提，可能两者皆真，可能两者皆假，也可能一个</w:t>
      </w:r>
      <w:r w:rsidRPr="000F2697">
        <w:rPr>
          <w:rFonts w:ascii="华文楷体" w:eastAsia="华文楷体" w:hAnsi="华文楷体" w:hint="eastAsia"/>
          <w:lang w:bidi="zh-TW"/>
        </w:rPr>
        <w:t>真，另一个假。结论也必然是真的或假的。从真实的前提中不能得出虚假的结论，但从虚假的前提中却可能得出一个真实的结论。</w:t>
      </w:r>
      <w:r w:rsidR="00702F53" w:rsidRPr="000F2697">
        <w:rPr>
          <w:rFonts w:ascii="华文楷体" w:eastAsia="华文楷体" w:hAnsi="华文楷体" w:hint="eastAsia"/>
          <w:lang w:bidi="zh-TW"/>
        </w:rPr>
        <w:t>”</w:t>
      </w:r>
      <w:r w:rsidR="00E05A5B" w:rsidRPr="000F2697">
        <w:rPr>
          <w:rFonts w:ascii="华文楷体" w:eastAsia="华文楷体" w:hAnsi="华文楷体" w:hint="eastAsia"/>
          <w:lang w:bidi="zh-TW"/>
        </w:rPr>
        <w:t>据此，</w:t>
      </w:r>
      <w:r w:rsidRPr="000F2697">
        <w:rPr>
          <w:rFonts w:ascii="华文楷体" w:eastAsia="华文楷体" w:hAnsi="华文楷体" w:hint="eastAsia"/>
          <w:lang w:bidi="zh-TW"/>
        </w:rPr>
        <w:t>亚里士多德对三段论的各种格式进行了深入而系统的研究，指出其中哪些是有效的，哪些是无效的</w:t>
      </w:r>
      <w:r w:rsidR="001F607A" w:rsidRPr="000F2697">
        <w:rPr>
          <w:rFonts w:ascii="华文楷体" w:eastAsia="华文楷体" w:hAnsi="华文楷体" w:hint="eastAsia"/>
          <w:lang w:bidi="zh-TW"/>
        </w:rPr>
        <w:t>。</w:t>
      </w:r>
      <w:r w:rsidRPr="000F2697">
        <w:rPr>
          <w:rFonts w:ascii="华文楷体" w:eastAsia="华文楷体" w:hAnsi="华文楷体"/>
          <w:lang w:bidi="zh-TW"/>
        </w:rPr>
        <w:t>这些研究构成亚里士多德逻辑学的主要内容。</w:t>
      </w:r>
    </w:p>
    <w:p w14:paraId="79CDCB70" w14:textId="1BBBA677" w:rsidR="00226616" w:rsidRPr="000F2697" w:rsidRDefault="00226616"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两种不同性质的三段论，即辩证的三段论和</w:t>
      </w:r>
      <w:r w:rsidR="006F5BC8" w:rsidRPr="000F2697">
        <w:rPr>
          <w:rFonts w:ascii="华文楷体" w:eastAsia="华文楷体" w:hAnsi="华文楷体" w:hint="eastAsia"/>
          <w:lang w:bidi="zh-TW"/>
        </w:rPr>
        <w:t>归纳</w:t>
      </w:r>
      <w:r w:rsidRPr="000F2697">
        <w:rPr>
          <w:rFonts w:ascii="华文楷体" w:eastAsia="华文楷体" w:hAnsi="华文楷体" w:hint="eastAsia"/>
          <w:lang w:bidi="zh-TW"/>
        </w:rPr>
        <w:t>三段论。前者是要通过两个</w:t>
      </w:r>
      <w:r w:rsidR="003B3810" w:rsidRPr="000F2697">
        <w:rPr>
          <w:rFonts w:ascii="华文楷体" w:eastAsia="华文楷体" w:hAnsi="华文楷体" w:hint="eastAsia"/>
          <w:lang w:bidi="zh-TW"/>
        </w:rPr>
        <w:t>截</w:t>
      </w:r>
      <w:r w:rsidRPr="000F2697">
        <w:rPr>
          <w:rFonts w:ascii="华文楷体" w:eastAsia="华文楷体" w:hAnsi="华文楷体" w:hint="eastAsia"/>
          <w:lang w:bidi="zh-TW"/>
        </w:rPr>
        <w:t>然相反的三段论互相</w:t>
      </w:r>
      <w:r w:rsidR="006F5BC8" w:rsidRPr="000F2697">
        <w:rPr>
          <w:rFonts w:ascii="华文楷体" w:eastAsia="华文楷体" w:hAnsi="华文楷体" w:hint="eastAsia"/>
          <w:lang w:bidi="zh-TW"/>
        </w:rPr>
        <w:t>辩难</w:t>
      </w:r>
      <w:r w:rsidRPr="000F2697">
        <w:rPr>
          <w:rFonts w:ascii="华文楷体" w:eastAsia="华文楷体" w:hAnsi="华文楷体" w:hint="eastAsia"/>
          <w:lang w:bidi="zh-TW"/>
        </w:rPr>
        <w:t>来推翻对方的前提</w:t>
      </w:r>
      <w:r w:rsidR="00CA5E33" w:rsidRPr="000F2697">
        <w:rPr>
          <w:rFonts w:ascii="华文楷体" w:eastAsia="华文楷体" w:hAnsi="华文楷体" w:hint="eastAsia"/>
          <w:lang w:bidi="zh-TW"/>
        </w:rPr>
        <w:t>，</w:t>
      </w:r>
      <w:r w:rsidRPr="000F2697">
        <w:rPr>
          <w:rFonts w:ascii="华文楷体" w:eastAsia="华文楷体" w:hAnsi="华文楷体"/>
          <w:lang w:bidi="zh-TW"/>
        </w:rPr>
        <w:t>以</w:t>
      </w:r>
      <w:r w:rsidR="006F5BC8" w:rsidRPr="000F2697">
        <w:rPr>
          <w:rFonts w:ascii="华文楷体" w:eastAsia="华文楷体" w:hAnsi="华文楷体" w:hint="eastAsia"/>
          <w:lang w:bidi="zh-TW"/>
        </w:rPr>
        <w:t>考验</w:t>
      </w:r>
      <w:r w:rsidRPr="000F2697">
        <w:rPr>
          <w:rFonts w:ascii="华文楷体" w:eastAsia="华文楷体" w:hAnsi="华文楷体"/>
          <w:lang w:bidi="zh-TW"/>
        </w:rPr>
        <w:t>三段论前提的真实性</w:t>
      </w:r>
      <w:r w:rsidR="00CA5E33" w:rsidRPr="000F2697">
        <w:rPr>
          <w:rFonts w:ascii="华文楷体" w:eastAsia="华文楷体" w:hAnsi="华文楷体" w:hint="eastAsia"/>
          <w:lang w:bidi="zh-TW"/>
        </w:rPr>
        <w:t>。</w:t>
      </w:r>
      <w:r w:rsidRPr="000F2697">
        <w:rPr>
          <w:rFonts w:ascii="华文楷体" w:eastAsia="华文楷体" w:hAnsi="华文楷体"/>
          <w:lang w:bidi="zh-TW"/>
        </w:rPr>
        <w:t>其作</w:t>
      </w:r>
      <w:r w:rsidRPr="000F2697">
        <w:rPr>
          <w:rFonts w:ascii="华文楷体" w:eastAsia="华文楷体" w:hAnsi="华文楷体" w:hint="eastAsia"/>
          <w:lang w:bidi="zh-TW"/>
        </w:rPr>
        <w:t>用是批判</w:t>
      </w:r>
      <w:r w:rsidR="006F5BC8" w:rsidRPr="000F2697">
        <w:rPr>
          <w:rFonts w:ascii="华文楷体" w:eastAsia="华文楷体" w:hAnsi="华文楷体" w:hint="eastAsia"/>
          <w:lang w:bidi="zh-TW"/>
        </w:rPr>
        <w:t>（</w:t>
      </w:r>
      <w:r w:rsidRPr="000F2697">
        <w:rPr>
          <w:rFonts w:ascii="华文楷体" w:eastAsia="华文楷体" w:hAnsi="华文楷体"/>
          <w:lang w:bidi="zh-TW"/>
        </w:rPr>
        <w:t>这里已包含有康德先检能证论</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的先声</w:t>
      </w:r>
      <w:r w:rsidR="006F5BC8" w:rsidRPr="000F2697">
        <w:rPr>
          <w:rFonts w:ascii="华文楷体" w:eastAsia="华文楷体" w:hAnsi="华文楷体" w:hint="eastAsia"/>
          <w:lang w:bidi="zh-TW"/>
        </w:rPr>
        <w:t>）；</w:t>
      </w:r>
      <w:r w:rsidRPr="000F2697">
        <w:rPr>
          <w:rFonts w:ascii="华文楷体" w:eastAsia="华文楷体" w:hAnsi="华文楷体"/>
          <w:lang w:bidi="zh-TW"/>
        </w:rPr>
        <w:t>后者则是通过对感性知</w:t>
      </w:r>
      <w:r w:rsidR="00CA5E33" w:rsidRPr="000F2697">
        <w:rPr>
          <w:rFonts w:ascii="华文楷体" w:eastAsia="华文楷体" w:hAnsi="华文楷体" w:hint="eastAsia"/>
          <w:lang w:bidi="zh-TW"/>
        </w:rPr>
        <w:t>觉</w:t>
      </w:r>
      <w:r w:rsidRPr="000F2697">
        <w:rPr>
          <w:rFonts w:ascii="华文楷体" w:eastAsia="华文楷体" w:hAnsi="华文楷体" w:hint="eastAsia"/>
          <w:lang w:bidi="zh-TW"/>
        </w:rPr>
        <w:t>的处理来获得真实的前提</w:t>
      </w:r>
      <w:r w:rsidR="00CA5E33" w:rsidRPr="000F2697">
        <w:rPr>
          <w:rFonts w:ascii="华文楷体" w:eastAsia="华文楷体" w:hAnsi="华文楷体" w:hint="eastAsia"/>
          <w:lang w:bidi="zh-TW"/>
        </w:rPr>
        <w:t>，</w:t>
      </w:r>
      <w:r w:rsidRPr="000F2697">
        <w:rPr>
          <w:rFonts w:ascii="华文楷体" w:eastAsia="华文楷体" w:hAnsi="华文楷体"/>
          <w:lang w:bidi="zh-TW"/>
        </w:rPr>
        <w:t>以便为</w:t>
      </w:r>
      <w:r w:rsidR="00CA5E33" w:rsidRPr="000F2697">
        <w:rPr>
          <w:rFonts w:ascii="华文楷体" w:eastAsia="华文楷体" w:hAnsi="华文楷体" w:hint="eastAsia"/>
          <w:lang w:bidi="zh-TW"/>
        </w:rPr>
        <w:t>一</w:t>
      </w:r>
      <w:r w:rsidRPr="000F2697">
        <w:rPr>
          <w:rFonts w:ascii="华文楷体" w:eastAsia="华文楷体" w:hAnsi="华文楷体"/>
          <w:lang w:bidi="zh-TW"/>
        </w:rPr>
        <w:t>切学术研究健立可靠的基础。</w:t>
      </w:r>
    </w:p>
    <w:p w14:paraId="3353574E" w14:textId="73C98386" w:rsidR="00226616" w:rsidRPr="000F2697" w:rsidRDefault="00226616"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最后，亚里</w:t>
      </w:r>
      <w:r w:rsidR="00A83E3E" w:rsidRPr="000F2697">
        <w:rPr>
          <w:rFonts w:ascii="华文楷体" w:eastAsia="华文楷体" w:hAnsi="华文楷体" w:hint="eastAsia"/>
          <w:lang w:bidi="zh-TW"/>
        </w:rPr>
        <w:t>士</w:t>
      </w:r>
      <w:r w:rsidRPr="000F2697">
        <w:rPr>
          <w:rFonts w:ascii="华文楷体" w:eastAsia="华文楷体" w:hAnsi="华文楷体"/>
          <w:lang w:bidi="zh-TW"/>
        </w:rPr>
        <w:t>多德还把三段论的证明的确定性追溯到</w:t>
      </w:r>
      <w:r w:rsidR="00A83E3E" w:rsidRPr="000F2697">
        <w:rPr>
          <w:rFonts w:ascii="华文楷体" w:eastAsia="华文楷体" w:hAnsi="华文楷体" w:hint="eastAsia"/>
          <w:lang w:bidi="zh-TW"/>
        </w:rPr>
        <w:t>三条</w:t>
      </w:r>
      <w:r w:rsidRPr="000F2697">
        <w:rPr>
          <w:rFonts w:ascii="华文楷体" w:eastAsia="华文楷体" w:hAnsi="华文楷体"/>
          <w:lang w:bidi="zh-TW"/>
        </w:rPr>
        <w:t>逻辑公理,即</w:t>
      </w:r>
      <w:r w:rsidR="00A83E3E" w:rsidRPr="000F2697">
        <w:rPr>
          <w:rFonts w:ascii="华文楷体" w:eastAsia="华文楷体" w:hAnsi="华文楷体" w:hint="eastAsia"/>
          <w:lang w:bidi="zh-TW"/>
        </w:rPr>
        <w:t>矛盾律</w:t>
      </w:r>
      <w:r w:rsidR="000A3EE8" w:rsidRPr="000F2697">
        <w:rPr>
          <w:rFonts w:ascii="华文楷体" w:eastAsia="华文楷体" w:hAnsi="华文楷体" w:hint="eastAsia"/>
          <w:lang w:bidi="zh-TW"/>
        </w:rPr>
        <w:t>（</w:t>
      </w:r>
      <w:r w:rsidRPr="000F2697">
        <w:rPr>
          <w:rFonts w:ascii="华文楷体" w:eastAsia="华文楷体" w:hAnsi="华文楷体"/>
          <w:lang w:bidi="zh-TW"/>
        </w:rPr>
        <w:t>或“不矛盾律”</w:t>
      </w:r>
      <w:r w:rsidR="001808FE" w:rsidRPr="000F2697">
        <w:rPr>
          <w:rFonts w:ascii="华文楷体" w:eastAsia="华文楷体" w:hAnsi="华文楷体"/>
          <w:lang w:bidi="zh-TW"/>
        </w:rPr>
        <w:t>）</w:t>
      </w:r>
      <w:r w:rsidR="000A3EE8" w:rsidRPr="000F2697">
        <w:rPr>
          <w:rFonts w:ascii="华文楷体" w:eastAsia="华文楷体" w:hAnsi="华文楷体" w:hint="eastAsia"/>
          <w:lang w:bidi="zh-TW"/>
        </w:rPr>
        <w:t>：“</w:t>
      </w:r>
      <w:r w:rsidRPr="000F2697">
        <w:rPr>
          <w:rFonts w:ascii="华文楷体" w:eastAsia="华文楷体" w:hAnsi="华文楷体"/>
          <w:lang w:bidi="zh-TW"/>
        </w:rPr>
        <w:t>互相矛盾的判断不能同时为真”</w:t>
      </w:r>
      <w:r w:rsidR="000A3EE8" w:rsidRPr="000F2697">
        <w:rPr>
          <w:rFonts w:ascii="华文楷体" w:eastAsia="华文楷体" w:hAnsi="华文楷体" w:hint="eastAsia"/>
          <w:lang w:bidi="zh-TW"/>
        </w:rPr>
        <w:t>；</w:t>
      </w:r>
      <w:r w:rsidRPr="000F2697">
        <w:rPr>
          <w:rFonts w:ascii="华文楷体" w:eastAsia="华文楷体" w:hAnsi="华文楷体"/>
          <w:lang w:bidi="zh-TW"/>
        </w:rPr>
        <w:t>排中律</w:t>
      </w:r>
      <w:r w:rsidR="000A3EE8" w:rsidRPr="000F2697">
        <w:rPr>
          <w:rFonts w:ascii="华文楷体" w:eastAsia="华文楷体" w:hAnsi="华文楷体" w:hint="eastAsia"/>
          <w:lang w:bidi="zh-TW"/>
        </w:rPr>
        <w:t>：“</w:t>
      </w:r>
      <w:r w:rsidRPr="000F2697">
        <w:rPr>
          <w:rFonts w:ascii="华文楷体" w:eastAsia="华文楷体" w:hAnsi="华文楷体"/>
          <w:lang w:bidi="zh-TW"/>
        </w:rPr>
        <w:t>两个互相矛盾</w:t>
      </w:r>
      <w:r w:rsidR="000A3EE8" w:rsidRPr="000F2697">
        <w:rPr>
          <w:rFonts w:ascii="华文楷体" w:eastAsia="华文楷体" w:hAnsi="华文楷体" w:hint="eastAsia"/>
          <w:lang w:bidi="zh-TW"/>
        </w:rPr>
        <w:t>的</w:t>
      </w:r>
      <w:r w:rsidRPr="000F2697">
        <w:rPr>
          <w:rFonts w:ascii="华文楷体" w:eastAsia="华文楷体" w:hAnsi="华文楷体" w:hint="eastAsia"/>
          <w:lang w:bidi="zh-TW"/>
        </w:rPr>
        <w:t>命题之间不能有居中者”</w:t>
      </w:r>
      <w:r w:rsidR="000A3EE8" w:rsidRPr="000F2697">
        <w:rPr>
          <w:rFonts w:ascii="华文楷体" w:eastAsia="华文楷体" w:hAnsi="华文楷体" w:hint="eastAsia"/>
          <w:lang w:bidi="zh-TW"/>
        </w:rPr>
        <w:t>；</w:t>
      </w:r>
      <w:r w:rsidRPr="000F2697">
        <w:rPr>
          <w:rFonts w:ascii="华文楷体" w:eastAsia="华文楷体" w:hAnsi="华文楷体"/>
          <w:lang w:bidi="zh-TW"/>
        </w:rPr>
        <w:t>同一律</w:t>
      </w:r>
      <w:r w:rsidR="00C242E9" w:rsidRPr="000F2697">
        <w:rPr>
          <w:rFonts w:ascii="华文楷体" w:eastAsia="华文楷体" w:hAnsi="华文楷体"/>
          <w:lang w:bidi="zh-TW"/>
        </w:rPr>
        <w:t>：</w:t>
      </w:r>
      <w:r w:rsidRPr="000F2697">
        <w:rPr>
          <w:rFonts w:ascii="华文楷体" w:eastAsia="华文楷体" w:hAnsi="华文楷体"/>
          <w:lang w:bidi="zh-TW"/>
        </w:rPr>
        <w:t>“一切真实的</w:t>
      </w:r>
      <w:r w:rsidR="001808FE" w:rsidRPr="000F2697">
        <w:rPr>
          <w:rFonts w:ascii="华文楷体" w:eastAsia="华文楷体" w:hAnsi="华文楷体"/>
          <w:lang w:bidi="zh-TW"/>
        </w:rPr>
        <w:t>（</w:t>
      </w:r>
      <w:r w:rsidRPr="000F2697">
        <w:rPr>
          <w:rFonts w:ascii="华文楷体" w:eastAsia="华文楷体" w:hAnsi="华文楷体"/>
          <w:lang w:bidi="zh-TW"/>
        </w:rPr>
        <w:t>事物</w:t>
      </w:r>
      <w:r w:rsidR="001808FE" w:rsidRPr="000F2697">
        <w:rPr>
          <w:rFonts w:ascii="华文楷体" w:eastAsia="华文楷体" w:hAnsi="华文楷体"/>
          <w:lang w:bidi="zh-TW"/>
        </w:rPr>
        <w:t>）</w:t>
      </w:r>
      <w:r w:rsidRPr="000F2697">
        <w:rPr>
          <w:rFonts w:ascii="华文楷体" w:eastAsia="华文楷体" w:hAnsi="华文楷体"/>
          <w:lang w:bidi="zh-TW"/>
        </w:rPr>
        <w:t>必在任何方面</w:t>
      </w:r>
      <w:r w:rsidR="00FC7FFC" w:rsidRPr="000F2697">
        <w:rPr>
          <w:rFonts w:ascii="华文楷体" w:eastAsia="华文楷体" w:hAnsi="华文楷体" w:hint="eastAsia"/>
          <w:lang w:bidi="zh-TW"/>
        </w:rPr>
        <w:t>与</w:t>
      </w:r>
      <w:r w:rsidRPr="000F2697">
        <w:rPr>
          <w:rFonts w:ascii="华文楷体" w:eastAsia="华文楷体" w:hAnsi="华文楷体"/>
          <w:lang w:bidi="zh-TW"/>
        </w:rPr>
        <w:t>其自身</w:t>
      </w:r>
      <w:r w:rsidRPr="000F2697">
        <w:rPr>
          <w:rFonts w:ascii="华文楷体" w:eastAsia="华文楷体" w:hAnsi="华文楷体" w:hint="eastAsia"/>
          <w:lang w:bidi="zh-TW"/>
        </w:rPr>
        <w:t>始终如</w:t>
      </w:r>
      <w:r w:rsidR="00FC7FFC" w:rsidRPr="000F2697">
        <w:rPr>
          <w:rFonts w:ascii="华文楷体" w:eastAsia="华文楷体" w:hAnsi="华文楷体" w:hint="eastAsia"/>
          <w:lang w:bidi="zh-TW"/>
        </w:rPr>
        <w:t>一</w:t>
      </w:r>
      <w:r w:rsidRPr="000F2697">
        <w:rPr>
          <w:rFonts w:ascii="华文楷体" w:eastAsia="华文楷体" w:hAnsi="华文楷体" w:hint="eastAsia"/>
          <w:lang w:bidi="zh-TW"/>
        </w:rPr>
        <w:t>”。他认为这些公理是凭直观即可确认的</w:t>
      </w:r>
      <w:r w:rsidR="00FC7FFC" w:rsidRPr="000F2697">
        <w:rPr>
          <w:rFonts w:ascii="华文楷体" w:eastAsia="华文楷体" w:hAnsi="华文楷体" w:hint="eastAsia"/>
          <w:lang w:bidi="zh-TW"/>
        </w:rPr>
        <w:t>，</w:t>
      </w:r>
      <w:r w:rsidRPr="000F2697">
        <w:rPr>
          <w:rFonts w:ascii="华文楷体" w:eastAsia="华文楷体" w:hAnsi="华文楷体"/>
          <w:lang w:bidi="zh-TW"/>
        </w:rPr>
        <w:t>用不着证明。这就是形式逻辑的最高原则</w:t>
      </w:r>
      <w:r w:rsidR="00FC7FFC" w:rsidRPr="000F2697">
        <w:rPr>
          <w:rFonts w:ascii="华文楷体" w:eastAsia="华文楷体" w:hAnsi="华文楷体" w:hint="eastAsia"/>
          <w:lang w:bidi="zh-TW"/>
        </w:rPr>
        <w:t>。</w:t>
      </w:r>
    </w:p>
    <w:p w14:paraId="3B3B54F1" w14:textId="77777777" w:rsidR="009E7F3B" w:rsidRPr="000F2697" w:rsidRDefault="009E7F3B" w:rsidP="000F2697">
      <w:pPr>
        <w:contextualSpacing/>
        <w:mirrorIndents/>
        <w:rPr>
          <w:rFonts w:ascii="华文楷体" w:eastAsia="华文楷体" w:hAnsi="华文楷体"/>
          <w:lang w:bidi="zh-TW"/>
        </w:rPr>
      </w:pPr>
      <w:r w:rsidRPr="000F2697">
        <w:rPr>
          <w:rFonts w:ascii="华文楷体" w:eastAsia="华文楷体" w:hAnsi="华文楷体"/>
          <w:lang w:bidi="zh-TW"/>
        </w:rPr>
        <w:t>（四）关于思维基本规律的学说</w:t>
      </w:r>
    </w:p>
    <w:p w14:paraId="63EA36FB" w14:textId="24786EB1" w:rsidR="009E7F3B" w:rsidRPr="000F2697" w:rsidRDefault="009E7F3B"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亚里士多德系统地提出了矛盾律、排中律、同一律，也涉及到了充足理由律。他认为矛盾律是最基本的规律，排中律与矛盾律是密切联系的，而一旦违反了矛盾律，便违反了同一律。他还认为“论</w:t>
      </w:r>
      <w:proofErr w:type="gramStart"/>
      <w:r w:rsidRPr="000F2697">
        <w:rPr>
          <w:rFonts w:ascii="华文楷体" w:eastAsia="华文楷体" w:hAnsi="华文楷体"/>
          <w:lang w:bidi="zh-TW"/>
        </w:rPr>
        <w:t>一</w:t>
      </w:r>
      <w:proofErr w:type="gramEnd"/>
      <w:r w:rsidRPr="000F2697">
        <w:rPr>
          <w:rFonts w:ascii="华文楷体" w:eastAsia="华文楷体" w:hAnsi="华文楷体"/>
          <w:lang w:bidi="zh-TW"/>
        </w:rPr>
        <w:t>真理必问其故”，体现了充足理由律的精神，他的这些思想虽有不足，但对后人仍有巨大的启示作用。</w:t>
      </w:r>
    </w:p>
    <w:p w14:paraId="1520AABB" w14:textId="77777777" w:rsidR="00DD5761" w:rsidRPr="000F2697" w:rsidRDefault="00DD5761" w:rsidP="000F2697">
      <w:pPr>
        <w:contextualSpacing/>
        <w:mirrorIndents/>
        <w:rPr>
          <w:rFonts w:ascii="华文楷体" w:eastAsia="华文楷体" w:hAnsi="华文楷体"/>
          <w:lang w:bidi="zh-TW"/>
        </w:rPr>
      </w:pPr>
    </w:p>
    <w:p w14:paraId="2AED2436" w14:textId="536742AD" w:rsidR="009C6C95" w:rsidRPr="000F2697" w:rsidRDefault="001808FE" w:rsidP="000F2697">
      <w:pPr>
        <w:contextualSpacing/>
        <w:mirrorIndents/>
        <w:rPr>
          <w:rFonts w:ascii="华文楷体" w:eastAsia="华文楷体" w:hAnsi="华文楷体"/>
          <w:lang w:bidi="zh-TW"/>
        </w:rPr>
      </w:pPr>
      <w:r w:rsidRPr="000F2697">
        <w:rPr>
          <w:rFonts w:ascii="华文楷体" w:eastAsia="华文楷体" w:hAnsi="华文楷体"/>
          <w:lang w:bidi="zh-TW"/>
        </w:rPr>
        <w:t>（</w:t>
      </w:r>
      <w:r w:rsidR="009C6C95" w:rsidRPr="000F2697">
        <w:rPr>
          <w:rFonts w:ascii="华文楷体" w:eastAsia="华文楷体" w:hAnsi="华文楷体"/>
          <w:lang w:bidi="zh-TW"/>
        </w:rPr>
        <w:t>三</w:t>
      </w:r>
      <w:r w:rsidRPr="000F2697">
        <w:rPr>
          <w:rFonts w:ascii="华文楷体" w:eastAsia="华文楷体" w:hAnsi="华文楷体"/>
          <w:lang w:bidi="zh-TW"/>
        </w:rPr>
        <w:t>）</w:t>
      </w:r>
      <w:r w:rsidR="009C6C95" w:rsidRPr="000F2697">
        <w:rPr>
          <w:rFonts w:ascii="华文楷体" w:eastAsia="华文楷体" w:hAnsi="华文楷体"/>
          <w:lang w:bidi="zh-TW"/>
        </w:rPr>
        <w:t>十范畴</w:t>
      </w:r>
      <w:r w:rsidRPr="000F2697">
        <w:rPr>
          <w:rFonts w:ascii="华文楷体" w:eastAsia="华文楷体" w:hAnsi="华文楷体"/>
          <w:lang w:bidi="zh-TW"/>
        </w:rPr>
        <w:t>（</w:t>
      </w:r>
      <w:r w:rsidR="009C6C95" w:rsidRPr="000F2697">
        <w:rPr>
          <w:rFonts w:ascii="华文楷体" w:eastAsia="华文楷体" w:hAnsi="华文楷体"/>
          <w:lang w:bidi="zh-TW"/>
        </w:rPr>
        <w:t>谓词的分类</w:t>
      </w:r>
      <w:r w:rsidR="00C93984" w:rsidRPr="000F2697">
        <w:rPr>
          <w:rFonts w:ascii="华文楷体" w:eastAsia="华文楷体" w:hAnsi="华文楷体"/>
          <w:lang w:bidi="zh-TW"/>
        </w:rPr>
        <w:t>2</w:t>
      </w:r>
      <w:r w:rsidRPr="000F2697">
        <w:rPr>
          <w:rFonts w:ascii="华文楷体" w:eastAsia="华文楷体" w:hAnsi="华文楷体"/>
          <w:lang w:bidi="zh-TW"/>
        </w:rPr>
        <w:t>）</w:t>
      </w:r>
    </w:p>
    <w:p w14:paraId="1BC04E3E" w14:textId="0C379AA4" w:rsidR="009C6C95" w:rsidRPr="000F2697" w:rsidRDefault="009C6C95"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范畴实际上就是表述内容最概括的谓词。在《正位篇》中，亚里士多德说</w:t>
      </w:r>
      <w:r w:rsidR="00C242E9" w:rsidRPr="000F2697">
        <w:rPr>
          <w:rFonts w:ascii="华文楷体" w:eastAsia="华文楷体" w:hAnsi="华文楷体"/>
          <w:lang w:bidi="zh-TW"/>
        </w:rPr>
        <w:t>：</w:t>
      </w:r>
      <w:r w:rsidRPr="000F2697">
        <w:rPr>
          <w:rFonts w:ascii="华文楷体" w:eastAsia="华文楷体" w:hAnsi="华文楷体"/>
          <w:lang w:bidi="zh-TW"/>
        </w:rPr>
        <w:t>“在已被发现的四类谓词之中，我们必须做出进一步区分,它们共有十种</w:t>
      </w:r>
      <w:r w:rsidR="00C242E9" w:rsidRPr="000F2697">
        <w:rPr>
          <w:rFonts w:ascii="华文楷体" w:eastAsia="华文楷体" w:hAnsi="华文楷体"/>
          <w:lang w:bidi="zh-TW"/>
        </w:rPr>
        <w:t>：</w:t>
      </w:r>
      <w:r w:rsidRPr="000F2697">
        <w:rPr>
          <w:rFonts w:ascii="华文楷体" w:eastAsia="华文楷体" w:hAnsi="华文楷体" w:hint="eastAsia"/>
          <w:lang w:bidi="zh-TW"/>
        </w:rPr>
        <w:t>实体、数量、性质、关系、位置、时间、姿势、所有、主动、受动。因为任何事物的偶性、种属、特性和定义总是这些范畴之</w:t>
      </w:r>
      <w:r w:rsidR="004D0E4E" w:rsidRPr="000F2697">
        <w:rPr>
          <w:rFonts w:ascii="华文楷体" w:eastAsia="华文楷体" w:hAnsi="华文楷体" w:hint="eastAsia"/>
          <w:lang w:bidi="zh-TW"/>
        </w:rPr>
        <w:t>一</w:t>
      </w:r>
      <w:r w:rsidRPr="000F2697">
        <w:rPr>
          <w:rFonts w:ascii="华文楷体" w:eastAsia="华文楷体" w:hAnsi="华文楷体"/>
          <w:lang w:bidi="zh-TW"/>
        </w:rPr>
        <w:t>。”</w:t>
      </w:r>
    </w:p>
    <w:p w14:paraId="4E9AAD76" w14:textId="6DB5A717" w:rsidR="009C6C95" w:rsidRPr="000F2697" w:rsidRDefault="009C6C95"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首先是九个范畴</w:t>
      </w:r>
      <w:r w:rsidR="00C242E9" w:rsidRPr="000F2697">
        <w:rPr>
          <w:rFonts w:ascii="华文楷体" w:eastAsia="华文楷体" w:hAnsi="华文楷体"/>
          <w:lang w:bidi="zh-TW"/>
        </w:rPr>
        <w:t>：</w:t>
      </w:r>
      <w:r w:rsidR="00DC402F">
        <w:rPr>
          <w:rFonts w:ascii="华文楷体" w:eastAsia="华文楷体" w:hAnsi="华文楷体"/>
          <w:lang w:bidi="zh-TW"/>
        </w:rPr>
        <w:t>．</w:t>
      </w:r>
      <w:r w:rsidRPr="000F2697">
        <w:rPr>
          <w:rFonts w:ascii="华文楷体" w:eastAsia="华文楷体" w:hAnsi="华文楷体" w:hint="eastAsia"/>
          <w:lang w:bidi="zh-TW"/>
        </w:rPr>
        <w:t>量</w:t>
      </w:r>
      <w:r w:rsidR="001808FE" w:rsidRPr="000F2697">
        <w:rPr>
          <w:rFonts w:ascii="华文楷体" w:eastAsia="华文楷体" w:hAnsi="华文楷体"/>
          <w:lang w:bidi="zh-TW"/>
        </w:rPr>
        <w:t>（</w:t>
      </w:r>
      <w:r w:rsidRPr="000F2697">
        <w:rPr>
          <w:rFonts w:ascii="华文楷体" w:eastAsia="华文楷体" w:hAnsi="华文楷体"/>
          <w:lang w:bidi="zh-TW"/>
        </w:rPr>
        <w:t>Quantity</w:t>
      </w:r>
      <w:r w:rsidR="001808FE" w:rsidRPr="000F2697">
        <w:rPr>
          <w:rFonts w:ascii="华文楷体" w:eastAsia="华文楷体" w:hAnsi="华文楷体"/>
          <w:lang w:bidi="zh-TW"/>
        </w:rPr>
        <w:t>）</w:t>
      </w:r>
      <w:r w:rsidRPr="000F2697">
        <w:rPr>
          <w:rFonts w:ascii="华文楷体" w:eastAsia="华文楷体" w:hAnsi="华文楷体" w:hint="eastAsia"/>
          <w:lang w:bidi="zh-TW"/>
        </w:rPr>
        <w:t>质</w:t>
      </w:r>
      <w:r w:rsidR="001808FE" w:rsidRPr="000F2697">
        <w:rPr>
          <w:rFonts w:ascii="华文楷体" w:eastAsia="华文楷体" w:hAnsi="华文楷体"/>
          <w:lang w:bidi="zh-TW"/>
        </w:rPr>
        <w:t>（</w:t>
      </w:r>
      <w:proofErr w:type="spellStart"/>
      <w:r w:rsidRPr="000F2697">
        <w:rPr>
          <w:rFonts w:ascii="华文楷体" w:eastAsia="华文楷体" w:hAnsi="华文楷体"/>
          <w:lang w:bidi="zh-TW"/>
        </w:rPr>
        <w:t>Quanlity</w:t>
      </w:r>
      <w:proofErr w:type="spellEnd"/>
      <w:r w:rsidR="001808FE" w:rsidRPr="000F2697">
        <w:rPr>
          <w:rFonts w:ascii="华文楷体" w:eastAsia="华文楷体" w:hAnsi="华文楷体"/>
          <w:lang w:bidi="zh-TW"/>
        </w:rPr>
        <w:t>）</w:t>
      </w:r>
      <w:r w:rsidRPr="000F2697">
        <w:rPr>
          <w:rFonts w:ascii="华文楷体" w:eastAsia="华文楷体" w:hAnsi="华文楷体" w:hint="eastAsia"/>
          <w:lang w:bidi="zh-TW"/>
        </w:rPr>
        <w:t>关系</w:t>
      </w:r>
      <w:r w:rsidR="001808FE" w:rsidRPr="000F2697">
        <w:rPr>
          <w:rFonts w:ascii="华文楷体" w:eastAsia="华文楷体" w:hAnsi="华文楷体"/>
          <w:lang w:bidi="zh-TW"/>
        </w:rPr>
        <w:t>（</w:t>
      </w:r>
      <w:r w:rsidRPr="000F2697">
        <w:rPr>
          <w:rFonts w:ascii="华文楷体" w:eastAsia="华文楷体" w:hAnsi="华文楷体"/>
          <w:lang w:bidi="zh-TW"/>
        </w:rPr>
        <w:t>Relation</w:t>
      </w:r>
      <w:r w:rsidR="001808FE" w:rsidRPr="000F2697">
        <w:rPr>
          <w:rFonts w:ascii="华文楷体" w:eastAsia="华文楷体" w:hAnsi="华文楷体"/>
          <w:lang w:bidi="zh-TW"/>
        </w:rPr>
        <w:t>）</w:t>
      </w:r>
      <w:r w:rsidRPr="000F2697">
        <w:rPr>
          <w:rFonts w:ascii="华文楷体" w:eastAsia="华文楷体" w:hAnsi="华文楷体" w:hint="eastAsia"/>
          <w:lang w:bidi="zh-TW"/>
        </w:rPr>
        <w:t>处所</w:t>
      </w:r>
      <w:r w:rsidR="001808FE" w:rsidRPr="000F2697">
        <w:rPr>
          <w:rFonts w:ascii="华文楷体" w:eastAsia="华文楷体" w:hAnsi="华文楷体"/>
          <w:lang w:bidi="zh-TW"/>
        </w:rPr>
        <w:t>（</w:t>
      </w:r>
      <w:r w:rsidRPr="000F2697">
        <w:rPr>
          <w:rFonts w:ascii="华文楷体" w:eastAsia="华文楷体" w:hAnsi="华文楷体"/>
          <w:lang w:bidi="zh-TW"/>
        </w:rPr>
        <w:t>Place</w:t>
      </w:r>
      <w:r w:rsidR="001808FE" w:rsidRPr="000F2697">
        <w:rPr>
          <w:rFonts w:ascii="华文楷体" w:eastAsia="华文楷体" w:hAnsi="华文楷体"/>
          <w:lang w:bidi="zh-TW"/>
        </w:rPr>
        <w:t>）</w:t>
      </w:r>
      <w:r w:rsidRPr="000F2697">
        <w:rPr>
          <w:rFonts w:ascii="华文楷体" w:eastAsia="华文楷体" w:hAnsi="华文楷体" w:hint="eastAsia"/>
          <w:lang w:bidi="zh-TW"/>
        </w:rPr>
        <w:t>时间</w:t>
      </w:r>
      <w:r w:rsidR="001808FE" w:rsidRPr="000F2697">
        <w:rPr>
          <w:rFonts w:ascii="华文楷体" w:eastAsia="华文楷体" w:hAnsi="华文楷体"/>
          <w:lang w:bidi="zh-TW"/>
        </w:rPr>
        <w:t>（</w:t>
      </w:r>
      <w:r w:rsidRPr="000F2697">
        <w:rPr>
          <w:rFonts w:ascii="华文楷体" w:eastAsia="华文楷体" w:hAnsi="华文楷体"/>
          <w:lang w:bidi="zh-TW"/>
        </w:rPr>
        <w:t>Date</w:t>
      </w:r>
      <w:r w:rsidR="001808FE" w:rsidRPr="000F2697">
        <w:rPr>
          <w:rFonts w:ascii="华文楷体" w:eastAsia="华文楷体" w:hAnsi="华文楷体"/>
          <w:lang w:bidi="zh-TW"/>
        </w:rPr>
        <w:t>）</w:t>
      </w:r>
      <w:r w:rsidRPr="000F2697">
        <w:rPr>
          <w:rFonts w:ascii="华文楷体" w:eastAsia="华文楷体" w:hAnsi="华文楷体" w:hint="eastAsia"/>
          <w:lang w:bidi="zh-TW"/>
        </w:rPr>
        <w:t>状态</w:t>
      </w:r>
      <w:r w:rsidR="001808FE" w:rsidRPr="000F2697">
        <w:rPr>
          <w:rFonts w:ascii="华文楷体" w:eastAsia="华文楷体" w:hAnsi="华文楷体"/>
          <w:lang w:bidi="zh-TW"/>
        </w:rPr>
        <w:t>（</w:t>
      </w:r>
      <w:r w:rsidRPr="000F2697">
        <w:rPr>
          <w:rFonts w:ascii="华文楷体" w:eastAsia="华文楷体" w:hAnsi="华文楷体"/>
          <w:lang w:bidi="zh-TW"/>
        </w:rPr>
        <w:t>Posture</w:t>
      </w:r>
      <w:r w:rsidR="001808FE" w:rsidRPr="000F2697">
        <w:rPr>
          <w:rFonts w:ascii="华文楷体" w:eastAsia="华文楷体" w:hAnsi="华文楷体"/>
          <w:lang w:bidi="zh-TW"/>
        </w:rPr>
        <w:t>）</w:t>
      </w:r>
      <w:r w:rsidRPr="000F2697">
        <w:rPr>
          <w:rFonts w:ascii="华文楷体" w:eastAsia="华文楷体" w:hAnsi="华文楷体" w:hint="eastAsia"/>
          <w:lang w:bidi="zh-TW"/>
        </w:rPr>
        <w:t>所有</w:t>
      </w:r>
      <w:r w:rsidR="001808FE" w:rsidRPr="000F2697">
        <w:rPr>
          <w:rFonts w:ascii="华文楷体" w:eastAsia="华文楷体" w:hAnsi="华文楷体"/>
          <w:lang w:bidi="zh-TW"/>
        </w:rPr>
        <w:t>（</w:t>
      </w:r>
      <w:r w:rsidRPr="000F2697">
        <w:rPr>
          <w:rFonts w:ascii="华文楷体" w:eastAsia="华文楷体" w:hAnsi="华文楷体"/>
          <w:lang w:bidi="zh-TW"/>
        </w:rPr>
        <w:t>Possession</w:t>
      </w:r>
      <w:r w:rsidR="001808FE" w:rsidRPr="000F2697">
        <w:rPr>
          <w:rFonts w:ascii="华文楷体" w:eastAsia="华文楷体" w:hAnsi="华文楷体"/>
          <w:lang w:bidi="zh-TW"/>
        </w:rPr>
        <w:t>）</w:t>
      </w:r>
      <w:r w:rsidRPr="000F2697">
        <w:rPr>
          <w:rFonts w:ascii="华文楷体" w:eastAsia="华文楷体" w:hAnsi="华文楷体" w:hint="eastAsia"/>
          <w:lang w:bidi="zh-TW"/>
        </w:rPr>
        <w:t>活动</w:t>
      </w:r>
      <w:r w:rsidR="001808FE" w:rsidRPr="000F2697">
        <w:rPr>
          <w:rFonts w:ascii="华文楷体" w:eastAsia="华文楷体" w:hAnsi="华文楷体"/>
          <w:lang w:bidi="zh-TW"/>
        </w:rPr>
        <w:t>（</w:t>
      </w:r>
      <w:r w:rsidRPr="000F2697">
        <w:rPr>
          <w:rFonts w:ascii="华文楷体" w:eastAsia="华文楷体" w:hAnsi="华文楷体"/>
          <w:lang w:bidi="zh-TW"/>
        </w:rPr>
        <w:t>Action</w:t>
      </w:r>
      <w:r w:rsidR="001808FE" w:rsidRPr="000F2697">
        <w:rPr>
          <w:rFonts w:ascii="华文楷体" w:eastAsia="华文楷体" w:hAnsi="华文楷体"/>
          <w:lang w:bidi="zh-TW"/>
        </w:rPr>
        <w:t>）</w:t>
      </w:r>
      <w:r w:rsidRPr="000F2697">
        <w:rPr>
          <w:rFonts w:ascii="华文楷体" w:eastAsia="华文楷体" w:hAnsi="华文楷体" w:hint="eastAsia"/>
          <w:lang w:bidi="zh-TW"/>
        </w:rPr>
        <w:t>受动</w:t>
      </w:r>
      <w:r w:rsidR="001808FE" w:rsidRPr="000F2697">
        <w:rPr>
          <w:rFonts w:ascii="华文楷体" w:eastAsia="华文楷体" w:hAnsi="华文楷体"/>
          <w:lang w:bidi="zh-TW"/>
        </w:rPr>
        <w:t>（</w:t>
      </w:r>
      <w:r w:rsidRPr="000F2697">
        <w:rPr>
          <w:rFonts w:ascii="华文楷体" w:eastAsia="华文楷体" w:hAnsi="华文楷体"/>
          <w:lang w:bidi="zh-TW"/>
        </w:rPr>
        <w:t>Passivity</w:t>
      </w:r>
      <w:r w:rsidR="001808FE" w:rsidRPr="000F2697">
        <w:rPr>
          <w:rFonts w:ascii="华文楷体" w:eastAsia="华文楷体" w:hAnsi="华文楷体"/>
          <w:lang w:bidi="zh-TW"/>
        </w:rPr>
        <w:t>）</w:t>
      </w:r>
    </w:p>
    <w:p w14:paraId="5EC2D888" w14:textId="512833CB" w:rsidR="00197E38" w:rsidRPr="000F2697" w:rsidRDefault="009C6C95"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“十范畴”并不是对四谓词的进一步区分</w:t>
      </w:r>
      <w:r w:rsidRPr="000F2697">
        <w:rPr>
          <w:rFonts w:ascii="华文楷体" w:eastAsia="华文楷体" w:hAnsi="华文楷体"/>
          <w:lang w:bidi="zh-TW"/>
        </w:rPr>
        <w:t>,两者对表述内容从不同角度、</w:t>
      </w:r>
      <w:r w:rsidRPr="000F2697">
        <w:rPr>
          <w:rFonts w:ascii="华文楷体" w:eastAsia="华文楷体" w:hAnsi="华文楷体" w:hint="eastAsia"/>
          <w:lang w:bidi="zh-TW"/>
        </w:rPr>
        <w:t>按不同标准加以区分。“十范畴”中除了能</w:t>
      </w:r>
      <w:proofErr w:type="gramStart"/>
      <w:r w:rsidRPr="000F2697">
        <w:rPr>
          <w:rFonts w:ascii="华文楷体" w:eastAsia="华文楷体" w:hAnsi="华文楷体" w:hint="eastAsia"/>
          <w:lang w:bidi="zh-TW"/>
        </w:rPr>
        <w:t>作主</w:t>
      </w:r>
      <w:proofErr w:type="gramEnd"/>
      <w:r w:rsidRPr="000F2697">
        <w:rPr>
          <w:rFonts w:ascii="华文楷体" w:eastAsia="华文楷体" w:hAnsi="华文楷体" w:hint="eastAsia"/>
          <w:lang w:bidi="zh-TW"/>
        </w:rPr>
        <w:t>词的</w:t>
      </w:r>
      <w:r w:rsidRPr="000F2697">
        <w:rPr>
          <w:rFonts w:ascii="华文楷体" w:eastAsia="华文楷体" w:hAnsi="华文楷体"/>
          <w:lang w:bidi="zh-TW"/>
        </w:rPr>
        <w:t>"实体</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之外，其他九</w:t>
      </w:r>
      <w:r w:rsidRPr="000F2697">
        <w:rPr>
          <w:rFonts w:ascii="华文楷体" w:eastAsia="华文楷体" w:hAnsi="华文楷体" w:hint="eastAsia"/>
          <w:lang w:bidi="zh-TW"/>
        </w:rPr>
        <w:t>个</w:t>
      </w:r>
      <w:proofErr w:type="gramStart"/>
      <w:r w:rsidRPr="000F2697">
        <w:rPr>
          <w:rFonts w:ascii="华文楷体" w:eastAsia="华文楷体" w:hAnsi="华文楷体" w:hint="eastAsia"/>
          <w:lang w:bidi="zh-TW"/>
        </w:rPr>
        <w:t>都是谓述实体</w:t>
      </w:r>
      <w:proofErr w:type="gramEnd"/>
      <w:r w:rsidRPr="000F2697">
        <w:rPr>
          <w:rFonts w:ascii="华文楷体" w:eastAsia="华文楷体" w:hAnsi="华文楷体" w:hint="eastAsia"/>
          <w:lang w:bidi="zh-TW"/>
        </w:rPr>
        <w:t>的属性。也就是说</w:t>
      </w:r>
      <w:r w:rsidRPr="000F2697">
        <w:rPr>
          <w:rFonts w:ascii="华文楷体" w:eastAsia="华文楷体" w:hAnsi="华文楷体"/>
          <w:lang w:bidi="zh-TW"/>
        </w:rPr>
        <w:t>,由于实体这个范畴,其他任何范畴才能</w:t>
      </w:r>
      <w:r w:rsidR="004D0E4E" w:rsidRPr="000F2697">
        <w:rPr>
          <w:rFonts w:ascii="华文楷体" w:eastAsia="华文楷体" w:hAnsi="华文楷体" w:hint="eastAsia"/>
          <w:lang w:bidi="zh-TW"/>
        </w:rPr>
        <w:t>“</w:t>
      </w:r>
      <w:r w:rsidRPr="000F2697">
        <w:rPr>
          <w:rFonts w:ascii="华文楷体" w:eastAsia="华文楷体" w:hAnsi="华文楷体"/>
          <w:lang w:bidi="zh-TW"/>
        </w:rPr>
        <w:t>是”</w:t>
      </w:r>
      <w:r w:rsidR="003E077F" w:rsidRPr="000F2697">
        <w:rPr>
          <w:rFonts w:ascii="华文楷体" w:eastAsia="华文楷体" w:hAnsi="华文楷体"/>
          <w:lang w:bidi="zh-TW"/>
        </w:rPr>
        <w:t>；</w:t>
      </w:r>
      <w:r w:rsidRPr="000F2697">
        <w:rPr>
          <w:rFonts w:ascii="华文楷体" w:eastAsia="华文楷体" w:hAnsi="华文楷体" w:hint="eastAsia"/>
          <w:lang w:bidi="zh-TW"/>
        </w:rPr>
        <w:t>实体必定是首要的。</w:t>
      </w:r>
      <w:r w:rsidR="00197E38" w:rsidRPr="000F2697">
        <w:rPr>
          <w:rFonts w:ascii="华文楷体" w:eastAsia="华文楷体" w:hAnsi="华文楷体" w:hint="eastAsia"/>
          <w:lang w:bidi="zh-TW"/>
        </w:rPr>
        <w:t>（修改，第一实体是载体，第二实体是范畴即种属）</w:t>
      </w:r>
    </w:p>
    <w:p w14:paraId="3903CA71" w14:textId="5D613168" w:rsidR="00644F33" w:rsidRPr="000F2697" w:rsidRDefault="001808FE" w:rsidP="000F2697">
      <w:pPr>
        <w:contextualSpacing/>
        <w:mirrorIndents/>
        <w:rPr>
          <w:rFonts w:ascii="华文楷体" w:eastAsia="华文楷体" w:hAnsi="华文楷体"/>
          <w:lang w:bidi="zh-TW"/>
        </w:rPr>
      </w:pPr>
      <w:r w:rsidRPr="000F2697">
        <w:rPr>
          <w:rFonts w:ascii="华文楷体" w:eastAsia="华文楷体" w:hAnsi="华文楷体"/>
          <w:lang w:bidi="zh-TW"/>
        </w:rPr>
        <w:t>（</w:t>
      </w:r>
      <w:r w:rsidR="00644F33" w:rsidRPr="000F2697">
        <w:rPr>
          <w:rFonts w:ascii="华文楷体" w:eastAsia="华文楷体" w:hAnsi="华文楷体"/>
          <w:lang w:bidi="zh-TW"/>
        </w:rPr>
        <w:t>四</w:t>
      </w:r>
      <w:r w:rsidRPr="000F2697">
        <w:rPr>
          <w:rFonts w:ascii="华文楷体" w:eastAsia="华文楷体" w:hAnsi="华文楷体"/>
          <w:lang w:bidi="zh-TW"/>
        </w:rPr>
        <w:t>）</w:t>
      </w:r>
      <w:r w:rsidR="00644F33" w:rsidRPr="000F2697">
        <w:rPr>
          <w:rFonts w:ascii="华文楷体" w:eastAsia="华文楷体" w:hAnsi="华文楷体"/>
          <w:lang w:bidi="zh-TW"/>
        </w:rPr>
        <w:t>从谓词类型到存在类型</w:t>
      </w:r>
      <w:r w:rsidR="00C242E9" w:rsidRPr="000F2697">
        <w:rPr>
          <w:rFonts w:ascii="华文楷体" w:eastAsia="华文楷体" w:hAnsi="华文楷体"/>
          <w:lang w:bidi="zh-TW"/>
        </w:rPr>
        <w:t>：</w:t>
      </w:r>
      <w:r w:rsidR="00644F33" w:rsidRPr="000F2697">
        <w:rPr>
          <w:rFonts w:ascii="华文楷体" w:eastAsia="华文楷体" w:hAnsi="华文楷体"/>
          <w:lang w:bidi="zh-TW"/>
        </w:rPr>
        <w:t>第</w:t>
      </w:r>
      <w:r w:rsidR="001F18F0" w:rsidRPr="000F2697">
        <w:rPr>
          <w:rFonts w:ascii="华文楷体" w:eastAsia="华文楷体" w:hAnsi="华文楷体" w:hint="eastAsia"/>
          <w:lang w:bidi="zh-TW"/>
        </w:rPr>
        <w:t>一</w:t>
      </w:r>
      <w:r w:rsidR="00644F33" w:rsidRPr="000F2697">
        <w:rPr>
          <w:rFonts w:ascii="华文楷体" w:eastAsia="华文楷体" w:hAnsi="华文楷体"/>
          <w:lang w:bidi="zh-TW"/>
        </w:rPr>
        <w:t>实体与第二实体</w:t>
      </w:r>
    </w:p>
    <w:p w14:paraId="617A32D5" w14:textId="77777777" w:rsidR="00644F33" w:rsidRPr="000F2697" w:rsidRDefault="00644F3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有一类词，它们在判断中只能充当主词，不能充当谓词。亚里士多</w:t>
      </w:r>
    </w:p>
    <w:p w14:paraId="5844CE2A" w14:textId="26117633" w:rsidR="00644F33" w:rsidRPr="000F2697" w:rsidRDefault="00644F3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德认为个别事物的名称</w:t>
      </w:r>
      <w:r w:rsidR="001808FE" w:rsidRPr="000F2697">
        <w:rPr>
          <w:rFonts w:ascii="华文楷体" w:eastAsia="华文楷体" w:hAnsi="华文楷体"/>
          <w:lang w:bidi="zh-TW"/>
        </w:rPr>
        <w:t>（</w:t>
      </w:r>
      <w:r w:rsidRPr="000F2697">
        <w:rPr>
          <w:rFonts w:ascii="华文楷体" w:eastAsia="华文楷体" w:hAnsi="华文楷体"/>
          <w:lang w:bidi="zh-TW"/>
        </w:rPr>
        <w:t>专名</w:t>
      </w:r>
      <w:r w:rsidR="001808FE" w:rsidRPr="000F2697">
        <w:rPr>
          <w:rFonts w:ascii="华文楷体" w:eastAsia="华文楷体" w:hAnsi="华文楷体"/>
          <w:lang w:bidi="zh-TW"/>
        </w:rPr>
        <w:t>）</w:t>
      </w:r>
      <w:r w:rsidRPr="000F2697">
        <w:rPr>
          <w:rFonts w:ascii="华文楷体" w:eastAsia="华文楷体" w:hAnsi="华文楷体"/>
          <w:lang w:bidi="zh-TW"/>
        </w:rPr>
        <w:t>就是这样的词。因为专名不表示事物的</w:t>
      </w:r>
      <w:r w:rsidRPr="000F2697">
        <w:rPr>
          <w:rFonts w:ascii="华文楷体" w:eastAsia="华文楷体" w:hAnsi="华文楷体" w:hint="eastAsia"/>
          <w:lang w:bidi="zh-TW"/>
        </w:rPr>
        <w:t>属性</w:t>
      </w:r>
      <w:r w:rsidRPr="000F2697">
        <w:rPr>
          <w:rFonts w:ascii="华文楷体" w:eastAsia="华文楷体" w:hAnsi="华文楷体"/>
          <w:lang w:bidi="zh-TW"/>
        </w:rPr>
        <w:t>,不属于四谓词中的任何一个，它不能表述其它的词，只能被谓词</w:t>
      </w:r>
      <w:r w:rsidRPr="000F2697">
        <w:rPr>
          <w:rFonts w:ascii="华文楷体" w:eastAsia="华文楷体" w:hAnsi="华文楷体" w:hint="eastAsia"/>
          <w:lang w:bidi="zh-TW"/>
        </w:rPr>
        <w:t>所表述。主词的根本意义在于直接指称一个对象，</w:t>
      </w:r>
      <w:r w:rsidRPr="000F2697">
        <w:rPr>
          <w:rFonts w:ascii="华文楷体" w:eastAsia="华文楷体" w:hAnsi="华文楷体"/>
          <w:lang w:bidi="zh-TW"/>
        </w:rPr>
        <w:t>这个对象必须是独立</w:t>
      </w:r>
      <w:r w:rsidRPr="000F2697">
        <w:rPr>
          <w:rFonts w:ascii="华文楷体" w:eastAsia="华文楷体" w:hAnsi="华文楷体" w:hint="eastAsia"/>
          <w:lang w:bidi="zh-TW"/>
        </w:rPr>
        <w:t>的，只能用一个专名指称它。在亚里士多德那里</w:t>
      </w:r>
      <w:r w:rsidRPr="000F2697">
        <w:rPr>
          <w:rFonts w:ascii="华文楷体" w:eastAsia="华文楷体" w:hAnsi="华文楷体"/>
          <w:lang w:bidi="zh-TW"/>
        </w:rPr>
        <w:t>,主词指称的对象就是</w:t>
      </w:r>
      <w:r w:rsidRPr="000F2697">
        <w:rPr>
          <w:rFonts w:ascii="华文楷体" w:eastAsia="华文楷体" w:hAnsi="华文楷体" w:hint="eastAsia"/>
          <w:lang w:bidi="zh-TW"/>
        </w:rPr>
        <w:t>可感的个别事物。主词和谓词的区别是个别事物及其属性的区别。</w:t>
      </w:r>
    </w:p>
    <w:p w14:paraId="62A608E2" w14:textId="77777777" w:rsidR="00644F33" w:rsidRPr="000F2697" w:rsidRDefault="00644F3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亚里士多德把主词指示的对象当作</w:t>
      </w:r>
      <w:r w:rsidRPr="000F2697">
        <w:rPr>
          <w:rFonts w:ascii="华文楷体" w:eastAsia="华文楷体" w:hAnsi="华文楷体"/>
          <w:lang w:bidi="zh-TW"/>
        </w:rPr>
        <w:t>"所是的东西</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,谓词的作用是把</w:t>
      </w:r>
    </w:p>
    <w:p w14:paraId="4B53AC0B" w14:textId="773FC91E" w:rsidR="00644F33" w:rsidRPr="000F2697" w:rsidRDefault="00723FD1"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一</w:t>
      </w:r>
      <w:r w:rsidR="00644F33" w:rsidRPr="000F2697">
        <w:rPr>
          <w:rFonts w:ascii="华文楷体" w:eastAsia="华文楷体" w:hAnsi="华文楷体"/>
          <w:lang w:bidi="zh-TW"/>
        </w:rPr>
        <w:t>定的属性归属于这个对象，把这个对象表述为“是如此这般”。“所是</w:t>
      </w:r>
      <w:r w:rsidR="00644F33" w:rsidRPr="000F2697">
        <w:rPr>
          <w:rFonts w:ascii="华文楷体" w:eastAsia="华文楷体" w:hAnsi="华文楷体" w:hint="eastAsia"/>
          <w:lang w:bidi="zh-TW"/>
        </w:rPr>
        <w:t>的东西”即实体</w:t>
      </w:r>
      <w:r w:rsidR="001808FE" w:rsidRPr="000F2697">
        <w:rPr>
          <w:rFonts w:ascii="华文楷体" w:eastAsia="华文楷体" w:hAnsi="华文楷体"/>
          <w:lang w:bidi="zh-TW"/>
        </w:rPr>
        <w:t>（</w:t>
      </w:r>
      <w:proofErr w:type="spellStart"/>
      <w:r w:rsidR="00644F33" w:rsidRPr="000F2697">
        <w:rPr>
          <w:rFonts w:ascii="华文楷体" w:eastAsia="华文楷体" w:hAnsi="华文楷体"/>
          <w:lang w:bidi="zh-TW"/>
        </w:rPr>
        <w:t>ousia</w:t>
      </w:r>
      <w:proofErr w:type="spellEnd"/>
      <w:r w:rsidR="001808FE" w:rsidRPr="000F2697">
        <w:rPr>
          <w:rFonts w:ascii="华文楷体" w:eastAsia="华文楷体" w:hAnsi="华文楷体"/>
          <w:lang w:bidi="zh-TW"/>
        </w:rPr>
        <w:t>）</w:t>
      </w:r>
      <w:r w:rsidR="00644F33" w:rsidRPr="000F2697">
        <w:rPr>
          <w:rFonts w:ascii="华文楷体" w:eastAsia="华文楷体" w:hAnsi="华文楷体"/>
          <w:lang w:bidi="zh-TW"/>
        </w:rPr>
        <w:t>。实体有两个逻辑功能</w:t>
      </w:r>
      <w:r w:rsidR="00C242E9" w:rsidRPr="000F2697">
        <w:rPr>
          <w:rFonts w:ascii="华文楷体" w:eastAsia="华文楷体" w:hAnsi="华文楷体"/>
          <w:lang w:bidi="zh-TW"/>
        </w:rPr>
        <w:t>：</w:t>
      </w:r>
      <w:r w:rsidR="00644F33" w:rsidRPr="000F2697">
        <w:rPr>
          <w:rFonts w:ascii="华文楷体" w:eastAsia="华文楷体" w:hAnsi="华文楷体"/>
          <w:lang w:bidi="zh-TW"/>
        </w:rPr>
        <w:t>作为主词所指示的对</w:t>
      </w:r>
      <w:r w:rsidR="00644F33" w:rsidRPr="000F2697">
        <w:rPr>
          <w:rFonts w:ascii="华文楷体" w:eastAsia="华文楷体" w:hAnsi="华文楷体" w:hint="eastAsia"/>
          <w:lang w:bidi="zh-TW"/>
        </w:rPr>
        <w:t>象和作为谓词表述的属性的属主</w:t>
      </w:r>
      <w:r w:rsidR="001808FE" w:rsidRPr="000F2697">
        <w:rPr>
          <w:rFonts w:ascii="华文楷体" w:eastAsia="华文楷体" w:hAnsi="华文楷体"/>
          <w:lang w:bidi="zh-TW"/>
        </w:rPr>
        <w:t>（</w:t>
      </w:r>
      <w:r w:rsidR="00644F33" w:rsidRPr="000F2697">
        <w:rPr>
          <w:rFonts w:ascii="华文楷体" w:eastAsia="华文楷体" w:hAnsi="华文楷体"/>
          <w:lang w:bidi="zh-TW"/>
        </w:rPr>
        <w:t>承载者</w:t>
      </w:r>
      <w:r w:rsidR="001808FE" w:rsidRPr="000F2697">
        <w:rPr>
          <w:rFonts w:ascii="华文楷体" w:eastAsia="华文楷体" w:hAnsi="华文楷体"/>
          <w:lang w:bidi="zh-TW"/>
        </w:rPr>
        <w:t>）</w:t>
      </w:r>
      <w:r w:rsidR="00644F33" w:rsidRPr="000F2697">
        <w:rPr>
          <w:rFonts w:ascii="华文楷体" w:eastAsia="华文楷体" w:hAnsi="华文楷体"/>
          <w:lang w:bidi="zh-TW"/>
        </w:rPr>
        <w:t>。因此，《范畴篇》说</w:t>
      </w:r>
      <w:r w:rsidR="00C242E9" w:rsidRPr="000F2697">
        <w:rPr>
          <w:rFonts w:ascii="华文楷体" w:eastAsia="华文楷体" w:hAnsi="华文楷体"/>
          <w:lang w:bidi="zh-TW"/>
        </w:rPr>
        <w:t>：</w:t>
      </w:r>
      <w:r w:rsidR="00644F33" w:rsidRPr="000F2697">
        <w:rPr>
          <w:rFonts w:ascii="华文楷体" w:eastAsia="华文楷体" w:hAnsi="华文楷体"/>
          <w:lang w:bidi="zh-TW"/>
        </w:rPr>
        <w:t>“实体</w:t>
      </w:r>
      <w:r w:rsidR="00644F33" w:rsidRPr="000F2697">
        <w:rPr>
          <w:rFonts w:ascii="华文楷体" w:eastAsia="华文楷体" w:hAnsi="华文楷体" w:hint="eastAsia"/>
          <w:lang w:bidi="zh-TW"/>
        </w:rPr>
        <w:t>在最真实、最原初和最确切的意义上说，是既</w:t>
      </w:r>
      <w:proofErr w:type="gramStart"/>
      <w:r w:rsidR="00644F33" w:rsidRPr="000F2697">
        <w:rPr>
          <w:rFonts w:ascii="华文楷体" w:eastAsia="华文楷体" w:hAnsi="华文楷体" w:hint="eastAsia"/>
          <w:lang w:bidi="zh-TW"/>
        </w:rPr>
        <w:t>不</w:t>
      </w:r>
      <w:proofErr w:type="gramEnd"/>
      <w:r w:rsidR="00644F33" w:rsidRPr="000F2697">
        <w:rPr>
          <w:rFonts w:ascii="华文楷体" w:eastAsia="华文楷体" w:hAnsi="华文楷体" w:hint="eastAsia"/>
          <w:lang w:bidi="zh-TW"/>
        </w:rPr>
        <w:t>表述也</w:t>
      </w:r>
      <w:proofErr w:type="gramStart"/>
      <w:r w:rsidR="00644F33" w:rsidRPr="000F2697">
        <w:rPr>
          <w:rFonts w:ascii="华文楷体" w:eastAsia="华文楷体" w:hAnsi="华文楷体" w:hint="eastAsia"/>
          <w:lang w:bidi="zh-TW"/>
        </w:rPr>
        <w:t>不</w:t>
      </w:r>
      <w:proofErr w:type="gramEnd"/>
      <w:r w:rsidR="00644F33" w:rsidRPr="000F2697">
        <w:rPr>
          <w:rFonts w:ascii="华文楷体" w:eastAsia="华文楷体" w:hAnsi="华文楷体" w:hint="eastAsia"/>
          <w:lang w:bidi="zh-TW"/>
        </w:rPr>
        <w:t>依存于一个主体的东西，例如</w:t>
      </w:r>
      <w:r w:rsidR="00644F33" w:rsidRPr="000F2697">
        <w:rPr>
          <w:rFonts w:ascii="华文楷体" w:eastAsia="华文楷体" w:hAnsi="华文楷体"/>
          <w:lang w:bidi="zh-TW"/>
        </w:rPr>
        <w:t>,</w:t>
      </w:r>
      <w:r w:rsidR="001808FE" w:rsidRPr="000F2697">
        <w:rPr>
          <w:rFonts w:ascii="华文楷体" w:eastAsia="华文楷体" w:hAnsi="华文楷体"/>
          <w:lang w:bidi="zh-TW"/>
        </w:rPr>
        <w:t>（</w:t>
      </w:r>
      <w:r w:rsidR="00644F33" w:rsidRPr="000F2697">
        <w:rPr>
          <w:rFonts w:ascii="华文楷体" w:eastAsia="华文楷体" w:hAnsi="华文楷体"/>
          <w:lang w:bidi="zh-TW"/>
        </w:rPr>
        <w:t>个别的人或马。在第二性意义上所说的实体,指的是</w:t>
      </w:r>
      <w:r w:rsidR="00644F33" w:rsidRPr="000F2697">
        <w:rPr>
          <w:rFonts w:ascii="华文楷体" w:eastAsia="华文楷体" w:hAnsi="华文楷体" w:hint="eastAsia"/>
          <w:lang w:bidi="zh-TW"/>
        </w:rPr>
        <w:t>涵盖第一实体的属，以及涵盖属的种。例如，个别的人被涵盖于人这个</w:t>
      </w:r>
      <w:r w:rsidR="00644F33" w:rsidRPr="000F2697">
        <w:rPr>
          <w:rFonts w:ascii="华文楷体" w:eastAsia="华文楷体" w:hAnsi="华文楷体"/>
          <w:lang w:bidi="zh-TW"/>
        </w:rPr>
        <w:t>属之中，而人又被动物这个种所涵盖，因此，'人和'动物’被称作第</w:t>
      </w:r>
      <w:r w:rsidR="00644F33" w:rsidRPr="000F2697">
        <w:rPr>
          <w:rFonts w:ascii="华文楷体" w:eastAsia="华文楷体" w:hAnsi="华文楷体" w:hint="eastAsia"/>
          <w:lang w:bidi="zh-TW"/>
        </w:rPr>
        <w:t>二实体。</w:t>
      </w:r>
    </w:p>
    <w:p w14:paraId="63FBF26E" w14:textId="3618D4FB" w:rsidR="00644F33" w:rsidRPr="000F2697" w:rsidRDefault="00644F3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专名不再表述其它主词，且个别事物是各种属性的依托</w:t>
      </w:r>
      <w:r w:rsidR="001808FE" w:rsidRPr="000F2697">
        <w:rPr>
          <w:rFonts w:ascii="华文楷体" w:eastAsia="华文楷体" w:hAnsi="华文楷体"/>
          <w:lang w:bidi="zh-TW"/>
        </w:rPr>
        <w:t>（</w:t>
      </w:r>
      <w:r w:rsidRPr="000F2697">
        <w:rPr>
          <w:rFonts w:ascii="华文楷体" w:eastAsia="华文楷体" w:hAnsi="华文楷体"/>
          <w:lang w:bidi="zh-TW"/>
        </w:rPr>
        <w:t>承载者</w:t>
      </w:r>
      <w:r w:rsidR="001808FE" w:rsidRPr="000F2697">
        <w:rPr>
          <w:rFonts w:ascii="华文楷体" w:eastAsia="华文楷体" w:hAnsi="华文楷体"/>
          <w:lang w:bidi="zh-TW"/>
        </w:rPr>
        <w:t>）</w:t>
      </w:r>
      <w:r w:rsidRPr="000F2697">
        <w:rPr>
          <w:rFonts w:ascii="华文楷体" w:eastAsia="华文楷体" w:hAnsi="华文楷体"/>
          <w:lang w:bidi="zh-TW"/>
        </w:rPr>
        <w:t>,</w:t>
      </w:r>
      <w:r w:rsidR="00DC402F">
        <w:rPr>
          <w:rFonts w:ascii="华文楷体" w:eastAsia="华文楷体" w:hAnsi="华文楷体"/>
          <w:lang w:bidi="zh-TW"/>
        </w:rPr>
        <w:t>．</w:t>
      </w:r>
    </w:p>
    <w:p w14:paraId="12D2C240" w14:textId="74FE0A7D" w:rsidR="00644F33" w:rsidRPr="000F2697" w:rsidRDefault="00644F3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而</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依存于其它个别事物，故个别事物及其名称完全符合“实体”</w:t>
      </w:r>
      <w:r w:rsidRPr="000F2697">
        <w:rPr>
          <w:rFonts w:ascii="华文楷体" w:eastAsia="华文楷体" w:hAnsi="华文楷体"/>
          <w:lang w:bidi="zh-TW"/>
        </w:rPr>
        <w:t>的意</w:t>
      </w:r>
      <w:r w:rsidRPr="000F2697">
        <w:rPr>
          <w:rFonts w:ascii="华文楷体" w:eastAsia="华文楷体" w:hAnsi="华文楷体" w:hint="eastAsia"/>
          <w:lang w:bidi="zh-TW"/>
        </w:rPr>
        <w:t>义</w:t>
      </w:r>
      <w:r w:rsidRPr="000F2697">
        <w:rPr>
          <w:rFonts w:ascii="华文楷体" w:eastAsia="华文楷体" w:hAnsi="华文楷体"/>
          <w:lang w:bidi="zh-TW"/>
        </w:rPr>
        <w:t>,被称作"第一实体</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。而种属表述一个主体,但</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依存于一个主体</w:t>
      </w:r>
      <w:r w:rsidR="001808FE" w:rsidRPr="000F2697">
        <w:rPr>
          <w:rFonts w:ascii="华文楷体" w:eastAsia="华文楷体" w:hAnsi="华文楷体"/>
          <w:lang w:bidi="zh-TW"/>
        </w:rPr>
        <w:t>（</w:t>
      </w:r>
      <w:r w:rsidRPr="000F2697">
        <w:rPr>
          <w:rFonts w:ascii="华文楷体" w:eastAsia="华文楷体" w:hAnsi="华文楷体"/>
          <w:lang w:bidi="zh-TW"/>
        </w:rPr>
        <w:t>有</w:t>
      </w:r>
      <w:r w:rsidRPr="000F2697">
        <w:rPr>
          <w:rFonts w:ascii="华文楷体" w:eastAsia="华文楷体" w:hAnsi="华文楷体" w:hint="eastAsia"/>
          <w:lang w:bidi="zh-TW"/>
        </w:rPr>
        <w:t>其独立性</w:t>
      </w:r>
      <w:r w:rsidR="001808FE" w:rsidRPr="000F2697">
        <w:rPr>
          <w:rFonts w:ascii="华文楷体" w:eastAsia="华文楷体" w:hAnsi="华文楷体"/>
          <w:lang w:bidi="zh-TW"/>
        </w:rPr>
        <w:t>）</w:t>
      </w:r>
      <w:r w:rsidRPr="000F2697">
        <w:rPr>
          <w:rFonts w:ascii="华文楷体" w:eastAsia="华文楷体" w:hAnsi="华文楷体"/>
          <w:lang w:bidi="zh-TW"/>
        </w:rPr>
        <w:t>。因此,种属部分符合"实体</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的意义，被称作“第二实体”。</w:t>
      </w:r>
    </w:p>
    <w:p w14:paraId="4D10EEBC" w14:textId="05E9D3F7" w:rsidR="00644F33" w:rsidRPr="000F2697" w:rsidRDefault="00644F33"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仅就第一实体而言，从本体论上说主词和谓词的意义在于它标明了独存的实体和依存的属性。在逻辑层面它表达为主词与谓词，其所对应，本体论的结构则是实体与性质。其中，实体是实实在在的“个体事物</w:t>
      </w:r>
      <w:r w:rsidRPr="000F2697">
        <w:rPr>
          <w:rFonts w:ascii="华文楷体" w:eastAsia="华文楷体" w:hAnsi="华文楷体"/>
          <w:lang w:bidi="zh-TW"/>
        </w:rPr>
        <w:t>",</w:t>
      </w:r>
      <w:r w:rsidRPr="000F2697">
        <w:rPr>
          <w:rFonts w:ascii="华文楷体" w:eastAsia="华文楷体" w:hAnsi="华文楷体" w:hint="eastAsia"/>
          <w:lang w:bidi="zh-TW"/>
        </w:rPr>
        <w:t>这是亚里士多德哲学中的</w:t>
      </w:r>
      <w:r w:rsidRPr="000F2697">
        <w:rPr>
          <w:rFonts w:ascii="华文楷体" w:eastAsia="华文楷体" w:hAnsi="华文楷体"/>
          <w:lang w:bidi="zh-TW"/>
        </w:rPr>
        <w:t>"</w:t>
      </w:r>
      <w:proofErr w:type="spellStart"/>
      <w:r w:rsidRPr="000F2697">
        <w:rPr>
          <w:rFonts w:ascii="华文楷体" w:eastAsia="华文楷体" w:hAnsi="华文楷体"/>
          <w:lang w:bidi="zh-TW"/>
        </w:rPr>
        <w:t>ousia</w:t>
      </w:r>
      <w:proofErr w:type="spellEnd"/>
      <w:r w:rsidRPr="000F2697">
        <w:rPr>
          <w:rFonts w:ascii="华文楷体" w:eastAsia="华文楷体" w:hAnsi="华文楷体"/>
          <w:lang w:bidi="zh-TW"/>
        </w:rPr>
        <w:t>"</w:t>
      </w:r>
      <w:r w:rsidR="001808FE" w:rsidRPr="000F2697">
        <w:rPr>
          <w:rFonts w:ascii="华文楷体" w:eastAsia="华文楷体" w:hAnsi="华文楷体"/>
          <w:lang w:bidi="zh-TW"/>
        </w:rPr>
        <w:t>（</w:t>
      </w:r>
      <w:r w:rsidRPr="000F2697">
        <w:rPr>
          <w:rFonts w:ascii="华文楷体" w:eastAsia="华文楷体" w:hAnsi="华文楷体"/>
          <w:lang w:bidi="zh-TW"/>
        </w:rPr>
        <w:t>本原、实体</w:t>
      </w:r>
      <w:r w:rsidR="001808FE" w:rsidRPr="000F2697">
        <w:rPr>
          <w:rFonts w:ascii="华文楷体" w:eastAsia="华文楷体" w:hAnsi="华文楷体"/>
          <w:lang w:bidi="zh-TW"/>
        </w:rPr>
        <w:t>）</w:t>
      </w:r>
      <w:r w:rsidRPr="000F2697">
        <w:rPr>
          <w:rFonts w:ascii="华文楷体" w:eastAsia="华文楷体" w:hAnsi="华文楷体"/>
          <w:lang w:bidi="zh-TW"/>
        </w:rPr>
        <w:t>,是其形而上学的对象。</w:t>
      </w:r>
    </w:p>
    <w:p w14:paraId="7DF76433" w14:textId="77777777" w:rsidR="00644F33" w:rsidRDefault="00644F33" w:rsidP="000F2697">
      <w:pPr>
        <w:contextualSpacing/>
        <w:mirrorIndents/>
        <w:rPr>
          <w:rFonts w:ascii="华文楷体" w:eastAsia="华文楷体" w:hAnsi="华文楷体"/>
          <w:b/>
          <w:bCs/>
          <w:sz w:val="24"/>
          <w:szCs w:val="28"/>
          <w:lang w:bidi="zh-TW"/>
        </w:rPr>
      </w:pPr>
    </w:p>
    <w:p w14:paraId="66C575B9" w14:textId="7379958D" w:rsidR="00F30DCD" w:rsidRPr="00CA7CC8" w:rsidRDefault="00CA7CC8" w:rsidP="000F2697">
      <w:pPr>
        <w:contextualSpacing/>
        <w:mirrorIndents/>
        <w:rPr>
          <w:rFonts w:ascii="华文楷体" w:eastAsia="华文楷体" w:hAnsi="华文楷体"/>
          <w:b/>
          <w:bCs/>
          <w:sz w:val="24"/>
          <w:szCs w:val="28"/>
          <w:lang w:bidi="zh-TW"/>
        </w:rPr>
      </w:pPr>
      <w:r w:rsidRPr="00CA7CC8">
        <w:rPr>
          <w:rFonts w:ascii="华文楷体" w:eastAsia="华文楷体" w:hAnsi="华文楷体" w:hint="eastAsia"/>
          <w:b/>
          <w:bCs/>
          <w:sz w:val="24"/>
          <w:szCs w:val="28"/>
          <w:lang w:bidi="zh-TW"/>
        </w:rPr>
        <w:t>亚里士多德</w:t>
      </w:r>
      <w:r w:rsidR="00F30DCD" w:rsidRPr="00CA7CC8">
        <w:rPr>
          <w:rFonts w:ascii="华文楷体" w:eastAsia="华文楷体" w:hAnsi="华文楷体" w:hint="eastAsia"/>
          <w:b/>
          <w:bCs/>
          <w:sz w:val="24"/>
          <w:szCs w:val="28"/>
          <w:lang w:bidi="zh-TW"/>
        </w:rPr>
        <w:t>逻辑学</w:t>
      </w:r>
      <w:r w:rsidRPr="00CA7CC8">
        <w:rPr>
          <w:rFonts w:ascii="华文楷体" w:eastAsia="华文楷体" w:hAnsi="华文楷体" w:hint="eastAsia"/>
          <w:b/>
          <w:bCs/>
          <w:sz w:val="24"/>
          <w:szCs w:val="28"/>
          <w:lang w:bidi="zh-TW"/>
        </w:rPr>
        <w:t>意义</w:t>
      </w:r>
    </w:p>
    <w:p w14:paraId="4CD4DE88" w14:textId="247A7BB7" w:rsidR="004D0E4E" w:rsidRPr="00B664BF" w:rsidRDefault="005B1BC0" w:rsidP="000F2697">
      <w:pPr>
        <w:contextualSpacing/>
        <w:mirrorIndents/>
        <w:rPr>
          <w:rFonts w:ascii="华文楷体" w:eastAsia="华文楷体" w:hAnsi="华文楷体"/>
          <w:lang w:bidi="zh-TW"/>
        </w:rPr>
      </w:pPr>
      <w:r w:rsidRPr="00B664BF">
        <w:rPr>
          <w:rFonts w:ascii="华文楷体" w:eastAsia="华文楷体" w:hAnsi="华文楷体" w:hint="eastAsia"/>
          <w:lang w:bidi="zh-TW"/>
        </w:rPr>
        <w:t>亚里士</w:t>
      </w:r>
      <w:r w:rsidRPr="00B664BF">
        <w:rPr>
          <w:rFonts w:ascii="华文楷体" w:eastAsia="华文楷体" w:hAnsi="华文楷体"/>
          <w:lang w:bidi="zh-TW"/>
        </w:rPr>
        <w:t>多德素被称为逻辑学之父</w:t>
      </w:r>
      <w:r w:rsidRPr="00B664BF">
        <w:rPr>
          <w:rFonts w:ascii="华文楷体" w:eastAsia="华文楷体" w:hAnsi="华文楷体" w:hint="eastAsia"/>
          <w:lang w:bidi="zh-TW"/>
        </w:rPr>
        <w:t>，</w:t>
      </w:r>
      <w:r w:rsidRPr="00B664BF">
        <w:rPr>
          <w:rFonts w:ascii="华文楷体" w:eastAsia="华文楷体" w:hAnsi="华文楷体"/>
          <w:lang w:bidi="zh-TW"/>
        </w:rPr>
        <w:t>他也是在欧</w:t>
      </w:r>
      <w:r w:rsidRPr="00B664BF">
        <w:rPr>
          <w:rFonts w:ascii="华文楷体" w:eastAsia="华文楷体" w:hAnsi="华文楷体" w:hint="eastAsia"/>
          <w:lang w:bidi="zh-TW"/>
        </w:rPr>
        <w:t>洲逻辑史上最早</w:t>
      </w:r>
      <w:r w:rsidRPr="00B664BF">
        <w:rPr>
          <w:rFonts w:ascii="华文楷体" w:eastAsia="华文楷体" w:hAnsi="华文楷体"/>
          <w:lang w:bidi="zh-TW"/>
        </w:rPr>
        <w:t>提出比较完整的范畴学说</w:t>
      </w:r>
      <w:r w:rsidR="00436F80" w:rsidRPr="00B664BF">
        <w:rPr>
          <w:rFonts w:ascii="华文楷体" w:eastAsia="华文楷体" w:hAnsi="华文楷体" w:hint="eastAsia"/>
          <w:lang w:bidi="zh-TW"/>
        </w:rPr>
        <w:t>的</w:t>
      </w:r>
      <w:r w:rsidRPr="00B664BF">
        <w:rPr>
          <w:rFonts w:ascii="华文楷体" w:eastAsia="华文楷体" w:hAnsi="华文楷体"/>
          <w:lang w:bidi="zh-TW"/>
        </w:rPr>
        <w:t>思想</w:t>
      </w:r>
      <w:r w:rsidRPr="00B664BF">
        <w:rPr>
          <w:rFonts w:ascii="华文楷体" w:eastAsia="华文楷体" w:hAnsi="华文楷体" w:hint="eastAsia"/>
          <w:lang w:bidi="zh-TW"/>
        </w:rPr>
        <w:t>家。</w:t>
      </w:r>
      <w:r w:rsidR="006F0CD7" w:rsidRPr="00B664BF">
        <w:rPr>
          <w:rFonts w:ascii="华文楷体" w:eastAsia="华文楷体" w:hAnsi="华文楷体" w:hint="eastAsia"/>
          <w:lang w:bidi="zh-TW"/>
        </w:rPr>
        <w:t>亚里士多</w:t>
      </w:r>
      <w:r w:rsidR="006F0CD7" w:rsidRPr="00B664BF">
        <w:rPr>
          <w:rFonts w:ascii="华文楷体" w:eastAsia="华文楷体" w:hAnsi="华文楷体"/>
          <w:lang w:bidi="zh-TW"/>
        </w:rPr>
        <w:t>德是传统形式逻辑的奠基</w:t>
      </w:r>
      <w:r w:rsidR="00F30DCD" w:rsidRPr="00B664BF">
        <w:rPr>
          <w:rFonts w:ascii="华文楷体" w:eastAsia="华文楷体" w:hAnsi="华文楷体" w:hint="eastAsia"/>
          <w:lang w:bidi="zh-TW"/>
        </w:rPr>
        <w:t>人</w:t>
      </w:r>
      <w:r w:rsidR="004D0E4E" w:rsidRPr="00B664BF">
        <w:rPr>
          <w:rFonts w:ascii="华文楷体" w:eastAsia="华文楷体" w:hAnsi="华文楷体" w:hint="eastAsia"/>
          <w:lang w:bidi="zh-TW"/>
        </w:rPr>
        <w:t>，形式逻辑不但体现了欧几里得几何学的演绎方法，而且总结了希腊哲学的论辩方法。</w:t>
      </w:r>
    </w:p>
    <w:p w14:paraId="555B5E5F" w14:textId="0ECE92E3" w:rsidR="006F0CD7" w:rsidRPr="00B664BF" w:rsidRDefault="006F0CD7" w:rsidP="000F2697">
      <w:pPr>
        <w:contextualSpacing/>
        <w:mirrorIndents/>
        <w:rPr>
          <w:rFonts w:ascii="华文楷体" w:eastAsia="华文楷体" w:hAnsi="华文楷体"/>
          <w:lang w:bidi="zh-TW"/>
        </w:rPr>
      </w:pPr>
      <w:r w:rsidRPr="00B664BF">
        <w:rPr>
          <w:rFonts w:ascii="华文楷体" w:eastAsia="华文楷体" w:hAnsi="华文楷体"/>
          <w:lang w:bidi="zh-TW"/>
        </w:rPr>
        <w:t>他创建</w:t>
      </w:r>
      <w:r w:rsidR="00835412" w:rsidRPr="00B664BF">
        <w:rPr>
          <w:rFonts w:ascii="华文楷体" w:eastAsia="华文楷体" w:hAnsi="华文楷体" w:hint="eastAsia"/>
          <w:lang w:bidi="zh-TW"/>
        </w:rPr>
        <w:t>了</w:t>
      </w:r>
      <w:r w:rsidRPr="00B664BF">
        <w:rPr>
          <w:rFonts w:ascii="华文楷体" w:eastAsia="华文楷体" w:hAnsi="华文楷体"/>
          <w:lang w:bidi="zh-TW"/>
        </w:rPr>
        <w:t>范畴表和</w:t>
      </w:r>
      <w:r w:rsidR="00835412" w:rsidRPr="00B664BF">
        <w:rPr>
          <w:rFonts w:ascii="华文楷体" w:eastAsia="华文楷体" w:hAnsi="华文楷体" w:hint="eastAsia"/>
          <w:lang w:bidi="zh-TW"/>
        </w:rPr>
        <w:t>谓词表，</w:t>
      </w:r>
      <w:r w:rsidRPr="00B664BF">
        <w:rPr>
          <w:rFonts w:ascii="华文楷体" w:eastAsia="华文楷体" w:hAnsi="华文楷体" w:hint="eastAsia"/>
          <w:lang w:bidi="zh-TW"/>
        </w:rPr>
        <w:t>提出了逻辑思维的三大规律</w:t>
      </w:r>
      <w:r w:rsidR="001808FE" w:rsidRPr="00B664BF">
        <w:rPr>
          <w:rFonts w:ascii="华文楷体" w:eastAsia="华文楷体" w:hAnsi="华文楷体"/>
          <w:lang w:bidi="zh-TW"/>
        </w:rPr>
        <w:t>（</w:t>
      </w:r>
      <w:r w:rsidRPr="00B664BF">
        <w:rPr>
          <w:rFonts w:ascii="华文楷体" w:eastAsia="华文楷体" w:hAnsi="华文楷体"/>
          <w:lang w:bidi="zh-TW"/>
        </w:rPr>
        <w:t>同</w:t>
      </w:r>
      <w:r w:rsidR="00835412" w:rsidRPr="00B664BF">
        <w:rPr>
          <w:rFonts w:ascii="华文楷体" w:eastAsia="华文楷体" w:hAnsi="华文楷体" w:hint="eastAsia"/>
          <w:lang w:bidi="zh-TW"/>
        </w:rPr>
        <w:t>一</w:t>
      </w:r>
      <w:r w:rsidRPr="00B664BF">
        <w:rPr>
          <w:rFonts w:ascii="华文楷体" w:eastAsia="华文楷体" w:hAnsi="华文楷体"/>
          <w:lang w:bidi="zh-TW"/>
        </w:rPr>
        <w:t>律，矛盾律、排中律</w:t>
      </w:r>
      <w:r w:rsidR="001808FE" w:rsidRPr="00B664BF">
        <w:rPr>
          <w:rFonts w:ascii="华文楷体" w:eastAsia="华文楷体" w:hAnsi="华文楷体"/>
          <w:lang w:bidi="zh-TW"/>
        </w:rPr>
        <w:t>）</w:t>
      </w:r>
      <w:r w:rsidR="00835412" w:rsidRPr="00B664BF">
        <w:rPr>
          <w:rFonts w:ascii="华文楷体" w:eastAsia="华文楷体" w:hAnsi="华文楷体" w:hint="eastAsia"/>
          <w:lang w:bidi="zh-TW"/>
        </w:rPr>
        <w:t>，</w:t>
      </w:r>
      <w:r w:rsidRPr="00B664BF">
        <w:rPr>
          <w:rFonts w:ascii="华文楷体" w:eastAsia="华文楷体" w:hAnsi="华文楷体"/>
          <w:lang w:bidi="zh-TW"/>
        </w:rPr>
        <w:t>确定了判断的定义和分</w:t>
      </w:r>
      <w:r w:rsidRPr="00B664BF">
        <w:rPr>
          <w:rFonts w:ascii="华文楷体" w:eastAsia="华文楷体" w:hAnsi="华文楷体" w:hint="eastAsia"/>
          <w:lang w:bidi="zh-TW"/>
        </w:rPr>
        <w:t>类</w:t>
      </w:r>
      <w:r w:rsidR="00835412" w:rsidRPr="00B664BF">
        <w:rPr>
          <w:rFonts w:ascii="华文楷体" w:eastAsia="华文楷体" w:hAnsi="华文楷体" w:hint="eastAsia"/>
          <w:lang w:bidi="zh-TW"/>
        </w:rPr>
        <w:t>，</w:t>
      </w:r>
      <w:r w:rsidRPr="00B664BF">
        <w:rPr>
          <w:rFonts w:ascii="华文楷体" w:eastAsia="华文楷体" w:hAnsi="华文楷体"/>
          <w:lang w:bidi="zh-TW"/>
        </w:rPr>
        <w:t>制定了演绎三段论推理的主要格式和规则，并且说明了演绎与归纳的关系。</w:t>
      </w:r>
    </w:p>
    <w:p w14:paraId="1B341D36" w14:textId="1D4F8982" w:rsidR="006F0CD7" w:rsidRPr="00B664BF" w:rsidRDefault="006F0CD7" w:rsidP="000F2697">
      <w:pPr>
        <w:contextualSpacing/>
        <w:mirrorIndents/>
        <w:rPr>
          <w:rFonts w:ascii="华文楷体" w:eastAsia="华文楷体" w:hAnsi="华文楷体"/>
          <w:lang w:bidi="zh-TW"/>
        </w:rPr>
      </w:pPr>
      <w:r w:rsidRPr="00B664BF">
        <w:rPr>
          <w:rFonts w:ascii="华文楷体" w:eastAsia="华文楷体" w:hAnsi="华文楷体" w:hint="eastAsia"/>
          <w:lang w:bidi="zh-TW"/>
        </w:rPr>
        <w:t>亚里士多德不仅注重逻辑的形式，而且也时常联系认识的内容来探讨思维的形式</w:t>
      </w:r>
      <w:r w:rsidR="00237A00" w:rsidRPr="00B664BF">
        <w:rPr>
          <w:rFonts w:ascii="华文楷体" w:eastAsia="华文楷体" w:hAnsi="华文楷体" w:hint="eastAsia"/>
          <w:lang w:bidi="zh-TW"/>
        </w:rPr>
        <w:t>，</w:t>
      </w:r>
      <w:r w:rsidRPr="00B664BF">
        <w:rPr>
          <w:rFonts w:ascii="华文楷体" w:eastAsia="华文楷体" w:hAnsi="华文楷体"/>
          <w:lang w:bidi="zh-TW"/>
        </w:rPr>
        <w:t>因此在他的形式逻辑中包含着丰富的辩证因素，逻辑学并</w:t>
      </w:r>
      <w:r w:rsidR="007D2485" w:rsidRPr="00B664BF">
        <w:rPr>
          <w:rFonts w:ascii="华文楷体" w:eastAsia="华文楷体" w:hAnsi="华文楷体" w:hint="eastAsia"/>
          <w:lang w:bidi="zh-TW"/>
        </w:rPr>
        <w:t>未</w:t>
      </w:r>
      <w:r w:rsidRPr="00B664BF">
        <w:rPr>
          <w:rFonts w:ascii="华文楷体" w:eastAsia="华文楷体" w:hAnsi="华文楷体"/>
          <w:lang w:bidi="zh-TW"/>
        </w:rPr>
        <w:t>与认识论、本体</w:t>
      </w:r>
      <w:r w:rsidRPr="00B664BF">
        <w:rPr>
          <w:rFonts w:ascii="华文楷体" w:eastAsia="华文楷体" w:hAnsi="华文楷体" w:hint="eastAsia"/>
          <w:lang w:bidi="zh-TW"/>
        </w:rPr>
        <w:t>论分家</w:t>
      </w:r>
      <w:r w:rsidRPr="00B664BF">
        <w:rPr>
          <w:rFonts w:ascii="华文楷体" w:eastAsia="华文楷体" w:hAnsi="华文楷体"/>
          <w:lang w:bidi="zh-TW"/>
        </w:rPr>
        <w:t>,不像后来的经院哲学那样片面</w:t>
      </w:r>
      <w:r w:rsidR="00237A00" w:rsidRPr="00B664BF">
        <w:rPr>
          <w:rFonts w:ascii="华文楷体" w:eastAsia="华文楷体" w:hAnsi="华文楷体" w:hint="eastAsia"/>
          <w:lang w:bidi="zh-TW"/>
        </w:rPr>
        <w:t>地</w:t>
      </w:r>
      <w:r w:rsidRPr="00B664BF">
        <w:rPr>
          <w:rFonts w:ascii="华文楷体" w:eastAsia="华文楷体" w:hAnsi="华文楷体"/>
          <w:lang w:bidi="zh-TW"/>
        </w:rPr>
        <w:t>将形式逻辑推向形式主义的极端。传</w:t>
      </w:r>
      <w:r w:rsidRPr="00B664BF">
        <w:rPr>
          <w:rFonts w:ascii="华文楷体" w:eastAsia="华文楷体" w:hAnsi="华文楷体" w:hint="eastAsia"/>
          <w:lang w:bidi="zh-TW"/>
        </w:rPr>
        <w:t>统形式逻辑关于概念判断和推理的基本内容</w:t>
      </w:r>
      <w:r w:rsidR="00DD5761" w:rsidRPr="00B664BF">
        <w:rPr>
          <w:rFonts w:ascii="华文楷体" w:eastAsia="华文楷体" w:hAnsi="华文楷体" w:hint="eastAsia"/>
          <w:lang w:bidi="zh-TW"/>
        </w:rPr>
        <w:t>，</w:t>
      </w:r>
      <w:r w:rsidRPr="00B664BF">
        <w:rPr>
          <w:rFonts w:ascii="华文楷体" w:eastAsia="华文楷体" w:hAnsi="华文楷体"/>
          <w:lang w:bidi="zh-TW"/>
        </w:rPr>
        <w:t>在亚里士多德那里已经得到了相</w:t>
      </w:r>
      <w:r w:rsidRPr="00B664BF">
        <w:rPr>
          <w:rFonts w:ascii="华文楷体" w:eastAsia="华文楷体" w:hAnsi="华文楷体" w:hint="eastAsia"/>
          <w:lang w:bidi="zh-TW"/>
        </w:rPr>
        <w:t>当精确的表述。尤其是演绎逻辑，自亚里士多德以来深刻地影响了西方思想达两千年</w:t>
      </w:r>
      <w:r w:rsidR="00DD5761" w:rsidRPr="00B664BF">
        <w:rPr>
          <w:rFonts w:ascii="华文楷体" w:eastAsia="华文楷体" w:hAnsi="华文楷体" w:hint="eastAsia"/>
          <w:lang w:bidi="zh-TW"/>
        </w:rPr>
        <w:t>之</w:t>
      </w:r>
      <w:r w:rsidRPr="00B664BF">
        <w:rPr>
          <w:rFonts w:ascii="华文楷体" w:eastAsia="华文楷体" w:hAnsi="华文楷体" w:hint="eastAsia"/>
          <w:lang w:bidi="zh-TW"/>
        </w:rPr>
        <w:t>久。</w:t>
      </w:r>
    </w:p>
    <w:p w14:paraId="214281A2" w14:textId="49419C2B" w:rsidR="00DD5761" w:rsidRPr="00B664BF" w:rsidRDefault="00A641CE" w:rsidP="000F2697">
      <w:pPr>
        <w:contextualSpacing/>
        <w:mirrorIndents/>
        <w:rPr>
          <w:rFonts w:ascii="华文楷体" w:eastAsia="华文楷体" w:hAnsi="华文楷体"/>
          <w:lang w:bidi="zh-TW"/>
        </w:rPr>
      </w:pPr>
      <w:r w:rsidRPr="00B664BF">
        <w:rPr>
          <w:rFonts w:ascii="华文楷体" w:eastAsia="华文楷体" w:hAnsi="华文楷体" w:hint="eastAsia"/>
          <w:lang w:bidi="zh-TW"/>
        </w:rPr>
        <w:t>亚里士多德是被公认的“逻辑之父”，他创建了以三段论为核心的演绎逻辑学体系，亚里士多德逻辑的主体是演绎性的。但是，从</w:t>
      </w:r>
      <w:r w:rsidRPr="00B664BF">
        <w:rPr>
          <w:rFonts w:ascii="华文楷体" w:eastAsia="华文楷体" w:hAnsi="华文楷体"/>
          <w:lang w:bidi="zh-TW"/>
        </w:rPr>
        <w:t>亚里士多德对苏格拉底的一段评价来</w:t>
      </w:r>
      <w:r w:rsidRPr="00B664BF">
        <w:rPr>
          <w:rFonts w:ascii="华文楷体" w:eastAsia="华文楷体" w:hAnsi="华文楷体" w:hint="eastAsia"/>
          <w:lang w:bidi="zh-TW"/>
        </w:rPr>
        <w:t>看，他显然是把归纳也看作了科学的基础，并给予了充分的重视。</w:t>
      </w:r>
    </w:p>
    <w:p w14:paraId="5D1E8578" w14:textId="7BCF3AE4" w:rsidR="00DD5761" w:rsidRPr="00B664BF" w:rsidRDefault="00DD5761" w:rsidP="000F2697">
      <w:pPr>
        <w:contextualSpacing/>
        <w:mirrorIndents/>
        <w:rPr>
          <w:rFonts w:ascii="华文楷体" w:eastAsia="华文楷体" w:hAnsi="华文楷体"/>
          <w:lang w:bidi="zh-TW"/>
        </w:rPr>
      </w:pPr>
      <w:r w:rsidRPr="00B664BF">
        <w:rPr>
          <w:rFonts w:ascii="华文楷体" w:eastAsia="华文楷体" w:hAnsi="华文楷体" w:hint="eastAsia"/>
          <w:lang w:bidi="zh-TW"/>
        </w:rPr>
        <w:t>康德的“先验逻辑”产生了巨大的影响。但他尚未把判断的系词“是”从纯粹</w:t>
      </w:r>
      <w:r w:rsidR="00650B46" w:rsidRPr="00B664BF">
        <w:rPr>
          <w:rFonts w:ascii="华文楷体" w:eastAsia="华文楷体" w:hAnsi="华文楷体" w:hint="eastAsia"/>
          <w:lang w:bidi="zh-TW"/>
        </w:rPr>
        <w:t>逻辑意义上作形式化的理解，而是同时理解为一个</w:t>
      </w:r>
      <w:r w:rsidR="00A93FE6" w:rsidRPr="00B664BF">
        <w:rPr>
          <w:rFonts w:ascii="华文楷体" w:eastAsia="华文楷体" w:hAnsi="华文楷体" w:hint="eastAsia"/>
          <w:lang w:bidi="zh-TW"/>
        </w:rPr>
        <w:t>谓词</w:t>
      </w:r>
      <w:r w:rsidR="00BE1018" w:rsidRPr="00B664BF">
        <w:rPr>
          <w:rFonts w:ascii="华文楷体" w:eastAsia="华文楷体" w:hAnsi="华文楷体" w:hint="eastAsia"/>
          <w:lang w:bidi="zh-TW"/>
        </w:rPr>
        <w:t>（如“人是”</w:t>
      </w:r>
      <w:r w:rsidR="005E141E" w:rsidRPr="00B664BF">
        <w:rPr>
          <w:rFonts w:ascii="华文楷体" w:eastAsia="华文楷体" w:hAnsi="华文楷体" w:hint="eastAsia"/>
          <w:lang w:bidi="zh-TW"/>
        </w:rPr>
        <w:t>意味着“人存在”</w:t>
      </w:r>
      <w:r w:rsidR="00BE1018" w:rsidRPr="00B664BF">
        <w:rPr>
          <w:rFonts w:ascii="华文楷体" w:eastAsia="华文楷体" w:hAnsi="华文楷体" w:hint="eastAsia"/>
          <w:lang w:bidi="zh-TW"/>
        </w:rPr>
        <w:t>）</w:t>
      </w:r>
      <w:r w:rsidR="005E141E" w:rsidRPr="00B664BF">
        <w:rPr>
          <w:rFonts w:ascii="华文楷体" w:eastAsia="华文楷体" w:hAnsi="华文楷体" w:hint="eastAsia"/>
          <w:lang w:bidi="zh-TW"/>
        </w:rPr>
        <w:t>，</w:t>
      </w:r>
      <w:r w:rsidRPr="00B664BF">
        <w:rPr>
          <w:rFonts w:ascii="华文楷体" w:eastAsia="华文楷体" w:hAnsi="华文楷体" w:hint="eastAsia"/>
          <w:lang w:bidi="zh-TW"/>
        </w:rPr>
        <w:t>表示</w:t>
      </w:r>
      <w:r w:rsidR="0015118E" w:rsidRPr="00B664BF">
        <w:rPr>
          <w:rFonts w:ascii="华文楷体" w:eastAsia="华文楷体" w:hAnsi="华文楷体" w:hint="eastAsia"/>
          <w:lang w:bidi="zh-TW"/>
        </w:rPr>
        <w:t>肯定</w:t>
      </w:r>
      <w:r w:rsidRPr="00B664BF">
        <w:rPr>
          <w:rFonts w:ascii="华文楷体" w:eastAsia="华文楷体" w:hAnsi="华文楷体" w:hint="eastAsia"/>
          <w:lang w:bidi="zh-TW"/>
        </w:rPr>
        <w:t>一个事实为真，</w:t>
      </w:r>
      <w:r w:rsidR="0015118E" w:rsidRPr="00B664BF">
        <w:rPr>
          <w:rFonts w:ascii="华文楷体" w:eastAsia="华文楷体" w:hAnsi="华文楷体" w:hint="eastAsia"/>
          <w:lang w:bidi="zh-TW"/>
        </w:rPr>
        <w:t>或</w:t>
      </w:r>
      <w:r w:rsidRPr="00B664BF">
        <w:rPr>
          <w:rFonts w:ascii="华文楷体" w:eastAsia="华文楷体" w:hAnsi="华文楷体" w:hint="eastAsia"/>
          <w:lang w:bidi="zh-TW"/>
        </w:rPr>
        <w:t>理解为时态动</w:t>
      </w:r>
      <w:r w:rsidR="0015118E" w:rsidRPr="00B664BF">
        <w:rPr>
          <w:rFonts w:ascii="华文楷体" w:eastAsia="华文楷体" w:hAnsi="华文楷体" w:hint="eastAsia"/>
          <w:lang w:bidi="zh-TW"/>
        </w:rPr>
        <w:t>词</w:t>
      </w:r>
      <w:r w:rsidRPr="00B664BF">
        <w:rPr>
          <w:rFonts w:ascii="华文楷体" w:eastAsia="华文楷体" w:hAnsi="华文楷体" w:hint="eastAsia"/>
          <w:lang w:bidi="zh-TW"/>
        </w:rPr>
        <w:t>，“因为</w:t>
      </w:r>
      <w:r w:rsidR="008F2BD9" w:rsidRPr="00B664BF">
        <w:rPr>
          <w:rFonts w:ascii="华文楷体" w:eastAsia="华文楷体" w:hAnsi="华文楷体" w:hint="eastAsia"/>
          <w:lang w:bidi="zh-TW"/>
        </w:rPr>
        <w:t>‘是</w:t>
      </w:r>
      <w:r w:rsidR="0015118E" w:rsidRPr="00B664BF">
        <w:rPr>
          <w:rFonts w:ascii="华文楷体" w:eastAsia="华文楷体" w:hAnsi="华文楷体"/>
          <w:lang w:bidi="zh-TW"/>
        </w:rPr>
        <w:t>’</w:t>
      </w:r>
      <w:r w:rsidR="008F2BD9" w:rsidRPr="00B664BF">
        <w:rPr>
          <w:rFonts w:ascii="华文楷体" w:eastAsia="华文楷体" w:hAnsi="华文楷体" w:hint="eastAsia"/>
          <w:lang w:bidi="zh-TW"/>
        </w:rPr>
        <w:t>，</w:t>
      </w:r>
      <w:r w:rsidR="0077246E" w:rsidRPr="00B664BF">
        <w:rPr>
          <w:rFonts w:ascii="华文楷体" w:eastAsia="华文楷体" w:hAnsi="华文楷体" w:hint="eastAsia"/>
          <w:lang w:bidi="zh-TW"/>
        </w:rPr>
        <w:t>‘将是’</w:t>
      </w:r>
      <w:r w:rsidR="007211B4" w:rsidRPr="00B664BF">
        <w:rPr>
          <w:rFonts w:ascii="华文楷体" w:eastAsia="华文楷体" w:hAnsi="华文楷体" w:hint="eastAsia"/>
          <w:lang w:bidi="zh-TW"/>
        </w:rPr>
        <w:t>，‘曾是’，‘正将要是’</w:t>
      </w:r>
      <w:r w:rsidRPr="00B664BF">
        <w:rPr>
          <w:rFonts w:ascii="华文楷体" w:eastAsia="华文楷体" w:hAnsi="华文楷体"/>
          <w:lang w:bidi="zh-TW"/>
        </w:rPr>
        <w:t>以及诸如</w:t>
      </w:r>
      <w:r w:rsidR="007211B4" w:rsidRPr="00B664BF">
        <w:rPr>
          <w:rFonts w:ascii="华文楷体" w:eastAsia="华文楷体" w:hAnsi="华文楷体" w:hint="eastAsia"/>
          <w:lang w:bidi="zh-TW"/>
        </w:rPr>
        <w:t>此类</w:t>
      </w:r>
      <w:r w:rsidRPr="00B664BF">
        <w:rPr>
          <w:rFonts w:ascii="华文楷体" w:eastAsia="华文楷体" w:hAnsi="华文楷体"/>
          <w:lang w:bidi="zh-TW"/>
        </w:rPr>
        <w:t>的用语，按照我们的定</w:t>
      </w:r>
      <w:r w:rsidR="007211B4" w:rsidRPr="00B664BF">
        <w:rPr>
          <w:rFonts w:ascii="华文楷体" w:eastAsia="华文楷体" w:hAnsi="华文楷体" w:hint="eastAsia"/>
          <w:lang w:bidi="zh-TW"/>
        </w:rPr>
        <w:t>义</w:t>
      </w:r>
      <w:r w:rsidRPr="00B664BF">
        <w:rPr>
          <w:rFonts w:ascii="华文楷体" w:eastAsia="华文楷体" w:hAnsi="华文楷体"/>
          <w:lang w:bidi="zh-TW"/>
        </w:rPr>
        <w:t>乃是动词，因为除它们</w:t>
      </w:r>
      <w:r w:rsidRPr="00B664BF">
        <w:rPr>
          <w:rFonts w:ascii="华文楷体" w:eastAsia="华文楷体" w:hAnsi="华文楷体" w:hint="eastAsia"/>
          <w:lang w:bidi="zh-TW"/>
        </w:rPr>
        <w:t>的特殊意义之外</w:t>
      </w:r>
      <w:r w:rsidRPr="00B664BF">
        <w:rPr>
          <w:rFonts w:ascii="华文楷体" w:eastAsia="华文楷体" w:hAnsi="华文楷体"/>
          <w:lang w:bidi="zh-TW"/>
        </w:rPr>
        <w:t>,它们还表达了时间的概念。”但</w:t>
      </w:r>
      <w:r w:rsidR="00DE2679" w:rsidRPr="00B664BF">
        <w:rPr>
          <w:rFonts w:ascii="华文楷体" w:eastAsia="华文楷体" w:hAnsi="华文楷体" w:hint="eastAsia"/>
          <w:lang w:bidi="zh-TW"/>
        </w:rPr>
        <w:t>“</w:t>
      </w:r>
      <w:r w:rsidRPr="00B664BF">
        <w:rPr>
          <w:rFonts w:ascii="华文楷体" w:eastAsia="华文楷体" w:hAnsi="华文楷体"/>
          <w:lang w:bidi="zh-TW"/>
        </w:rPr>
        <w:t>存在</w:t>
      </w:r>
      <w:r w:rsidR="001808FE" w:rsidRPr="00B664BF">
        <w:rPr>
          <w:rFonts w:ascii="华文楷体" w:eastAsia="华文楷体" w:hAnsi="华文楷体"/>
          <w:lang w:bidi="zh-TW"/>
        </w:rPr>
        <w:t>（</w:t>
      </w:r>
      <w:r w:rsidRPr="00B664BF">
        <w:rPr>
          <w:rFonts w:ascii="华文楷体" w:eastAsia="华文楷体" w:hAnsi="华文楷体"/>
          <w:lang w:bidi="zh-TW"/>
        </w:rPr>
        <w:t>是</w:t>
      </w:r>
      <w:r w:rsidR="001808FE" w:rsidRPr="00B664BF">
        <w:rPr>
          <w:rFonts w:ascii="华文楷体" w:eastAsia="华文楷体" w:hAnsi="华文楷体"/>
          <w:lang w:bidi="zh-TW"/>
        </w:rPr>
        <w:t>）</w:t>
      </w:r>
      <w:r w:rsidRPr="00B664BF">
        <w:rPr>
          <w:rFonts w:ascii="华文楷体" w:eastAsia="华文楷体" w:hAnsi="华文楷体"/>
          <w:lang w:bidi="zh-TW"/>
        </w:rPr>
        <w:t>与时间”的这种本</w:t>
      </w:r>
      <w:r w:rsidRPr="00B664BF">
        <w:rPr>
          <w:rFonts w:ascii="华文楷体" w:eastAsia="华文楷体" w:hAnsi="华文楷体" w:hint="eastAsia"/>
          <w:lang w:bidi="zh-TW"/>
        </w:rPr>
        <w:t>体论的联系，到</w:t>
      </w:r>
      <w:r w:rsidR="00DE2679" w:rsidRPr="00B664BF">
        <w:rPr>
          <w:rFonts w:ascii="华文楷体" w:eastAsia="华文楷体" w:hAnsi="华文楷体" w:hint="eastAsia"/>
          <w:lang w:bidi="zh-TW"/>
        </w:rPr>
        <w:t>后来的</w:t>
      </w:r>
      <w:r w:rsidRPr="00B664BF">
        <w:rPr>
          <w:rFonts w:ascii="华文楷体" w:eastAsia="华文楷体" w:hAnsi="华文楷体"/>
          <w:lang w:bidi="zh-TW"/>
        </w:rPr>
        <w:t>海德格尔</w:t>
      </w:r>
      <w:r w:rsidR="00DE2679" w:rsidRPr="00B664BF">
        <w:rPr>
          <w:rFonts w:ascii="华文楷体" w:eastAsia="华文楷体" w:hAnsi="华文楷体" w:hint="eastAsia"/>
          <w:lang w:bidi="zh-TW"/>
        </w:rPr>
        <w:t>那里</w:t>
      </w:r>
      <w:r w:rsidRPr="00B664BF">
        <w:rPr>
          <w:rFonts w:ascii="华文楷体" w:eastAsia="华文楷体" w:hAnsi="华文楷体"/>
          <w:lang w:bidi="zh-TW"/>
        </w:rPr>
        <w:t>才得到深</w:t>
      </w:r>
      <w:r w:rsidR="00DD295C" w:rsidRPr="00B664BF">
        <w:rPr>
          <w:rFonts w:ascii="华文楷体" w:eastAsia="华文楷体" w:hAnsi="华文楷体" w:hint="eastAsia"/>
          <w:lang w:bidi="zh-TW"/>
        </w:rPr>
        <w:t>入</w:t>
      </w:r>
      <w:r w:rsidRPr="00B664BF">
        <w:rPr>
          <w:rFonts w:ascii="华文楷体" w:eastAsia="华文楷体" w:hAnsi="华文楷体"/>
          <w:lang w:bidi="zh-TW"/>
        </w:rPr>
        <w:t>的研究。</w:t>
      </w:r>
    </w:p>
    <w:p w14:paraId="26395D4D" w14:textId="7510E9AC" w:rsidR="00226616" w:rsidRPr="00B664BF" w:rsidRDefault="00622D7C" w:rsidP="000F2697">
      <w:pPr>
        <w:contextualSpacing/>
        <w:mirrorIndents/>
        <w:rPr>
          <w:rFonts w:ascii="华文楷体" w:eastAsia="华文楷体" w:hAnsi="华文楷体"/>
          <w:lang w:bidi="zh-TW"/>
        </w:rPr>
      </w:pPr>
      <w:r w:rsidRPr="00B664BF">
        <w:rPr>
          <w:rFonts w:ascii="华文楷体" w:eastAsia="华文楷体" w:hAnsi="华文楷体"/>
          <w:lang w:bidi="zh-TW"/>
        </w:rPr>
        <w:t>亚里士多德在逻辑证明方面的创造性贡献及历史局限性</w:t>
      </w:r>
      <w:r w:rsidRPr="00B664BF">
        <w:rPr>
          <w:rFonts w:ascii="华文楷体" w:eastAsia="华文楷体" w:hAnsi="华文楷体" w:hint="eastAsia"/>
          <w:lang w:bidi="zh-TW"/>
        </w:rPr>
        <w:t>：</w:t>
      </w:r>
      <w:r w:rsidR="00090C1D" w:rsidRPr="00B664BF">
        <w:rPr>
          <w:rFonts w:ascii="华文楷体" w:eastAsia="华文楷体" w:hAnsi="华文楷体"/>
          <w:lang w:bidi="zh-TW"/>
        </w:rPr>
        <w:t>亚里士多德在两千多年前创立了西方第一个完整的逻辑学说，并把这一学说称为“证明学”</w:t>
      </w:r>
      <w:r w:rsidR="00090C1D" w:rsidRPr="00B664BF">
        <w:rPr>
          <w:rFonts w:ascii="华文楷体" w:eastAsia="华文楷体" w:hAnsi="华文楷体" w:hint="eastAsia"/>
          <w:lang w:bidi="zh-TW"/>
        </w:rPr>
        <w:t>。</w:t>
      </w:r>
      <w:r w:rsidR="00090C1D" w:rsidRPr="00B664BF">
        <w:rPr>
          <w:rFonts w:ascii="华文楷体" w:eastAsia="华文楷体" w:hAnsi="华文楷体"/>
          <w:lang w:bidi="zh-TW"/>
        </w:rPr>
        <w:t>亚氏关于逻辑证明的重大贡献，主要有以下四方面</w:t>
      </w:r>
      <w:r w:rsidR="00AC663F" w:rsidRPr="00B664BF">
        <w:rPr>
          <w:rFonts w:ascii="华文楷体" w:eastAsia="华文楷体" w:hAnsi="华文楷体" w:hint="eastAsia"/>
          <w:lang w:bidi="zh-TW"/>
        </w:rPr>
        <w:t>：</w:t>
      </w:r>
      <w:r w:rsidR="002449EA" w:rsidRPr="00B664BF">
        <w:rPr>
          <w:rFonts w:ascii="华文楷体" w:eastAsia="华文楷体" w:hAnsi="华文楷体"/>
          <w:lang w:bidi="zh-TW"/>
        </w:rPr>
        <w:t>第一，亚氏第一个确立证明是逻辑学的主题</w:t>
      </w:r>
      <w:r w:rsidR="002449EA" w:rsidRPr="00B664BF">
        <w:rPr>
          <w:rFonts w:ascii="华文楷体" w:eastAsia="华文楷体" w:hAnsi="华文楷体" w:hint="eastAsia"/>
          <w:lang w:bidi="zh-TW"/>
        </w:rPr>
        <w:t>；</w:t>
      </w:r>
      <w:r w:rsidR="002449EA" w:rsidRPr="00B664BF">
        <w:rPr>
          <w:rFonts w:ascii="华文楷体" w:eastAsia="华文楷体" w:hAnsi="华文楷体"/>
          <w:lang w:bidi="zh-TW"/>
        </w:rPr>
        <w:t>他不但详尽地论述了证明本身的逻辑问题，还围绕证明这一主题深入探讨了定义、推理等方面的逻辑问题</w:t>
      </w:r>
      <w:r w:rsidR="002449EA" w:rsidRPr="00B664BF">
        <w:rPr>
          <w:rFonts w:ascii="华文楷体" w:eastAsia="华文楷体" w:hAnsi="华文楷体" w:hint="eastAsia"/>
          <w:lang w:bidi="zh-TW"/>
        </w:rPr>
        <w:t>。</w:t>
      </w:r>
      <w:r w:rsidR="002449EA" w:rsidRPr="00B664BF">
        <w:rPr>
          <w:rFonts w:ascii="华文楷体" w:eastAsia="华文楷体" w:hAnsi="华文楷体"/>
          <w:lang w:bidi="zh-TW"/>
        </w:rPr>
        <w:t>他处处自觉地把逻辑</w:t>
      </w:r>
      <w:proofErr w:type="gramStart"/>
      <w:r w:rsidR="002449EA" w:rsidRPr="00B664BF">
        <w:rPr>
          <w:rFonts w:ascii="华文楷体" w:eastAsia="华文楷体" w:hAnsi="华文楷体"/>
          <w:lang w:bidi="zh-TW"/>
        </w:rPr>
        <w:t>当做</w:t>
      </w:r>
      <w:proofErr w:type="gramEnd"/>
      <w:r w:rsidR="002449EA" w:rsidRPr="00B664BF">
        <w:rPr>
          <w:rFonts w:ascii="华文楷体" w:eastAsia="华文楷体" w:hAnsi="华文楷体"/>
          <w:lang w:bidi="zh-TW"/>
        </w:rPr>
        <w:t>探求知识、论证真理、揭露谬误、反驳诡辩的工具。亚氏的这一思想启发人们去认识逻辑学的性质和作用，去认识证明在逻辑学中的重要地位。</w:t>
      </w:r>
    </w:p>
    <w:p w14:paraId="7BA939E5" w14:textId="678C7A86" w:rsidR="005A7069" w:rsidRPr="004D0E4E" w:rsidRDefault="005A7069" w:rsidP="000F2697">
      <w:pPr>
        <w:contextualSpacing/>
        <w:mirrorIndents/>
        <w:rPr>
          <w:sz w:val="20"/>
          <w:szCs w:val="21"/>
          <w:u w:val="single"/>
          <w:lang w:val="zh-TW" w:bidi="zh-TW"/>
        </w:rPr>
      </w:pPr>
      <w:r w:rsidRPr="00B664BF">
        <w:rPr>
          <w:rFonts w:ascii="华文楷体" w:eastAsia="华文楷体" w:hAnsi="华文楷体"/>
          <w:lang w:bidi="zh-TW"/>
        </w:rPr>
        <w:t>第二，亚氏第一个阐述证明的方法与步骤。逻辑证明只能采用必然性的推理—演绎推理，简单枚举及类比不能用于逻辑证明</w:t>
      </w:r>
      <w:r w:rsidRPr="00B664BF">
        <w:rPr>
          <w:rFonts w:ascii="华文楷体" w:eastAsia="华文楷体" w:hAnsi="华文楷体" w:hint="eastAsia"/>
          <w:lang w:bidi="zh-TW"/>
        </w:rPr>
        <w:t>。</w:t>
      </w:r>
      <w:r w:rsidRPr="00B664BF">
        <w:rPr>
          <w:rFonts w:ascii="华文楷体" w:eastAsia="华文楷体" w:hAnsi="华文楷体"/>
          <w:lang w:bidi="zh-TW"/>
        </w:rPr>
        <w:t>如何组织推理来进行证明</w:t>
      </w:r>
      <w:proofErr w:type="gramStart"/>
      <w:r w:rsidRPr="00B664BF">
        <w:rPr>
          <w:rFonts w:ascii="华文楷体" w:eastAsia="华文楷体" w:hAnsi="华文楷体"/>
          <w:lang w:bidi="zh-TW"/>
        </w:rPr>
        <w:t>呢亚氏向</w:t>
      </w:r>
      <w:proofErr w:type="gramEnd"/>
      <w:r w:rsidRPr="00B664BF">
        <w:rPr>
          <w:rFonts w:ascii="华文楷体" w:eastAsia="华文楷体" w:hAnsi="华文楷体"/>
          <w:lang w:bidi="zh-TW"/>
        </w:rPr>
        <w:t>人们详细介绍了两种方法—直接证法与反证法。</w:t>
      </w:r>
      <w:r w:rsidR="001F4FAC" w:rsidRPr="004D0E4E">
        <w:rPr>
          <w:rFonts w:hint="eastAsia"/>
          <w:sz w:val="20"/>
          <w:szCs w:val="21"/>
          <w:u w:val="single"/>
          <w:lang w:val="zh-TW" w:bidi="zh-TW"/>
        </w:rPr>
        <w:t>（</w:t>
      </w:r>
      <w:r w:rsidR="001F4FAC" w:rsidRPr="004D0E4E">
        <w:rPr>
          <w:sz w:val="20"/>
          <w:szCs w:val="21"/>
          <w:u w:val="single"/>
          <w:lang w:val="zh-TW" w:bidi="zh-TW"/>
        </w:rPr>
        <w:t>直接证法，亚氏是这样阐述的“让我们假设没有是，并且所有都是，则结论必然是没有是。如果前提呈这种方式，则‘没有是’这样一个否定的证明便是直接的证明。直接证法的特点是根据已确认的推理论式从所引用的前提中直接得出需要证明的论题。</w:t>
      </w:r>
      <w:r w:rsidR="003A5AED" w:rsidRPr="004D0E4E">
        <w:rPr>
          <w:sz w:val="20"/>
          <w:szCs w:val="21"/>
          <w:u w:val="single"/>
          <w:lang w:val="zh-TW" w:bidi="zh-TW"/>
        </w:rPr>
        <w:t>关于反证法，亚氏写道，’口果把与结论矛盾的判断当作前提并把另一前提与它联结起来，那么就能够产生归谬的三段论。”“反证法是这样进行的假定我们要证明</w:t>
      </w:r>
      <w:r w:rsidR="006E1092" w:rsidRPr="004D0E4E">
        <w:rPr>
          <w:sz w:val="20"/>
          <w:szCs w:val="21"/>
          <w:u w:val="single"/>
          <w:lang w:val="zh-TW" w:bidi="zh-TW"/>
        </w:rPr>
        <w:t>A</w:t>
      </w:r>
      <w:r w:rsidR="003A5AED" w:rsidRPr="004D0E4E">
        <w:rPr>
          <w:sz w:val="20"/>
          <w:szCs w:val="21"/>
          <w:u w:val="single"/>
          <w:lang w:val="zh-TW" w:bidi="zh-TW"/>
        </w:rPr>
        <w:t>不属于</w:t>
      </w:r>
      <w:r w:rsidR="006E1092" w:rsidRPr="004D0E4E">
        <w:rPr>
          <w:rFonts w:hint="eastAsia"/>
          <w:sz w:val="20"/>
          <w:szCs w:val="21"/>
          <w:u w:val="single"/>
          <w:lang w:val="zh-TW" w:bidi="zh-TW"/>
        </w:rPr>
        <w:t>B</w:t>
      </w:r>
      <w:r w:rsidR="003A5AED" w:rsidRPr="004D0E4E">
        <w:rPr>
          <w:sz w:val="20"/>
          <w:szCs w:val="21"/>
          <w:u w:val="single"/>
          <w:lang w:val="zh-TW" w:bidi="zh-TW"/>
        </w:rPr>
        <w:t>，我们就必须先假设</w:t>
      </w:r>
      <w:r w:rsidR="006E1092" w:rsidRPr="004D0E4E">
        <w:rPr>
          <w:sz w:val="20"/>
          <w:szCs w:val="21"/>
          <w:u w:val="single"/>
          <w:lang w:val="zh-TW" w:bidi="zh-TW"/>
        </w:rPr>
        <w:t>A</w:t>
      </w:r>
      <w:r w:rsidR="003A5AED" w:rsidRPr="004D0E4E">
        <w:rPr>
          <w:sz w:val="20"/>
          <w:szCs w:val="21"/>
          <w:u w:val="single"/>
          <w:lang w:val="zh-TW" w:bidi="zh-TW"/>
        </w:rPr>
        <w:t>属于</w:t>
      </w:r>
      <w:r w:rsidR="006E1092" w:rsidRPr="004D0E4E">
        <w:rPr>
          <w:rFonts w:hint="eastAsia"/>
          <w:sz w:val="20"/>
          <w:szCs w:val="21"/>
          <w:u w:val="single"/>
          <w:lang w:val="zh-TW" w:bidi="zh-TW"/>
        </w:rPr>
        <w:t>B</w:t>
      </w:r>
      <w:r w:rsidR="003A5AED" w:rsidRPr="004D0E4E">
        <w:rPr>
          <w:sz w:val="20"/>
          <w:szCs w:val="21"/>
          <w:u w:val="single"/>
          <w:lang w:val="zh-TW" w:bidi="zh-TW"/>
        </w:rPr>
        <w:t>，而</w:t>
      </w:r>
      <w:r w:rsidR="006E1092" w:rsidRPr="004D0E4E">
        <w:rPr>
          <w:sz w:val="20"/>
          <w:szCs w:val="21"/>
          <w:u w:val="single"/>
          <w:lang w:val="zh-TW" w:bidi="zh-TW"/>
        </w:rPr>
        <w:t>B</w:t>
      </w:r>
      <w:r w:rsidR="003A5AED" w:rsidRPr="004D0E4E">
        <w:rPr>
          <w:sz w:val="20"/>
          <w:szCs w:val="21"/>
          <w:u w:val="single"/>
          <w:lang w:val="zh-TW" w:bidi="zh-TW"/>
        </w:rPr>
        <w:t>属于</w:t>
      </w:r>
      <w:r w:rsidR="006E1092" w:rsidRPr="004D0E4E">
        <w:rPr>
          <w:rFonts w:hint="eastAsia"/>
          <w:sz w:val="20"/>
          <w:szCs w:val="21"/>
          <w:u w:val="single"/>
          <w:lang w:val="zh-TW" w:bidi="zh-TW"/>
        </w:rPr>
        <w:t>C</w:t>
      </w:r>
      <w:r w:rsidR="003A5AED" w:rsidRPr="004D0E4E">
        <w:rPr>
          <w:sz w:val="20"/>
          <w:szCs w:val="21"/>
          <w:u w:val="single"/>
          <w:lang w:val="zh-TW" w:bidi="zh-TW"/>
        </w:rPr>
        <w:t>这是真的，由此可推出</w:t>
      </w:r>
      <w:r w:rsidR="006E1092" w:rsidRPr="004D0E4E">
        <w:rPr>
          <w:sz w:val="20"/>
          <w:szCs w:val="21"/>
          <w:u w:val="single"/>
          <w:lang w:val="zh-TW" w:bidi="zh-TW"/>
        </w:rPr>
        <w:t>A</w:t>
      </w:r>
      <w:r w:rsidR="003A5AED" w:rsidRPr="004D0E4E">
        <w:rPr>
          <w:sz w:val="20"/>
          <w:szCs w:val="21"/>
          <w:u w:val="single"/>
          <w:lang w:val="zh-TW" w:bidi="zh-TW"/>
        </w:rPr>
        <w:t>属于</w:t>
      </w:r>
      <w:r w:rsidR="006E1092" w:rsidRPr="004D0E4E">
        <w:rPr>
          <w:sz w:val="20"/>
          <w:szCs w:val="21"/>
          <w:u w:val="single"/>
          <w:lang w:val="zh-TW" w:bidi="zh-TW"/>
        </w:rPr>
        <w:t>C</w:t>
      </w:r>
      <w:r w:rsidR="003A5AED" w:rsidRPr="004D0E4E">
        <w:rPr>
          <w:sz w:val="20"/>
          <w:szCs w:val="21"/>
          <w:u w:val="single"/>
          <w:lang w:val="zh-TW" w:bidi="zh-TW"/>
        </w:rPr>
        <w:t>。但是，我们已经假定已知并公认这是不可能的，此时我</w:t>
      </w:r>
      <w:r w:rsidR="00962BF4" w:rsidRPr="004D0E4E">
        <w:rPr>
          <w:sz w:val="20"/>
          <w:szCs w:val="21"/>
          <w:u w:val="single"/>
          <w:lang w:val="zh-TW" w:bidi="zh-TW"/>
        </w:rPr>
        <w:t>们便做出推论</w:t>
      </w:r>
      <w:r w:rsidR="00962BF4" w:rsidRPr="004D0E4E">
        <w:rPr>
          <w:rFonts w:hint="eastAsia"/>
          <w:sz w:val="20"/>
          <w:szCs w:val="21"/>
          <w:u w:val="single"/>
          <w:lang w:val="zh-TW" w:bidi="zh-TW"/>
        </w:rPr>
        <w:t>A</w:t>
      </w:r>
      <w:r w:rsidR="00962BF4" w:rsidRPr="004D0E4E">
        <w:rPr>
          <w:sz w:val="20"/>
          <w:szCs w:val="21"/>
          <w:u w:val="single"/>
          <w:lang w:val="zh-TW" w:bidi="zh-TW"/>
        </w:rPr>
        <w:t>不可能</w:t>
      </w:r>
      <w:r w:rsidR="00962BF4" w:rsidRPr="004D0E4E">
        <w:rPr>
          <w:rFonts w:hint="eastAsia"/>
          <w:sz w:val="20"/>
          <w:szCs w:val="21"/>
          <w:u w:val="single"/>
          <w:lang w:val="zh-TW" w:bidi="zh-TW"/>
        </w:rPr>
        <w:t>B</w:t>
      </w:r>
      <w:r w:rsidR="00962BF4" w:rsidRPr="004D0E4E">
        <w:rPr>
          <w:sz w:val="20"/>
          <w:szCs w:val="21"/>
          <w:u w:val="single"/>
          <w:lang w:val="zh-TW" w:bidi="zh-TW"/>
        </w:rPr>
        <w:t>属于。这这样，如果</w:t>
      </w:r>
      <w:r w:rsidR="004D2CF8" w:rsidRPr="004D0E4E">
        <w:rPr>
          <w:sz w:val="20"/>
          <w:szCs w:val="21"/>
          <w:u w:val="single"/>
          <w:lang w:val="zh-TW" w:bidi="zh-TW"/>
        </w:rPr>
        <w:t>B</w:t>
      </w:r>
      <w:r w:rsidR="00962BF4" w:rsidRPr="004D0E4E">
        <w:rPr>
          <w:sz w:val="20"/>
          <w:szCs w:val="21"/>
          <w:u w:val="single"/>
          <w:lang w:val="zh-TW" w:bidi="zh-TW"/>
        </w:rPr>
        <w:t>属于</w:t>
      </w:r>
      <w:r w:rsidR="004D2CF8" w:rsidRPr="004D0E4E">
        <w:rPr>
          <w:sz w:val="20"/>
          <w:szCs w:val="21"/>
          <w:u w:val="single"/>
          <w:lang w:val="zh-TW" w:bidi="zh-TW"/>
        </w:rPr>
        <w:t>C</w:t>
      </w:r>
      <w:r w:rsidR="00962BF4" w:rsidRPr="004D0E4E">
        <w:rPr>
          <w:sz w:val="20"/>
          <w:szCs w:val="21"/>
          <w:u w:val="single"/>
          <w:lang w:val="zh-TW" w:bidi="zh-TW"/>
        </w:rPr>
        <w:t>这一断定是不容置疑的话，那么</w:t>
      </w:r>
      <w:r w:rsidR="004D2CF8" w:rsidRPr="004D0E4E">
        <w:rPr>
          <w:sz w:val="20"/>
          <w:szCs w:val="21"/>
          <w:u w:val="single"/>
          <w:lang w:val="zh-TW" w:bidi="zh-TW"/>
        </w:rPr>
        <w:t>A</w:t>
      </w:r>
      <w:r w:rsidR="00962BF4" w:rsidRPr="004D0E4E">
        <w:rPr>
          <w:sz w:val="20"/>
          <w:szCs w:val="21"/>
          <w:u w:val="single"/>
          <w:lang w:val="zh-TW" w:bidi="zh-TW"/>
        </w:rPr>
        <w:t>属于</w:t>
      </w:r>
      <w:r w:rsidR="004D2CF8" w:rsidRPr="004D0E4E">
        <w:rPr>
          <w:rFonts w:hint="eastAsia"/>
          <w:sz w:val="20"/>
          <w:szCs w:val="21"/>
          <w:u w:val="single"/>
          <w:lang w:val="zh-TW" w:bidi="zh-TW"/>
        </w:rPr>
        <w:t>B</w:t>
      </w:r>
      <w:r w:rsidR="00962BF4" w:rsidRPr="004D0E4E">
        <w:rPr>
          <w:sz w:val="20"/>
          <w:szCs w:val="21"/>
          <w:u w:val="single"/>
          <w:lang w:val="zh-TW" w:bidi="zh-TW"/>
        </w:rPr>
        <w:t>这个断定便是不可能的了</w:t>
      </w:r>
      <w:r w:rsidR="004D2CF8" w:rsidRPr="004D0E4E">
        <w:rPr>
          <w:rFonts w:hint="eastAsia"/>
          <w:sz w:val="20"/>
          <w:szCs w:val="21"/>
          <w:u w:val="single"/>
          <w:lang w:val="zh-TW" w:bidi="zh-TW"/>
        </w:rPr>
        <w:t>。”</w:t>
      </w:r>
      <w:r w:rsidR="0040792F" w:rsidRPr="004D0E4E">
        <w:rPr>
          <w:sz w:val="20"/>
          <w:szCs w:val="21"/>
          <w:u w:val="single"/>
          <w:lang w:bidi="zh-TW"/>
        </w:rPr>
        <w:t>在《前分析篇》中，亚氏正是交互使用这两种方法把三段论中第二格、第三</w:t>
      </w:r>
      <w:proofErr w:type="gramStart"/>
      <w:r w:rsidR="0040792F" w:rsidRPr="004D0E4E">
        <w:rPr>
          <w:sz w:val="20"/>
          <w:szCs w:val="21"/>
          <w:u w:val="single"/>
          <w:lang w:bidi="zh-TW"/>
        </w:rPr>
        <w:t>格所有</w:t>
      </w:r>
      <w:proofErr w:type="gramEnd"/>
      <w:r w:rsidR="0040792F" w:rsidRPr="004D0E4E">
        <w:rPr>
          <w:sz w:val="20"/>
          <w:szCs w:val="21"/>
          <w:u w:val="single"/>
          <w:lang w:bidi="zh-TW"/>
        </w:rPr>
        <w:t>不完全的式化归为第一格完全的式</w:t>
      </w:r>
      <w:proofErr w:type="gramStart"/>
      <w:r w:rsidR="0040792F" w:rsidRPr="004D0E4E">
        <w:rPr>
          <w:sz w:val="20"/>
          <w:szCs w:val="21"/>
          <w:u w:val="single"/>
          <w:lang w:bidi="zh-TW"/>
        </w:rPr>
        <w:t>这种化归</w:t>
      </w:r>
      <w:proofErr w:type="gramEnd"/>
      <w:r w:rsidR="0040792F" w:rsidRPr="004D0E4E">
        <w:rPr>
          <w:sz w:val="20"/>
          <w:szCs w:val="21"/>
          <w:u w:val="single"/>
          <w:lang w:bidi="zh-TW"/>
        </w:rPr>
        <w:t>实际上就是逻辑证明。</w:t>
      </w:r>
      <w:r w:rsidR="001F4FAC" w:rsidRPr="004D0E4E">
        <w:rPr>
          <w:rFonts w:hint="eastAsia"/>
          <w:sz w:val="20"/>
          <w:szCs w:val="21"/>
          <w:u w:val="single"/>
          <w:lang w:val="zh-TW" w:bidi="zh-TW"/>
        </w:rPr>
        <w:t>）</w:t>
      </w:r>
    </w:p>
    <w:p w14:paraId="2C6E97EF" w14:textId="00E7E9BC" w:rsidR="0040792F" w:rsidRPr="004D0E4E" w:rsidRDefault="0040792F" w:rsidP="000F2697">
      <w:pPr>
        <w:contextualSpacing/>
        <w:mirrorIndents/>
        <w:rPr>
          <w:sz w:val="20"/>
          <w:szCs w:val="21"/>
          <w:u w:val="single"/>
          <w:lang w:val="zh-TW" w:bidi="zh-TW"/>
        </w:rPr>
      </w:pPr>
      <w:r w:rsidRPr="004D0E4E">
        <w:rPr>
          <w:rFonts w:ascii="华文楷体" w:eastAsia="华文楷体" w:hAnsi="华文楷体"/>
          <w:sz w:val="22"/>
          <w:szCs w:val="24"/>
          <w:lang w:bidi="zh-TW"/>
        </w:rPr>
        <w:t>第三，亚氏第一个深入而全面地分析无效的证明</w:t>
      </w:r>
      <w:r w:rsidRPr="004D0E4E">
        <w:rPr>
          <w:rFonts w:ascii="华文楷体" w:eastAsia="华文楷体" w:hAnsi="华文楷体" w:hint="eastAsia"/>
          <w:sz w:val="22"/>
          <w:szCs w:val="24"/>
          <w:lang w:bidi="zh-TW"/>
        </w:rPr>
        <w:t>。</w:t>
      </w:r>
      <w:r w:rsidR="00ED74C4" w:rsidRPr="004D0E4E">
        <w:rPr>
          <w:rFonts w:ascii="华文楷体" w:eastAsia="华文楷体" w:hAnsi="华文楷体"/>
          <w:sz w:val="22"/>
          <w:szCs w:val="24"/>
          <w:lang w:bidi="zh-TW"/>
        </w:rPr>
        <w:t>⑤亚氏着重分析了两种无效的证明—循环论证与窃取论点。</w:t>
      </w:r>
      <w:r w:rsidR="00ED74C4" w:rsidRPr="004D0E4E">
        <w:rPr>
          <w:rFonts w:hint="eastAsia"/>
          <w:sz w:val="20"/>
          <w:szCs w:val="21"/>
          <w:u w:val="single"/>
          <w:lang w:val="zh-TW" w:bidi="zh-TW"/>
        </w:rPr>
        <w:t>（</w:t>
      </w:r>
      <w:r w:rsidR="00BD18BE" w:rsidRPr="004D0E4E">
        <w:rPr>
          <w:rFonts w:hint="eastAsia"/>
          <w:sz w:val="20"/>
          <w:szCs w:val="21"/>
          <w:u w:val="single"/>
          <w:lang w:val="zh-TW" w:bidi="zh-TW"/>
        </w:rPr>
        <w:t>循环</w:t>
      </w:r>
      <w:r w:rsidR="00BD18BE" w:rsidRPr="004D0E4E">
        <w:rPr>
          <w:sz w:val="20"/>
          <w:szCs w:val="21"/>
          <w:u w:val="single"/>
          <w:lang w:val="zh-TW" w:bidi="zh-TW"/>
        </w:rPr>
        <w:t>论证</w:t>
      </w:r>
      <w:r w:rsidR="00BD18BE" w:rsidRPr="004D0E4E">
        <w:rPr>
          <w:rFonts w:hint="eastAsia"/>
          <w:sz w:val="20"/>
          <w:szCs w:val="21"/>
          <w:u w:val="single"/>
          <w:lang w:val="zh-TW" w:bidi="zh-TW"/>
        </w:rPr>
        <w:t>：</w:t>
      </w:r>
      <w:r w:rsidR="00BD18BE" w:rsidRPr="004D0E4E">
        <w:rPr>
          <w:sz w:val="20"/>
          <w:szCs w:val="21"/>
          <w:u w:val="single"/>
          <w:lang w:bidi="zh-TW"/>
        </w:rPr>
        <w:t>如果是通过来论证的，是通过来论证的，而就其本性来说是可由来论证的，这样一来就是这样进行推论的人是通过A本身论证</w:t>
      </w:r>
      <w:r w:rsidR="00BD18BE" w:rsidRPr="004D0E4E">
        <w:rPr>
          <w:rFonts w:hint="eastAsia"/>
          <w:sz w:val="20"/>
          <w:szCs w:val="21"/>
          <w:u w:val="single"/>
          <w:lang w:bidi="zh-TW"/>
        </w:rPr>
        <w:t>A</w:t>
      </w:r>
      <w:r w:rsidR="00BD18BE" w:rsidRPr="004D0E4E">
        <w:rPr>
          <w:sz w:val="20"/>
          <w:szCs w:val="21"/>
          <w:u w:val="single"/>
          <w:lang w:bidi="zh-TW"/>
        </w:rPr>
        <w:t>。</w:t>
      </w:r>
      <w:r w:rsidR="00A04B86" w:rsidRPr="004D0E4E">
        <w:rPr>
          <w:sz w:val="20"/>
          <w:szCs w:val="21"/>
          <w:u w:val="single"/>
          <w:lang w:bidi="zh-TW"/>
        </w:rPr>
        <w:t>窃取论点</w:t>
      </w:r>
      <w:r w:rsidR="0009422B" w:rsidRPr="004D0E4E">
        <w:rPr>
          <w:rFonts w:hint="eastAsia"/>
          <w:sz w:val="20"/>
          <w:szCs w:val="21"/>
          <w:u w:val="single"/>
          <w:lang w:bidi="zh-TW"/>
        </w:rPr>
        <w:t>/</w:t>
      </w:r>
      <w:r w:rsidR="00A04B86" w:rsidRPr="004D0E4E">
        <w:rPr>
          <w:sz w:val="20"/>
          <w:szCs w:val="21"/>
          <w:u w:val="single"/>
          <w:lang w:bidi="zh-TW"/>
        </w:rPr>
        <w:t>预期理由</w:t>
      </w:r>
      <w:r w:rsidR="00A04B86" w:rsidRPr="004D0E4E">
        <w:rPr>
          <w:rFonts w:hint="eastAsia"/>
          <w:sz w:val="20"/>
          <w:szCs w:val="21"/>
          <w:u w:val="single"/>
          <w:lang w:bidi="zh-TW"/>
        </w:rPr>
        <w:t>：</w:t>
      </w:r>
      <w:r w:rsidR="00762FBE" w:rsidRPr="004D0E4E">
        <w:rPr>
          <w:rFonts w:hint="eastAsia"/>
          <w:sz w:val="20"/>
          <w:szCs w:val="21"/>
          <w:u w:val="single"/>
          <w:lang w:bidi="zh-TW"/>
        </w:rPr>
        <w:t>“</w:t>
      </w:r>
      <w:r w:rsidR="00762FBE" w:rsidRPr="004D0E4E">
        <w:rPr>
          <w:sz w:val="20"/>
          <w:szCs w:val="21"/>
          <w:u w:val="single"/>
          <w:lang w:bidi="zh-TW"/>
        </w:rPr>
        <w:t>凡未经证明的论点认为是已经证明，而据以论证论题，是为论点的窃取。</w:t>
      </w:r>
      <w:r w:rsidR="00762FBE" w:rsidRPr="004D0E4E">
        <w:rPr>
          <w:rFonts w:hint="eastAsia"/>
          <w:sz w:val="20"/>
          <w:szCs w:val="21"/>
          <w:u w:val="single"/>
          <w:lang w:bidi="zh-TW"/>
        </w:rPr>
        <w:t>”</w:t>
      </w:r>
      <w:r w:rsidR="00ED74C4" w:rsidRPr="004D0E4E">
        <w:rPr>
          <w:rFonts w:hint="eastAsia"/>
          <w:sz w:val="20"/>
          <w:szCs w:val="21"/>
          <w:u w:val="single"/>
          <w:lang w:val="zh-TW" w:bidi="zh-TW"/>
        </w:rPr>
        <w:t>）</w:t>
      </w:r>
    </w:p>
    <w:p w14:paraId="66205F46" w14:textId="4291B25F" w:rsidR="0040792F" w:rsidRDefault="00762FBE" w:rsidP="000F2697">
      <w:pPr>
        <w:contextualSpacing/>
        <w:mirrorIndents/>
        <w:rPr>
          <w:sz w:val="20"/>
          <w:szCs w:val="21"/>
          <w:u w:val="single"/>
          <w:lang w:bidi="zh-TW"/>
        </w:rPr>
      </w:pPr>
      <w:r w:rsidRPr="004D0E4E">
        <w:rPr>
          <w:rFonts w:ascii="华文楷体" w:eastAsia="华文楷体" w:hAnsi="华文楷体"/>
          <w:sz w:val="22"/>
          <w:szCs w:val="24"/>
          <w:lang w:bidi="zh-TW"/>
        </w:rPr>
        <w:t>第四，亚氏第一个奠定公理学理论</w:t>
      </w:r>
      <w:r w:rsidR="00556724" w:rsidRPr="004D0E4E">
        <w:rPr>
          <w:rFonts w:ascii="华文楷体" w:eastAsia="华文楷体" w:hAnsi="华文楷体"/>
          <w:sz w:val="22"/>
          <w:szCs w:val="24"/>
          <w:lang w:bidi="zh-TW"/>
        </w:rPr>
        <w:t>。公理学是演绎证明中最重安的理论间题，它的出现标志着演绎证明的理论已趋于成熟。公理学包括两个方面公理方法的一般理论及公理系统。在这两方面，亚氏均做了开创性的工作</w:t>
      </w:r>
      <w:r w:rsidR="00556724" w:rsidRPr="004D0E4E">
        <w:rPr>
          <w:rFonts w:ascii="华文楷体" w:eastAsia="华文楷体" w:hAnsi="华文楷体" w:hint="eastAsia"/>
          <w:sz w:val="22"/>
          <w:szCs w:val="24"/>
          <w:lang w:bidi="zh-TW"/>
        </w:rPr>
        <w:t>。</w:t>
      </w:r>
      <w:r w:rsidR="00556724" w:rsidRPr="004D0E4E">
        <w:rPr>
          <w:rFonts w:hint="eastAsia"/>
          <w:sz w:val="20"/>
          <w:szCs w:val="21"/>
          <w:u w:val="single"/>
          <w:lang w:bidi="zh-TW"/>
        </w:rPr>
        <w:t>（</w:t>
      </w:r>
      <w:r w:rsidR="00556724" w:rsidRPr="004D0E4E">
        <w:rPr>
          <w:sz w:val="20"/>
          <w:szCs w:val="21"/>
          <w:u w:val="single"/>
          <w:lang w:bidi="zh-TW"/>
        </w:rPr>
        <w:t>这理论的要点是并非一切概念都能够定义，也并非所有概念都必须定义并非一切命题都能够证明，也并非所有命题都必须</w:t>
      </w:r>
      <w:proofErr w:type="gramStart"/>
      <w:r w:rsidR="00556724" w:rsidRPr="004D0E4E">
        <w:rPr>
          <w:sz w:val="20"/>
          <w:szCs w:val="21"/>
          <w:u w:val="single"/>
          <w:lang w:bidi="zh-TW"/>
        </w:rPr>
        <w:t>证明证明</w:t>
      </w:r>
      <w:proofErr w:type="gramEnd"/>
      <w:r w:rsidR="00556724" w:rsidRPr="004D0E4E">
        <w:rPr>
          <w:sz w:val="20"/>
          <w:szCs w:val="21"/>
          <w:u w:val="single"/>
          <w:lang w:bidi="zh-TW"/>
        </w:rPr>
        <w:t>必须从一些初始的无法定义的基本概念及初始的无需证明的基本命题即公理出发，然后根据推演规则证明一系列命题定理，这些</w:t>
      </w:r>
      <w:proofErr w:type="gramStart"/>
      <w:r w:rsidR="00556724" w:rsidRPr="004D0E4E">
        <w:rPr>
          <w:sz w:val="20"/>
          <w:szCs w:val="21"/>
          <w:u w:val="single"/>
          <w:lang w:bidi="zh-TW"/>
        </w:rPr>
        <w:t>做为</w:t>
      </w:r>
      <w:proofErr w:type="gramEnd"/>
      <w:r w:rsidR="00556724" w:rsidRPr="004D0E4E">
        <w:rPr>
          <w:sz w:val="20"/>
          <w:szCs w:val="21"/>
          <w:u w:val="single"/>
          <w:lang w:bidi="zh-TW"/>
        </w:rPr>
        <w:t>出发点的东西以及通过定义、通过推导而得到的东西合在一起就构成了一个完整的科学体系通常称为公理体系或公理系统。</w:t>
      </w:r>
      <w:r w:rsidR="00556724" w:rsidRPr="004D0E4E">
        <w:rPr>
          <w:rFonts w:hint="eastAsia"/>
          <w:sz w:val="20"/>
          <w:szCs w:val="21"/>
          <w:u w:val="single"/>
          <w:lang w:bidi="zh-TW"/>
        </w:rPr>
        <w:t>）</w:t>
      </w:r>
    </w:p>
    <w:p w14:paraId="71756338" w14:textId="6EAEFFD5" w:rsidR="00957221" w:rsidRPr="004F62F9" w:rsidRDefault="00957221" w:rsidP="000F2697">
      <w:pPr>
        <w:contextualSpacing/>
        <w:mirrorIndents/>
        <w:rPr>
          <w:rFonts w:ascii="华文楷体" w:eastAsia="华文楷体" w:hAnsi="华文楷体"/>
          <w:sz w:val="22"/>
          <w:szCs w:val="24"/>
          <w:lang w:bidi="zh-TW"/>
        </w:rPr>
      </w:pPr>
    </w:p>
    <w:p w14:paraId="53B7DF7A"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十一、简述亚里士多德的实体学说。（试论述亚里士多德哲学中逻辑学与形而上学的关系。）</w:t>
      </w:r>
    </w:p>
    <w:p w14:paraId="50052E86" w14:textId="528E57B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亚里士多德认为，哲学的研究对象是存在或是，而要理解存在</w:t>
      </w:r>
      <w:proofErr w:type="gramStart"/>
      <w:r w:rsidRPr="000F2697">
        <w:rPr>
          <w:rFonts w:ascii="华文楷体" w:eastAsia="华文楷体" w:hAnsi="华文楷体"/>
          <w:lang w:bidi="zh-TW"/>
        </w:rPr>
        <w:t>或是的</w:t>
      </w:r>
      <w:proofErr w:type="gramEnd"/>
      <w:r w:rsidRPr="000F2697">
        <w:rPr>
          <w:rFonts w:ascii="华文楷体" w:eastAsia="华文楷体" w:hAnsi="华文楷体"/>
          <w:lang w:bidi="zh-TW"/>
        </w:rPr>
        <w:t>哲学意义，我们必须首先了解在亚里士多德所创立的逻辑体系中，</w:t>
      </w:r>
      <w:proofErr w:type="gramStart"/>
      <w:r w:rsidRPr="000F2697">
        <w:rPr>
          <w:rFonts w:ascii="华文楷体" w:eastAsia="华文楷体" w:hAnsi="华文楷体"/>
          <w:lang w:bidi="zh-TW"/>
        </w:rPr>
        <w:t>系辞式</w:t>
      </w:r>
      <w:proofErr w:type="gramEnd"/>
      <w:r w:rsidRPr="000F2697">
        <w:rPr>
          <w:rFonts w:ascii="华文楷体" w:eastAsia="华文楷体" w:hAnsi="华文楷体"/>
          <w:lang w:bidi="zh-TW"/>
        </w:rPr>
        <w:t>具有的逻辑功能，在亚里士多德罗体系中，是的逻辑功能有三个。1</w:t>
      </w:r>
      <w:r w:rsidR="00DC402F">
        <w:rPr>
          <w:rFonts w:ascii="华文楷体" w:eastAsia="华文楷体" w:hAnsi="华文楷体"/>
          <w:lang w:bidi="zh-TW"/>
        </w:rPr>
        <w:t>．</w:t>
      </w:r>
      <w:r w:rsidRPr="000F2697">
        <w:rPr>
          <w:rFonts w:ascii="华文楷体" w:eastAsia="华文楷体" w:hAnsi="华文楷体"/>
          <w:lang w:bidi="zh-TW"/>
        </w:rPr>
        <w:t>判断的联结词。在一个判断中，判断的主词S和谓词P需要系词“是”的连接，才能构成一个判断。2</w:t>
      </w:r>
      <w:r w:rsidR="00DC402F">
        <w:rPr>
          <w:rFonts w:ascii="华文楷体" w:eastAsia="华文楷体" w:hAnsi="华文楷体"/>
          <w:lang w:bidi="zh-TW"/>
        </w:rPr>
        <w:t>．</w:t>
      </w:r>
      <w:r w:rsidRPr="000F2697">
        <w:rPr>
          <w:rFonts w:ascii="华文楷体" w:eastAsia="华文楷体" w:hAnsi="华文楷体"/>
          <w:lang w:bidi="zh-TW"/>
        </w:rPr>
        <w:t>指称主词自身。在希腊文中，一个主词s后面跟一个系词“是”表示主词s是自身，在这种用法里，系词“是”的用法，不是联结主词和谓词，即使s没有任何谓词，“S是”也可以指称S自身。3</w:t>
      </w:r>
      <w:r w:rsidR="00DC402F">
        <w:rPr>
          <w:rFonts w:ascii="华文楷体" w:eastAsia="华文楷体" w:hAnsi="华文楷体"/>
          <w:lang w:bidi="zh-TW"/>
        </w:rPr>
        <w:t>．</w:t>
      </w:r>
      <w:r w:rsidRPr="000F2697">
        <w:rPr>
          <w:rFonts w:ascii="华文楷体" w:eastAsia="华文楷体" w:hAnsi="华文楷体"/>
          <w:lang w:bidi="zh-TW"/>
        </w:rPr>
        <w:t>表示被定义的概念与定义的等同关系。定义的形式是“S是</w:t>
      </w:r>
      <w:proofErr w:type="spellStart"/>
      <w:r w:rsidRPr="000F2697">
        <w:rPr>
          <w:rFonts w:ascii="华文楷体" w:eastAsia="华文楷体" w:hAnsi="华文楷体"/>
          <w:lang w:bidi="zh-TW"/>
        </w:rPr>
        <w:t>Df</w:t>
      </w:r>
      <w:proofErr w:type="spellEnd"/>
      <w:r w:rsidRPr="000F2697">
        <w:rPr>
          <w:rFonts w:ascii="华文楷体" w:eastAsia="华文楷体" w:hAnsi="华文楷体"/>
          <w:lang w:bidi="zh-TW"/>
        </w:rPr>
        <w:t>”。定义与判断不同，判断的谓词表述主词，被表述的词语表述词的位置不能互换。但被定义的词与定义的位置却可以互换而意义不变，这是因为“是”在这里表示的是等同关系。</w:t>
      </w:r>
    </w:p>
    <w:p w14:paraId="71D6B766"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根据系词“是”的上述三种逻辑功能，亚里士多德将“”存在或是“”的哲学意义归纳为三种。简单的说存在</w:t>
      </w:r>
      <w:proofErr w:type="gramStart"/>
      <w:r w:rsidRPr="000F2697">
        <w:rPr>
          <w:rFonts w:ascii="华文楷体" w:eastAsia="华文楷体" w:hAnsi="华文楷体"/>
          <w:lang w:bidi="zh-TW"/>
        </w:rPr>
        <w:t>或是的</w:t>
      </w:r>
      <w:proofErr w:type="gramEnd"/>
      <w:r w:rsidRPr="000F2697">
        <w:rPr>
          <w:rFonts w:ascii="华文楷体" w:eastAsia="华文楷体" w:hAnsi="华文楷体"/>
          <w:lang w:bidi="zh-TW"/>
        </w:rPr>
        <w:t>哲学意义是实体，而实体的每一种意义又都可以通过对系词“是”的逻辑功能的分析而得到。</w:t>
      </w:r>
    </w:p>
    <w:p w14:paraId="5546B366"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（1）实体与属性。</w:t>
      </w:r>
    </w:p>
    <w:p w14:paraId="145D26E6"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根据系词“是”联结判断的主词和谓词的用法，揭示了实体的意义，按照它的逻辑区分开主词和谓词分属两类逻辑范畴。主词所属的范畴是实体，谓词所属的范畴是属性，它把范畴数目归纳为十个，即实体，数量，性质，关系，时间，地点，姿态，状况，动作，速度。只有实体可以充当主词，其它九个范畴都是用来表述主持的谓词。从“s是p”的判断形式出发，亚里士多德将实体与属性的关系说成是主次关系，“S是P”有先后之别，s在先，p在后，这一逻辑区别的哲学意义是：实体是</w:t>
      </w:r>
      <w:proofErr w:type="gramStart"/>
      <w:r w:rsidRPr="000F2697">
        <w:rPr>
          <w:rFonts w:ascii="华文楷体" w:eastAsia="华文楷体" w:hAnsi="华文楷体"/>
          <w:lang w:bidi="zh-TW"/>
        </w:rPr>
        <w:t>先是的</w:t>
      </w:r>
      <w:proofErr w:type="gramEnd"/>
      <w:r w:rsidRPr="000F2697">
        <w:rPr>
          <w:rFonts w:ascii="华文楷体" w:eastAsia="华文楷体" w:hAnsi="华文楷体"/>
          <w:lang w:bidi="zh-TW"/>
        </w:rPr>
        <w:t>东西，属性是后是的东西。</w:t>
      </w:r>
    </w:p>
    <w:p w14:paraId="54AA0D09"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（2）第一实体和第二实体</w:t>
      </w:r>
    </w:p>
    <w:p w14:paraId="1AC2F70D"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对判断的主词做了进一步的区分，有些主词只能作为主词来使用，有些主词既可以用作主词，也可以用作谓词。第一类组词就是专名，第二类主词则是通名，通名指示属和种，专名指示个别事物。亚里士多德在范畴篇中明确地说，实体在最严格，最原始，最原始，最根本的意义上说是既</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述说一个主体，也</w:t>
      </w:r>
      <w:proofErr w:type="gramStart"/>
      <w:r w:rsidRPr="000F2697">
        <w:rPr>
          <w:rFonts w:ascii="华文楷体" w:eastAsia="华文楷体" w:hAnsi="华文楷体"/>
          <w:lang w:bidi="zh-TW"/>
        </w:rPr>
        <w:t>不</w:t>
      </w:r>
      <w:proofErr w:type="gramEnd"/>
      <w:r w:rsidRPr="000F2697">
        <w:rPr>
          <w:rFonts w:ascii="华文楷体" w:eastAsia="华文楷体" w:hAnsi="华文楷体"/>
          <w:lang w:bidi="zh-TW"/>
        </w:rPr>
        <w:t>依存于一个主体的东西，例如个别的人或马，在第二性意义上所说的实体指的是涵盖第一实体的</w:t>
      </w:r>
      <w:proofErr w:type="gramStart"/>
      <w:r w:rsidRPr="000F2697">
        <w:rPr>
          <w:rFonts w:ascii="华文楷体" w:eastAsia="华文楷体" w:hAnsi="华文楷体"/>
          <w:lang w:bidi="zh-TW"/>
        </w:rPr>
        <w:t>属以及</w:t>
      </w:r>
      <w:proofErr w:type="gramEnd"/>
      <w:r w:rsidRPr="000F2697">
        <w:rPr>
          <w:rFonts w:ascii="华文楷体" w:eastAsia="华文楷体" w:hAnsi="华文楷体"/>
          <w:lang w:bidi="zh-TW"/>
        </w:rPr>
        <w:t>涵盖属的种。例如个别的人，被涵盖于人这个属之中。而人又被动物这个种所涵盖，因此人和动物被称作第二实体，这段话肯定了个体事物是第一实体，而种和属是第二实体。作为主词的专名的逻辑形式是“S是自身”，这样的判断没有谓词，系词“是”的作用是指称主词。好比指着一个事物说它就是这一个。</w:t>
      </w:r>
    </w:p>
    <w:p w14:paraId="448C6CF6"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（3）第一实体的定义</w:t>
      </w:r>
    </w:p>
    <w:p w14:paraId="5A3CFEE5" w14:textId="3DCCA008"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亚里士多德认为，唯有实体才有定义，如若其它范畴有定义，必然由附加成分构成，所以，</w:t>
      </w:r>
      <w:proofErr w:type="gramStart"/>
      <w:r w:rsidRPr="000F2697">
        <w:rPr>
          <w:rFonts w:ascii="华文楷体" w:eastAsia="华文楷体" w:hAnsi="华文楷体"/>
          <w:lang w:bidi="zh-TW"/>
        </w:rPr>
        <w:t>“</w:t>
      </w:r>
      <w:proofErr w:type="gramEnd"/>
      <w:r w:rsidRPr="000F2697">
        <w:rPr>
          <w:rFonts w:ascii="华文楷体" w:eastAsia="华文楷体" w:hAnsi="华文楷体"/>
          <w:lang w:bidi="zh-TW"/>
        </w:rPr>
        <w:t>定义就是</w:t>
      </w:r>
      <w:proofErr w:type="gramStart"/>
      <w:r w:rsidRPr="000F2697">
        <w:rPr>
          <w:rFonts w:ascii="华文楷体" w:eastAsia="华文楷体" w:hAnsi="华文楷体"/>
          <w:lang w:bidi="zh-TW"/>
        </w:rPr>
        <w:t>是</w:t>
      </w:r>
      <w:proofErr w:type="gramEnd"/>
      <w:r w:rsidRPr="000F2697">
        <w:rPr>
          <w:rFonts w:ascii="华文楷体" w:eastAsia="华文楷体" w:hAnsi="华文楷体"/>
          <w:lang w:bidi="zh-TW"/>
        </w:rPr>
        <w:t>其所是的公理，是其所是只是实体的是其所是，“S是</w:t>
      </w:r>
      <w:proofErr w:type="spellStart"/>
      <w:r w:rsidRPr="000F2697">
        <w:rPr>
          <w:rFonts w:ascii="华文楷体" w:eastAsia="华文楷体" w:hAnsi="华文楷体"/>
          <w:lang w:bidi="zh-TW"/>
        </w:rPr>
        <w:t>Df</w:t>
      </w:r>
      <w:proofErr w:type="spellEnd"/>
      <w:r w:rsidRPr="000F2697">
        <w:rPr>
          <w:rFonts w:ascii="华文楷体" w:eastAsia="华文楷体" w:hAnsi="华文楷体"/>
          <w:lang w:bidi="zh-TW"/>
        </w:rPr>
        <w:t>”是定义的逻辑形式，其中的“是”表达出主词与定义之间的等同关系。如果被定义的主词是一个实体，那么定义所表达的是其所是就是实体本身。亚里士多德认为，个体和它的是其所是是同一的，但个体只不过是自身的实体，是其所是则被认为是个体的实体。也就是说，第一实体是“是其所是”，是形式。</w:t>
      </w:r>
    </w:p>
    <w:p w14:paraId="710B75C0" w14:textId="77777777" w:rsidR="004F62F9" w:rsidRPr="000F2697" w:rsidRDefault="004F62F9" w:rsidP="000F2697">
      <w:pPr>
        <w:contextualSpacing/>
        <w:mirrorIndents/>
        <w:rPr>
          <w:rFonts w:ascii="华文楷体" w:eastAsia="华文楷体" w:hAnsi="华文楷体"/>
          <w:lang w:bidi="zh-TW"/>
        </w:rPr>
      </w:pPr>
    </w:p>
    <w:p w14:paraId="5FB1296E"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十二、简述亚里士多德的存在—实体论。</w:t>
      </w:r>
    </w:p>
    <w:p w14:paraId="2A8F4358"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一）存在论。亚里士多德的第一哲学从关于"存在"的讨论开始，它区分了两种意义的"存在"。"由于偶性的存在"和"由于自身的存在"，"由于偶性的存在"，指某种属性偶然地而不是必然地属于某一事物，"由于自身的存在"，则指的是，在本性上属于主体自身的东西，哲学研究的是后一种存在，但第一哲学不可能也不应该研究所有这些存在，第一哲学要研究的是作为存在的存在，即存在本身。虽然存在有多种意义，但全部都与一个本原有关，这个本原作为"存在"其它意义的依据和支撑者，作为存在背后的那个存在本身，就是实体。</w:t>
      </w:r>
    </w:p>
    <w:p w14:paraId="55174D66"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lang w:bidi="zh-TW"/>
        </w:rPr>
        <w:t>（二）实体论。在</w:t>
      </w:r>
      <w:r w:rsidRPr="000F2697">
        <w:rPr>
          <w:rFonts w:ascii="华文楷体" w:eastAsia="华文楷体" w:hAnsi="华文楷体" w:hint="eastAsia"/>
          <w:lang w:bidi="zh-TW"/>
        </w:rPr>
        <w:t>《范畴篇》</w:t>
      </w:r>
      <w:r w:rsidRPr="000F2697">
        <w:rPr>
          <w:rFonts w:ascii="华文楷体" w:eastAsia="华文楷体" w:hAnsi="华文楷体"/>
          <w:lang w:bidi="zh-TW"/>
        </w:rPr>
        <w:t>中，亚里士多德认为，具体事物是第一实体，它说</w:t>
      </w:r>
      <w:r w:rsidRPr="000F2697">
        <w:rPr>
          <w:rFonts w:ascii="华文楷体" w:eastAsia="华文楷体" w:hAnsi="华文楷体" w:hint="eastAsia"/>
          <w:lang w:bidi="zh-TW"/>
        </w:rPr>
        <w:t>：“实体在最严格，最原始，最根本的意义上说是既</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述说一个主体，也</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依存一个主体的东西。”</w:t>
      </w:r>
      <w:r w:rsidRPr="000F2697">
        <w:rPr>
          <w:rFonts w:ascii="华文楷体" w:eastAsia="华文楷体" w:hAnsi="华文楷体"/>
          <w:lang w:bidi="zh-TW"/>
        </w:rPr>
        <w:t>"</w:t>
      </w:r>
      <w:proofErr w:type="gramStart"/>
      <w:r w:rsidRPr="000F2697">
        <w:rPr>
          <w:rFonts w:ascii="华文楷体" w:eastAsia="华文楷体" w:hAnsi="华文楷体" w:hint="eastAsia"/>
          <w:lang w:bidi="zh-TW"/>
        </w:rPr>
        <w:t>不</w:t>
      </w:r>
      <w:proofErr w:type="gramEnd"/>
      <w:r w:rsidRPr="000F2697">
        <w:rPr>
          <w:rFonts w:ascii="华文楷体" w:eastAsia="华文楷体" w:hAnsi="华文楷体" w:hint="eastAsia"/>
          <w:lang w:bidi="zh-TW"/>
        </w:rPr>
        <w:t>述说主体</w:t>
      </w:r>
      <w:r w:rsidRPr="000F2697">
        <w:rPr>
          <w:rFonts w:ascii="华文楷体" w:eastAsia="华文楷体" w:hAnsi="华文楷体"/>
          <w:lang w:bidi="zh-TW"/>
        </w:rPr>
        <w:t>"</w:t>
      </w:r>
      <w:r w:rsidRPr="000F2697">
        <w:rPr>
          <w:rFonts w:ascii="华文楷体" w:eastAsia="华文楷体" w:hAnsi="华文楷体" w:hint="eastAsia"/>
          <w:lang w:bidi="zh-TW"/>
        </w:rPr>
        <w:t>是从逻辑上讲的，指不充当宾词，而是主词。“不依存主体”是从哲学上讲。只不是主体的属性，而是主体自身。由此判定，只有个别的事物才是第一实体。而包含个别事物的属和种是第二实体。</w:t>
      </w:r>
    </w:p>
    <w:p w14:paraId="7A01385D"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在《形而上学》七、八、九卷中，亚里士多德又认为，形式是第一实体，它说：</w:t>
      </w:r>
      <w:r w:rsidRPr="000F2697">
        <w:rPr>
          <w:rFonts w:ascii="华文楷体" w:eastAsia="华文楷体" w:hAnsi="华文楷体"/>
          <w:lang w:bidi="zh-TW"/>
        </w:rPr>
        <w:t>"</w:t>
      </w:r>
      <w:r w:rsidRPr="000F2697">
        <w:rPr>
          <w:rFonts w:ascii="华文楷体" w:eastAsia="华文楷体" w:hAnsi="华文楷体" w:hint="eastAsia"/>
          <w:lang w:bidi="zh-TW"/>
        </w:rPr>
        <w:t>个体只不过是自身的实体，是其所是则被认为是个体的实体。它认为事物由质料和形式构成，质料是没有规定性的潜能，因而不能独立存在，不是</w:t>
      </w:r>
      <w:r w:rsidRPr="000F2697">
        <w:rPr>
          <w:rFonts w:ascii="华文楷体" w:eastAsia="华文楷体" w:hAnsi="华文楷体"/>
          <w:lang w:bidi="zh-TW"/>
        </w:rPr>
        <w:t>"</w:t>
      </w:r>
      <w:r w:rsidRPr="000F2697">
        <w:rPr>
          <w:rFonts w:ascii="华文楷体" w:eastAsia="华文楷体" w:hAnsi="华文楷体" w:hint="eastAsia"/>
          <w:lang w:bidi="zh-TW"/>
        </w:rPr>
        <w:t>这一个</w:t>
      </w:r>
      <w:r w:rsidRPr="000F2697">
        <w:rPr>
          <w:rFonts w:ascii="华文楷体" w:eastAsia="华文楷体" w:hAnsi="华文楷体"/>
          <w:lang w:bidi="zh-TW"/>
        </w:rPr>
        <w:t>"</w:t>
      </w:r>
      <w:r w:rsidRPr="000F2697">
        <w:rPr>
          <w:rFonts w:ascii="华文楷体" w:eastAsia="华文楷体" w:hAnsi="华文楷体" w:hint="eastAsia"/>
          <w:lang w:bidi="zh-TW"/>
        </w:rPr>
        <w:t>，不是</w:t>
      </w:r>
      <w:r w:rsidRPr="000F2697">
        <w:rPr>
          <w:rFonts w:ascii="华文楷体" w:eastAsia="华文楷体" w:hAnsi="华文楷体"/>
          <w:lang w:bidi="zh-TW"/>
        </w:rPr>
        <w:t>"</w:t>
      </w:r>
      <w:r w:rsidRPr="000F2697">
        <w:rPr>
          <w:rFonts w:ascii="华文楷体" w:eastAsia="华文楷体" w:hAnsi="华文楷体" w:hint="eastAsia"/>
          <w:lang w:bidi="zh-TW"/>
        </w:rPr>
        <w:t>是其所是</w:t>
      </w:r>
      <w:r w:rsidRPr="000F2697">
        <w:rPr>
          <w:rFonts w:ascii="华文楷体" w:eastAsia="华文楷体" w:hAnsi="华文楷体"/>
          <w:lang w:bidi="zh-TW"/>
        </w:rPr>
        <w:t>"</w:t>
      </w:r>
      <w:r w:rsidRPr="000F2697">
        <w:rPr>
          <w:rFonts w:ascii="华文楷体" w:eastAsia="华文楷体" w:hAnsi="华文楷体" w:hint="eastAsia"/>
          <w:lang w:bidi="zh-TW"/>
        </w:rPr>
        <w:t>意义上的实体。形式则是实现了的</w:t>
      </w:r>
      <w:r w:rsidRPr="000F2697">
        <w:rPr>
          <w:rFonts w:ascii="华文楷体" w:eastAsia="华文楷体" w:hAnsi="华文楷体"/>
          <w:lang w:bidi="zh-TW"/>
        </w:rPr>
        <w:t>"</w:t>
      </w:r>
      <w:r w:rsidRPr="000F2697">
        <w:rPr>
          <w:rFonts w:ascii="华文楷体" w:eastAsia="华文楷体" w:hAnsi="华文楷体" w:hint="eastAsia"/>
          <w:lang w:bidi="zh-TW"/>
        </w:rPr>
        <w:t>这一个</w:t>
      </w:r>
      <w:r w:rsidRPr="000F2697">
        <w:rPr>
          <w:rFonts w:ascii="华文楷体" w:eastAsia="华文楷体" w:hAnsi="华文楷体"/>
          <w:lang w:bidi="zh-TW"/>
        </w:rPr>
        <w:t>"</w:t>
      </w:r>
      <w:r w:rsidRPr="000F2697">
        <w:rPr>
          <w:rFonts w:ascii="华文楷体" w:eastAsia="华文楷体" w:hAnsi="华文楷体" w:hint="eastAsia"/>
          <w:lang w:bidi="zh-TW"/>
        </w:rPr>
        <w:t>，是事物的“是其所是”，所以它是实体。</w:t>
      </w:r>
    </w:p>
    <w:p w14:paraId="6DE59167" w14:textId="77777777" w:rsidR="00DF23D7" w:rsidRDefault="004F62F9" w:rsidP="00DF23D7">
      <w:pPr>
        <w:numPr>
          <w:ilvl w:val="0"/>
          <w:numId w:val="18"/>
        </w:numPr>
        <w:ind w:left="0"/>
        <w:contextualSpacing/>
        <w:mirrorIndents/>
        <w:rPr>
          <w:rFonts w:ascii="华文楷体" w:eastAsia="华文楷体" w:hAnsi="华文楷体"/>
          <w:lang w:bidi="zh-TW"/>
        </w:rPr>
      </w:pPr>
      <w:r w:rsidRPr="000F2697">
        <w:rPr>
          <w:rFonts w:ascii="华文楷体" w:eastAsia="华文楷体" w:hAnsi="华文楷体" w:hint="eastAsia"/>
          <w:lang w:bidi="zh-TW"/>
        </w:rPr>
        <w:t>神学。亚里士多德的神学的研究对象是永恒而不动的实体，即神。神是无质料的纯形式，无潜能的完全现实。它是不动的第一推动者、万物的终极目的，是独立于可感事物而存在的最高实体。它永恒、至善，以自己为对象，充满永恒的生命活力，但又没有体积，没有部分，不可分，也不承受作用，不被改变。形式因，动力因，目的因三因合一在这里得到了完全的实现。</w:t>
      </w:r>
    </w:p>
    <w:p w14:paraId="47D183BA" w14:textId="77777777" w:rsidR="00DF23D7" w:rsidRDefault="00DF23D7" w:rsidP="00DF23D7">
      <w:pPr>
        <w:contextualSpacing/>
        <w:mirrorIndents/>
        <w:rPr>
          <w:rFonts w:ascii="华文楷体" w:eastAsia="华文楷体" w:hAnsi="华文楷体"/>
          <w:lang w:bidi="zh-TW"/>
        </w:rPr>
      </w:pPr>
    </w:p>
    <w:p w14:paraId="605E7026" w14:textId="22FC4990" w:rsidR="00DF23D7" w:rsidRPr="00DF23D7" w:rsidRDefault="00DF23D7" w:rsidP="00DF23D7">
      <w:pPr>
        <w:ind w:leftChars="-202" w:left="-424"/>
        <w:contextualSpacing/>
        <w:mirrorIndents/>
        <w:rPr>
          <w:rFonts w:ascii="华文楷体" w:eastAsia="华文楷体" w:hAnsi="华文楷体"/>
          <w:lang w:bidi="zh-TW"/>
        </w:rPr>
      </w:pPr>
      <w:r>
        <w:rPr>
          <w:rFonts w:ascii="华文楷体" w:eastAsia="华文楷体" w:hAnsi="华文楷体" w:hint="eastAsia"/>
          <w:lang w:bidi="zh-TW"/>
        </w:rPr>
        <w:t>十三</w:t>
      </w:r>
      <w:r w:rsidRPr="00DF23D7">
        <w:rPr>
          <w:rFonts w:ascii="华文楷体" w:eastAsia="华文楷体" w:hAnsi="华文楷体" w:hint="eastAsia"/>
          <w:lang w:bidi="zh-TW"/>
        </w:rPr>
        <w:t>、请根据</w:t>
      </w:r>
      <w:r w:rsidR="00CF5B09">
        <w:rPr>
          <w:rFonts w:ascii="华文楷体" w:eastAsia="华文楷体" w:hAnsi="华文楷体" w:hint="eastAsia"/>
          <w:lang w:bidi="zh-TW"/>
        </w:rPr>
        <w:t>《</w:t>
      </w:r>
      <w:r w:rsidRPr="00DF23D7">
        <w:rPr>
          <w:rFonts w:ascii="华文楷体" w:eastAsia="华文楷体" w:hAnsi="华文楷体" w:hint="eastAsia"/>
          <w:lang w:bidi="zh-TW"/>
        </w:rPr>
        <w:t>范畴篇</w:t>
      </w:r>
      <w:r w:rsidR="00CF5B09">
        <w:rPr>
          <w:rFonts w:ascii="华文楷体" w:eastAsia="华文楷体" w:hAnsi="华文楷体" w:hint="eastAsia"/>
          <w:lang w:bidi="zh-TW"/>
        </w:rPr>
        <w:t>》</w:t>
      </w:r>
      <w:r w:rsidRPr="00DF23D7">
        <w:rPr>
          <w:rFonts w:ascii="华文楷体" w:eastAsia="华文楷体" w:hAnsi="华文楷体" w:hint="eastAsia"/>
          <w:lang w:bidi="zh-TW"/>
        </w:rPr>
        <w:t>中亚里士多德</w:t>
      </w:r>
      <w:proofErr w:type="gramStart"/>
      <w:r w:rsidRPr="00DF23D7">
        <w:rPr>
          <w:rFonts w:ascii="华文楷体" w:eastAsia="华文楷体" w:hAnsi="华文楷体" w:hint="eastAsia"/>
          <w:lang w:bidi="zh-TW"/>
        </w:rPr>
        <w:t>的谓述原则</w:t>
      </w:r>
      <w:proofErr w:type="gramEnd"/>
      <w:r w:rsidRPr="00DF23D7">
        <w:rPr>
          <w:rFonts w:ascii="华文楷体" w:eastAsia="华文楷体" w:hAnsi="华文楷体" w:hint="eastAsia"/>
          <w:lang w:bidi="zh-TW"/>
        </w:rPr>
        <w:t>，阐明第一实体为什么是终级主词和终级主体。</w:t>
      </w:r>
    </w:p>
    <w:p w14:paraId="01F689D4" w14:textId="6A1239BE" w:rsidR="00DF23D7" w:rsidRDefault="00DF23D7" w:rsidP="00DF23D7">
      <w:pPr>
        <w:contextualSpacing/>
        <w:mirrorIndents/>
        <w:rPr>
          <w:rFonts w:ascii="华文楷体" w:eastAsia="华文楷体" w:hAnsi="华文楷体"/>
          <w:lang w:bidi="zh-TW"/>
        </w:rPr>
      </w:pPr>
      <w:r w:rsidRPr="00DF23D7">
        <w:rPr>
          <w:rFonts w:ascii="华文楷体" w:eastAsia="华文楷体" w:hAnsi="华文楷体" w:hint="eastAsia"/>
          <w:lang w:bidi="zh-TW"/>
        </w:rPr>
        <w:t>亚里士多德在范畴篇中把实体分为三级个体属种。所有个别的人都包含在人这个属里。人马</w:t>
      </w:r>
      <w:proofErr w:type="gramStart"/>
      <w:r w:rsidRPr="00DF23D7">
        <w:rPr>
          <w:rFonts w:ascii="华文楷体" w:eastAsia="华文楷体" w:hAnsi="华文楷体" w:hint="eastAsia"/>
          <w:lang w:bidi="zh-TW"/>
        </w:rPr>
        <w:t>等属都包含</w:t>
      </w:r>
      <w:proofErr w:type="gramEnd"/>
      <w:r w:rsidRPr="00DF23D7">
        <w:rPr>
          <w:rFonts w:ascii="华文楷体" w:eastAsia="华文楷体" w:hAnsi="华文楷体" w:hint="eastAsia"/>
          <w:lang w:bidi="zh-TW"/>
        </w:rPr>
        <w:t>在动物这个种里，同一个种下的各个属是不一样的。此即属差。亚里士多德认为，实体在最严格，最原始，最根本的意义上说是既</w:t>
      </w:r>
      <w:proofErr w:type="gramStart"/>
      <w:r w:rsidRPr="00DF23D7">
        <w:rPr>
          <w:rFonts w:ascii="华文楷体" w:eastAsia="华文楷体" w:hAnsi="华文楷体" w:hint="eastAsia"/>
          <w:lang w:bidi="zh-TW"/>
        </w:rPr>
        <w:t>不</w:t>
      </w:r>
      <w:proofErr w:type="gramEnd"/>
      <w:r w:rsidRPr="00DF23D7">
        <w:rPr>
          <w:rFonts w:ascii="华文楷体" w:eastAsia="华文楷体" w:hAnsi="华文楷体" w:hint="eastAsia"/>
          <w:lang w:bidi="zh-TW"/>
        </w:rPr>
        <w:t>述说一个主体，也</w:t>
      </w:r>
      <w:proofErr w:type="gramStart"/>
      <w:r w:rsidRPr="00DF23D7">
        <w:rPr>
          <w:rFonts w:ascii="华文楷体" w:eastAsia="华文楷体" w:hAnsi="华文楷体" w:hint="eastAsia"/>
          <w:lang w:bidi="zh-TW"/>
        </w:rPr>
        <w:t>不</w:t>
      </w:r>
      <w:proofErr w:type="gramEnd"/>
      <w:r w:rsidRPr="00DF23D7">
        <w:rPr>
          <w:rFonts w:ascii="华文楷体" w:eastAsia="华文楷体" w:hAnsi="华文楷体" w:hint="eastAsia"/>
          <w:lang w:bidi="zh-TW"/>
        </w:rPr>
        <w:t>依存于一个主体的东西。</w:t>
      </w:r>
      <w:proofErr w:type="gramStart"/>
      <w:r w:rsidRPr="00DF23D7">
        <w:rPr>
          <w:rFonts w:ascii="华文楷体" w:eastAsia="华文楷体" w:hAnsi="华文楷体" w:hint="eastAsia"/>
          <w:lang w:bidi="zh-TW"/>
        </w:rPr>
        <w:t>不</w:t>
      </w:r>
      <w:proofErr w:type="gramEnd"/>
      <w:r w:rsidRPr="00DF23D7">
        <w:rPr>
          <w:rFonts w:ascii="华文楷体" w:eastAsia="华文楷体" w:hAnsi="华文楷体" w:hint="eastAsia"/>
          <w:lang w:bidi="zh-TW"/>
        </w:rPr>
        <w:t>述说主体是从逻辑上讲的，指不充当宾词，而是主词。</w:t>
      </w:r>
      <w:proofErr w:type="gramStart"/>
      <w:r w:rsidRPr="00DF23D7">
        <w:rPr>
          <w:rFonts w:ascii="华文楷体" w:eastAsia="华文楷体" w:hAnsi="华文楷体" w:hint="eastAsia"/>
          <w:lang w:bidi="zh-TW"/>
        </w:rPr>
        <w:t>不</w:t>
      </w:r>
      <w:proofErr w:type="gramEnd"/>
      <w:r w:rsidRPr="00DF23D7">
        <w:rPr>
          <w:rFonts w:ascii="华文楷体" w:eastAsia="华文楷体" w:hAnsi="华文楷体" w:hint="eastAsia"/>
          <w:lang w:bidi="zh-TW"/>
        </w:rPr>
        <w:t>依存主体，是从哲学上讲的，指不是主体的属性，而是主体自身。由此判定，只有</w:t>
      </w:r>
      <w:r w:rsidRPr="00DF23D7">
        <w:rPr>
          <w:rFonts w:ascii="华文楷体" w:eastAsia="华文楷体" w:hAnsi="华文楷体"/>
          <w:lang w:bidi="zh-TW"/>
        </w:rPr>
        <w:t xml:space="preserve"> 个别的事物，如个别的人，个别的马才是第一实体，而包含个别事物的属和种都是第二实体，根据这个标准，除了第一实体外，任何其它的东西或者是述说第一</w:t>
      </w:r>
      <w:r w:rsidRPr="00DF23D7">
        <w:rPr>
          <w:rFonts w:ascii="华文楷体" w:eastAsia="华文楷体" w:hAnsi="华文楷体" w:hint="eastAsia"/>
          <w:lang w:bidi="zh-TW"/>
        </w:rPr>
        <w:t>实体，或者是存在于第一实体之中，因此，如果没有第一实体，就不可能有其它东西存在，第一实体是最根本的，决定其它一切的东西。以此类推属和种相比较，</w:t>
      </w:r>
      <w:proofErr w:type="gramStart"/>
      <w:r w:rsidRPr="00DF23D7">
        <w:rPr>
          <w:rFonts w:ascii="华文楷体" w:eastAsia="华文楷体" w:hAnsi="华文楷体" w:hint="eastAsia"/>
          <w:lang w:bidi="zh-TW"/>
        </w:rPr>
        <w:t>属更接近</w:t>
      </w:r>
      <w:proofErr w:type="gramEnd"/>
      <w:r w:rsidRPr="00DF23D7">
        <w:rPr>
          <w:rFonts w:ascii="华文楷体" w:eastAsia="华文楷体" w:hAnsi="华文楷体" w:hint="eastAsia"/>
          <w:lang w:bidi="zh-TW"/>
        </w:rPr>
        <w:t>于第一实体，种是述说属的。按本体性的程度来说，属比种更为本体，所以越是一般普遍的东西，它的实体性就越小，而越是个别的东西，它的实体性也就越大</w:t>
      </w:r>
      <w:r>
        <w:rPr>
          <w:rFonts w:ascii="华文楷体" w:eastAsia="华文楷体" w:hAnsi="华文楷体" w:hint="eastAsia"/>
          <w:lang w:bidi="zh-TW"/>
        </w:rPr>
        <w:t>。</w:t>
      </w:r>
    </w:p>
    <w:p w14:paraId="5529C012" w14:textId="77777777" w:rsidR="00DF23D7" w:rsidRDefault="00DF23D7" w:rsidP="00DF23D7">
      <w:pPr>
        <w:contextualSpacing/>
        <w:mirrorIndents/>
        <w:rPr>
          <w:rFonts w:ascii="华文楷体" w:eastAsia="华文楷体" w:hAnsi="华文楷体"/>
          <w:lang w:bidi="zh-TW"/>
        </w:rPr>
      </w:pPr>
    </w:p>
    <w:p w14:paraId="35097BDE" w14:textId="35B87F40" w:rsidR="004F62F9" w:rsidRPr="000F2697" w:rsidRDefault="00DF23D7" w:rsidP="00DF23D7">
      <w:pPr>
        <w:ind w:leftChars="-202" w:left="-424"/>
        <w:contextualSpacing/>
        <w:mirrorIndents/>
        <w:jc w:val="left"/>
        <w:rPr>
          <w:rFonts w:ascii="华文楷体" w:eastAsia="华文楷体" w:hAnsi="华文楷体"/>
          <w:lang w:bidi="zh-TW"/>
        </w:rPr>
      </w:pPr>
      <w:r>
        <w:rPr>
          <w:rFonts w:ascii="华文楷体" w:eastAsia="华文楷体" w:hAnsi="华文楷体" w:hint="eastAsia"/>
          <w:lang w:bidi="zh-TW"/>
        </w:rPr>
        <w:t>十四、</w:t>
      </w:r>
      <w:r w:rsidR="004F62F9" w:rsidRPr="000F2697">
        <w:rPr>
          <w:rFonts w:ascii="华文楷体" w:eastAsia="华文楷体" w:hAnsi="华文楷体" w:hint="eastAsia"/>
          <w:lang w:bidi="zh-TW"/>
        </w:rPr>
        <w:t>亚里士多德对柏拉图理念论的批判。</w:t>
      </w:r>
    </w:p>
    <w:p w14:paraId="47E1BBCE"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亚里士多德与柏拉图之间的分歧在于，本质是与可感事物相分离的理念还是可感事物之内的形式，它对柏拉图的批判集中于分离学说，其要点如下。</w:t>
      </w:r>
    </w:p>
    <w:p w14:paraId="39EEA49B" w14:textId="1DD246C6" w:rsidR="004F62F9" w:rsidRPr="000F2697" w:rsidRDefault="00935182" w:rsidP="000F2697">
      <w:pPr>
        <w:contextualSpacing/>
        <w:mirrorIndents/>
        <w:rPr>
          <w:rFonts w:ascii="华文楷体" w:eastAsia="华文楷体" w:hAnsi="华文楷体"/>
          <w:lang w:bidi="zh-TW"/>
        </w:rPr>
      </w:pPr>
      <w:r>
        <w:rPr>
          <w:rFonts w:ascii="华文楷体" w:eastAsia="华文楷体" w:hAnsi="华文楷体" w:hint="eastAsia"/>
          <w:lang w:bidi="zh-TW"/>
        </w:rPr>
        <w:t>1、</w:t>
      </w:r>
      <w:r w:rsidR="004F62F9" w:rsidRPr="000F2697">
        <w:rPr>
          <w:rFonts w:ascii="华文楷体" w:eastAsia="华文楷体" w:hAnsi="华文楷体" w:hint="eastAsia"/>
          <w:lang w:bidi="zh-TW"/>
        </w:rPr>
        <w:t>首先，与个别事物相分离的理念是无用的设定，设定理念的目的本来是为了解释个别事物具有共同本质或普遍性质的原因，但是，设定理念却达不到这一目的，这是因为，所谓理念实际上不过是与个别对象同名的类。有多少类个别事物或性质，就需要设定多少个理念。其结果非但没有解释清楚个别对象与类概念的关系，反而把需要解释的对象扩大了一倍。</w:t>
      </w:r>
    </w:p>
    <w:p w14:paraId="132D8ED3" w14:textId="77777777" w:rsidR="004F62F9" w:rsidRPr="000F2697" w:rsidRDefault="004F62F9"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亚里士多德还从物理学的角度说明，理念是无用的设定理念，理念自身不变不动，它们何以能够解释个别事物的运动和变化，它们与可感事物相分离，可以能够解释可感的性质，它们是与个体不同的存在合影，能够解释个体对它们的依存，把理念与个别事物分离开来，就会遇到这些不可逾越的困难。</w:t>
      </w:r>
    </w:p>
    <w:p w14:paraId="55CCF730" w14:textId="28643DCC" w:rsidR="004F62F9" w:rsidRPr="000F2697" w:rsidRDefault="00935182" w:rsidP="000F2697">
      <w:pPr>
        <w:contextualSpacing/>
        <w:mirrorIndents/>
        <w:rPr>
          <w:rFonts w:ascii="华文楷体" w:eastAsia="华文楷体" w:hAnsi="华文楷体"/>
          <w:lang w:bidi="zh-TW"/>
        </w:rPr>
      </w:pPr>
      <w:r>
        <w:rPr>
          <w:rFonts w:ascii="华文楷体" w:eastAsia="华文楷体" w:hAnsi="华文楷体" w:hint="eastAsia"/>
          <w:lang w:bidi="zh-TW"/>
        </w:rPr>
        <w:t>2、</w:t>
      </w:r>
      <w:r w:rsidR="004F62F9" w:rsidRPr="000F2697">
        <w:rPr>
          <w:rFonts w:ascii="华文楷体" w:eastAsia="华文楷体" w:hAnsi="华文楷体" w:hint="eastAsia"/>
          <w:lang w:bidi="zh-TW"/>
        </w:rPr>
        <w:t>其次，设立分离的理念的理由是难以成立的认识内容与认识对象并无严格的一一对应关系。比如我们可以想象不存在的事物或已经消失的事物，但不能据此肯定与之相对应的外部现实存在。反过来，我们感觉到的对象也不会全部对应于思想概念，因而不全部对应与理念。</w:t>
      </w:r>
    </w:p>
    <w:p w14:paraId="18FFBC81" w14:textId="0940D607" w:rsidR="004F62F9" w:rsidRPr="00DF23D7" w:rsidRDefault="004F62F9"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最后设定两种认识对象相分离，还会造成第三者的逻辑悖</w:t>
      </w:r>
      <w:proofErr w:type="gramStart"/>
      <w:r w:rsidRPr="000F2697">
        <w:rPr>
          <w:rFonts w:ascii="华文楷体" w:eastAsia="华文楷体" w:hAnsi="华文楷体" w:hint="eastAsia"/>
          <w:lang w:bidi="zh-TW"/>
        </w:rPr>
        <w:t>缪</w:t>
      </w:r>
      <w:proofErr w:type="gramEnd"/>
      <w:r w:rsidRPr="000F2697">
        <w:rPr>
          <w:rFonts w:ascii="华文楷体" w:eastAsia="华文楷体" w:hAnsi="华文楷体" w:hint="eastAsia"/>
          <w:lang w:bidi="zh-TW"/>
        </w:rPr>
        <w:t>。所谓第三者，只为了解释两个概念的相似性而设定第三个概念的无限倒退。亚里士多德提出这样的诘难，由于一个个别事物及其理念有共同名称，两者必有相似之处，则需要用一个概念表示这种相似性，但这个新概念与前两者中任何一个又有相似之处，需要再用一个概念表示，如此循环无穷。</w:t>
      </w:r>
    </w:p>
    <w:p w14:paraId="7E39904E" w14:textId="261F4751" w:rsidR="009C77A1" w:rsidRPr="000F2697" w:rsidRDefault="009C77A1" w:rsidP="000F2697">
      <w:pPr>
        <w:contextualSpacing/>
        <w:mirrorIndents/>
        <w:rPr>
          <w:rFonts w:ascii="华文楷体" w:eastAsia="华文楷体" w:hAnsi="华文楷体"/>
          <w:b/>
          <w:bCs/>
          <w:sz w:val="22"/>
          <w:szCs w:val="24"/>
          <w:lang w:bidi="zh-TW"/>
        </w:rPr>
      </w:pPr>
      <w:r w:rsidRPr="000F2697">
        <w:rPr>
          <w:rFonts w:ascii="华文楷体" w:eastAsia="华文楷体" w:hAnsi="华文楷体" w:hint="eastAsia"/>
          <w:b/>
          <w:bCs/>
          <w:sz w:val="22"/>
          <w:szCs w:val="24"/>
          <w:lang w:bidi="zh-TW"/>
        </w:rPr>
        <w:t>质型论</w:t>
      </w:r>
      <w:r w:rsidR="00C355A2" w:rsidRPr="000F2697">
        <w:rPr>
          <w:rFonts w:ascii="华文楷体" w:eastAsia="华文楷体" w:hAnsi="华文楷体" w:hint="eastAsia"/>
          <w:b/>
          <w:bCs/>
          <w:sz w:val="22"/>
          <w:szCs w:val="24"/>
          <w:lang w:bidi="zh-TW"/>
        </w:rPr>
        <w:t>（具体实体）</w:t>
      </w:r>
    </w:p>
    <w:p w14:paraId="6DFDA9FD" w14:textId="77777777" w:rsidR="009C77A1" w:rsidRPr="000F2697" w:rsidRDefault="009C77A1"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亚里士多德通过对经验世界的实体的现实意义的分析，区分了实体与具体实体，并提出后来被称为“质型论”的观点。</w:t>
      </w:r>
    </w:p>
    <w:p w14:paraId="376F4646" w14:textId="77777777" w:rsidR="009C77A1" w:rsidRPr="000F2697" w:rsidRDefault="009C77A1"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指出，实体指完全逻辑意义上的实体，即定义所表达的形式；具体实体指现实意义上的实体，即经验世界的运动着的事物。经验世界的一切具体实体都处于运动之中，都是由质料和形式共同构成，并具有现实性和潜在性。</w:t>
      </w:r>
    </w:p>
    <w:p w14:paraId="42E7AC8B" w14:textId="77777777" w:rsidR="009C77A1" w:rsidRPr="000F2697" w:rsidRDefault="009C77A1" w:rsidP="000F2697">
      <w:pPr>
        <w:contextualSpacing/>
        <w:mirrorIndents/>
        <w:rPr>
          <w:rFonts w:ascii="华文楷体" w:eastAsia="华文楷体" w:hAnsi="华文楷体"/>
          <w:lang w:bidi="zh-TW"/>
        </w:rPr>
      </w:pPr>
      <w:r w:rsidRPr="000F2697">
        <w:rPr>
          <w:rFonts w:ascii="华文楷体" w:eastAsia="华文楷体" w:hAnsi="华文楷体"/>
          <w:lang w:bidi="zh-TW"/>
        </w:rPr>
        <w:t>亚里士多德认为，实体的质料或潜在性越多，则形式或现实性越少，所处的等级也就越低，实体沿着形式或现实性越来越多的方向上升，最后到达没有任何质料或潜在性的纯形式、纯粹的现实性。根据形式与质料、实在与潜在所占的不同比重，具体实体可以分为三个等级，第一类是可朽的运动实体，即地界的个体；第二类是永恒的运动实体，即天体，这两类都是可感的、具体的物理实体，都是由形式和质料组成的。第三类是永恒的、不动的实体，虽然同样是个别的，但它不是感觉对象，也没有质料，因此不属于经验世界，而是神学研究的神圣实体，亚里士多德称之为“神”。“神”是亚里士多德哲学中的最高范畴，亚里士多德也用其表述不动的“第一推动者”。</w:t>
      </w:r>
    </w:p>
    <w:p w14:paraId="288D565E" w14:textId="77777777" w:rsidR="009C77A1" w:rsidRPr="000F2697" w:rsidRDefault="009C77A1" w:rsidP="000F2697">
      <w:pPr>
        <w:contextualSpacing/>
        <w:mirrorIndents/>
        <w:rPr>
          <w:rFonts w:ascii="华文楷体" w:eastAsia="华文楷体" w:hAnsi="华文楷体"/>
          <w:lang w:bidi="zh-TW"/>
        </w:rPr>
      </w:pPr>
    </w:p>
    <w:p w14:paraId="2AF05763" w14:textId="1F8EC345" w:rsidR="0048754C" w:rsidRPr="000F2697" w:rsidRDefault="0048754C" w:rsidP="000F2697">
      <w:pPr>
        <w:contextualSpacing/>
        <w:mirrorIndents/>
        <w:rPr>
          <w:rFonts w:ascii="华文楷体" w:eastAsia="华文楷体" w:hAnsi="华文楷体"/>
          <w:b/>
          <w:bCs/>
          <w:sz w:val="22"/>
          <w:szCs w:val="24"/>
          <w:lang w:bidi="zh-TW"/>
        </w:rPr>
      </w:pPr>
      <w:r w:rsidRPr="000F2697">
        <w:rPr>
          <w:rFonts w:ascii="华文楷体" w:eastAsia="华文楷体" w:hAnsi="华文楷体" w:hint="eastAsia"/>
          <w:b/>
          <w:bCs/>
          <w:sz w:val="22"/>
          <w:szCs w:val="24"/>
          <w:lang w:bidi="zh-TW"/>
        </w:rPr>
        <w:t>亚里士多德神的概念</w:t>
      </w:r>
    </w:p>
    <w:p w14:paraId="11FD84CD" w14:textId="2EF42E13" w:rsidR="000F2984" w:rsidRPr="000F2697" w:rsidRDefault="000F2984" w:rsidP="000F2697">
      <w:pPr>
        <w:contextualSpacing/>
        <w:mirrorIndents/>
        <w:rPr>
          <w:rFonts w:ascii="华文楷体" w:eastAsia="华文楷体" w:hAnsi="华文楷体"/>
          <w:lang w:bidi="zh-TW"/>
        </w:rPr>
      </w:pPr>
      <w:r w:rsidRPr="000F2697">
        <w:rPr>
          <w:rFonts w:ascii="华文楷体" w:eastAsia="华文楷体" w:hAnsi="华文楷体"/>
          <w:lang w:bidi="zh-TW"/>
        </w:rPr>
        <w:t>神学</w:t>
      </w:r>
    </w:p>
    <w:p w14:paraId="33B9CDD5" w14:textId="200B3F7B" w:rsidR="000F2984" w:rsidRPr="000F2697" w:rsidRDefault="00CA7CC8"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一、</w:t>
      </w:r>
      <w:r w:rsidR="003E3694" w:rsidRPr="000F2697">
        <w:rPr>
          <w:rFonts w:ascii="华文楷体" w:eastAsia="华文楷体" w:hAnsi="华文楷体" w:hint="eastAsia"/>
          <w:lang w:bidi="zh-TW"/>
        </w:rPr>
        <w:t>亚里士多德在</w:t>
      </w:r>
      <w:r w:rsidR="000F2984" w:rsidRPr="000F2697">
        <w:rPr>
          <w:rFonts w:ascii="华文楷体" w:eastAsia="华文楷体" w:hAnsi="华文楷体" w:hint="eastAsia"/>
          <w:lang w:bidi="zh-TW"/>
        </w:rPr>
        <w:t>《形而上学》提出了三类实体构成的世界等级。第一类是可朽的运动实体，第二类是永恒的运动实体，第三类是永恒的、不动的实体。第</w:t>
      </w:r>
      <w:r w:rsidR="003E3694" w:rsidRPr="000F2697">
        <w:rPr>
          <w:rFonts w:ascii="华文楷体" w:eastAsia="华文楷体" w:hAnsi="华文楷体" w:hint="eastAsia"/>
          <w:lang w:bidi="zh-TW"/>
        </w:rPr>
        <w:t>一</w:t>
      </w:r>
      <w:r w:rsidR="000F2984" w:rsidRPr="000F2697">
        <w:rPr>
          <w:rFonts w:ascii="华文楷体" w:eastAsia="华文楷体" w:hAnsi="华文楷体"/>
          <w:lang w:bidi="zh-TW"/>
        </w:rPr>
        <w:t>类实体是地界的个体，第二=类实体是天体。这两类实体都是可感的、</w:t>
      </w:r>
      <w:r w:rsidR="000F2984" w:rsidRPr="000F2697">
        <w:rPr>
          <w:rFonts w:ascii="华文楷体" w:eastAsia="华文楷体" w:hAnsi="华文楷体" w:hint="eastAsia"/>
          <w:lang w:bidi="zh-TW"/>
        </w:rPr>
        <w:t>具体的物理实体。第三类实体也是个别的，但却不是感觉对象，而是神学研究的神圣实体，亚里士多德称之为</w:t>
      </w:r>
      <w:r w:rsidR="000F2984" w:rsidRPr="000F2697">
        <w:rPr>
          <w:rFonts w:ascii="华文楷体" w:eastAsia="华文楷体" w:hAnsi="华文楷体"/>
          <w:lang w:bidi="zh-TW"/>
        </w:rPr>
        <w:t>"神"。</w:t>
      </w:r>
    </w:p>
    <w:p w14:paraId="56956701" w14:textId="37C87651" w:rsidR="000F2984" w:rsidRPr="000F2697" w:rsidRDefault="00CA7CC8"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二、</w:t>
      </w:r>
      <w:r w:rsidR="000F2984" w:rsidRPr="000F2697">
        <w:rPr>
          <w:rFonts w:ascii="华文楷体" w:eastAsia="华文楷体" w:hAnsi="华文楷体" w:hint="eastAsia"/>
          <w:lang w:bidi="zh-TW"/>
        </w:rPr>
        <w:t>亚里士多德关于神的概念有三层意思</w:t>
      </w:r>
      <w:r w:rsidR="00C242E9" w:rsidRPr="000F2697">
        <w:rPr>
          <w:rFonts w:ascii="华文楷体" w:eastAsia="华文楷体" w:hAnsi="华文楷体"/>
          <w:lang w:bidi="zh-TW"/>
        </w:rPr>
        <w:t>：</w:t>
      </w:r>
      <w:r w:rsidR="000F2984" w:rsidRPr="000F2697">
        <w:rPr>
          <w:rFonts w:ascii="华文楷体" w:eastAsia="华文楷体" w:hAnsi="华文楷体"/>
          <w:lang w:bidi="zh-TW"/>
        </w:rPr>
        <w:t>第</w:t>
      </w:r>
      <w:r w:rsidR="00D305B4" w:rsidRPr="000F2697">
        <w:rPr>
          <w:rFonts w:ascii="华文楷体" w:eastAsia="华文楷体" w:hAnsi="华文楷体" w:hint="eastAsia"/>
          <w:lang w:bidi="zh-TW"/>
        </w:rPr>
        <w:t>一，</w:t>
      </w:r>
      <w:r w:rsidR="000F2984" w:rsidRPr="000F2697">
        <w:rPr>
          <w:rFonts w:ascii="华文楷体" w:eastAsia="华文楷体" w:hAnsi="华文楷体"/>
          <w:lang w:bidi="zh-TW"/>
        </w:rPr>
        <w:t>不动的推动者</w:t>
      </w:r>
      <w:r w:rsidR="00D305B4" w:rsidRPr="000F2697">
        <w:rPr>
          <w:rFonts w:ascii="华文楷体" w:eastAsia="华文楷体" w:hAnsi="华文楷体" w:hint="eastAsia"/>
          <w:lang w:bidi="zh-TW"/>
        </w:rPr>
        <w:t>；</w:t>
      </w:r>
      <w:r w:rsidR="000F2984" w:rsidRPr="000F2697">
        <w:rPr>
          <w:rFonts w:ascii="华文楷体" w:eastAsia="华文楷体" w:hAnsi="华文楷体"/>
          <w:lang w:bidi="zh-TW"/>
        </w:rPr>
        <w:t>第二，纯</w:t>
      </w:r>
      <w:r w:rsidR="000F2984" w:rsidRPr="000F2697">
        <w:rPr>
          <w:rFonts w:ascii="华文楷体" w:eastAsia="华文楷体" w:hAnsi="华文楷体" w:hint="eastAsia"/>
          <w:lang w:bidi="zh-TW"/>
        </w:rPr>
        <w:t>形式或纯活动</w:t>
      </w:r>
      <w:r w:rsidR="00D305B4" w:rsidRPr="000F2697">
        <w:rPr>
          <w:rFonts w:ascii="华文楷体" w:eastAsia="华文楷体" w:hAnsi="华文楷体" w:hint="eastAsia"/>
          <w:lang w:bidi="zh-TW"/>
        </w:rPr>
        <w:t>；</w:t>
      </w:r>
      <w:r w:rsidR="000F2984" w:rsidRPr="000F2697">
        <w:rPr>
          <w:rFonts w:ascii="华文楷体" w:eastAsia="华文楷体" w:hAnsi="华文楷体"/>
          <w:lang w:bidi="zh-TW"/>
        </w:rPr>
        <w:t>第三，</w:t>
      </w:r>
      <w:proofErr w:type="gramStart"/>
      <w:r w:rsidR="000F2984" w:rsidRPr="000F2697">
        <w:rPr>
          <w:rFonts w:ascii="华文楷体" w:eastAsia="华文楷体" w:hAnsi="华文楷体"/>
          <w:lang w:bidi="zh-TW"/>
        </w:rPr>
        <w:t>纯思想</w:t>
      </w:r>
      <w:proofErr w:type="gramEnd"/>
      <w:r w:rsidR="000F2984" w:rsidRPr="000F2697">
        <w:rPr>
          <w:rFonts w:ascii="华文楷体" w:eastAsia="华文楷体" w:hAnsi="华文楷体"/>
          <w:lang w:bidi="zh-TW"/>
        </w:rPr>
        <w:t>或思想的思想。关于第三点，他论辩说，神既</w:t>
      </w:r>
      <w:r w:rsidR="000F2984" w:rsidRPr="000F2697">
        <w:rPr>
          <w:rFonts w:ascii="华文楷体" w:eastAsia="华文楷体" w:hAnsi="华文楷体" w:hint="eastAsia"/>
          <w:lang w:bidi="zh-TW"/>
        </w:rPr>
        <w:t>然不包含任何质料和潜在，便不可能有任何形体，只能是纯粹的思想。神是一个思想实体，永恒地思想自身，神的活动是思想活动。</w:t>
      </w:r>
    </w:p>
    <w:p w14:paraId="55081FBC" w14:textId="35C61A40" w:rsidR="003E3694" w:rsidRPr="000F2697" w:rsidRDefault="00CA7CC8"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三、</w:t>
      </w:r>
      <w:r w:rsidR="00EE29D5" w:rsidRPr="000F2697">
        <w:rPr>
          <w:rFonts w:ascii="华文楷体" w:eastAsia="华文楷体" w:hAnsi="华文楷体" w:hint="eastAsia"/>
          <w:lang w:bidi="zh-TW"/>
        </w:rPr>
        <w:t>“</w:t>
      </w:r>
      <w:r w:rsidR="000F2984" w:rsidRPr="000F2697">
        <w:rPr>
          <w:rFonts w:ascii="华文楷体" w:eastAsia="华文楷体" w:hAnsi="华文楷体"/>
          <w:lang w:bidi="zh-TW"/>
        </w:rPr>
        <w:t>神”实际上是形而上学的最高原则和首要原因，是为了解释可感的物</w:t>
      </w:r>
      <w:r w:rsidR="000F2984" w:rsidRPr="000F2697">
        <w:rPr>
          <w:rFonts w:ascii="华文楷体" w:eastAsia="华文楷体" w:hAnsi="华文楷体" w:hint="eastAsia"/>
          <w:lang w:bidi="zh-TW"/>
        </w:rPr>
        <w:t>理实体的合理性而</w:t>
      </w:r>
      <w:proofErr w:type="gramStart"/>
      <w:r w:rsidR="000F2984" w:rsidRPr="000F2697">
        <w:rPr>
          <w:rFonts w:ascii="华文楷体" w:eastAsia="华文楷体" w:hAnsi="华文楷体" w:hint="eastAsia"/>
          <w:lang w:bidi="zh-TW"/>
        </w:rPr>
        <w:t>作出</w:t>
      </w:r>
      <w:proofErr w:type="gramEnd"/>
      <w:r w:rsidR="000F2984" w:rsidRPr="000F2697">
        <w:rPr>
          <w:rFonts w:ascii="华文楷体" w:eastAsia="华文楷体" w:hAnsi="华文楷体" w:hint="eastAsia"/>
          <w:lang w:bidi="zh-TW"/>
        </w:rPr>
        <w:t>的理论设定。亚里士多德之所以称之为神，是为了强调最高实体依然是个别实体。他所谓的神不是有人格、创世的神。对他来说</w:t>
      </w:r>
      <w:r w:rsidR="00EE29D5" w:rsidRPr="000F2697">
        <w:rPr>
          <w:rFonts w:ascii="华文楷体" w:eastAsia="华文楷体" w:hAnsi="华文楷体" w:hint="eastAsia"/>
          <w:lang w:bidi="zh-TW"/>
        </w:rPr>
        <w:t>，</w:t>
      </w:r>
      <w:r w:rsidR="000F2984" w:rsidRPr="000F2697">
        <w:rPr>
          <w:rFonts w:ascii="华文楷体" w:eastAsia="华文楷体" w:hAnsi="华文楷体" w:hint="eastAsia"/>
          <w:lang w:bidi="zh-TW"/>
        </w:rPr>
        <w:t>对神的崇拜是纯思辨活动，是智慧和幸福的顶点。研究神学是哲学的最高境</w:t>
      </w:r>
      <w:r w:rsidR="003E3694" w:rsidRPr="000F2697">
        <w:rPr>
          <w:rFonts w:ascii="华文楷体" w:eastAsia="华文楷体" w:hAnsi="华文楷体" w:hint="eastAsia"/>
          <w:lang w:bidi="zh-TW"/>
        </w:rPr>
        <w:t>界，不包括实用或实践的动机与利益。</w:t>
      </w:r>
    </w:p>
    <w:p w14:paraId="37074ADD" w14:textId="62DB86C0" w:rsidR="00FB2818" w:rsidRPr="00CF5B09" w:rsidRDefault="00CA7CC8" w:rsidP="000F2697">
      <w:pPr>
        <w:contextualSpacing/>
        <w:mirrorIndents/>
        <w:rPr>
          <w:rFonts w:ascii="华文楷体" w:eastAsia="华文楷体" w:hAnsi="华文楷体"/>
          <w:lang w:bidi="zh-TW"/>
        </w:rPr>
      </w:pPr>
      <w:r w:rsidRPr="000F2697">
        <w:rPr>
          <w:rFonts w:ascii="华文楷体" w:eastAsia="华文楷体" w:hAnsi="华文楷体" w:hint="eastAsia"/>
          <w:lang w:bidi="zh-TW"/>
        </w:rPr>
        <w:t>四、</w:t>
      </w:r>
      <w:r w:rsidR="003E3694" w:rsidRPr="000F2697">
        <w:rPr>
          <w:rFonts w:ascii="华文楷体" w:eastAsia="华文楷体" w:hAnsi="华文楷体" w:hint="eastAsia"/>
          <w:lang w:bidi="zh-TW"/>
        </w:rPr>
        <w:t>总的来说，亚里士多德关于神的观念继承了希腊哲学</w:t>
      </w:r>
      <w:proofErr w:type="gramStart"/>
      <w:r w:rsidR="003E3694" w:rsidRPr="000F2697">
        <w:rPr>
          <w:rFonts w:ascii="华文楷体" w:eastAsia="华文楷体" w:hAnsi="华文楷体" w:hint="eastAsia"/>
          <w:lang w:bidi="zh-TW"/>
        </w:rPr>
        <w:t>的理神论</w:t>
      </w:r>
      <w:proofErr w:type="gramEnd"/>
      <w:r w:rsidR="003E3694" w:rsidRPr="000F2697">
        <w:rPr>
          <w:rFonts w:ascii="华文楷体" w:eastAsia="华文楷体" w:hAnsi="华文楷体" w:hint="eastAsia"/>
          <w:lang w:bidi="zh-TW"/>
        </w:rPr>
        <w:t>传统，没有陷入神人同形同性论的结论。另</w:t>
      </w:r>
      <w:r w:rsidR="00FB2818" w:rsidRPr="000F2697">
        <w:rPr>
          <w:rFonts w:ascii="华文楷体" w:eastAsia="华文楷体" w:hAnsi="华文楷体" w:hint="eastAsia"/>
          <w:lang w:bidi="zh-TW"/>
        </w:rPr>
        <w:t>一</w:t>
      </w:r>
      <w:r w:rsidR="003E3694" w:rsidRPr="000F2697">
        <w:rPr>
          <w:rFonts w:ascii="华文楷体" w:eastAsia="华文楷体" w:hAnsi="华文楷体"/>
          <w:lang w:bidi="zh-TW"/>
        </w:rPr>
        <w:t>方面他把形而上学归结为神学,把最高</w:t>
      </w:r>
      <w:r w:rsidR="003E3694" w:rsidRPr="000F2697">
        <w:rPr>
          <w:rFonts w:ascii="华文楷体" w:eastAsia="华文楷体" w:hAnsi="华文楷体" w:hint="eastAsia"/>
          <w:lang w:bidi="zh-TW"/>
        </w:rPr>
        <w:t>的哲学原则或最高实体冠以“神”的名称，在物理领域之外设立了一个超自然的神圣领域，为形而上学与各种宗教的神学同盟开辟了道路。</w:t>
      </w:r>
    </w:p>
    <w:p w14:paraId="1CF002A1" w14:textId="77777777" w:rsidR="00542D40" w:rsidRPr="00542D40" w:rsidRDefault="00542D40" w:rsidP="000F2697">
      <w:pPr>
        <w:contextualSpacing/>
        <w:mirrorIndents/>
        <w:rPr>
          <w:rFonts w:ascii="华文楷体" w:eastAsia="华文楷体" w:hAnsi="华文楷体"/>
          <w:b/>
          <w:bCs/>
          <w:sz w:val="28"/>
          <w:szCs w:val="32"/>
          <w:lang w:bidi="zh-TW"/>
        </w:rPr>
      </w:pPr>
      <w:r w:rsidRPr="00542D40">
        <w:rPr>
          <w:rFonts w:ascii="华文楷体" w:eastAsia="华文楷体" w:hAnsi="华文楷体" w:hint="eastAsia"/>
          <w:b/>
          <w:bCs/>
          <w:sz w:val="28"/>
          <w:szCs w:val="32"/>
          <w:lang w:bidi="zh-TW"/>
        </w:rPr>
        <w:t>四、实践科学</w:t>
      </w:r>
    </w:p>
    <w:p w14:paraId="3EA1A0B2" w14:textId="7AD4988F" w:rsidR="00542D40" w:rsidRPr="00542D40" w:rsidRDefault="00542D40" w:rsidP="000F2697">
      <w:pPr>
        <w:contextualSpacing/>
        <w:mirrorIndents/>
        <w:rPr>
          <w:rFonts w:ascii="华文楷体" w:eastAsia="华文楷体" w:hAnsi="华文楷体"/>
          <w:lang w:bidi="zh-TW"/>
        </w:rPr>
      </w:pPr>
      <w:r w:rsidRPr="00542D40">
        <w:rPr>
          <w:rFonts w:ascii="华文楷体" w:eastAsia="华文楷体" w:hAnsi="华文楷体" w:hint="eastAsia"/>
          <w:lang w:bidi="zh-TW"/>
        </w:rPr>
        <w:t>亚里士多德认为实践，就是以善为目的与导向的行为。国家和个人的终极目的都是同样的善。实践科学有两个主要分支</w:t>
      </w:r>
      <w:r w:rsidR="00C242E9">
        <w:rPr>
          <w:rFonts w:ascii="华文楷体" w:eastAsia="华文楷体" w:hAnsi="华文楷体"/>
          <w:lang w:bidi="zh-TW"/>
        </w:rPr>
        <w:t>：</w:t>
      </w:r>
      <w:r w:rsidRPr="00542D40">
        <w:rPr>
          <w:rFonts w:ascii="华文楷体" w:eastAsia="华文楷体" w:hAnsi="华文楷体"/>
          <w:lang w:bidi="zh-TW"/>
        </w:rPr>
        <w:t>研究个人之善的伦理学和研究公众或国家之善的政治学。</w:t>
      </w:r>
    </w:p>
    <w:p w14:paraId="599EAE12" w14:textId="72C3488D" w:rsidR="00542D40" w:rsidRPr="00542D40" w:rsidRDefault="001808FE" w:rsidP="000F2697">
      <w:pPr>
        <w:contextualSpacing/>
        <w:mirrorIndents/>
        <w:rPr>
          <w:rFonts w:ascii="华文楷体" w:eastAsia="华文楷体" w:hAnsi="华文楷体"/>
          <w:lang w:bidi="zh-TW"/>
        </w:rPr>
      </w:pPr>
      <w:r>
        <w:rPr>
          <w:rFonts w:ascii="华文楷体" w:eastAsia="华文楷体" w:hAnsi="华文楷体"/>
          <w:lang w:bidi="zh-TW"/>
        </w:rPr>
        <w:t>（</w:t>
      </w:r>
      <w:r w:rsidR="00542D40" w:rsidRPr="00542D40">
        <w:rPr>
          <w:rFonts w:ascii="华文楷体" w:eastAsia="华文楷体" w:hAnsi="华文楷体"/>
          <w:lang w:bidi="zh-TW"/>
        </w:rPr>
        <w:t>一</w:t>
      </w:r>
      <w:r>
        <w:rPr>
          <w:rFonts w:ascii="华文楷体" w:eastAsia="华文楷体" w:hAnsi="华文楷体"/>
          <w:lang w:bidi="zh-TW"/>
        </w:rPr>
        <w:t>）</w:t>
      </w:r>
      <w:r w:rsidR="00542D40" w:rsidRPr="00542D40">
        <w:rPr>
          <w:rFonts w:ascii="华文楷体" w:eastAsia="华文楷体" w:hAnsi="华文楷体"/>
          <w:lang w:bidi="zh-TW"/>
        </w:rPr>
        <w:t>幸福</w:t>
      </w:r>
    </w:p>
    <w:p w14:paraId="3788C779" w14:textId="4394BE8A" w:rsidR="00542D40" w:rsidRPr="00542D40" w:rsidRDefault="00542D40" w:rsidP="000F2697">
      <w:pPr>
        <w:contextualSpacing/>
        <w:mirrorIndents/>
        <w:rPr>
          <w:rFonts w:ascii="华文楷体" w:eastAsia="华文楷体" w:hAnsi="华文楷体"/>
          <w:lang w:bidi="zh-TW"/>
        </w:rPr>
      </w:pPr>
      <w:r w:rsidRPr="00542D40">
        <w:rPr>
          <w:rFonts w:ascii="华文楷体" w:eastAsia="华文楷体" w:hAnsi="华文楷体"/>
          <w:lang w:bidi="zh-TW"/>
        </w:rPr>
        <w:t>1</w:t>
      </w:r>
      <w:r w:rsidR="00DC402F">
        <w:rPr>
          <w:rFonts w:ascii="华文楷体" w:eastAsia="华文楷体" w:hAnsi="华文楷体"/>
          <w:lang w:bidi="zh-TW"/>
        </w:rPr>
        <w:t>．</w:t>
      </w:r>
      <w:r w:rsidRPr="00542D40">
        <w:rPr>
          <w:rFonts w:ascii="华文楷体" w:eastAsia="华文楷体" w:hAnsi="华文楷体"/>
          <w:lang w:bidi="zh-TW"/>
        </w:rPr>
        <w:t>亚里士多德认为，幸福是生命的自然目的，也是最高的善，作为生命的自然目的之幸福出自人的自然禀赋和本性。人具有分辨是非善恶并趋善避恶的理性能力，当理性按照人的自然禀赋和本性指导人的行为时，理性便成为德性。根据自然目的与自然能力相适应的道理，可知幸福生活必然是有德性的活动状态。</w:t>
      </w:r>
    </w:p>
    <w:p w14:paraId="15594C1E" w14:textId="12AFF8AD" w:rsidR="00542D40" w:rsidRPr="00542D40" w:rsidRDefault="00542D40" w:rsidP="000F2697">
      <w:pPr>
        <w:contextualSpacing/>
        <w:mirrorIndents/>
        <w:rPr>
          <w:rFonts w:ascii="华文楷体" w:eastAsia="华文楷体" w:hAnsi="华文楷体"/>
          <w:lang w:bidi="zh-TW"/>
        </w:rPr>
      </w:pPr>
      <w:r w:rsidRPr="00542D40">
        <w:rPr>
          <w:rFonts w:ascii="华文楷体" w:eastAsia="华文楷体" w:hAnsi="华文楷体"/>
          <w:lang w:bidi="zh-TW"/>
        </w:rPr>
        <w:t>2</w:t>
      </w:r>
      <w:r w:rsidR="00DC402F">
        <w:rPr>
          <w:rFonts w:ascii="华文楷体" w:eastAsia="华文楷体" w:hAnsi="华文楷体"/>
          <w:lang w:bidi="zh-TW"/>
        </w:rPr>
        <w:t>．</w:t>
      </w:r>
      <w:r w:rsidRPr="00542D40">
        <w:rPr>
          <w:rFonts w:ascii="华文楷体" w:eastAsia="华文楷体" w:hAnsi="华文楷体"/>
          <w:lang w:bidi="zh-TW"/>
        </w:rPr>
        <w:t>亚里</w:t>
      </w:r>
      <w:r w:rsidR="00204F47">
        <w:rPr>
          <w:rFonts w:ascii="华文楷体" w:eastAsia="华文楷体" w:hAnsi="华文楷体" w:hint="eastAsia"/>
          <w:lang w:bidi="zh-TW"/>
        </w:rPr>
        <w:t>士</w:t>
      </w:r>
      <w:r w:rsidRPr="00542D40">
        <w:rPr>
          <w:rFonts w:ascii="华文楷体" w:eastAsia="华文楷体" w:hAnsi="华文楷体"/>
          <w:lang w:bidi="zh-TW"/>
        </w:rPr>
        <w:t>多德没有把“幸福”等同于“有德性”，快乐也是幸福的必不可少的条件。如果有德性给人带来的是痛苦，那么也不能称之为幸福。亚里士多德的幸福观力图在快乐的生活和道德追求之间保持一种平衡</w:t>
      </w:r>
      <w:r w:rsidR="00C242E9">
        <w:rPr>
          <w:rFonts w:ascii="华文楷体" w:eastAsia="华文楷体" w:hAnsi="华文楷体"/>
          <w:lang w:bidi="zh-TW"/>
        </w:rPr>
        <w:t>：</w:t>
      </w:r>
      <w:r w:rsidRPr="00542D40">
        <w:rPr>
          <w:rFonts w:ascii="华文楷体" w:eastAsia="华文楷体" w:hAnsi="华文楷体"/>
          <w:lang w:bidi="zh-TW"/>
        </w:rPr>
        <w:t>一方面强调德性是幸福的本质，另一方面指出快乐是幸福的外在条件。没有德性的快乐和没有快乐的德性都不是幸福，但相比之下，前者比后者离幸福更远。</w:t>
      </w:r>
    </w:p>
    <w:p w14:paraId="1DC9E89A" w14:textId="0418ECA0" w:rsidR="00542D40" w:rsidRPr="00542D40" w:rsidRDefault="001808FE" w:rsidP="000F2697">
      <w:pPr>
        <w:contextualSpacing/>
        <w:mirrorIndents/>
        <w:rPr>
          <w:rFonts w:ascii="华文楷体" w:eastAsia="华文楷体" w:hAnsi="华文楷体"/>
          <w:lang w:bidi="zh-TW"/>
        </w:rPr>
      </w:pPr>
      <w:r>
        <w:rPr>
          <w:rFonts w:ascii="华文楷体" w:eastAsia="华文楷体" w:hAnsi="华文楷体"/>
          <w:lang w:bidi="zh-TW"/>
        </w:rPr>
        <w:t>（</w:t>
      </w:r>
      <w:r w:rsidR="00542D40" w:rsidRPr="00542D40">
        <w:rPr>
          <w:rFonts w:ascii="华文楷体" w:eastAsia="华文楷体" w:hAnsi="华文楷体"/>
          <w:lang w:bidi="zh-TW"/>
        </w:rPr>
        <w:t>二</w:t>
      </w:r>
      <w:r>
        <w:rPr>
          <w:rFonts w:ascii="华文楷体" w:eastAsia="华文楷体" w:hAnsi="华文楷体" w:hint="eastAsia"/>
          <w:lang w:bidi="zh-TW"/>
        </w:rPr>
        <w:t>）</w:t>
      </w:r>
      <w:r w:rsidR="00542D40" w:rsidRPr="00542D40">
        <w:rPr>
          <w:rFonts w:ascii="华文楷体" w:eastAsia="华文楷体" w:hAnsi="华文楷体"/>
          <w:lang w:bidi="zh-TW"/>
        </w:rPr>
        <w:t>有与无意的行为</w:t>
      </w:r>
    </w:p>
    <w:p w14:paraId="65ED1D48" w14:textId="51D57D51" w:rsidR="00542D40" w:rsidRPr="00542D40" w:rsidRDefault="00542D40" w:rsidP="000F2697">
      <w:pPr>
        <w:contextualSpacing/>
        <w:mirrorIndents/>
        <w:rPr>
          <w:rFonts w:ascii="华文楷体" w:eastAsia="华文楷体" w:hAnsi="华文楷体"/>
          <w:lang w:bidi="zh-TW"/>
        </w:rPr>
      </w:pPr>
      <w:r w:rsidRPr="00542D40">
        <w:rPr>
          <w:rFonts w:ascii="华文楷体" w:eastAsia="华文楷体" w:hAnsi="华文楷体"/>
          <w:lang w:bidi="zh-TW"/>
        </w:rPr>
        <w:t>1</w:t>
      </w:r>
      <w:r w:rsidR="00DC402F">
        <w:rPr>
          <w:rFonts w:ascii="华文楷体" w:eastAsia="华文楷体" w:hAnsi="华文楷体"/>
          <w:lang w:bidi="zh-TW"/>
        </w:rPr>
        <w:t>．</w:t>
      </w:r>
      <w:r w:rsidRPr="00542D40">
        <w:rPr>
          <w:rFonts w:ascii="华文楷体" w:eastAsia="华文楷体" w:hAnsi="华文楷体"/>
          <w:lang w:bidi="zh-TW"/>
        </w:rPr>
        <w:t>德性不同于“自然德性”</w:t>
      </w:r>
    </w:p>
    <w:p w14:paraId="54893BFB" w14:textId="77777777" w:rsidR="00542D40" w:rsidRPr="00542D40" w:rsidRDefault="00542D40" w:rsidP="000F2697">
      <w:pPr>
        <w:contextualSpacing/>
        <w:mirrorIndents/>
        <w:rPr>
          <w:rFonts w:ascii="华文楷体" w:eastAsia="华文楷体" w:hAnsi="华文楷体"/>
          <w:lang w:bidi="zh-TW"/>
        </w:rPr>
      </w:pPr>
      <w:r w:rsidRPr="00542D40">
        <w:rPr>
          <w:rFonts w:ascii="华文楷体" w:eastAsia="华文楷体" w:hAnsi="华文楷体" w:hint="eastAsia"/>
          <w:lang w:bidi="zh-TW"/>
        </w:rPr>
        <w:t>亚里士多德虽然认为德性是一种与理性相适应的自然禀赋，但他并不是一个“性善论”者。他区分了“自然德性”和“严格意义上的德性”前者只是一种潜在的倾向，后者才是实现在道德活动中的德性。德性从潜在到现实的过程与物理运动的自发性或必然性不同。</w:t>
      </w:r>
    </w:p>
    <w:p w14:paraId="13688FA9" w14:textId="48FD37BF" w:rsidR="00204F47" w:rsidRPr="00204F47" w:rsidRDefault="00542D40" w:rsidP="000F2697">
      <w:pPr>
        <w:contextualSpacing/>
        <w:mirrorIndents/>
        <w:rPr>
          <w:rFonts w:ascii="华文楷体" w:eastAsia="华文楷体" w:hAnsi="华文楷体"/>
          <w:lang w:bidi="zh-TW"/>
        </w:rPr>
      </w:pPr>
      <w:r w:rsidRPr="00542D40">
        <w:rPr>
          <w:rFonts w:ascii="华文楷体" w:eastAsia="华文楷体" w:hAnsi="华文楷体"/>
          <w:lang w:bidi="zh-TW"/>
        </w:rPr>
        <w:t>2</w:t>
      </w:r>
      <w:r w:rsidR="00DC402F">
        <w:rPr>
          <w:rFonts w:ascii="华文楷体" w:eastAsia="华文楷体" w:hAnsi="华文楷体"/>
          <w:lang w:bidi="zh-TW"/>
        </w:rPr>
        <w:t>．</w:t>
      </w:r>
      <w:r w:rsidRPr="00542D40">
        <w:rPr>
          <w:rFonts w:ascii="华文楷体" w:eastAsia="华文楷体" w:hAnsi="华文楷体"/>
          <w:lang w:bidi="zh-TW"/>
        </w:rPr>
        <w:t>恶的来源</w:t>
      </w:r>
      <w:r>
        <w:rPr>
          <w:rFonts w:ascii="华文楷体" w:eastAsia="华文楷体" w:hAnsi="华文楷体" w:hint="eastAsia"/>
          <w:lang w:bidi="zh-TW"/>
        </w:rPr>
        <w:t>：</w:t>
      </w:r>
      <w:r w:rsidR="00204F47" w:rsidRPr="00204F47">
        <w:rPr>
          <w:rFonts w:ascii="华文楷体" w:eastAsia="华文楷体" w:hAnsi="华文楷体" w:hint="eastAsia"/>
          <w:lang w:bidi="zh-TW"/>
        </w:rPr>
        <w:t>苏格拉底的说法，无人有意作恶，无知是邪恶的原因。亚里士多德不同意这种说法，他认为无知或者被迫的行为都是无意的行为，无意的行为没有道德属性。</w:t>
      </w:r>
    </w:p>
    <w:p w14:paraId="2D5BF1DB" w14:textId="77777777" w:rsidR="00204F47" w:rsidRPr="00204F47" w:rsidRDefault="00204F47" w:rsidP="000F2697">
      <w:pPr>
        <w:contextualSpacing/>
        <w:mirrorIndents/>
        <w:rPr>
          <w:rFonts w:ascii="华文楷体" w:eastAsia="华文楷体" w:hAnsi="华文楷体"/>
          <w:lang w:bidi="zh-TW"/>
        </w:rPr>
      </w:pPr>
      <w:r w:rsidRPr="00204F47">
        <w:rPr>
          <w:rFonts w:ascii="华文楷体" w:eastAsia="华文楷体" w:hAnsi="华文楷体" w:hint="eastAsia"/>
          <w:lang w:bidi="zh-TW"/>
        </w:rPr>
        <w:t>亚里士多德在这里提出了有意和无意的区分，这不是知识和无知这两种认识能力或状态的区分，而是表示意志的能力或状态的区分。</w:t>
      </w:r>
    </w:p>
    <w:p w14:paraId="3B5A1F86" w14:textId="5C97C266" w:rsidR="00204F47" w:rsidRPr="00204F47" w:rsidRDefault="00204F47" w:rsidP="000F2697">
      <w:pPr>
        <w:contextualSpacing/>
        <w:mirrorIndents/>
        <w:rPr>
          <w:rFonts w:ascii="华文楷体" w:eastAsia="华文楷体" w:hAnsi="华文楷体"/>
          <w:lang w:bidi="zh-TW"/>
        </w:rPr>
      </w:pPr>
      <w:r w:rsidRPr="00204F47">
        <w:rPr>
          <w:rFonts w:ascii="华文楷体" w:eastAsia="华文楷体" w:hAnsi="华文楷体" w:hint="eastAsia"/>
          <w:lang w:bidi="zh-TW"/>
        </w:rPr>
        <w:t>有意行为是受意志支配的行为，无意行为不受意志支配，但受理性之外的力量支配。无意行为没有伦理价值，既不善，也不恶。只有有意行为才有善恶之分。善良行为是理性的有节制的行为</w:t>
      </w:r>
      <w:r w:rsidR="003E077F">
        <w:rPr>
          <w:rFonts w:ascii="华文楷体" w:eastAsia="华文楷体" w:hAnsi="华文楷体"/>
          <w:lang w:bidi="zh-TW"/>
        </w:rPr>
        <w:t>；</w:t>
      </w:r>
      <w:r w:rsidRPr="00204F47">
        <w:rPr>
          <w:rFonts w:ascii="华文楷体" w:eastAsia="华文楷体" w:hAnsi="华文楷体"/>
          <w:lang w:bidi="zh-TW"/>
        </w:rPr>
        <w:t>邪恶行为则相反,是有意让非理性欲望驾驭理性的行为。</w:t>
      </w:r>
    </w:p>
    <w:p w14:paraId="0B781DAB" w14:textId="1B84A406" w:rsidR="00204F47" w:rsidRPr="00204F47" w:rsidRDefault="001808FE" w:rsidP="000F2697">
      <w:pPr>
        <w:contextualSpacing/>
        <w:mirrorIndents/>
        <w:rPr>
          <w:rFonts w:ascii="华文楷体" w:eastAsia="华文楷体" w:hAnsi="华文楷体"/>
          <w:lang w:bidi="zh-TW"/>
        </w:rPr>
      </w:pPr>
      <w:r>
        <w:rPr>
          <w:rFonts w:ascii="华文楷体" w:eastAsia="华文楷体" w:hAnsi="华文楷体"/>
          <w:lang w:bidi="zh-TW"/>
        </w:rPr>
        <w:t>（</w:t>
      </w:r>
      <w:r w:rsidR="00204F47" w:rsidRPr="00204F47">
        <w:rPr>
          <w:rFonts w:ascii="华文楷体" w:eastAsia="华文楷体" w:hAnsi="华文楷体"/>
          <w:lang w:bidi="zh-TW"/>
        </w:rPr>
        <w:t>三</w:t>
      </w:r>
      <w:r>
        <w:rPr>
          <w:rFonts w:ascii="华文楷体" w:eastAsia="华文楷体" w:hAnsi="华文楷体"/>
          <w:lang w:bidi="zh-TW"/>
        </w:rPr>
        <w:t>）</w:t>
      </w:r>
      <w:r w:rsidR="00204F47" w:rsidRPr="00204F47">
        <w:rPr>
          <w:rFonts w:ascii="华文楷体" w:eastAsia="华文楷体" w:hAnsi="华文楷体"/>
          <w:lang w:bidi="zh-TW"/>
        </w:rPr>
        <w:t>实践智慧</w:t>
      </w:r>
    </w:p>
    <w:p w14:paraId="1A16CF43" w14:textId="6B2B7F5E" w:rsidR="00204F47" w:rsidRPr="00204F47" w:rsidRDefault="00204F47" w:rsidP="000F2697">
      <w:pPr>
        <w:contextualSpacing/>
        <w:mirrorIndents/>
        <w:rPr>
          <w:rFonts w:ascii="华文楷体" w:eastAsia="华文楷体" w:hAnsi="华文楷体"/>
          <w:lang w:bidi="zh-TW"/>
        </w:rPr>
      </w:pPr>
      <w:r w:rsidRPr="00204F47">
        <w:rPr>
          <w:rFonts w:ascii="华文楷体" w:eastAsia="华文楷体" w:hAnsi="华文楷体"/>
          <w:lang w:bidi="zh-TW"/>
        </w:rPr>
        <w:t>1</w:t>
      </w:r>
      <w:r w:rsidR="00DC402F">
        <w:rPr>
          <w:rFonts w:ascii="华文楷体" w:eastAsia="华文楷体" w:hAnsi="华文楷体"/>
          <w:lang w:bidi="zh-TW"/>
        </w:rPr>
        <w:t>．</w:t>
      </w:r>
      <w:r w:rsidRPr="00204F47">
        <w:rPr>
          <w:rFonts w:ascii="华文楷体" w:eastAsia="华文楷体" w:hAnsi="华文楷体"/>
          <w:lang w:bidi="zh-TW"/>
        </w:rPr>
        <w:t>实践智慧与理论智慧的区别</w:t>
      </w:r>
    </w:p>
    <w:p w14:paraId="781A0245" w14:textId="79A231EA" w:rsidR="00204F47" w:rsidRPr="00204F47" w:rsidRDefault="00204F47" w:rsidP="000F2697">
      <w:pPr>
        <w:contextualSpacing/>
        <w:mirrorIndents/>
        <w:rPr>
          <w:rFonts w:ascii="华文楷体" w:eastAsia="华文楷体" w:hAnsi="华文楷体"/>
          <w:lang w:bidi="zh-TW"/>
        </w:rPr>
      </w:pPr>
      <w:r w:rsidRPr="00204F47">
        <w:rPr>
          <w:rFonts w:ascii="华文楷体" w:eastAsia="华文楷体" w:hAnsi="华文楷体" w:hint="eastAsia"/>
          <w:lang w:bidi="zh-TW"/>
        </w:rPr>
        <w:t>“实践智慧”</w:t>
      </w:r>
      <w:r w:rsidR="001808FE">
        <w:rPr>
          <w:rFonts w:ascii="华文楷体" w:eastAsia="华文楷体" w:hAnsi="华文楷体"/>
          <w:lang w:bidi="zh-TW"/>
        </w:rPr>
        <w:t>（</w:t>
      </w:r>
      <w:proofErr w:type="spellStart"/>
      <w:r w:rsidRPr="00204F47">
        <w:rPr>
          <w:rFonts w:ascii="华文楷体" w:eastAsia="华文楷体" w:hAnsi="华文楷体"/>
          <w:lang w:bidi="zh-TW"/>
        </w:rPr>
        <w:t>thronesis</w:t>
      </w:r>
      <w:proofErr w:type="spellEnd"/>
      <w:r w:rsidRPr="00204F47">
        <w:rPr>
          <w:rFonts w:ascii="华文楷体" w:eastAsia="华文楷体" w:hAnsi="华文楷体"/>
          <w:lang w:bidi="zh-TW"/>
        </w:rPr>
        <w:t>/prudence</w:t>
      </w:r>
      <w:r w:rsidR="001808FE">
        <w:rPr>
          <w:rFonts w:ascii="华文楷体" w:eastAsia="华文楷体" w:hAnsi="华文楷体"/>
          <w:lang w:bidi="zh-TW"/>
        </w:rPr>
        <w:t>）</w:t>
      </w:r>
      <w:r w:rsidRPr="00204F47">
        <w:rPr>
          <w:rFonts w:ascii="华文楷体" w:eastAsia="华文楷体" w:hAnsi="华文楷体"/>
          <w:lang w:bidi="zh-TW"/>
        </w:rPr>
        <w:t>是与“理智”或“理论智慧”一般简称为“智慧”，</w:t>
      </w:r>
      <w:proofErr w:type="spellStart"/>
      <w:r w:rsidRPr="00204F47">
        <w:rPr>
          <w:rFonts w:ascii="华文楷体" w:eastAsia="华文楷体" w:hAnsi="华文楷体"/>
          <w:lang w:bidi="zh-TW"/>
        </w:rPr>
        <w:t>sophia</w:t>
      </w:r>
      <w:proofErr w:type="spellEnd"/>
      <w:r w:rsidR="001808FE">
        <w:rPr>
          <w:rFonts w:ascii="华文楷体" w:eastAsia="华文楷体" w:hAnsi="华文楷体"/>
          <w:lang w:bidi="zh-TW"/>
        </w:rPr>
        <w:t>）</w:t>
      </w:r>
      <w:r w:rsidRPr="00204F47">
        <w:rPr>
          <w:rFonts w:ascii="华文楷体" w:eastAsia="华文楷体" w:hAnsi="华文楷体"/>
          <w:lang w:bidi="zh-TW"/>
        </w:rPr>
        <w:t>并列的理性。两者的区别在于</w:t>
      </w:r>
      <w:r w:rsidR="00C242E9">
        <w:rPr>
          <w:rFonts w:ascii="华文楷体" w:eastAsia="华文楷体" w:hAnsi="华文楷体"/>
          <w:lang w:bidi="zh-TW"/>
        </w:rPr>
        <w:t>：</w:t>
      </w:r>
      <w:r w:rsidRPr="00204F47">
        <w:rPr>
          <w:rFonts w:ascii="华文楷体" w:eastAsia="华文楷体" w:hAnsi="华文楷体"/>
          <w:lang w:bidi="zh-TW"/>
        </w:rPr>
        <w:t>实践智慧只考虑具体环境和事实，理论智慧却追寻事实的原因</w:t>
      </w:r>
      <w:r w:rsidR="003E077F">
        <w:rPr>
          <w:rFonts w:ascii="华文楷体" w:eastAsia="华文楷体" w:hAnsi="华文楷体"/>
          <w:lang w:bidi="zh-TW"/>
        </w:rPr>
        <w:t>；</w:t>
      </w:r>
      <w:r w:rsidRPr="00204F47">
        <w:rPr>
          <w:rFonts w:ascii="华文楷体" w:eastAsia="华文楷体" w:hAnsi="华文楷体"/>
          <w:lang w:bidi="zh-TW"/>
        </w:rPr>
        <w:t>实践智慧的对象是个别的事件，理论智慧的对象却是普遍的本质</w:t>
      </w:r>
      <w:r w:rsidR="003E077F">
        <w:rPr>
          <w:rFonts w:ascii="华文楷体" w:eastAsia="华文楷体" w:hAnsi="华文楷体"/>
          <w:lang w:bidi="zh-TW"/>
        </w:rPr>
        <w:t>；</w:t>
      </w:r>
      <w:r w:rsidRPr="00204F47">
        <w:rPr>
          <w:rFonts w:ascii="华文楷体" w:eastAsia="华文楷体" w:hAnsi="华文楷体"/>
          <w:lang w:bidi="zh-TW"/>
        </w:rPr>
        <w:t>最后，实践智慧乃是长期经验积累的结果。</w:t>
      </w:r>
    </w:p>
    <w:p w14:paraId="18D61578" w14:textId="7B58AC70" w:rsidR="00204F47" w:rsidRPr="00204F47" w:rsidRDefault="00204F47" w:rsidP="000F2697">
      <w:pPr>
        <w:contextualSpacing/>
        <w:mirrorIndents/>
        <w:rPr>
          <w:rFonts w:ascii="华文楷体" w:eastAsia="华文楷体" w:hAnsi="华文楷体"/>
          <w:lang w:bidi="zh-TW"/>
        </w:rPr>
      </w:pPr>
      <w:r w:rsidRPr="00204F47">
        <w:rPr>
          <w:rFonts w:ascii="华文楷体" w:eastAsia="华文楷体" w:hAnsi="华文楷体"/>
          <w:lang w:bidi="zh-TW"/>
        </w:rPr>
        <w:t>2</w:t>
      </w:r>
      <w:r w:rsidR="00DC402F">
        <w:rPr>
          <w:rFonts w:ascii="华文楷体" w:eastAsia="华文楷体" w:hAnsi="华文楷体"/>
          <w:lang w:bidi="zh-TW"/>
        </w:rPr>
        <w:t>．</w:t>
      </w:r>
      <w:r w:rsidRPr="00204F47">
        <w:rPr>
          <w:rFonts w:ascii="华文楷体" w:eastAsia="华文楷体" w:hAnsi="华文楷体"/>
          <w:lang w:bidi="zh-TW"/>
        </w:rPr>
        <w:t>实践智慧</w:t>
      </w:r>
    </w:p>
    <w:p w14:paraId="68024E92" w14:textId="6951E97C" w:rsidR="00204F47" w:rsidRPr="00204F47" w:rsidRDefault="00204F47" w:rsidP="000F2697">
      <w:pPr>
        <w:contextualSpacing/>
        <w:mirrorIndents/>
        <w:rPr>
          <w:rFonts w:ascii="华文楷体" w:eastAsia="华文楷体" w:hAnsi="华文楷体"/>
          <w:lang w:bidi="zh-TW"/>
        </w:rPr>
      </w:pPr>
      <w:r w:rsidRPr="00204F47">
        <w:rPr>
          <w:rFonts w:ascii="华文楷体" w:eastAsia="华文楷体" w:hAnsi="华文楷体" w:hint="eastAsia"/>
          <w:lang w:bidi="zh-TW"/>
        </w:rPr>
        <w:t>实践智慧的明显特征是思虑和选择。“思虑”</w:t>
      </w:r>
      <w:r w:rsidR="001808FE">
        <w:rPr>
          <w:rFonts w:ascii="华文楷体" w:eastAsia="华文楷体" w:hAnsi="华文楷体"/>
          <w:lang w:bidi="zh-TW"/>
        </w:rPr>
        <w:t>（</w:t>
      </w:r>
      <w:r w:rsidRPr="00204F47">
        <w:rPr>
          <w:rFonts w:ascii="华文楷体" w:eastAsia="华文楷体" w:hAnsi="华文楷体"/>
          <w:lang w:bidi="zh-TW"/>
        </w:rPr>
        <w:t>deliberation</w:t>
      </w:r>
      <w:r w:rsidR="001808FE">
        <w:rPr>
          <w:rFonts w:ascii="华文楷体" w:eastAsia="华文楷体" w:hAnsi="华文楷体"/>
          <w:lang w:bidi="zh-TW"/>
        </w:rPr>
        <w:t>）</w:t>
      </w:r>
      <w:r w:rsidRPr="00204F47">
        <w:rPr>
          <w:rFonts w:ascii="华文楷体" w:eastAsia="华文楷体" w:hAnsi="华文楷体"/>
          <w:lang w:bidi="zh-TW"/>
        </w:rPr>
        <w:t>是对达到既定目的之最佳手段的思考，考虑到各种可能的手段与后果，不同于思辨的推理过程。选择</w:t>
      </w:r>
      <w:r w:rsidR="001808FE">
        <w:rPr>
          <w:rFonts w:ascii="华文楷体" w:eastAsia="华文楷体" w:hAnsi="华文楷体"/>
          <w:lang w:bidi="zh-TW"/>
        </w:rPr>
        <w:t>（</w:t>
      </w:r>
      <w:r w:rsidRPr="00204F47">
        <w:rPr>
          <w:rFonts w:ascii="华文楷体" w:eastAsia="华文楷体" w:hAnsi="华文楷体"/>
          <w:lang w:bidi="zh-TW"/>
        </w:rPr>
        <w:t>choice</w:t>
      </w:r>
      <w:r w:rsidR="001808FE">
        <w:rPr>
          <w:rFonts w:ascii="华文楷体" w:eastAsia="华文楷体" w:hAnsi="华文楷体"/>
          <w:lang w:bidi="zh-TW"/>
        </w:rPr>
        <w:t>）</w:t>
      </w:r>
      <w:r w:rsidRPr="00204F47">
        <w:rPr>
          <w:rFonts w:ascii="华文楷体" w:eastAsia="华文楷体" w:hAnsi="华文楷体"/>
          <w:lang w:bidi="zh-TW"/>
        </w:rPr>
        <w:t>是思虑的结果，通过思虑，选择出最佳手段。要使行为合乎德性就要在思虑和选择之中使欲望服从于理性。</w:t>
      </w:r>
    </w:p>
    <w:p w14:paraId="3B8D16CC" w14:textId="33EDAB92" w:rsidR="00204F47" w:rsidRPr="00204F47" w:rsidRDefault="001808FE" w:rsidP="000F2697">
      <w:pPr>
        <w:contextualSpacing/>
        <w:mirrorIndents/>
        <w:rPr>
          <w:rFonts w:ascii="华文楷体" w:eastAsia="华文楷体" w:hAnsi="华文楷体"/>
          <w:lang w:bidi="zh-TW"/>
        </w:rPr>
      </w:pPr>
      <w:r>
        <w:rPr>
          <w:rFonts w:ascii="华文楷体" w:eastAsia="华文楷体" w:hAnsi="华文楷体"/>
          <w:lang w:bidi="zh-TW"/>
        </w:rPr>
        <w:t>（</w:t>
      </w:r>
      <w:r w:rsidR="00204F47" w:rsidRPr="00204F47">
        <w:rPr>
          <w:rFonts w:ascii="华文楷体" w:eastAsia="华文楷体" w:hAnsi="华文楷体"/>
          <w:lang w:bidi="zh-TW"/>
        </w:rPr>
        <w:t>四</w:t>
      </w:r>
      <w:r>
        <w:rPr>
          <w:rFonts w:ascii="华文楷体" w:eastAsia="华文楷体" w:hAnsi="华文楷体"/>
          <w:lang w:bidi="zh-TW"/>
        </w:rPr>
        <w:t>）</w:t>
      </w:r>
      <w:r w:rsidR="00204F47" w:rsidRPr="00204F47">
        <w:rPr>
          <w:rFonts w:ascii="华文楷体" w:eastAsia="华文楷体" w:hAnsi="华文楷体"/>
          <w:lang w:bidi="zh-TW"/>
        </w:rPr>
        <w:t>中道学说</w:t>
      </w:r>
    </w:p>
    <w:p w14:paraId="48B15B2D" w14:textId="2641E397" w:rsidR="0062354D" w:rsidRPr="0062354D" w:rsidRDefault="00204F47" w:rsidP="000F2697">
      <w:pPr>
        <w:contextualSpacing/>
        <w:mirrorIndents/>
        <w:rPr>
          <w:rFonts w:ascii="华文楷体" w:eastAsia="华文楷体" w:hAnsi="华文楷体"/>
          <w:lang w:bidi="zh-TW"/>
        </w:rPr>
      </w:pPr>
      <w:r w:rsidRPr="00204F47">
        <w:rPr>
          <w:rFonts w:ascii="华文楷体" w:eastAsia="华文楷体" w:hAnsi="华文楷体" w:hint="eastAsia"/>
          <w:lang w:bidi="zh-TW"/>
        </w:rPr>
        <w:t>实践智慧既然是一种有理性的选择，必然具有选择德性的标准。实践智慧选择德性的标准被亚里士多德概括为“中道”</w:t>
      </w:r>
      <w:r w:rsidR="0062354D">
        <w:rPr>
          <w:rFonts w:ascii="华文楷体" w:eastAsia="华文楷体" w:hAnsi="华文楷体" w:hint="eastAsia"/>
          <w:lang w:bidi="zh-TW"/>
        </w:rPr>
        <w:t>。</w:t>
      </w:r>
      <w:r w:rsidR="0062354D" w:rsidRPr="0062354D">
        <w:rPr>
          <w:rFonts w:ascii="华文楷体" w:eastAsia="华文楷体" w:hAnsi="华文楷体" w:hint="eastAsia"/>
          <w:lang w:bidi="zh-TW"/>
        </w:rPr>
        <w:t>伦理上的“中道”不是数学上的“中值”，两者在希腊文中为同</w:t>
      </w:r>
      <w:r w:rsidR="0062354D" w:rsidRPr="0062354D">
        <w:rPr>
          <w:rFonts w:ascii="华文楷体" w:eastAsia="华文楷体" w:hAnsi="华文楷体"/>
          <w:lang w:bidi="zh-TW"/>
        </w:rPr>
        <w:t>-词meson</w:t>
      </w:r>
      <w:r w:rsidR="001808FE">
        <w:rPr>
          <w:rFonts w:ascii="华文楷体" w:eastAsia="华文楷体" w:hAnsi="华文楷体"/>
          <w:lang w:bidi="zh-TW"/>
        </w:rPr>
        <w:t>（</w:t>
      </w:r>
      <w:r w:rsidR="0062354D" w:rsidRPr="0062354D">
        <w:rPr>
          <w:rFonts w:ascii="华文楷体" w:eastAsia="华文楷体" w:hAnsi="华文楷体"/>
          <w:lang w:bidi="zh-TW"/>
        </w:rPr>
        <w:t>英文</w:t>
      </w:r>
      <w:proofErr w:type="spellStart"/>
      <w:r w:rsidR="0062354D" w:rsidRPr="0062354D">
        <w:rPr>
          <w:rFonts w:ascii="华文楷体" w:eastAsia="华文楷体" w:hAnsi="华文楷体"/>
          <w:lang w:bidi="zh-TW"/>
        </w:rPr>
        <w:t>nean</w:t>
      </w:r>
      <w:proofErr w:type="spellEnd"/>
      <w:r w:rsidR="001808FE">
        <w:rPr>
          <w:rFonts w:ascii="华文楷体" w:eastAsia="华文楷体" w:hAnsi="华文楷体"/>
          <w:lang w:bidi="zh-TW"/>
        </w:rPr>
        <w:t>）</w:t>
      </w:r>
      <w:r w:rsidR="0062354D" w:rsidRPr="0062354D">
        <w:rPr>
          <w:rFonts w:ascii="华文楷体" w:eastAsia="华文楷体" w:hAnsi="华文楷体"/>
          <w:lang w:bidi="zh-TW"/>
        </w:rPr>
        <w:t>，但中值是相对于事物的量而言的适中，由理论智慧所确定</w:t>
      </w:r>
      <w:r w:rsidR="003E077F">
        <w:rPr>
          <w:rFonts w:ascii="华文楷体" w:eastAsia="华文楷体" w:hAnsi="华文楷体"/>
          <w:lang w:bidi="zh-TW"/>
        </w:rPr>
        <w:t>；</w:t>
      </w:r>
      <w:r w:rsidR="0062354D" w:rsidRPr="0062354D">
        <w:rPr>
          <w:rFonts w:ascii="华文楷体" w:eastAsia="华文楷体" w:hAnsi="华文楷体"/>
          <w:lang w:bidi="zh-TW"/>
        </w:rPr>
        <w:t>中道是相对于人的情感和行为而言的适中，由实践智慧规定。</w:t>
      </w:r>
    </w:p>
    <w:p w14:paraId="23805569" w14:textId="437B2906" w:rsidR="00542D40" w:rsidRPr="00542D40" w:rsidRDefault="0062354D" w:rsidP="000F2697">
      <w:pPr>
        <w:contextualSpacing/>
        <w:mirrorIndents/>
        <w:rPr>
          <w:rFonts w:ascii="华文楷体" w:eastAsia="华文楷体" w:hAnsi="华文楷体"/>
          <w:lang w:bidi="zh-TW"/>
        </w:rPr>
      </w:pPr>
      <w:r w:rsidRPr="0062354D">
        <w:rPr>
          <w:rFonts w:ascii="华文楷体" w:eastAsia="华文楷体" w:hAnsi="华文楷体" w:hint="eastAsia"/>
          <w:lang w:bidi="zh-TW"/>
        </w:rPr>
        <w:t>德性的对立面是两个极端</w:t>
      </w:r>
      <w:r w:rsidR="00C242E9">
        <w:rPr>
          <w:rFonts w:ascii="华文楷体" w:eastAsia="华文楷体" w:hAnsi="华文楷体"/>
          <w:lang w:bidi="zh-TW"/>
        </w:rPr>
        <w:t>：</w:t>
      </w:r>
      <w:r w:rsidRPr="0062354D">
        <w:rPr>
          <w:rFonts w:ascii="华文楷体" w:eastAsia="华文楷体" w:hAnsi="华文楷体"/>
          <w:lang w:bidi="zh-TW"/>
        </w:rPr>
        <w:t>“过分”和“不足”，过分是“主动的张”不足是“被动的恶”。德性与“主动的恶”和“被动的恶”的区别不是程度的区别，德性不是程度上的适中，它是与一切邪恶相分离的善。“中道”表示德性的特质和独一无二的品格</w:t>
      </w:r>
    </w:p>
    <w:p w14:paraId="271D7064" w14:textId="77777777" w:rsidR="009C1E18" w:rsidRDefault="009C1E18" w:rsidP="000F2697">
      <w:pPr>
        <w:contextualSpacing/>
        <w:mirrorIndents/>
        <w:rPr>
          <w:rFonts w:ascii="华文楷体" w:eastAsia="华文楷体" w:hAnsi="华文楷体"/>
          <w:b/>
          <w:bCs/>
          <w:sz w:val="32"/>
          <w:szCs w:val="36"/>
          <w:lang w:bidi="zh-TW"/>
        </w:rPr>
      </w:pPr>
    </w:p>
    <w:p w14:paraId="6382D418" w14:textId="439ADD02" w:rsidR="0044669C" w:rsidRPr="006D13CC" w:rsidRDefault="0044669C" w:rsidP="000F2697">
      <w:pPr>
        <w:contextualSpacing/>
        <w:mirrorIndents/>
        <w:rPr>
          <w:rFonts w:ascii="华文楷体" w:eastAsia="华文楷体" w:hAnsi="华文楷体"/>
          <w:b/>
          <w:bCs/>
          <w:sz w:val="32"/>
          <w:szCs w:val="36"/>
          <w:lang w:bidi="zh-TW"/>
        </w:rPr>
      </w:pPr>
      <w:r w:rsidRPr="006D13CC">
        <w:rPr>
          <w:rFonts w:ascii="华文楷体" w:eastAsia="华文楷体" w:hAnsi="华文楷体" w:hint="eastAsia"/>
          <w:b/>
          <w:bCs/>
          <w:sz w:val="32"/>
          <w:szCs w:val="36"/>
          <w:lang w:bidi="zh-TW"/>
        </w:rPr>
        <w:t>亚里士多德幸福思想</w:t>
      </w:r>
    </w:p>
    <w:p w14:paraId="52A9DB29" w14:textId="7AF9F149" w:rsidR="0044669C" w:rsidRPr="00D14C81" w:rsidRDefault="0044669C" w:rsidP="000F2697">
      <w:pPr>
        <w:contextualSpacing/>
        <w:mirrorIndents/>
        <w:rPr>
          <w:rFonts w:ascii="华文楷体" w:eastAsia="华文楷体" w:hAnsi="华文楷体"/>
          <w:lang w:bidi="zh-TW"/>
        </w:rPr>
      </w:pPr>
      <w:r w:rsidRPr="00D14C81">
        <w:rPr>
          <w:rFonts w:ascii="华文楷体" w:eastAsia="华文楷体" w:hAnsi="华文楷体"/>
          <w:lang w:bidi="zh-TW"/>
        </w:rPr>
        <w:t>亚里士多德是西方哲学史上第一个对</w:t>
      </w:r>
      <w:proofErr w:type="gramStart"/>
      <w:r w:rsidRPr="00D14C81">
        <w:rPr>
          <w:rFonts w:ascii="华文楷体" w:eastAsia="华文楷体" w:hAnsi="华文楷体"/>
          <w:lang w:bidi="zh-TW"/>
        </w:rPr>
        <w:t>幸福问题</w:t>
      </w:r>
      <w:proofErr w:type="gramEnd"/>
      <w:r w:rsidRPr="00D14C81">
        <w:rPr>
          <w:rFonts w:ascii="华文楷体" w:eastAsia="华文楷体" w:hAnsi="华文楷体"/>
          <w:lang w:bidi="zh-TW"/>
        </w:rPr>
        <w:t>进行深入系统研究的人，其《尼各马可伦理学》和《政治学》两</w:t>
      </w:r>
      <w:proofErr w:type="gramStart"/>
      <w:r w:rsidRPr="00D14C81">
        <w:rPr>
          <w:rFonts w:ascii="华文楷体" w:eastAsia="华文楷体" w:hAnsi="华文楷体"/>
          <w:lang w:bidi="zh-TW"/>
        </w:rPr>
        <w:t>部著</w:t>
      </w:r>
      <w:proofErr w:type="gramEnd"/>
      <w:r w:rsidRPr="00D14C81">
        <w:rPr>
          <w:rFonts w:ascii="华文楷体" w:eastAsia="华文楷体" w:hAnsi="华文楷体"/>
          <w:lang w:bidi="zh-TW"/>
        </w:rPr>
        <w:t>作，更是被看成是有关人类幸福的实践科学。亚里士多德以灵魂论为基础，从人的理性功能出发，论证了幸福是灵魂的合乎德性的实现活动；并依据潜能和现实理论，指出幸福不仅仅是拥有德性，更重要的是德性的实现活动，而且要持续一生。他把幸福划分为两种，即沉思的幸福与德性的幸福，并认为沉思的幸福是最大的幸福，是最类似于神的幸福，但只有少数人可以达到；而属人的道德德性的幸福是第二好的，但却是大多数人可以实现的幸福。亚里士多德对幸福的探讨，是以属人的幸福为核心，围绕着如何实现道德德性的活动而展开。他认为，德性幸福的获得必须以中道为原则，因为与情感和实践相关的道德德性是一种选择的品质，存在于相对于我们的中道之中。对中道的正确把握，需要具有实践智慧的人。实践智慧是幸福生活的保障，没有实践智慧也就不可能有幸福。亚里士多德又指出，人天生是政治动物，趋于城邦的生活，公民的幸福只有统一于城邦的幸福才可最终实现，从而完成了其</w:t>
      </w:r>
      <w:proofErr w:type="gramStart"/>
      <w:r w:rsidRPr="00D14C81">
        <w:rPr>
          <w:rFonts w:ascii="华文楷体" w:eastAsia="华文楷体" w:hAnsi="华文楷体"/>
          <w:lang w:bidi="zh-TW"/>
        </w:rPr>
        <w:t>幸福理论</w:t>
      </w:r>
      <w:proofErr w:type="gramEnd"/>
      <w:r w:rsidRPr="00D14C81">
        <w:rPr>
          <w:rFonts w:ascii="华文楷体" w:eastAsia="华文楷体" w:hAnsi="华文楷体"/>
          <w:lang w:bidi="zh-TW"/>
        </w:rPr>
        <w:t>大厦的构</w:t>
      </w:r>
      <w:r w:rsidR="00BA43FF" w:rsidRPr="00D14C81">
        <w:rPr>
          <w:rFonts w:ascii="华文楷体" w:eastAsia="华文楷体" w:hAnsi="华文楷体" w:hint="eastAsia"/>
          <w:lang w:bidi="zh-TW"/>
        </w:rPr>
        <w:t>建。</w:t>
      </w:r>
      <w:r w:rsidR="00C07AD8" w:rsidRPr="00D14C81">
        <w:rPr>
          <w:rFonts w:ascii="华文楷体" w:eastAsia="华文楷体" w:hAnsi="华文楷体" w:hint="eastAsia"/>
          <w:lang w:bidi="zh-TW"/>
        </w:rPr>
        <w:t>（</w:t>
      </w:r>
      <w:r w:rsidR="009C27FB" w:rsidRPr="00D14C81">
        <w:rPr>
          <w:rFonts w:ascii="华文楷体" w:eastAsia="华文楷体" w:hAnsi="华文楷体" w:hint="eastAsia"/>
          <w:lang w:bidi="zh-TW"/>
        </w:rPr>
        <w:t>亚氏</w:t>
      </w:r>
      <w:proofErr w:type="gramStart"/>
      <w:r w:rsidR="00C07AD8" w:rsidRPr="00D14C81">
        <w:rPr>
          <w:rFonts w:ascii="华文楷体" w:eastAsia="华文楷体" w:hAnsi="华文楷体" w:hint="eastAsia"/>
          <w:lang w:bidi="zh-TW"/>
        </w:rPr>
        <w:t>幸福简</w:t>
      </w:r>
      <w:proofErr w:type="gramEnd"/>
      <w:r w:rsidR="00C07AD8" w:rsidRPr="00D14C81">
        <w:rPr>
          <w:rFonts w:ascii="华文楷体" w:eastAsia="华文楷体" w:hAnsi="华文楷体" w:hint="eastAsia"/>
          <w:lang w:bidi="zh-TW"/>
        </w:rPr>
        <w:t>答）</w:t>
      </w:r>
    </w:p>
    <w:p w14:paraId="3A0E0CBF" w14:textId="1322AA06" w:rsidR="00BA43FF" w:rsidRPr="00D14C81" w:rsidRDefault="00BA43FF"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1、幸福</w:t>
      </w:r>
    </w:p>
    <w:p w14:paraId="66161E41" w14:textId="63542CB0" w:rsidR="00BA43FF" w:rsidRPr="00D14C81" w:rsidRDefault="00BA43FF" w:rsidP="000F2697">
      <w:pPr>
        <w:contextualSpacing/>
        <w:mirrorIndents/>
        <w:rPr>
          <w:rFonts w:ascii="华文楷体" w:eastAsia="华文楷体" w:hAnsi="华文楷体"/>
          <w:lang w:bidi="zh-TW"/>
        </w:rPr>
      </w:pPr>
      <w:r w:rsidRPr="00D14C81">
        <w:rPr>
          <w:rFonts w:ascii="华文楷体" w:eastAsia="华文楷体" w:hAnsi="华文楷体"/>
          <w:lang w:bidi="zh-TW"/>
        </w:rPr>
        <w:t>亚里士多德对幸福的阐释，以目的论为逻辑起点，指出幸福是所有行为的终极目的，是唯一始终因其自身而从不因它物而值得欲求的至善。在功能论证的基础上，亚里士多德认为理性活动是人的特有功能，进而把幸福定义为灵魂的合德性的实现活动。并反复强调幸福不在于拥有德性，而在于德性的实现活动。亚里士多德承认外在的善在人的幸福生活中的作用，但归根结底，亚氏始终强调幸福主要是灵魂合乎德性的实现活动，外在的善只不过是</w:t>
      </w:r>
      <w:proofErr w:type="gramStart"/>
      <w:r w:rsidRPr="00D14C81">
        <w:rPr>
          <w:rFonts w:ascii="华文楷体" w:eastAsia="华文楷体" w:hAnsi="华文楷体"/>
          <w:lang w:bidi="zh-TW"/>
        </w:rPr>
        <w:t>幸福实现</w:t>
      </w:r>
      <w:proofErr w:type="gramEnd"/>
      <w:r w:rsidRPr="00D14C81">
        <w:rPr>
          <w:rFonts w:ascii="华文楷体" w:eastAsia="华文楷体" w:hAnsi="华文楷体"/>
          <w:lang w:bidi="zh-TW"/>
        </w:rPr>
        <w:t>的外在条件和补充因素。</w:t>
      </w:r>
    </w:p>
    <w:p w14:paraId="330778C3" w14:textId="350FE04C" w:rsidR="00B649F7" w:rsidRPr="00D14C81" w:rsidRDefault="00B649F7"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2、中道</w:t>
      </w:r>
    </w:p>
    <w:p w14:paraId="0DEAF54A" w14:textId="5F1F4588" w:rsidR="00B649F7" w:rsidRPr="00D14C81" w:rsidRDefault="00B649F7" w:rsidP="000F2697">
      <w:pPr>
        <w:contextualSpacing/>
        <w:mirrorIndents/>
        <w:rPr>
          <w:rFonts w:ascii="华文楷体" w:eastAsia="华文楷体" w:hAnsi="华文楷体"/>
          <w:lang w:bidi="zh-TW"/>
        </w:rPr>
      </w:pPr>
      <w:r w:rsidRPr="00D14C81">
        <w:rPr>
          <w:rFonts w:ascii="华文楷体" w:eastAsia="华文楷体" w:hAnsi="华文楷体"/>
          <w:lang w:bidi="zh-TW"/>
        </w:rPr>
        <w:t>亚氏把中道分为“相对于就事物自身而言的中间”和“相对于我们的中间”，即算数中道和伦理中道两类。算数的中道是一而不是多，对所有的人都是相同的；而伦理的中道则是多而不是</w:t>
      </w:r>
      <w:proofErr w:type="gramStart"/>
      <w:r w:rsidRPr="00D14C81">
        <w:rPr>
          <w:rFonts w:ascii="华文楷体" w:eastAsia="华文楷体" w:hAnsi="华文楷体"/>
          <w:lang w:bidi="zh-TW"/>
        </w:rPr>
        <w:t>一</w:t>
      </w:r>
      <w:proofErr w:type="gramEnd"/>
      <w:r w:rsidRPr="00D14C81">
        <w:rPr>
          <w:rFonts w:ascii="华文楷体" w:eastAsia="华文楷体" w:hAnsi="华文楷体"/>
          <w:lang w:bidi="zh-TW"/>
        </w:rPr>
        <w:t>，不同的人都是不同的。界定了亚氏伦理中道的内涵主要包括以下三个层面：在一般意义上是具有确定标准的适度，而且它又是一种相对于过度与不及的一种极端，另外它还是遵循着</w:t>
      </w:r>
      <w:proofErr w:type="gramStart"/>
      <w:r w:rsidRPr="00D14C81">
        <w:rPr>
          <w:rFonts w:ascii="华文楷体" w:eastAsia="华文楷体" w:hAnsi="华文楷体"/>
          <w:lang w:bidi="zh-TW"/>
        </w:rPr>
        <w:t>逻</w:t>
      </w:r>
      <w:proofErr w:type="gramEnd"/>
      <w:r w:rsidRPr="00D14C81">
        <w:rPr>
          <w:rFonts w:ascii="华文楷体" w:eastAsia="华文楷体" w:hAnsi="华文楷体"/>
          <w:lang w:bidi="zh-TW"/>
        </w:rPr>
        <w:t>各斯的具体境况下的正确。澄清了“相对于我们的中道”是相对于整个人类，而不是相对于每个人或相对于我们所处的环境。最后，指出了中道实现的途径和方法。要正确地选择中道，选择作为一种实践的理性品质，在亚氏的伦理学中占有特别重要的地位。正确地选择要遵循正确的方法，即两恶相权取其轻、矫枉过正、警惕快乐。而无论是正确地选择中道，还是正确地确定中道方法，都离不开实践智慧的参与和帮助。</w:t>
      </w:r>
    </w:p>
    <w:p w14:paraId="0F658A5F" w14:textId="4F0081F8" w:rsidR="00B649F7" w:rsidRPr="00D14C81" w:rsidRDefault="00B649F7"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3、</w:t>
      </w:r>
      <w:r w:rsidR="009879DC" w:rsidRPr="00D14C81">
        <w:rPr>
          <w:rFonts w:ascii="华文楷体" w:eastAsia="华文楷体" w:hAnsi="华文楷体" w:hint="eastAsia"/>
          <w:lang w:bidi="zh-TW"/>
        </w:rPr>
        <w:t>实践智慧</w:t>
      </w:r>
    </w:p>
    <w:p w14:paraId="50BAC140" w14:textId="20DBE03F" w:rsidR="00226616" w:rsidRPr="00D14C81" w:rsidRDefault="009879DC" w:rsidP="000F2697">
      <w:pPr>
        <w:contextualSpacing/>
        <w:mirrorIndents/>
        <w:rPr>
          <w:rFonts w:ascii="华文楷体" w:eastAsia="华文楷体" w:hAnsi="华文楷体"/>
          <w:lang w:bidi="zh-TW"/>
        </w:rPr>
      </w:pPr>
      <w:r w:rsidRPr="00D14C81">
        <w:rPr>
          <w:rFonts w:ascii="华文楷体" w:eastAsia="华文楷体" w:hAnsi="华文楷体"/>
          <w:lang w:bidi="zh-TW"/>
        </w:rPr>
        <w:t>在亚氏所阐释的众多德性之中，实践智慧在</w:t>
      </w:r>
      <w:proofErr w:type="gramStart"/>
      <w:r w:rsidRPr="00D14C81">
        <w:rPr>
          <w:rFonts w:ascii="华文楷体" w:eastAsia="华文楷体" w:hAnsi="华文楷体"/>
          <w:lang w:bidi="zh-TW"/>
        </w:rPr>
        <w:t>幸福实现</w:t>
      </w:r>
      <w:proofErr w:type="gramEnd"/>
      <w:r w:rsidRPr="00D14C81">
        <w:rPr>
          <w:rFonts w:ascii="华文楷体" w:eastAsia="华文楷体" w:hAnsi="华文楷体"/>
          <w:lang w:bidi="zh-TW"/>
        </w:rPr>
        <w:t>过程中居于重要的地位。具有实践智慧的人将做得好并获得幸福，拥有幸福的人生。实践智慧是亚里士多德幸福思想的核心理念，它不仅决定着中道原则的确立，而且是人们生活得</w:t>
      </w:r>
      <w:proofErr w:type="gramStart"/>
      <w:r w:rsidRPr="00D14C81">
        <w:rPr>
          <w:rFonts w:ascii="华文楷体" w:eastAsia="华文楷体" w:hAnsi="华文楷体"/>
          <w:lang w:bidi="zh-TW"/>
        </w:rPr>
        <w:t>好</w:t>
      </w:r>
      <w:proofErr w:type="gramEnd"/>
      <w:r w:rsidRPr="00D14C81">
        <w:rPr>
          <w:rFonts w:ascii="华文楷体" w:eastAsia="华文楷体" w:hAnsi="华文楷体"/>
          <w:lang w:bidi="zh-TW"/>
        </w:rPr>
        <w:t>和做得好即幸福生活的保障。</w:t>
      </w:r>
      <w:r w:rsidR="00076C47" w:rsidRPr="00D14C81">
        <w:rPr>
          <w:rFonts w:ascii="华文楷体" w:eastAsia="华文楷体" w:hAnsi="华文楷体"/>
          <w:lang w:bidi="zh-TW"/>
        </w:rPr>
        <w:t>实践智慧属于理智德性的一个构成部分，它是实践的理智的德性，关涉的对象是人的实践活动，与道德德性之间存在着密切的关联，没有实践智慧就没有道德德性，没有道德德性也没有实践智慧，实践智慧是沟通理智德性和道德德性的桥梁。实践智慧在人们幸福生活中起着重要作用，在个人幸福生活中的主要体现在如何正确把握理性与情感和欲望的关系，从而在实践活动中做得好和生活得好；在城邦生活中，亚里士多德认为，政治家具有处理城邦具体事务的实践智慧，立法者应该具有制定出符合城邦具体实际的法律法规的实践智慧，确保理想的优良政体的实现，进而促进所有的城邦、种族以及人们都能过上美好的生活，获得幸福。</w:t>
      </w:r>
    </w:p>
    <w:p w14:paraId="29FABA6F" w14:textId="78F2355D" w:rsidR="00617811" w:rsidRPr="00D14C81" w:rsidRDefault="00617811"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4、城邦幸福</w:t>
      </w:r>
    </w:p>
    <w:p w14:paraId="44F1DC89" w14:textId="1DCE2715" w:rsidR="00CB6322" w:rsidRPr="00D14C81" w:rsidRDefault="00617811" w:rsidP="000F2697">
      <w:pPr>
        <w:contextualSpacing/>
        <w:mirrorIndents/>
        <w:rPr>
          <w:rFonts w:ascii="华文楷体" w:eastAsia="华文楷体" w:hAnsi="华文楷体"/>
          <w:lang w:bidi="zh-TW"/>
        </w:rPr>
      </w:pPr>
      <w:r w:rsidRPr="00D14C81">
        <w:rPr>
          <w:rFonts w:ascii="华文楷体" w:eastAsia="华文楷体" w:hAnsi="华文楷体"/>
          <w:lang w:bidi="zh-TW"/>
        </w:rPr>
        <w:t>亚里士多德指出，德性的培养不是一件容易的事，仅靠说理教育是很难起到效果的。因而，需要涵盖一生的法律，通过建立起好的制度来促进德性的发展。而这就是亚里士多德《政治学》所要探讨的内容，即怎样才能实现城邦的幸福。亚里士多德认为，城邦是一种至善的共同体。</w:t>
      </w:r>
      <w:r w:rsidR="00CB6322" w:rsidRPr="00D14C81">
        <w:rPr>
          <w:rFonts w:ascii="华文楷体" w:eastAsia="华文楷体" w:hAnsi="华文楷体"/>
          <w:lang w:bidi="zh-TW"/>
        </w:rPr>
        <w:t>人们只有在城邦中，才能不断完善自己，才有可能获得幸福。</w:t>
      </w:r>
    </w:p>
    <w:p w14:paraId="18A53A7C" w14:textId="19B263BE" w:rsidR="00CB6322" w:rsidRPr="00D14C81" w:rsidRDefault="00CB6322" w:rsidP="000F2697">
      <w:pPr>
        <w:contextualSpacing/>
        <w:mirrorIndents/>
        <w:rPr>
          <w:rFonts w:ascii="华文楷体" w:eastAsia="华文楷体" w:hAnsi="华文楷体"/>
          <w:lang w:bidi="zh-TW"/>
        </w:rPr>
      </w:pPr>
      <w:r w:rsidRPr="00D14C81">
        <w:rPr>
          <w:rFonts w:ascii="华文楷体" w:eastAsia="华文楷体" w:hAnsi="华文楷体"/>
          <w:lang w:bidi="zh-TW"/>
        </w:rPr>
        <w:t>公正与人们的幸福生活密切相关，不仅关乎个体公民的幸福，而且维护着城邦的和谐有序，促进着城邦幸福的实现。公正不仅是亚里士多德政治理论的核心，而且也是促进城邦共同利益的首要德性。友爱是一种高尚的德性，是沟通公民幸福与城邦幸福的桥梁，友爱对于任何一个人来说皆是珍贵的，它</w:t>
      </w:r>
      <w:proofErr w:type="gramStart"/>
      <w:r w:rsidRPr="00D14C81">
        <w:rPr>
          <w:rFonts w:ascii="华文楷体" w:eastAsia="华文楷体" w:hAnsi="华文楷体"/>
          <w:lang w:bidi="zh-TW"/>
        </w:rPr>
        <w:t>帮助着</w:t>
      </w:r>
      <w:proofErr w:type="gramEnd"/>
      <w:r w:rsidRPr="00D14C81">
        <w:rPr>
          <w:rFonts w:ascii="华文楷体" w:eastAsia="华文楷体" w:hAnsi="华文楷体"/>
          <w:lang w:bidi="zh-TW"/>
        </w:rPr>
        <w:t>我们获得幸福。</w:t>
      </w:r>
    </w:p>
    <w:p w14:paraId="7EC6F96C" w14:textId="77777777" w:rsidR="00CB6322" w:rsidRPr="00D14C81" w:rsidRDefault="00CB6322" w:rsidP="000F2697">
      <w:pPr>
        <w:contextualSpacing/>
        <w:mirrorIndents/>
        <w:rPr>
          <w:rFonts w:ascii="华文楷体" w:eastAsia="华文楷体" w:hAnsi="华文楷体"/>
          <w:lang w:bidi="zh-TW"/>
        </w:rPr>
      </w:pPr>
    </w:p>
    <w:p w14:paraId="0D48C145" w14:textId="77777777" w:rsidR="00213244" w:rsidRDefault="00213244" w:rsidP="000F2697">
      <w:pPr>
        <w:rPr>
          <w:rFonts w:ascii="华文楷体" w:eastAsia="华文楷体" w:hAnsi="华文楷体"/>
          <w:sz w:val="24"/>
          <w:szCs w:val="28"/>
          <w:lang w:bidi="zh-TW"/>
        </w:rPr>
      </w:pPr>
    </w:p>
    <w:p w14:paraId="307E6ECF" w14:textId="77777777" w:rsidR="00213244" w:rsidRPr="00213244" w:rsidRDefault="00213244" w:rsidP="000F2697">
      <w:pPr>
        <w:rPr>
          <w:rFonts w:ascii="华文楷体" w:eastAsia="华文楷体" w:hAnsi="华文楷体"/>
          <w:b/>
          <w:bCs/>
          <w:sz w:val="28"/>
          <w:szCs w:val="32"/>
          <w:lang w:bidi="zh-TW"/>
        </w:rPr>
      </w:pPr>
      <w:r w:rsidRPr="00213244">
        <w:rPr>
          <w:rFonts w:ascii="华文楷体" w:eastAsia="华文楷体" w:hAnsi="华文楷体" w:hint="eastAsia"/>
          <w:b/>
          <w:bCs/>
          <w:sz w:val="28"/>
          <w:szCs w:val="32"/>
          <w:lang w:bidi="zh-TW"/>
        </w:rPr>
        <w:t>亚里士多德中道学说</w:t>
      </w:r>
    </w:p>
    <w:p w14:paraId="481FB212" w14:textId="77777777" w:rsidR="00482BDD" w:rsidRPr="00D14C81" w:rsidRDefault="00482BDD"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1、德性的实践准则：中道。</w:t>
      </w:r>
    </w:p>
    <w:p w14:paraId="62389A25" w14:textId="4E067715" w:rsidR="00213244" w:rsidRPr="00D14C81" w:rsidRDefault="00482BDD" w:rsidP="000F2697">
      <w:pPr>
        <w:contextualSpacing/>
        <w:mirrorIndents/>
        <w:rPr>
          <w:rFonts w:ascii="华文楷体" w:eastAsia="华文楷体" w:hAnsi="华文楷体"/>
          <w:lang w:bidi="zh-TW"/>
        </w:rPr>
      </w:pPr>
      <w:r w:rsidRPr="00D14C81">
        <w:rPr>
          <w:rFonts w:ascii="华文楷体" w:eastAsia="华文楷体" w:hAnsi="华文楷体"/>
          <w:lang w:bidi="zh-TW"/>
        </w:rPr>
        <w:t>德性就是使人具有善性并同时能在活动中把握最好的品性，或德性是使得事物作为事实状态的好，并在事物活动中完成得好的品质。德性从实质意义上来讲，是在寻找一种合适的品质。而如何获得这样的品质，德性在事物的活动过程中就需要一个判断的标准，一个人是否做到了德性或是否具有了德性就由这个实践准则来判别。在亚里士多德看来，德性的实践准则就是不过不及的中间点，即中道。</w:t>
      </w:r>
    </w:p>
    <w:p w14:paraId="6173F9CD" w14:textId="11ACDB7D" w:rsidR="00226616" w:rsidRPr="00D14C81" w:rsidRDefault="00482BDD"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2、</w:t>
      </w:r>
      <w:r w:rsidR="009F0425" w:rsidRPr="00D14C81">
        <w:rPr>
          <w:rFonts w:ascii="华文楷体" w:eastAsia="华文楷体" w:hAnsi="华文楷体" w:hint="eastAsia"/>
          <w:lang w:bidi="zh-TW"/>
        </w:rPr>
        <w:t>德性即中道。</w:t>
      </w:r>
    </w:p>
    <w:p w14:paraId="15596A8B" w14:textId="77777777" w:rsidR="009167F2" w:rsidRPr="00D14C81" w:rsidRDefault="00D2741A"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（1）</w:t>
      </w:r>
      <w:r w:rsidR="009167F2" w:rsidRPr="00D14C81">
        <w:rPr>
          <w:rFonts w:ascii="华文楷体" w:eastAsia="华文楷体" w:hAnsi="华文楷体"/>
          <w:lang w:bidi="zh-TW"/>
        </w:rPr>
        <w:t>德性就是中庸，是对中间的命中</w:t>
      </w:r>
      <w:r w:rsidR="009167F2" w:rsidRPr="00D14C81">
        <w:rPr>
          <w:rFonts w:ascii="华文楷体" w:eastAsia="华文楷体" w:hAnsi="华文楷体" w:hint="eastAsia"/>
          <w:lang w:bidi="zh-TW"/>
        </w:rPr>
        <w:t>。</w:t>
      </w:r>
    </w:p>
    <w:p w14:paraId="614BFB86" w14:textId="6C80696D" w:rsidR="007171F7" w:rsidRPr="00D14C81" w:rsidRDefault="00D2741A" w:rsidP="000F2697">
      <w:pPr>
        <w:contextualSpacing/>
        <w:mirrorIndents/>
        <w:rPr>
          <w:rFonts w:ascii="华文楷体" w:eastAsia="华文楷体" w:hAnsi="华文楷体"/>
          <w:lang w:bidi="zh-TW"/>
        </w:rPr>
      </w:pPr>
      <w:r w:rsidRPr="00D14C81">
        <w:rPr>
          <w:rFonts w:ascii="华文楷体" w:eastAsia="华文楷体" w:hAnsi="华文楷体"/>
          <w:lang w:bidi="zh-TW"/>
        </w:rPr>
        <w:t>中道即中庸，根据亚里士多德的多次解释，德性就是中庸或中间点的命中，“要在应该的时间，应该的情况，应该的关系，应该的目的，以应该的方式，这就是要在中间，这是最好的，它属于德性。在行为中同样存在过度、不及和中间。德性是关于感受和行为的，在这里过度与不及产生失误，而中间就会获得并受到称赞。这两者就是德性。德性就是中庸，是对中间的命中”。即德性就是最恰当的中间性，在行为中存在着过度、不及和中间，只有</w:t>
      </w:r>
      <w:proofErr w:type="gramStart"/>
      <w:r w:rsidRPr="00D14C81">
        <w:rPr>
          <w:rFonts w:ascii="华文楷体" w:eastAsia="华文楷体" w:hAnsi="华文楷体"/>
          <w:lang w:bidi="zh-TW"/>
        </w:rPr>
        <w:t>中间才</w:t>
      </w:r>
      <w:proofErr w:type="gramEnd"/>
      <w:r w:rsidRPr="00D14C81">
        <w:rPr>
          <w:rFonts w:ascii="华文楷体" w:eastAsia="华文楷体" w:hAnsi="华文楷体"/>
          <w:lang w:bidi="zh-TW"/>
        </w:rPr>
        <w:t>值得人称赞，德性是对中间性的命中。</w:t>
      </w:r>
    </w:p>
    <w:p w14:paraId="273B51B3" w14:textId="0B4EF614" w:rsidR="001E6C18" w:rsidRPr="00D14C81" w:rsidRDefault="007171F7"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（2）</w:t>
      </w:r>
      <w:r w:rsidR="001E6C18" w:rsidRPr="00D14C81">
        <w:rPr>
          <w:rFonts w:ascii="华文楷体" w:eastAsia="华文楷体" w:hAnsi="华文楷体"/>
          <w:lang w:bidi="zh-TW"/>
        </w:rPr>
        <w:t>在实践中，中道等于德性。</w:t>
      </w:r>
    </w:p>
    <w:p w14:paraId="167FD6E1" w14:textId="77777777" w:rsidR="000E1A27" w:rsidRPr="00D14C81" w:rsidRDefault="00D2741A" w:rsidP="000F2697">
      <w:pPr>
        <w:contextualSpacing/>
        <w:mirrorIndents/>
        <w:rPr>
          <w:rFonts w:ascii="华文楷体" w:eastAsia="华文楷体" w:hAnsi="华文楷体"/>
          <w:lang w:bidi="zh-TW"/>
        </w:rPr>
      </w:pPr>
      <w:r w:rsidRPr="00D14C81">
        <w:rPr>
          <w:rFonts w:ascii="华文楷体" w:eastAsia="华文楷体" w:hAnsi="华文楷体"/>
          <w:lang w:bidi="zh-TW"/>
        </w:rPr>
        <w:t>在行为中，德性还是一种选择的品质，它受到理性的规定，在过度和不及两种恶事之间进行最好的选择。“在感受和行为中都有不及和超越应有的限度，德性则寻求和选取中间。所以，不论就实体而言，还是就是其所是的原理而论，德性就是中间性，中庸是最高的善和极端的美</w:t>
      </w:r>
      <w:r w:rsidR="007171F7" w:rsidRPr="00D14C81">
        <w:rPr>
          <w:rFonts w:ascii="华文楷体" w:eastAsia="华文楷体" w:hAnsi="华文楷体" w:hint="eastAsia"/>
          <w:lang w:bidi="zh-TW"/>
        </w:rPr>
        <w:t>。</w:t>
      </w:r>
      <w:r w:rsidR="00D00E3A" w:rsidRPr="00D14C81">
        <w:rPr>
          <w:rFonts w:ascii="华文楷体" w:eastAsia="华文楷体" w:hAnsi="华文楷体"/>
          <w:lang w:bidi="zh-TW"/>
        </w:rPr>
        <w:t>即德性就是使一个人在实践事务上做到适度的品质，从本质上来说，德性就是一种适度，在过度和不及中坚持自己中间性的选择。</w:t>
      </w:r>
      <w:r w:rsidR="002E7D98" w:rsidRPr="00D14C81">
        <w:rPr>
          <w:rFonts w:ascii="华文楷体" w:eastAsia="华文楷体" w:hAnsi="华文楷体"/>
          <w:lang w:bidi="zh-TW"/>
        </w:rPr>
        <w:t>德性的本质就是要达到一种最高的善，中道对于两种恶的驱除，追求的也是一种最高的善。这样在实践中，中道就等于了德性。</w:t>
      </w:r>
    </w:p>
    <w:p w14:paraId="3590FF7B" w14:textId="7E9A09F1" w:rsidR="00D2741A" w:rsidRPr="00D14C81" w:rsidRDefault="006438A0"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（3）</w:t>
      </w:r>
      <w:r w:rsidR="00FC08CE" w:rsidRPr="00D14C81">
        <w:rPr>
          <w:rFonts w:ascii="华文楷体" w:eastAsia="华文楷体" w:hAnsi="华文楷体" w:hint="eastAsia"/>
          <w:lang w:bidi="zh-TW"/>
        </w:rPr>
        <w:t>中道的实践途径</w:t>
      </w:r>
      <w:r w:rsidRPr="00D14C81">
        <w:rPr>
          <w:rFonts w:ascii="华文楷体" w:eastAsia="华文楷体" w:hAnsi="华文楷体" w:hint="eastAsia"/>
          <w:lang w:bidi="zh-TW"/>
        </w:rPr>
        <w:t>。关于中道的实践途径，</w:t>
      </w:r>
      <w:r w:rsidR="000E1A27" w:rsidRPr="00D14C81">
        <w:rPr>
          <w:rFonts w:ascii="华文楷体" w:eastAsia="华文楷体" w:hAnsi="华文楷体"/>
          <w:lang w:bidi="zh-TW"/>
        </w:rPr>
        <w:t>亚里士多德详细地论述了勇敢、节制、慷慨、大方、公正的中道德性。</w:t>
      </w:r>
    </w:p>
    <w:p w14:paraId="557D5F61" w14:textId="77777777" w:rsidR="00966C9D" w:rsidRDefault="00966C9D" w:rsidP="000F2697">
      <w:pPr>
        <w:rPr>
          <w:rFonts w:ascii="华文楷体" w:eastAsia="华文楷体" w:hAnsi="华文楷体"/>
          <w:sz w:val="24"/>
          <w:szCs w:val="28"/>
          <w:lang w:bidi="zh-TW"/>
        </w:rPr>
      </w:pPr>
    </w:p>
    <w:p w14:paraId="12C46B0B" w14:textId="77777777" w:rsidR="00966C9D" w:rsidRDefault="00966C9D" w:rsidP="000F2697">
      <w:pPr>
        <w:rPr>
          <w:rFonts w:ascii="华文楷体" w:eastAsia="华文楷体" w:hAnsi="华文楷体"/>
          <w:sz w:val="24"/>
          <w:szCs w:val="28"/>
          <w:lang w:bidi="zh-TW"/>
        </w:rPr>
      </w:pPr>
    </w:p>
    <w:p w14:paraId="1A778144" w14:textId="77777777" w:rsidR="0086574C" w:rsidRDefault="00966C9D" w:rsidP="000F2697">
      <w:pPr>
        <w:rPr>
          <w:rFonts w:ascii="华文楷体" w:eastAsia="华文楷体" w:hAnsi="华文楷体"/>
          <w:b/>
          <w:bCs/>
          <w:sz w:val="32"/>
          <w:szCs w:val="36"/>
          <w:lang w:bidi="zh-TW"/>
        </w:rPr>
      </w:pPr>
      <w:r w:rsidRPr="0086574C">
        <w:rPr>
          <w:rFonts w:ascii="华文楷体" w:eastAsia="华文楷体" w:hAnsi="华文楷体" w:hint="eastAsia"/>
          <w:b/>
          <w:bCs/>
          <w:sz w:val="32"/>
          <w:szCs w:val="36"/>
          <w:lang w:bidi="zh-TW"/>
        </w:rPr>
        <w:t>亚里士多德的</w:t>
      </w:r>
      <w:r w:rsidR="0086574C" w:rsidRPr="0086574C">
        <w:rPr>
          <w:rFonts w:ascii="华文楷体" w:eastAsia="华文楷体" w:hAnsi="华文楷体" w:hint="eastAsia"/>
          <w:b/>
          <w:bCs/>
          <w:sz w:val="32"/>
          <w:szCs w:val="36"/>
          <w:lang w:bidi="zh-TW"/>
        </w:rPr>
        <w:t>美德理论</w:t>
      </w:r>
    </w:p>
    <w:p w14:paraId="1DAFA02F" w14:textId="22D34735" w:rsidR="00226616" w:rsidRPr="00D14C81" w:rsidRDefault="0086574C"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亚里士多德的美德伦理学</w:t>
      </w:r>
      <w:r w:rsidR="0057250D" w:rsidRPr="00D14C81">
        <w:rPr>
          <w:rFonts w:ascii="华文楷体" w:eastAsia="华文楷体" w:hAnsi="华文楷体" w:hint="eastAsia"/>
          <w:lang w:bidi="zh-TW"/>
        </w:rPr>
        <w:t>是较为完备和系统的</w:t>
      </w:r>
      <w:r w:rsidR="007007D6" w:rsidRPr="00D14C81">
        <w:rPr>
          <w:rFonts w:ascii="华文楷体" w:eastAsia="华文楷体" w:hAnsi="华文楷体" w:hint="eastAsia"/>
          <w:lang w:bidi="zh-TW"/>
        </w:rPr>
        <w:t>，</w:t>
      </w:r>
    </w:p>
    <w:p w14:paraId="699F8119" w14:textId="77777777" w:rsidR="001D15E8" w:rsidRPr="00D14C81" w:rsidRDefault="00176E66"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1、至善</w:t>
      </w:r>
    </w:p>
    <w:p w14:paraId="39B71FAD" w14:textId="34B4DA64" w:rsidR="00226616" w:rsidRPr="00D14C81" w:rsidRDefault="00176E66"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亚里士多德认为伦理学和政治学的目的不是知识</w:t>
      </w:r>
      <w:r w:rsidRPr="00D14C81">
        <w:rPr>
          <w:rFonts w:ascii="华文楷体" w:eastAsia="华文楷体" w:hAnsi="华文楷体"/>
          <w:lang w:bidi="zh-TW"/>
        </w:rPr>
        <w:t>,</w:t>
      </w:r>
      <w:r w:rsidRPr="00D14C81">
        <w:rPr>
          <w:rFonts w:ascii="华文楷体" w:eastAsia="华文楷体" w:hAnsi="华文楷体" w:hint="eastAsia"/>
          <w:lang w:bidi="zh-TW"/>
        </w:rPr>
        <w:t>而是行动。</w:t>
      </w:r>
      <w:r w:rsidRPr="00D14C81">
        <w:rPr>
          <w:rFonts w:ascii="华文楷体" w:eastAsia="华文楷体" w:hAnsi="华文楷体"/>
          <w:lang w:bidi="zh-TW"/>
        </w:rPr>
        <w:t>而所有的行动都是有目的的,这个目的就是</w:t>
      </w:r>
      <w:r w:rsidRPr="00D14C81">
        <w:rPr>
          <w:rFonts w:ascii="华文楷体" w:eastAsia="华文楷体" w:hAnsi="华文楷体" w:hint="eastAsia"/>
          <w:lang w:bidi="zh-TW"/>
        </w:rPr>
        <w:t>某种善</w:t>
      </w:r>
      <w:r w:rsidR="00493417" w:rsidRPr="00D14C81">
        <w:rPr>
          <w:rFonts w:ascii="华文楷体" w:eastAsia="华文楷体" w:hAnsi="华文楷体" w:hint="eastAsia"/>
          <w:lang w:bidi="zh-TW"/>
        </w:rPr>
        <w:t>，</w:t>
      </w:r>
      <w:r w:rsidR="00493417" w:rsidRPr="00D14C81">
        <w:rPr>
          <w:rFonts w:ascii="华文楷体" w:eastAsia="华文楷体" w:hAnsi="华文楷体"/>
          <w:lang w:bidi="zh-TW"/>
        </w:rPr>
        <w:t>所有的事物都追求的那个最高的善就是至善</w:t>
      </w:r>
      <w:r w:rsidR="00493417" w:rsidRPr="00D14C81">
        <w:rPr>
          <w:rFonts w:ascii="华文楷体" w:eastAsia="华文楷体" w:hAnsi="华文楷体" w:hint="eastAsia"/>
          <w:lang w:bidi="zh-TW"/>
        </w:rPr>
        <w:t>。</w:t>
      </w:r>
      <w:r w:rsidR="00493417" w:rsidRPr="00D14C81">
        <w:rPr>
          <w:rFonts w:ascii="华文楷体" w:eastAsia="华文楷体" w:hAnsi="华文楷体"/>
          <w:lang w:bidi="zh-TW"/>
        </w:rPr>
        <w:t>亚里</w:t>
      </w:r>
      <w:r w:rsidR="00493417" w:rsidRPr="00D14C81">
        <w:rPr>
          <w:rFonts w:ascii="华文楷体" w:eastAsia="华文楷体" w:hAnsi="华文楷体" w:hint="eastAsia"/>
          <w:lang w:bidi="zh-TW"/>
        </w:rPr>
        <w:t>士多德认为“</w:t>
      </w:r>
      <w:r w:rsidR="00493417" w:rsidRPr="00D14C81">
        <w:rPr>
          <w:rFonts w:ascii="华文楷体" w:eastAsia="华文楷体" w:hAnsi="华文楷体"/>
          <w:lang w:bidi="zh-TW"/>
        </w:rPr>
        <w:t>至善”就是幸福或处于发展的巅峰状态</w:t>
      </w:r>
      <w:r w:rsidR="000E7C68" w:rsidRPr="00D14C81">
        <w:rPr>
          <w:rFonts w:ascii="华文楷体" w:eastAsia="华文楷体" w:hAnsi="华文楷体" w:hint="eastAsia"/>
          <w:lang w:bidi="zh-TW"/>
        </w:rPr>
        <w:t>，</w:t>
      </w:r>
      <w:r w:rsidR="000E7C68" w:rsidRPr="00D14C81">
        <w:rPr>
          <w:rFonts w:ascii="华文楷体" w:eastAsia="华文楷体" w:hAnsi="华文楷体"/>
          <w:lang w:bidi="zh-TW"/>
        </w:rPr>
        <w:t>对他来说</w:t>
      </w:r>
      <w:r w:rsidR="00FD3DF4" w:rsidRPr="00D14C81">
        <w:rPr>
          <w:rFonts w:ascii="华文楷体" w:eastAsia="华文楷体" w:hAnsi="华文楷体" w:hint="eastAsia"/>
          <w:lang w:bidi="zh-TW"/>
        </w:rPr>
        <w:t>，</w:t>
      </w:r>
      <w:r w:rsidR="000E7C68" w:rsidRPr="00D14C81">
        <w:rPr>
          <w:rFonts w:ascii="华文楷体" w:eastAsia="华文楷体" w:hAnsi="华文楷体"/>
          <w:lang w:bidi="zh-TW"/>
        </w:rPr>
        <w:t>人的行动的最终目的、至善和幸福都是可以互相替换的概念。</w:t>
      </w:r>
    </w:p>
    <w:p w14:paraId="6D476A30" w14:textId="125C08A5" w:rsidR="008F0DE0" w:rsidRPr="00D14C81" w:rsidRDefault="008F0DE0" w:rsidP="000F2697">
      <w:pPr>
        <w:contextualSpacing/>
        <w:mirrorIndents/>
        <w:rPr>
          <w:rFonts w:ascii="华文楷体" w:eastAsia="华文楷体" w:hAnsi="华文楷体"/>
          <w:lang w:bidi="zh-TW"/>
        </w:rPr>
      </w:pPr>
      <w:r w:rsidRPr="00D14C81">
        <w:rPr>
          <w:rFonts w:ascii="华文楷体" w:eastAsia="华文楷体" w:hAnsi="华文楷体"/>
          <w:lang w:bidi="zh-TW"/>
        </w:rPr>
        <w:t>2</w:t>
      </w:r>
      <w:r w:rsidRPr="00D14C81">
        <w:rPr>
          <w:rFonts w:ascii="华文楷体" w:eastAsia="华文楷体" w:hAnsi="华文楷体" w:hint="eastAsia"/>
          <w:lang w:bidi="zh-TW"/>
        </w:rPr>
        <w:t>、幸福</w:t>
      </w:r>
    </w:p>
    <w:p w14:paraId="5D8AB3C3" w14:textId="7F9B44D5" w:rsidR="00226616" w:rsidRPr="00D14C81" w:rsidRDefault="008F0DE0"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亚里士多德关于幸福有一个总的说法</w:t>
      </w:r>
      <w:r w:rsidR="002D64E4" w:rsidRPr="00D14C81">
        <w:rPr>
          <w:rFonts w:ascii="华文楷体" w:eastAsia="华文楷体" w:hAnsi="华文楷体" w:hint="eastAsia"/>
          <w:lang w:bidi="zh-TW"/>
        </w:rPr>
        <w:t>：</w:t>
      </w:r>
      <w:r w:rsidRPr="00D14C81">
        <w:rPr>
          <w:rFonts w:ascii="华文楷体" w:eastAsia="华文楷体" w:hAnsi="华文楷体"/>
          <w:lang w:bidi="zh-TW"/>
        </w:rPr>
        <w:t>幸福就是生</w:t>
      </w:r>
      <w:r w:rsidRPr="00D14C81">
        <w:rPr>
          <w:rFonts w:ascii="华文楷体" w:eastAsia="华文楷体" w:hAnsi="华文楷体" w:hint="eastAsia"/>
          <w:lang w:bidi="zh-TW"/>
        </w:rPr>
        <w:t>活优裕</w:t>
      </w:r>
      <w:r w:rsidRPr="00D14C81">
        <w:rPr>
          <w:rFonts w:ascii="华文楷体" w:eastAsia="华文楷体" w:hAnsi="华文楷体"/>
          <w:lang w:bidi="zh-TW"/>
        </w:rPr>
        <w:t>,行为良好</w:t>
      </w:r>
      <w:r w:rsidR="002D64E4" w:rsidRPr="00D14C81">
        <w:rPr>
          <w:rFonts w:ascii="华文楷体" w:eastAsia="华文楷体" w:hAnsi="华文楷体" w:hint="eastAsia"/>
          <w:lang w:bidi="zh-TW"/>
        </w:rPr>
        <w:t>。亚里士多德认为构成幸福生活的首要条件在于美德或优点</w:t>
      </w:r>
      <w:r w:rsidR="002D64E4" w:rsidRPr="00D14C81">
        <w:rPr>
          <w:rFonts w:ascii="华文楷体" w:eastAsia="华文楷体" w:hAnsi="华文楷体"/>
          <w:lang w:bidi="zh-TW"/>
        </w:rPr>
        <w:t>,即幸福是合乎美德的灵魂的现实活动。</w:t>
      </w:r>
    </w:p>
    <w:p w14:paraId="317149F3" w14:textId="02A17668" w:rsidR="006B1CD1" w:rsidRPr="00D14C81" w:rsidRDefault="00EA6D15"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亚里士多德认为幸福不等于快乐。</w:t>
      </w:r>
      <w:r w:rsidRPr="00D14C81">
        <w:rPr>
          <w:rFonts w:ascii="华文楷体" w:eastAsia="华文楷体" w:hAnsi="华文楷体"/>
          <w:lang w:bidi="zh-TW"/>
        </w:rPr>
        <w:t>只有“那最为平</w:t>
      </w:r>
      <w:r w:rsidRPr="00D14C81">
        <w:rPr>
          <w:rFonts w:ascii="华文楷体" w:eastAsia="华文楷体" w:hAnsi="华文楷体" w:hint="eastAsia"/>
          <w:lang w:bidi="zh-TW"/>
        </w:rPr>
        <w:t>庸的人</w:t>
      </w:r>
      <w:r w:rsidRPr="00D14C81">
        <w:rPr>
          <w:rFonts w:ascii="华文楷体" w:eastAsia="华文楷体" w:hAnsi="华文楷体"/>
          <w:lang w:bidi="zh-TW"/>
        </w:rPr>
        <w:t>,才把幸福和快乐相等同”</w:t>
      </w:r>
    </w:p>
    <w:p w14:paraId="1720C0B6" w14:textId="7AAAA57A" w:rsidR="00EA6D15" w:rsidRPr="00D14C81" w:rsidRDefault="006B1CD1"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幸福也不等于荣耀和财富。</w:t>
      </w:r>
      <w:r w:rsidRPr="00D14C81">
        <w:rPr>
          <w:rFonts w:ascii="华文楷体" w:eastAsia="华文楷体" w:hAnsi="华文楷体"/>
          <w:lang w:bidi="zh-TW"/>
        </w:rPr>
        <w:t>因为幸福和善是某种内</w:t>
      </w:r>
      <w:r w:rsidRPr="00D14C81">
        <w:rPr>
          <w:rFonts w:ascii="华文楷体" w:eastAsia="华文楷体" w:hAnsi="华文楷体" w:hint="eastAsia"/>
          <w:lang w:bidi="zh-TW"/>
        </w:rPr>
        <w:t>在的东西</w:t>
      </w:r>
      <w:r w:rsidRPr="00D14C81">
        <w:rPr>
          <w:rFonts w:ascii="华文楷体" w:eastAsia="华文楷体" w:hAnsi="华文楷体"/>
          <w:lang w:bidi="zh-TW"/>
        </w:rPr>
        <w:t>,它存在于具有美德的人的自身,不</w:t>
      </w:r>
      <w:r w:rsidRPr="00D14C81">
        <w:rPr>
          <w:rFonts w:ascii="华文楷体" w:eastAsia="华文楷体" w:hAnsi="华文楷体" w:hint="eastAsia"/>
          <w:lang w:bidi="zh-TW"/>
        </w:rPr>
        <w:t>依赖于任何其他的东西。</w:t>
      </w:r>
    </w:p>
    <w:p w14:paraId="20C0D080" w14:textId="057EE768" w:rsidR="00226616" w:rsidRPr="00D14C81" w:rsidRDefault="006B1CD1"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幸福虽然是某种内在的、难以剥夺的、自足的东西，但也需要外在的善来补充</w:t>
      </w:r>
      <w:r w:rsidRPr="00D14C81">
        <w:rPr>
          <w:rFonts w:ascii="华文楷体" w:eastAsia="华文楷体" w:hAnsi="华文楷体"/>
          <w:lang w:bidi="zh-TW"/>
        </w:rPr>
        <w:t>,如朋友、财富和权势。</w:t>
      </w:r>
    </w:p>
    <w:p w14:paraId="41DF86AC" w14:textId="6E85CF2F" w:rsidR="001D15E8" w:rsidRPr="00D14C81" w:rsidRDefault="001D15E8" w:rsidP="000F2697">
      <w:pPr>
        <w:contextualSpacing/>
        <w:mirrorIndents/>
        <w:rPr>
          <w:rFonts w:ascii="华文楷体" w:eastAsia="华文楷体" w:hAnsi="华文楷体"/>
          <w:lang w:bidi="zh-TW"/>
        </w:rPr>
      </w:pPr>
      <w:r w:rsidRPr="00D14C81">
        <w:rPr>
          <w:rFonts w:ascii="华文楷体" w:eastAsia="华文楷体" w:hAnsi="华文楷体"/>
          <w:lang w:bidi="zh-TW"/>
        </w:rPr>
        <w:t>3</w:t>
      </w:r>
      <w:r w:rsidRPr="00D14C81">
        <w:rPr>
          <w:rFonts w:ascii="华文楷体" w:eastAsia="华文楷体" w:hAnsi="华文楷体" w:hint="eastAsia"/>
          <w:lang w:bidi="zh-TW"/>
        </w:rPr>
        <w:t>、美德和中道</w:t>
      </w:r>
    </w:p>
    <w:p w14:paraId="75A6ECE2" w14:textId="188D2AAB" w:rsidR="00226616" w:rsidRPr="00D14C81" w:rsidRDefault="00890534" w:rsidP="000F2697">
      <w:pPr>
        <w:contextualSpacing/>
        <w:mirrorIndents/>
        <w:rPr>
          <w:rFonts w:ascii="华文楷体" w:eastAsia="华文楷体" w:hAnsi="华文楷体"/>
          <w:lang w:bidi="zh-TW"/>
        </w:rPr>
      </w:pPr>
      <w:r w:rsidRPr="00D14C81">
        <w:rPr>
          <w:rFonts w:ascii="华文楷体" w:eastAsia="华文楷体" w:hAnsi="华文楷体"/>
          <w:lang w:bidi="zh-TW"/>
        </w:rPr>
        <w:t>亚里士多德认为美德是一种品质状态,它反映了美德拥有者处理情感的某种方式或态度。所有的美德都是关于情感和行动的。怎样判断品质状态是美德还是恶习</w:t>
      </w:r>
      <w:r w:rsidR="00FD3DF4" w:rsidRPr="00D14C81">
        <w:rPr>
          <w:rFonts w:ascii="华文楷体" w:eastAsia="华文楷体" w:hAnsi="华文楷体" w:hint="eastAsia"/>
          <w:lang w:bidi="zh-TW"/>
        </w:rPr>
        <w:t>，</w:t>
      </w:r>
      <w:r w:rsidRPr="00D14C81">
        <w:rPr>
          <w:rFonts w:ascii="华文楷体" w:eastAsia="华文楷体" w:hAnsi="华文楷体"/>
          <w:lang w:bidi="zh-TW"/>
        </w:rPr>
        <w:t>取决于拥有这种品质的人对相应的情感的处理是否适度、恰到好处</w:t>
      </w:r>
      <w:r w:rsidR="00832D33" w:rsidRPr="00D14C81">
        <w:rPr>
          <w:rFonts w:ascii="华文楷体" w:eastAsia="华文楷体" w:hAnsi="华文楷体" w:hint="eastAsia"/>
          <w:lang w:bidi="zh-TW"/>
        </w:rPr>
        <w:t>，即</w:t>
      </w:r>
      <w:r w:rsidRPr="00D14C81">
        <w:rPr>
          <w:rFonts w:ascii="华文楷体" w:eastAsia="华文楷体" w:hAnsi="华文楷体"/>
          <w:lang w:bidi="zh-TW"/>
        </w:rPr>
        <w:t>是否遵守中道。美德是寻找情感和行动既不过分又非不及的恰当中点之品质,过度或不及都是恶习。各种具体的美德不过是在各种具体情形下选择中道的不同的表现形式。</w:t>
      </w:r>
    </w:p>
    <w:p w14:paraId="327C0EB6" w14:textId="77777777" w:rsidR="000761CA" w:rsidRPr="00D14C81" w:rsidRDefault="00AB0487" w:rsidP="000F2697">
      <w:pPr>
        <w:contextualSpacing/>
        <w:mirrorIndents/>
        <w:rPr>
          <w:rFonts w:ascii="华文楷体" w:eastAsia="华文楷体" w:hAnsi="华文楷体"/>
          <w:lang w:bidi="zh-TW"/>
        </w:rPr>
      </w:pPr>
      <w:r w:rsidRPr="00D14C81">
        <w:rPr>
          <w:rFonts w:ascii="华文楷体" w:eastAsia="华文楷体" w:hAnsi="华文楷体"/>
          <w:lang w:bidi="zh-TW"/>
        </w:rPr>
        <w:t>只</w:t>
      </w:r>
      <w:r w:rsidRPr="00D14C81">
        <w:rPr>
          <w:rFonts w:ascii="华文楷体" w:eastAsia="华文楷体" w:hAnsi="华文楷体" w:hint="eastAsia"/>
          <w:lang w:bidi="zh-TW"/>
        </w:rPr>
        <w:t>有选择中道的品质才能使其拥有者处于良好的状态和使其功能发挥充分</w:t>
      </w:r>
      <w:r w:rsidRPr="00D14C81">
        <w:rPr>
          <w:rFonts w:ascii="华文楷体" w:eastAsia="华文楷体" w:hAnsi="华文楷体"/>
          <w:lang w:bidi="zh-TW"/>
        </w:rPr>
        <w:t>才能有助于拥有者幸福。</w:t>
      </w:r>
      <w:r w:rsidR="000761CA" w:rsidRPr="00D14C81">
        <w:rPr>
          <w:rFonts w:ascii="华文楷体" w:eastAsia="华文楷体" w:hAnsi="华文楷体" w:hint="eastAsia"/>
          <w:lang w:bidi="zh-TW"/>
        </w:rPr>
        <w:t>因此</w:t>
      </w:r>
      <w:r w:rsidR="000761CA" w:rsidRPr="00D14C81">
        <w:rPr>
          <w:rFonts w:ascii="华文楷体" w:eastAsia="华文楷体" w:hAnsi="华文楷体"/>
          <w:lang w:bidi="zh-TW"/>
        </w:rPr>
        <w:t>美德</w:t>
      </w:r>
      <w:r w:rsidR="000761CA" w:rsidRPr="00D14C81">
        <w:rPr>
          <w:rFonts w:ascii="华文楷体" w:eastAsia="华文楷体" w:hAnsi="华文楷体" w:hint="eastAsia"/>
          <w:lang w:bidi="zh-TW"/>
        </w:rPr>
        <w:t>是能够选择“中道”</w:t>
      </w:r>
      <w:r w:rsidR="000761CA" w:rsidRPr="00D14C81">
        <w:rPr>
          <w:rFonts w:ascii="华文楷体" w:eastAsia="华文楷体" w:hAnsi="华文楷体"/>
          <w:lang w:bidi="zh-TW"/>
        </w:rPr>
        <w:t>的品质</w:t>
      </w:r>
      <w:r w:rsidR="000761CA" w:rsidRPr="00D14C81">
        <w:rPr>
          <w:rFonts w:ascii="华文楷体" w:eastAsia="华文楷体" w:hAnsi="华文楷体" w:hint="eastAsia"/>
          <w:lang w:bidi="zh-TW"/>
        </w:rPr>
        <w:t>。</w:t>
      </w:r>
    </w:p>
    <w:p w14:paraId="718265E3" w14:textId="24DFA2FA" w:rsidR="00AB0487" w:rsidRPr="00D14C81" w:rsidRDefault="006E181F" w:rsidP="000F2697">
      <w:pPr>
        <w:contextualSpacing/>
        <w:mirrorIndents/>
        <w:rPr>
          <w:rFonts w:ascii="华文楷体" w:eastAsia="华文楷体" w:hAnsi="华文楷体"/>
          <w:lang w:bidi="zh-TW"/>
        </w:rPr>
      </w:pPr>
      <w:r w:rsidRPr="00D14C81">
        <w:rPr>
          <w:rFonts w:ascii="华文楷体" w:eastAsia="华文楷体" w:hAnsi="华文楷体"/>
          <w:lang w:bidi="zh-TW"/>
        </w:rPr>
        <w:t>4</w:t>
      </w:r>
      <w:r w:rsidRPr="00D14C81">
        <w:rPr>
          <w:rFonts w:ascii="华文楷体" w:eastAsia="华文楷体" w:hAnsi="华文楷体" w:hint="eastAsia"/>
          <w:lang w:bidi="zh-TW"/>
        </w:rPr>
        <w:t>、美德和实践智慧</w:t>
      </w:r>
    </w:p>
    <w:p w14:paraId="7D2D8922" w14:textId="77777777" w:rsidR="000761CA" w:rsidRPr="00D14C81" w:rsidRDefault="006E181F" w:rsidP="000F2697">
      <w:pPr>
        <w:contextualSpacing/>
        <w:mirrorIndents/>
        <w:rPr>
          <w:rFonts w:ascii="华文楷体" w:eastAsia="华文楷体" w:hAnsi="华文楷体"/>
          <w:lang w:bidi="zh-TW"/>
        </w:rPr>
      </w:pPr>
      <w:r w:rsidRPr="00D14C81">
        <w:rPr>
          <w:rFonts w:ascii="华文楷体" w:eastAsia="华文楷体" w:hAnsi="华文楷体"/>
          <w:lang w:bidi="zh-TW"/>
        </w:rPr>
        <w:t>怎</w:t>
      </w:r>
      <w:r w:rsidRPr="00D14C81">
        <w:rPr>
          <w:rFonts w:ascii="华文楷体" w:eastAsia="华文楷体" w:hAnsi="华文楷体" w:hint="eastAsia"/>
          <w:lang w:bidi="zh-TW"/>
        </w:rPr>
        <w:t>样确定“</w:t>
      </w:r>
      <w:r w:rsidRPr="00D14C81">
        <w:rPr>
          <w:rFonts w:ascii="华文楷体" w:eastAsia="华文楷体" w:hAnsi="华文楷体"/>
          <w:lang w:bidi="zh-TW"/>
        </w:rPr>
        <w:t>中道”需要理性和实践智慧</w:t>
      </w:r>
      <w:r w:rsidRPr="00D14C81">
        <w:rPr>
          <w:rFonts w:ascii="华文楷体" w:eastAsia="华文楷体" w:hAnsi="华文楷体" w:hint="eastAsia"/>
          <w:lang w:bidi="zh-TW"/>
        </w:rPr>
        <w:t>。</w:t>
      </w:r>
    </w:p>
    <w:p w14:paraId="02A4DFE4" w14:textId="7A4DB96F" w:rsidR="00AB0487" w:rsidRPr="00D14C81" w:rsidRDefault="006E181F" w:rsidP="000F2697">
      <w:pPr>
        <w:contextualSpacing/>
        <w:mirrorIndents/>
        <w:rPr>
          <w:rFonts w:ascii="华文楷体" w:eastAsia="华文楷体" w:hAnsi="华文楷体"/>
          <w:lang w:bidi="zh-TW"/>
        </w:rPr>
      </w:pPr>
      <w:r w:rsidRPr="00D14C81">
        <w:rPr>
          <w:rFonts w:ascii="华文楷体" w:eastAsia="华文楷体" w:hAnsi="华文楷体"/>
          <w:lang w:bidi="zh-TW"/>
        </w:rPr>
        <w:t>亚里士多德说</w:t>
      </w:r>
      <w:r w:rsidR="00C242E9">
        <w:rPr>
          <w:rFonts w:ascii="华文楷体" w:eastAsia="华文楷体" w:hAnsi="华文楷体"/>
          <w:lang w:bidi="zh-TW"/>
        </w:rPr>
        <w:t>：</w:t>
      </w:r>
      <w:r w:rsidRPr="00D14C81">
        <w:rPr>
          <w:rFonts w:ascii="华文楷体" w:eastAsia="华文楷体" w:hAnsi="华文楷体"/>
          <w:lang w:bidi="zh-TW"/>
        </w:rPr>
        <w:t>“美</w:t>
      </w:r>
      <w:r w:rsidRPr="00D14C81">
        <w:rPr>
          <w:rFonts w:ascii="华文楷体" w:eastAsia="华文楷体" w:hAnsi="华文楷体" w:hint="eastAsia"/>
          <w:lang w:bidi="zh-TW"/>
        </w:rPr>
        <w:t>德是一种</w:t>
      </w:r>
      <w:r w:rsidRPr="00D14C81">
        <w:rPr>
          <w:rFonts w:ascii="华文楷体" w:eastAsia="华文楷体" w:hAnsi="华文楷体"/>
          <w:lang w:bidi="zh-TW"/>
        </w:rPr>
        <w:t>品质状态,它存在于中道之中并决定相对于</w:t>
      </w:r>
      <w:r w:rsidRPr="00D14C81">
        <w:rPr>
          <w:rFonts w:ascii="华文楷体" w:eastAsia="华文楷体" w:hAnsi="华文楷体" w:hint="eastAsia"/>
          <w:lang w:bidi="zh-TW"/>
        </w:rPr>
        <w:t>我们的中道</w:t>
      </w:r>
      <w:r w:rsidRPr="00D14C81">
        <w:rPr>
          <w:rFonts w:ascii="华文楷体" w:eastAsia="华文楷体" w:hAnsi="华文楷体"/>
          <w:lang w:bidi="zh-TW"/>
        </w:rPr>
        <w:t>,这个中道由理性所决定,也就是说,具有实</w:t>
      </w:r>
      <w:r w:rsidRPr="00D14C81">
        <w:rPr>
          <w:rFonts w:ascii="华文楷体" w:eastAsia="华文楷体" w:hAnsi="华文楷体" w:hint="eastAsia"/>
          <w:lang w:bidi="zh-TW"/>
        </w:rPr>
        <w:t>践智慧的人按照这一理性来确定中道。</w:t>
      </w:r>
    </w:p>
    <w:p w14:paraId="122B0917" w14:textId="053CB3CA" w:rsidR="00E52C5F" w:rsidRPr="00D14C81" w:rsidRDefault="00AE1DE0" w:rsidP="000F2697">
      <w:pPr>
        <w:contextualSpacing/>
        <w:mirrorIndents/>
        <w:rPr>
          <w:rFonts w:ascii="华文楷体" w:eastAsia="华文楷体" w:hAnsi="华文楷体"/>
          <w:lang w:bidi="zh-TW"/>
        </w:rPr>
      </w:pPr>
      <w:r w:rsidRPr="00D14C81">
        <w:rPr>
          <w:rFonts w:ascii="华文楷体" w:eastAsia="华文楷体" w:hAnsi="华文楷体"/>
          <w:lang w:bidi="zh-TW"/>
        </w:rPr>
        <w:t>实践智慧则既考虑实现目的的手段</w:t>
      </w:r>
      <w:r w:rsidR="00832D33" w:rsidRPr="00D14C81">
        <w:rPr>
          <w:rFonts w:ascii="华文楷体" w:eastAsia="华文楷体" w:hAnsi="华文楷体" w:hint="eastAsia"/>
          <w:lang w:bidi="zh-TW"/>
        </w:rPr>
        <w:t>，</w:t>
      </w:r>
      <w:r w:rsidRPr="00D14C81">
        <w:rPr>
          <w:rFonts w:ascii="华文楷体" w:eastAsia="华文楷体" w:hAnsi="华文楷体"/>
          <w:lang w:bidi="zh-TW"/>
        </w:rPr>
        <w:t>也考虑目的本身的高尚</w:t>
      </w:r>
      <w:r w:rsidRPr="00D14C81">
        <w:rPr>
          <w:rFonts w:ascii="华文楷体" w:eastAsia="华文楷体" w:hAnsi="华文楷体" w:hint="eastAsia"/>
          <w:lang w:bidi="zh-TW"/>
        </w:rPr>
        <w:t>。</w:t>
      </w:r>
      <w:r w:rsidRPr="00D14C81">
        <w:rPr>
          <w:rFonts w:ascii="华文楷体" w:eastAsia="华文楷体" w:hAnsi="华文楷体"/>
          <w:lang w:bidi="zh-TW"/>
        </w:rPr>
        <w:t>“实践智慧是一种心灵的性质,它所关心的是与人有关的公正</w:t>
      </w:r>
      <w:r w:rsidRPr="00D14C81">
        <w:rPr>
          <w:rFonts w:ascii="华文楷体" w:eastAsia="华文楷体" w:hAnsi="华文楷体" w:hint="eastAsia"/>
          <w:lang w:bidi="zh-TW"/>
        </w:rPr>
        <w:t>、</w:t>
      </w:r>
      <w:r w:rsidRPr="00D14C81">
        <w:rPr>
          <w:rFonts w:ascii="华文楷体" w:eastAsia="华文楷体" w:hAnsi="华文楷体"/>
          <w:lang w:bidi="zh-TW"/>
        </w:rPr>
        <w:t>高尚和善。”</w:t>
      </w:r>
      <w:proofErr w:type="gramStart"/>
      <w:r w:rsidRPr="00D14C81">
        <w:rPr>
          <w:rFonts w:ascii="华文楷体" w:eastAsia="华文楷体" w:hAnsi="华文楷体"/>
          <w:lang w:bidi="zh-TW"/>
        </w:rPr>
        <w:t>它思考</w:t>
      </w:r>
      <w:proofErr w:type="gramEnd"/>
      <w:r w:rsidRPr="00D14C81">
        <w:rPr>
          <w:rFonts w:ascii="华文楷体" w:eastAsia="华文楷体" w:hAnsi="华文楷体"/>
          <w:lang w:bidi="zh-TW"/>
        </w:rPr>
        <w:t>什么样的事情或行为是促进人的幸福的最佳手段</w:t>
      </w:r>
      <w:r w:rsidRPr="00D14C81">
        <w:rPr>
          <w:rFonts w:ascii="华文楷体" w:eastAsia="华文楷体" w:hAnsi="华文楷体" w:hint="eastAsia"/>
          <w:lang w:bidi="zh-TW"/>
        </w:rPr>
        <w:t>。</w:t>
      </w:r>
      <w:r w:rsidRPr="00D14C81">
        <w:rPr>
          <w:rFonts w:ascii="华文楷体" w:eastAsia="华文楷体" w:hAnsi="华文楷体"/>
          <w:lang w:bidi="zh-TW"/>
        </w:rPr>
        <w:t>它是一种在具体情况下能够看出哪一个行动能够实现高尚目的的品质</w:t>
      </w:r>
      <w:r w:rsidRPr="00D14C81">
        <w:rPr>
          <w:rFonts w:ascii="华文楷体" w:eastAsia="华文楷体" w:hAnsi="华文楷体" w:hint="eastAsia"/>
          <w:lang w:bidi="zh-TW"/>
        </w:rPr>
        <w:t>。</w:t>
      </w:r>
      <w:r w:rsidRPr="00D14C81">
        <w:rPr>
          <w:rFonts w:ascii="华文楷体" w:eastAsia="华文楷体" w:hAnsi="华文楷体"/>
          <w:lang w:bidi="zh-TW"/>
        </w:rPr>
        <w:t>具有实践智慧的人也必须是具有伦理美德的人</w:t>
      </w:r>
      <w:r w:rsidRPr="00D14C81">
        <w:rPr>
          <w:rFonts w:ascii="华文楷体" w:eastAsia="华文楷体" w:hAnsi="华文楷体" w:hint="eastAsia"/>
          <w:lang w:bidi="zh-TW"/>
        </w:rPr>
        <w:t>，</w:t>
      </w:r>
      <w:r w:rsidRPr="00D14C81">
        <w:rPr>
          <w:rFonts w:ascii="华文楷体" w:eastAsia="华文楷体" w:hAnsi="华文楷体"/>
          <w:lang w:bidi="zh-TW"/>
        </w:rPr>
        <w:t>因为美德才能决定行动目的的高尚和正确</w:t>
      </w:r>
      <w:r w:rsidR="00832D33" w:rsidRPr="00D14C81">
        <w:rPr>
          <w:rFonts w:ascii="华文楷体" w:eastAsia="华文楷体" w:hAnsi="华文楷体" w:hint="eastAsia"/>
          <w:lang w:bidi="zh-TW"/>
        </w:rPr>
        <w:t>。</w:t>
      </w:r>
    </w:p>
    <w:p w14:paraId="58558858" w14:textId="477E4AF7" w:rsidR="00AB0487" w:rsidRPr="00D14C81" w:rsidRDefault="00E52C5F"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5、怎样获得美德</w:t>
      </w:r>
      <w:r w:rsidRPr="00D14C81">
        <w:rPr>
          <w:rFonts w:ascii="华文楷体" w:eastAsia="华文楷体" w:hAnsi="华文楷体"/>
          <w:lang w:bidi="zh-TW"/>
        </w:rPr>
        <w:cr/>
      </w:r>
      <w:r w:rsidR="005C56FD" w:rsidRPr="00D14C81">
        <w:rPr>
          <w:rFonts w:ascii="华文楷体" w:eastAsia="华文楷体" w:hAnsi="华文楷体" w:hint="eastAsia"/>
          <w:lang w:bidi="zh-TW"/>
        </w:rPr>
        <w:t>亚里士多德认为有两种美德</w:t>
      </w:r>
      <w:r w:rsidR="00C242E9">
        <w:rPr>
          <w:rFonts w:ascii="华文楷体" w:eastAsia="华文楷体" w:hAnsi="华文楷体"/>
          <w:lang w:bidi="zh-TW"/>
        </w:rPr>
        <w:t>：</w:t>
      </w:r>
      <w:r w:rsidR="005C56FD" w:rsidRPr="00D14C81">
        <w:rPr>
          <w:rFonts w:ascii="华文楷体" w:eastAsia="华文楷体" w:hAnsi="华文楷体"/>
          <w:lang w:bidi="zh-TW"/>
        </w:rPr>
        <w:t>理智美德和伦理美德。</w:t>
      </w:r>
      <w:r w:rsidR="005C56FD" w:rsidRPr="00D14C81">
        <w:rPr>
          <w:rFonts w:ascii="华文楷体" w:eastAsia="华文楷体" w:hAnsi="华文楷体" w:hint="eastAsia"/>
          <w:lang w:bidi="zh-TW"/>
        </w:rPr>
        <w:t>前者大多可以通过教授的方式传授和学习</w:t>
      </w:r>
      <w:r w:rsidR="005C56FD" w:rsidRPr="00D14C81">
        <w:rPr>
          <w:rFonts w:ascii="华文楷体" w:eastAsia="华文楷体" w:hAnsi="华文楷体"/>
          <w:lang w:bidi="zh-TW"/>
        </w:rPr>
        <w:t>,后者只是一</w:t>
      </w:r>
      <w:r w:rsidR="005C56FD" w:rsidRPr="00D14C81">
        <w:rPr>
          <w:rFonts w:ascii="华文楷体" w:eastAsia="华文楷体" w:hAnsi="华文楷体" w:hint="eastAsia"/>
          <w:lang w:bidi="zh-TW"/>
        </w:rPr>
        <w:t>种心理的习惯</w:t>
      </w:r>
      <w:r w:rsidR="005C56FD" w:rsidRPr="00D14C81">
        <w:rPr>
          <w:rFonts w:ascii="华文楷体" w:eastAsia="华文楷体" w:hAnsi="华文楷体"/>
          <w:lang w:bidi="zh-TW"/>
        </w:rPr>
        <w:t>,无法通过教授的方式传授和学习,只能从</w:t>
      </w:r>
      <w:r w:rsidR="005C56FD" w:rsidRPr="00D14C81">
        <w:rPr>
          <w:rFonts w:ascii="华文楷体" w:eastAsia="华文楷体" w:hAnsi="华文楷体" w:hint="eastAsia"/>
          <w:lang w:bidi="zh-TW"/>
        </w:rPr>
        <w:t>实践中通过反复重复某一种美德的行动去获得该种美德。</w:t>
      </w:r>
      <w:r w:rsidR="005C56FD" w:rsidRPr="00D14C81">
        <w:rPr>
          <w:rFonts w:ascii="华文楷体" w:eastAsia="华文楷体" w:hAnsi="华文楷体"/>
          <w:lang w:bidi="zh-TW"/>
        </w:rPr>
        <w:t>要想具有勇敢、公正、节制等美德</w:t>
      </w:r>
      <w:r w:rsidR="007007D6" w:rsidRPr="00D14C81">
        <w:rPr>
          <w:rFonts w:ascii="华文楷体" w:eastAsia="华文楷体" w:hAnsi="华文楷体" w:hint="eastAsia"/>
          <w:lang w:bidi="zh-TW"/>
        </w:rPr>
        <w:t>，</w:t>
      </w:r>
      <w:r w:rsidR="005C56FD" w:rsidRPr="00D14C81">
        <w:rPr>
          <w:rFonts w:ascii="华文楷体" w:eastAsia="华文楷体" w:hAnsi="华文楷体"/>
          <w:lang w:bidi="zh-TW"/>
        </w:rPr>
        <w:t>也需要从反复的勇敢行为、公正行为和节制行为中获得</w:t>
      </w:r>
      <w:r w:rsidR="005C56FD" w:rsidRPr="00D14C81">
        <w:rPr>
          <w:rFonts w:ascii="华文楷体" w:eastAsia="华文楷体" w:hAnsi="华文楷体" w:hint="eastAsia"/>
          <w:lang w:bidi="zh-TW"/>
        </w:rPr>
        <w:t>。</w:t>
      </w:r>
    </w:p>
    <w:p w14:paraId="76E100C0" w14:textId="6154761F" w:rsidR="005C56FD" w:rsidRPr="00D14C81" w:rsidRDefault="005C56FD" w:rsidP="000F2697">
      <w:pPr>
        <w:contextualSpacing/>
        <w:mirrorIndents/>
        <w:rPr>
          <w:rFonts w:ascii="华文楷体" w:eastAsia="华文楷体" w:hAnsi="华文楷体"/>
          <w:lang w:bidi="zh-TW"/>
        </w:rPr>
      </w:pPr>
      <w:r w:rsidRPr="00D14C81">
        <w:rPr>
          <w:rFonts w:ascii="华文楷体" w:eastAsia="华文楷体" w:hAnsi="华文楷体" w:hint="eastAsia"/>
          <w:lang w:bidi="zh-TW"/>
        </w:rPr>
        <w:t>要想获得美德就得先去掉恶习：</w:t>
      </w:r>
      <w:r w:rsidR="007913C7" w:rsidRPr="00D14C81">
        <w:rPr>
          <w:rFonts w:ascii="华文楷体" w:eastAsia="华文楷体" w:hAnsi="华文楷体" w:hint="eastAsia"/>
          <w:lang w:bidi="zh-TW"/>
        </w:rPr>
        <w:t>首先</w:t>
      </w:r>
      <w:r w:rsidR="007913C7" w:rsidRPr="00D14C81">
        <w:rPr>
          <w:rFonts w:ascii="华文楷体" w:eastAsia="华文楷体" w:hAnsi="华文楷体"/>
          <w:lang w:bidi="zh-TW"/>
        </w:rPr>
        <w:t>,要通过立法杜绝恶习,以确保良好习惯和良好</w:t>
      </w:r>
      <w:r w:rsidR="007913C7" w:rsidRPr="00D14C81">
        <w:rPr>
          <w:rFonts w:ascii="华文楷体" w:eastAsia="华文楷体" w:hAnsi="华文楷体" w:hint="eastAsia"/>
          <w:lang w:bidi="zh-TW"/>
        </w:rPr>
        <w:t>社会风气的形成。其次</w:t>
      </w:r>
      <w:r w:rsidR="007913C7" w:rsidRPr="00D14C81">
        <w:rPr>
          <w:rFonts w:ascii="华文楷体" w:eastAsia="华文楷体" w:hAnsi="华文楷体"/>
          <w:lang w:bidi="zh-TW"/>
        </w:rPr>
        <w:t>,要培养人们对美德自身的热爱。</w:t>
      </w:r>
      <w:r w:rsidR="007007D6" w:rsidRPr="00D14C81">
        <w:rPr>
          <w:rFonts w:ascii="华文楷体" w:eastAsia="华文楷体" w:hAnsi="华文楷体" w:hint="eastAsia"/>
          <w:lang w:bidi="zh-TW"/>
        </w:rPr>
        <w:t>最后</w:t>
      </w:r>
      <w:r w:rsidR="007007D6" w:rsidRPr="00D14C81">
        <w:rPr>
          <w:rFonts w:ascii="华文楷体" w:eastAsia="华文楷体" w:hAnsi="华文楷体"/>
          <w:lang w:bidi="zh-TW"/>
        </w:rPr>
        <w:t>,美德的培养来自榜样和仿效。就美德而言,你需要有德行的人给你做出榜样。</w:t>
      </w:r>
    </w:p>
    <w:p w14:paraId="6BF494C4" w14:textId="77777777" w:rsidR="00D14C81" w:rsidRDefault="00D14C81" w:rsidP="000F2697">
      <w:pPr>
        <w:contextualSpacing/>
        <w:mirrorIndents/>
        <w:rPr>
          <w:rFonts w:ascii="华文楷体" w:eastAsia="华文楷体" w:hAnsi="华文楷体"/>
          <w:sz w:val="24"/>
          <w:szCs w:val="28"/>
          <w:lang w:bidi="zh-TW"/>
        </w:rPr>
      </w:pPr>
    </w:p>
    <w:p w14:paraId="0B2A2256" w14:textId="2402B9AF" w:rsidR="00D14C81" w:rsidRPr="00D14C81" w:rsidRDefault="00D14C81" w:rsidP="000F2697">
      <w:pPr>
        <w:contextualSpacing/>
        <w:mirrorIndents/>
        <w:rPr>
          <w:rFonts w:ascii="华文楷体" w:eastAsia="华文楷体" w:hAnsi="华文楷体"/>
          <w:b/>
          <w:bCs/>
          <w:sz w:val="28"/>
          <w:szCs w:val="32"/>
          <w:lang w:bidi="zh-TW"/>
        </w:rPr>
      </w:pPr>
      <w:r w:rsidRPr="00D14C81">
        <w:rPr>
          <w:rFonts w:ascii="华文楷体" w:eastAsia="华文楷体" w:hAnsi="华文楷体" w:hint="eastAsia"/>
          <w:b/>
          <w:bCs/>
          <w:sz w:val="28"/>
          <w:szCs w:val="32"/>
          <w:lang w:bidi="zh-TW"/>
        </w:rPr>
        <w:t>亚里士多德灵魂学说</w:t>
      </w:r>
    </w:p>
    <w:p w14:paraId="117E1122" w14:textId="450405F0" w:rsidR="00E94DD7" w:rsidRPr="00E94DD7" w:rsidRDefault="00E94DD7" w:rsidP="000F2697">
      <w:pPr>
        <w:contextualSpacing/>
        <w:mirrorIndents/>
        <w:rPr>
          <w:rFonts w:ascii="华文楷体" w:eastAsia="华文楷体" w:hAnsi="华文楷体"/>
          <w:lang w:bidi="zh-TW"/>
        </w:rPr>
      </w:pPr>
      <w:r w:rsidRPr="00E94DD7">
        <w:rPr>
          <w:rFonts w:ascii="华文楷体" w:eastAsia="华文楷体" w:hAnsi="华文楷体" w:hint="eastAsia"/>
          <w:lang w:bidi="zh-TW"/>
        </w:rPr>
        <w:t>亚里士多德认为，对灵魂的研究仍然是对于有运动变化事物的研究，也就是属于物理学的研究范围之下，而物理学中最高的就是灵魂研究</w:t>
      </w:r>
      <w:r w:rsidR="00254B19">
        <w:rPr>
          <w:rFonts w:ascii="华文楷体" w:eastAsia="华文楷体" w:hAnsi="华文楷体" w:hint="eastAsia"/>
          <w:lang w:bidi="zh-TW"/>
        </w:rPr>
        <w:t>。</w:t>
      </w:r>
    </w:p>
    <w:p w14:paraId="01ED354B" w14:textId="2C640FD5" w:rsidR="00D14C81" w:rsidRPr="005F7107" w:rsidRDefault="00E94DD7" w:rsidP="000F2697">
      <w:pPr>
        <w:ind w:firstLineChars="100" w:firstLine="210"/>
        <w:contextualSpacing/>
        <w:mirrorIndents/>
        <w:rPr>
          <w:rFonts w:ascii="华文楷体" w:eastAsia="华文楷体" w:hAnsi="华文楷体"/>
          <w:lang w:bidi="zh-TW"/>
        </w:rPr>
      </w:pPr>
      <w:r w:rsidRPr="00E94DD7">
        <w:rPr>
          <w:rFonts w:ascii="华文楷体" w:eastAsia="华文楷体" w:hAnsi="华文楷体" w:hint="eastAsia"/>
          <w:lang w:bidi="zh-TW"/>
        </w:rPr>
        <w:t>自主活动、感官变化这些可见变化并非灵魂本身的变化，而是基于灵魂本身的变化而产生的可以被感官观察的身体变化。亚里士多德承认灵魂本身的变化和灵魂本身一样是不可见的，但是它运作的实际结果也就是身体的变化是可以观察的。因此，在亚里士多德的框架中，灵魂研究既是物理学的最高点，也涉及形而上学的反思，所以在地位上处于它们之间。</w:t>
      </w:r>
    </w:p>
    <w:p w14:paraId="4284EC5A" w14:textId="4A971A37" w:rsidR="00FD360D" w:rsidRPr="00FD360D" w:rsidRDefault="001808FE" w:rsidP="000F2697">
      <w:pPr>
        <w:contextualSpacing/>
        <w:mirrorIndents/>
        <w:rPr>
          <w:rFonts w:ascii="华文楷体" w:eastAsia="华文楷体" w:hAnsi="华文楷体"/>
          <w:lang w:bidi="zh-TW"/>
        </w:rPr>
      </w:pPr>
      <w:r>
        <w:rPr>
          <w:rFonts w:ascii="华文楷体" w:eastAsia="华文楷体" w:hAnsi="华文楷体"/>
          <w:lang w:bidi="zh-TW"/>
        </w:rPr>
        <w:t>（</w:t>
      </w:r>
      <w:r w:rsidR="00FD360D" w:rsidRPr="00FD360D">
        <w:rPr>
          <w:rFonts w:ascii="华文楷体" w:eastAsia="华文楷体" w:hAnsi="华文楷体"/>
          <w:lang w:bidi="zh-TW"/>
        </w:rPr>
        <w:t>一</w:t>
      </w:r>
      <w:r>
        <w:rPr>
          <w:rFonts w:ascii="华文楷体" w:eastAsia="华文楷体" w:hAnsi="华文楷体"/>
          <w:lang w:bidi="zh-TW"/>
        </w:rPr>
        <w:t>）</w:t>
      </w:r>
      <w:r w:rsidR="00FD360D" w:rsidRPr="00FD360D">
        <w:rPr>
          <w:rFonts w:ascii="华文楷体" w:eastAsia="华文楷体" w:hAnsi="华文楷体"/>
          <w:lang w:bidi="zh-TW"/>
        </w:rPr>
        <w:t>灵</w:t>
      </w:r>
      <w:r w:rsidR="00914085">
        <w:rPr>
          <w:rFonts w:ascii="华文楷体" w:eastAsia="华文楷体" w:hAnsi="华文楷体" w:hint="eastAsia"/>
          <w:lang w:bidi="zh-TW"/>
        </w:rPr>
        <w:t>魂</w:t>
      </w:r>
      <w:r w:rsidR="00FD360D" w:rsidRPr="00FD360D">
        <w:rPr>
          <w:rFonts w:ascii="华文楷体" w:eastAsia="华文楷体" w:hAnsi="华文楷体"/>
          <w:lang w:bidi="zh-TW"/>
        </w:rPr>
        <w:t>的本质</w:t>
      </w:r>
    </w:p>
    <w:p w14:paraId="006C04D4" w14:textId="336D965C" w:rsidR="00FD360D" w:rsidRPr="00914085" w:rsidRDefault="00FD360D" w:rsidP="000F2697">
      <w:pPr>
        <w:ind w:firstLineChars="200" w:firstLine="420"/>
        <w:contextualSpacing/>
        <w:mirrorIndents/>
        <w:rPr>
          <w:rFonts w:ascii="华文楷体" w:eastAsia="华文楷体" w:hAnsi="华文楷体"/>
          <w:b/>
          <w:bCs/>
          <w:lang w:bidi="zh-TW"/>
        </w:rPr>
      </w:pPr>
      <w:r w:rsidRPr="00FD360D">
        <w:rPr>
          <w:rFonts w:ascii="华文楷体" w:eastAsia="华文楷体" w:hAnsi="华文楷体" w:hint="eastAsia"/>
          <w:lang w:bidi="zh-TW"/>
        </w:rPr>
        <w:t>亚里士多德《论灵魂》提出了一系列关于灵魂本质的问题</w:t>
      </w:r>
      <w:r w:rsidR="00914085">
        <w:rPr>
          <w:rFonts w:ascii="华文楷体" w:eastAsia="华文楷体" w:hAnsi="华文楷体" w:hint="eastAsia"/>
          <w:lang w:bidi="zh-TW"/>
        </w:rPr>
        <w:t>：</w:t>
      </w:r>
      <w:r w:rsidRPr="00914085">
        <w:rPr>
          <w:rFonts w:ascii="华文楷体" w:eastAsia="华文楷体" w:hAnsi="华文楷体"/>
          <w:b/>
          <w:bCs/>
          <w:lang w:bidi="zh-TW"/>
        </w:rPr>
        <w:t>灵魂是单一的，还是复合的?情感是灵魂的属性，还是身体的属性，或是灵魂和身体组成的统一体的属性?灵魂的全部都是不朽的，还是灵魂的要素理智才是不朽的?</w:t>
      </w:r>
    </w:p>
    <w:p w14:paraId="2D02EFAE" w14:textId="6BECA966" w:rsidR="00EE1274" w:rsidRPr="00EE1274" w:rsidRDefault="00FD360D" w:rsidP="000F2697">
      <w:pPr>
        <w:ind w:firstLineChars="200" w:firstLine="420"/>
        <w:contextualSpacing/>
        <w:mirrorIndents/>
        <w:rPr>
          <w:rFonts w:ascii="华文楷体" w:eastAsia="华文楷体" w:hAnsi="华文楷体"/>
          <w:lang w:bidi="zh-TW"/>
        </w:rPr>
      </w:pPr>
      <w:r w:rsidRPr="00FD360D">
        <w:rPr>
          <w:rFonts w:ascii="华文楷体" w:eastAsia="华文楷体" w:hAnsi="华文楷体" w:hint="eastAsia"/>
          <w:lang w:bidi="zh-TW"/>
        </w:rPr>
        <w:t>《论灵魂》批判地吸收了前人的思想，批评了倾向于把灵魂当作独立的运动实体的柏拉图观点。他认为感情和知觉等活动不仅仅是灵魂的活动，而是人以他的灵魂感受、学习和理解。如果灵魂和身体是两个独立实体，那么很难解释两者在本性上的适合，灵魂不能以任何一种形体</w:t>
      </w:r>
      <w:r w:rsidR="00EE1274" w:rsidRPr="00EE1274">
        <w:rPr>
          <w:rFonts w:ascii="华文楷体" w:eastAsia="华文楷体" w:hAnsi="华文楷体" w:hint="eastAsia"/>
          <w:lang w:bidi="zh-TW"/>
        </w:rPr>
        <w:t>为工具，两者内在必然的联系不能被归结为实体之间的外在关系</w:t>
      </w:r>
      <w:r w:rsidR="00612831">
        <w:rPr>
          <w:rFonts w:ascii="华文楷体" w:eastAsia="华文楷体" w:hAnsi="华文楷体" w:hint="eastAsia"/>
          <w:lang w:bidi="zh-TW"/>
        </w:rPr>
        <w:t>。</w:t>
      </w:r>
    </w:p>
    <w:p w14:paraId="64B1A2E7" w14:textId="43DEA1CF" w:rsidR="00EE1274" w:rsidRPr="00EE1274" w:rsidRDefault="00EE1274" w:rsidP="000F2697">
      <w:pPr>
        <w:ind w:firstLineChars="200" w:firstLine="420"/>
        <w:contextualSpacing/>
        <w:mirrorIndents/>
        <w:rPr>
          <w:rFonts w:ascii="华文楷体" w:eastAsia="华文楷体" w:hAnsi="华文楷体"/>
          <w:lang w:bidi="zh-TW"/>
        </w:rPr>
      </w:pPr>
      <w:r w:rsidRPr="00EE1274">
        <w:rPr>
          <w:rFonts w:ascii="华文楷体" w:eastAsia="华文楷体" w:hAnsi="华文楷体" w:hint="eastAsia"/>
          <w:lang w:bidi="zh-TW"/>
        </w:rPr>
        <w:t>因此，亚里士多德的灵魂观是</w:t>
      </w:r>
      <w:r w:rsidR="00612831">
        <w:rPr>
          <w:rFonts w:ascii="华文楷体" w:eastAsia="华文楷体" w:hAnsi="华文楷体" w:hint="eastAsia"/>
          <w:lang w:bidi="zh-TW"/>
        </w:rPr>
        <w:t>：</w:t>
      </w:r>
      <w:r w:rsidRPr="00EE1274">
        <w:rPr>
          <w:rFonts w:ascii="华文楷体" w:eastAsia="华文楷体" w:hAnsi="华文楷体"/>
          <w:lang w:bidi="zh-TW"/>
        </w:rPr>
        <w:t>灵魂和身体共同构成一个实体，正如任何可感的、运动的实体都有形式和质料两方面一样，有生命的实体的形式和质料分别是灵魂和身体</w:t>
      </w:r>
      <w:r w:rsidR="00612831">
        <w:rPr>
          <w:rFonts w:ascii="华文楷体" w:eastAsia="华文楷体" w:hAnsi="华文楷体" w:hint="eastAsia"/>
          <w:lang w:bidi="zh-TW"/>
        </w:rPr>
        <w:t>。</w:t>
      </w:r>
    </w:p>
    <w:p w14:paraId="0DC356B5" w14:textId="165D59C1" w:rsidR="00EE1274" w:rsidRPr="00EE1274" w:rsidRDefault="00612831" w:rsidP="000F2697">
      <w:pPr>
        <w:contextualSpacing/>
        <w:mirrorIndents/>
        <w:rPr>
          <w:rFonts w:ascii="华文楷体" w:eastAsia="华文楷体" w:hAnsi="华文楷体"/>
          <w:lang w:bidi="zh-TW"/>
        </w:rPr>
      </w:pPr>
      <w:r>
        <w:rPr>
          <w:rFonts w:ascii="华文楷体" w:eastAsia="华文楷体" w:hAnsi="华文楷体" w:hint="eastAsia"/>
          <w:lang w:bidi="zh-TW"/>
        </w:rPr>
        <w:t>（</w:t>
      </w:r>
      <w:r w:rsidR="00EE1274" w:rsidRPr="00EE1274">
        <w:rPr>
          <w:rFonts w:ascii="华文楷体" w:eastAsia="华文楷体" w:hAnsi="华文楷体"/>
          <w:lang w:bidi="zh-TW"/>
        </w:rPr>
        <w:t>二</w:t>
      </w:r>
      <w:r>
        <w:rPr>
          <w:rFonts w:ascii="华文楷体" w:eastAsia="华文楷体" w:hAnsi="华文楷体" w:hint="eastAsia"/>
          <w:lang w:bidi="zh-TW"/>
        </w:rPr>
        <w:t>）</w:t>
      </w:r>
      <w:r w:rsidR="00EE1274" w:rsidRPr="00EE1274">
        <w:rPr>
          <w:rFonts w:ascii="华文楷体" w:eastAsia="华文楷体" w:hAnsi="华文楷体"/>
          <w:lang w:bidi="zh-TW"/>
        </w:rPr>
        <w:t>灵魂学说中的形式与质料</w:t>
      </w:r>
      <w:r w:rsidR="001808FE">
        <w:rPr>
          <w:rFonts w:ascii="华文楷体" w:eastAsia="华文楷体" w:hAnsi="华文楷体"/>
          <w:lang w:bidi="zh-TW"/>
        </w:rPr>
        <w:t>（</w:t>
      </w:r>
      <w:r w:rsidR="00EE1274" w:rsidRPr="00EE1274">
        <w:rPr>
          <w:rFonts w:ascii="华文楷体" w:eastAsia="华文楷体" w:hAnsi="华文楷体"/>
          <w:lang w:bidi="zh-TW"/>
        </w:rPr>
        <w:t>现实与潜能</w:t>
      </w:r>
      <w:r w:rsidR="001808FE">
        <w:rPr>
          <w:rFonts w:ascii="华文楷体" w:eastAsia="华文楷体" w:hAnsi="华文楷体"/>
          <w:lang w:bidi="zh-TW"/>
        </w:rPr>
        <w:t>）</w:t>
      </w:r>
      <w:r w:rsidR="00EE1274" w:rsidRPr="00EE1274">
        <w:rPr>
          <w:rFonts w:ascii="华文楷体" w:eastAsia="华文楷体" w:hAnsi="华文楷体"/>
          <w:lang w:bidi="zh-TW"/>
        </w:rPr>
        <w:t>理论</w:t>
      </w:r>
    </w:p>
    <w:p w14:paraId="19E2089E" w14:textId="7A141BF9" w:rsidR="00EE1274" w:rsidRPr="00EE1274" w:rsidRDefault="00EE1274" w:rsidP="000F2697">
      <w:pPr>
        <w:ind w:firstLineChars="200" w:firstLine="420"/>
        <w:contextualSpacing/>
        <w:mirrorIndents/>
        <w:rPr>
          <w:rFonts w:ascii="华文楷体" w:eastAsia="华文楷体" w:hAnsi="华文楷体"/>
          <w:lang w:bidi="zh-TW"/>
        </w:rPr>
      </w:pPr>
      <w:r w:rsidRPr="00EE1274">
        <w:rPr>
          <w:rFonts w:ascii="华文楷体" w:eastAsia="华文楷体" w:hAnsi="华文楷体" w:hint="eastAsia"/>
          <w:lang w:bidi="zh-TW"/>
        </w:rPr>
        <w:t>指导亚里士多德灵魂学说的一对范畴就是形式与质料、现实与潜能</w:t>
      </w:r>
      <w:r w:rsidR="00612831">
        <w:rPr>
          <w:rFonts w:ascii="华文楷体" w:eastAsia="华文楷体" w:hAnsi="华文楷体" w:hint="eastAsia"/>
          <w:lang w:bidi="zh-TW"/>
        </w:rPr>
        <w:t>，</w:t>
      </w:r>
      <w:r w:rsidRPr="00EE1274">
        <w:rPr>
          <w:rFonts w:ascii="华文楷体" w:eastAsia="华文楷体" w:hAnsi="华文楷体" w:hint="eastAsia"/>
          <w:lang w:bidi="zh-TW"/>
        </w:rPr>
        <w:t>这与《物理学》中表达的意思完全一致。他认为灵魂只存在于有生命的事物之中，无生命的事物没有灵魂，他给灵魂下的定义是</w:t>
      </w:r>
      <w:r w:rsidR="00C242E9">
        <w:rPr>
          <w:rFonts w:ascii="华文楷体" w:eastAsia="华文楷体" w:hAnsi="华文楷体"/>
          <w:lang w:bidi="zh-TW"/>
        </w:rPr>
        <w:t>：</w:t>
      </w:r>
      <w:r w:rsidRPr="00EE1274">
        <w:rPr>
          <w:rFonts w:ascii="华文楷体" w:eastAsia="华文楷体" w:hAnsi="华文楷体"/>
          <w:lang w:bidi="zh-TW"/>
        </w:rPr>
        <w:t>“潜在地具有生命的自然形体的形式”，而“所谓生命，指靠自身摄取营养和生长以及朽灭。</w:t>
      </w:r>
      <w:r w:rsidR="00E41BED">
        <w:rPr>
          <w:rFonts w:ascii="华文楷体" w:eastAsia="华文楷体" w:hAnsi="华文楷体" w:hint="eastAsia"/>
          <w:lang w:bidi="zh-TW"/>
        </w:rPr>
        <w:t>”</w:t>
      </w:r>
    </w:p>
    <w:p w14:paraId="699C3D0C" w14:textId="12103A8D" w:rsidR="002E3EB3" w:rsidRPr="002E3EB3" w:rsidRDefault="00E41BED" w:rsidP="000F2697">
      <w:pPr>
        <w:ind w:firstLineChars="200" w:firstLine="420"/>
        <w:contextualSpacing/>
        <w:mirrorIndents/>
        <w:rPr>
          <w:rFonts w:ascii="华文楷体" w:eastAsia="华文楷体" w:hAnsi="华文楷体"/>
          <w:lang w:bidi="zh-TW"/>
        </w:rPr>
      </w:pPr>
      <w:r w:rsidRPr="00EE1274">
        <w:rPr>
          <w:rFonts w:ascii="华文楷体" w:eastAsia="华文楷体" w:hAnsi="华文楷体" w:hint="eastAsia"/>
          <w:lang w:bidi="zh-TW"/>
        </w:rPr>
        <w:t>他</w:t>
      </w:r>
      <w:r w:rsidR="00EE1274" w:rsidRPr="00EE1274">
        <w:rPr>
          <w:rFonts w:ascii="华文楷体" w:eastAsia="华文楷体" w:hAnsi="华文楷体" w:hint="eastAsia"/>
          <w:lang w:bidi="zh-TW"/>
        </w:rPr>
        <w:t>进而在不同的意义上讨论了“灵魂是不是实体”的问题。如果“实体”指独立个体，那么灵魂所在的自然形体是复合的独立实体，灵魂不是与之相分离的实体</w:t>
      </w:r>
      <w:r w:rsidR="00FF345E">
        <w:rPr>
          <w:rFonts w:ascii="华文楷体" w:eastAsia="华文楷体" w:hAnsi="华文楷体" w:hint="eastAsia"/>
          <w:lang w:bidi="zh-TW"/>
        </w:rPr>
        <w:t>；</w:t>
      </w:r>
      <w:r w:rsidR="00EE1274" w:rsidRPr="00EE1274">
        <w:rPr>
          <w:rFonts w:ascii="华文楷体" w:eastAsia="华文楷体" w:hAnsi="华文楷体"/>
          <w:lang w:bidi="zh-TW"/>
        </w:rPr>
        <w:t>如果“实体”指单纯的形式，那么，灵魂作为有</w:t>
      </w:r>
      <w:r w:rsidR="00612831" w:rsidRPr="00612831">
        <w:rPr>
          <w:rFonts w:ascii="华文楷体" w:eastAsia="华文楷体" w:hAnsi="华文楷体" w:hint="eastAsia"/>
          <w:lang w:bidi="zh-TW"/>
        </w:rPr>
        <w:t>生命事物的本质，</w:t>
      </w:r>
      <w:r w:rsidR="005C4254">
        <w:rPr>
          <w:rFonts w:ascii="华文楷体" w:eastAsia="华文楷体" w:hAnsi="华文楷体" w:hint="eastAsia"/>
          <w:lang w:bidi="zh-TW"/>
        </w:rPr>
        <w:t>就</w:t>
      </w:r>
      <w:r w:rsidR="00612831" w:rsidRPr="00612831">
        <w:rPr>
          <w:rFonts w:ascii="华文楷体" w:eastAsia="华文楷体" w:hAnsi="华文楷体" w:hint="eastAsia"/>
          <w:lang w:bidi="zh-TW"/>
        </w:rPr>
        <w:t>可以被称作实体。因此，在亚里士多德看来，灵魂是有生命的自然实体的本质。进而，亚里士多德强调，灵魂是生命的现实性原则。生命是靠自身摄取营养和生灭变化的运动过程，</w:t>
      </w:r>
      <w:r w:rsidR="002E3EB3" w:rsidRPr="002E3EB3">
        <w:rPr>
          <w:rFonts w:ascii="华文楷体" w:eastAsia="华文楷体" w:hAnsi="华文楷体" w:hint="eastAsia"/>
          <w:lang w:bidi="zh-TW"/>
        </w:rPr>
        <w:t>和一切运动过程一样，生命有潜能和现实两个方面，潜能即身体的潜在能力，而灵魂不仅是生命的形式现实性原则，更提供了一种能力。灵魂使身体的潜能转变为现实的生命活动</w:t>
      </w:r>
      <w:r w:rsidR="00465495">
        <w:rPr>
          <w:rFonts w:ascii="华文楷体" w:eastAsia="华文楷体" w:hAnsi="华文楷体" w:hint="eastAsia"/>
          <w:lang w:bidi="zh-TW"/>
        </w:rPr>
        <w:t>，</w:t>
      </w:r>
      <w:r w:rsidR="002E3EB3" w:rsidRPr="002E3EB3">
        <w:rPr>
          <w:rFonts w:ascii="华文楷体" w:eastAsia="华文楷体" w:hAnsi="华文楷体" w:hint="eastAsia"/>
          <w:lang w:bidi="zh-TW"/>
        </w:rPr>
        <w:t>灵魂在身体内部推动生命活动，是身体生命运动的内因</w:t>
      </w:r>
    </w:p>
    <w:p w14:paraId="29DEEC7F" w14:textId="3D731778" w:rsidR="002E3EB3" w:rsidRPr="002E3EB3" w:rsidRDefault="002E3EB3"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w:t>
      </w:r>
      <w:r w:rsidRPr="002E3EB3">
        <w:rPr>
          <w:rFonts w:ascii="华文楷体" w:eastAsia="华文楷体" w:hAnsi="华文楷体" w:hint="eastAsia"/>
          <w:lang w:bidi="zh-TW"/>
        </w:rPr>
        <w:t>三</w:t>
      </w:r>
      <w:r>
        <w:rPr>
          <w:rFonts w:ascii="华文楷体" w:eastAsia="华文楷体" w:hAnsi="华文楷体" w:hint="eastAsia"/>
          <w:lang w:bidi="zh-TW"/>
        </w:rPr>
        <w:t>）</w:t>
      </w:r>
      <w:r w:rsidRPr="002E3EB3">
        <w:rPr>
          <w:rFonts w:ascii="华文楷体" w:eastAsia="华文楷体" w:hAnsi="华文楷体"/>
          <w:lang w:bidi="zh-TW"/>
        </w:rPr>
        <w:t>灵魂与身体的关系</w:t>
      </w:r>
    </w:p>
    <w:p w14:paraId="682396A1" w14:textId="506E6684" w:rsidR="002E3EB3" w:rsidRPr="002E3EB3" w:rsidRDefault="002E3EB3" w:rsidP="000F2697">
      <w:pPr>
        <w:ind w:firstLineChars="200" w:firstLine="420"/>
        <w:contextualSpacing/>
        <w:mirrorIndents/>
        <w:rPr>
          <w:rFonts w:ascii="华文楷体" w:eastAsia="华文楷体" w:hAnsi="华文楷体"/>
          <w:lang w:bidi="zh-TW"/>
        </w:rPr>
      </w:pPr>
      <w:r w:rsidRPr="002E3EB3">
        <w:rPr>
          <w:rFonts w:ascii="华文楷体" w:eastAsia="华文楷体" w:hAnsi="华文楷体" w:hint="eastAsia"/>
          <w:lang w:bidi="zh-TW"/>
        </w:rPr>
        <w:t>如果考虑到在任何一个独立实体之中形式与质料都不可能相互分离，而是共同构成一个独立实体的原因，那么在每一个有生命的个体事物之中，灵魂是生命实体的形式或现实性，身体则是生命实体的质料或潜能性，那么就可以类比地得出结论</w:t>
      </w:r>
      <w:r w:rsidR="006A7639">
        <w:rPr>
          <w:rFonts w:ascii="华文楷体" w:eastAsia="华文楷体" w:hAnsi="华文楷体" w:hint="eastAsia"/>
          <w:lang w:bidi="zh-TW"/>
        </w:rPr>
        <w:t>：</w:t>
      </w:r>
      <w:r w:rsidRPr="002E3EB3">
        <w:rPr>
          <w:rFonts w:ascii="华文楷体" w:eastAsia="华文楷体" w:hAnsi="华文楷体"/>
          <w:lang w:bidi="zh-TW"/>
        </w:rPr>
        <w:t>灵魂和身体在它们共同构成的有生命的实体中分别起着对方不能取代的作用</w:t>
      </w:r>
      <w:r w:rsidR="006A7639">
        <w:rPr>
          <w:rFonts w:ascii="华文楷体" w:eastAsia="华文楷体" w:hAnsi="华文楷体" w:hint="eastAsia"/>
          <w:lang w:bidi="zh-TW"/>
        </w:rPr>
        <w:t>。</w:t>
      </w:r>
    </w:p>
    <w:p w14:paraId="38569E2B" w14:textId="77777777" w:rsidR="002E3EB3" w:rsidRPr="002E3EB3" w:rsidRDefault="002E3EB3" w:rsidP="000F2697">
      <w:pPr>
        <w:ind w:firstLineChars="200" w:firstLine="420"/>
        <w:contextualSpacing/>
        <w:mirrorIndents/>
        <w:rPr>
          <w:rFonts w:ascii="华文楷体" w:eastAsia="华文楷体" w:hAnsi="华文楷体"/>
          <w:lang w:bidi="zh-TW"/>
        </w:rPr>
      </w:pPr>
      <w:r w:rsidRPr="002E3EB3">
        <w:rPr>
          <w:rFonts w:ascii="华文楷体" w:eastAsia="华文楷体" w:hAnsi="华文楷体" w:hint="eastAsia"/>
          <w:lang w:bidi="zh-TW"/>
        </w:rPr>
        <w:t>亚里士多德批评了两种对立的观点。</w:t>
      </w:r>
    </w:p>
    <w:p w14:paraId="6DFE9EE0" w14:textId="2DC30E04" w:rsidR="002E3EB3" w:rsidRPr="002E3EB3" w:rsidRDefault="002E3EB3" w:rsidP="000F2697">
      <w:pPr>
        <w:ind w:firstLineChars="200" w:firstLine="420"/>
        <w:contextualSpacing/>
        <w:mirrorIndents/>
        <w:rPr>
          <w:rFonts w:ascii="华文楷体" w:eastAsia="华文楷体" w:hAnsi="华文楷体"/>
          <w:lang w:bidi="zh-TW"/>
        </w:rPr>
      </w:pPr>
      <w:r w:rsidRPr="002E3EB3">
        <w:rPr>
          <w:rFonts w:ascii="华文楷体" w:eastAsia="华文楷体" w:hAnsi="华文楷体" w:hint="eastAsia"/>
          <w:lang w:bidi="zh-TW"/>
        </w:rPr>
        <w:t>第一种观点把灵魂归结为质料，把灵魂当成水、火或原子等。他在总结自然哲学家的灵魂</w:t>
      </w:r>
      <w:proofErr w:type="gramStart"/>
      <w:r w:rsidRPr="002E3EB3">
        <w:rPr>
          <w:rFonts w:ascii="华文楷体" w:eastAsia="华文楷体" w:hAnsi="华文楷体" w:hint="eastAsia"/>
          <w:lang w:bidi="zh-TW"/>
        </w:rPr>
        <w:t>观之后</w:t>
      </w:r>
      <w:proofErr w:type="gramEnd"/>
      <w:r w:rsidRPr="002E3EB3">
        <w:rPr>
          <w:rFonts w:ascii="华文楷体" w:eastAsia="华文楷体" w:hAnsi="华文楷体" w:hint="eastAsia"/>
          <w:lang w:bidi="zh-TW"/>
        </w:rPr>
        <w:t>认为，最深刻的分歧存在于认为灵魂有可感的形体和认为灵魂无可感的形体的哲学家之间。他认为灵魂既无形体，也不能被看作是形体的属性和能力。有生命的形体</w:t>
      </w:r>
      <w:r w:rsidR="001808FE">
        <w:rPr>
          <w:rFonts w:ascii="华文楷体" w:eastAsia="华文楷体" w:hAnsi="华文楷体"/>
          <w:lang w:bidi="zh-TW"/>
        </w:rPr>
        <w:t>（</w:t>
      </w:r>
      <w:r w:rsidRPr="002E3EB3">
        <w:rPr>
          <w:rFonts w:ascii="华文楷体" w:eastAsia="华文楷体" w:hAnsi="华文楷体"/>
          <w:lang w:bidi="zh-TW"/>
        </w:rPr>
        <w:t>身体</w:t>
      </w:r>
      <w:r w:rsidR="001808FE">
        <w:rPr>
          <w:rFonts w:ascii="华文楷体" w:eastAsia="华文楷体" w:hAnsi="华文楷体"/>
          <w:lang w:bidi="zh-TW"/>
        </w:rPr>
        <w:t>）</w:t>
      </w:r>
      <w:r w:rsidRPr="002E3EB3">
        <w:rPr>
          <w:rFonts w:ascii="华文楷体" w:eastAsia="华文楷体" w:hAnsi="华文楷体"/>
          <w:lang w:bidi="zh-TW"/>
        </w:rPr>
        <w:t>的本性是潜在，而灵魂则是与潜在相对立的现实性，它不可能被归结为身体</w:t>
      </w:r>
      <w:r w:rsidR="001808FE">
        <w:rPr>
          <w:rFonts w:ascii="华文楷体" w:eastAsia="华文楷体" w:hAnsi="华文楷体"/>
          <w:lang w:bidi="zh-TW"/>
        </w:rPr>
        <w:t>（</w:t>
      </w:r>
      <w:r w:rsidRPr="002E3EB3">
        <w:rPr>
          <w:rFonts w:ascii="华文楷体" w:eastAsia="华文楷体" w:hAnsi="华文楷体"/>
          <w:lang w:bidi="zh-TW"/>
        </w:rPr>
        <w:t>质料</w:t>
      </w:r>
      <w:r w:rsidR="001808FE">
        <w:rPr>
          <w:rFonts w:ascii="华文楷体" w:eastAsia="华文楷体" w:hAnsi="华文楷体"/>
          <w:lang w:bidi="zh-TW"/>
        </w:rPr>
        <w:t>）</w:t>
      </w:r>
      <w:r w:rsidRPr="002E3EB3">
        <w:rPr>
          <w:rFonts w:ascii="华文楷体" w:eastAsia="华文楷体" w:hAnsi="华文楷体"/>
          <w:lang w:bidi="zh-TW"/>
        </w:rPr>
        <w:t>的本性，而是有生命物体的形式。</w:t>
      </w:r>
    </w:p>
    <w:p w14:paraId="47E6524F" w14:textId="48C961CD" w:rsidR="0009649B" w:rsidRPr="0009649B" w:rsidRDefault="002E3EB3" w:rsidP="000F2697">
      <w:pPr>
        <w:ind w:firstLineChars="200" w:firstLine="420"/>
        <w:contextualSpacing/>
        <w:mirrorIndents/>
        <w:rPr>
          <w:rFonts w:ascii="华文楷体" w:eastAsia="华文楷体" w:hAnsi="华文楷体"/>
          <w:lang w:bidi="zh-TW"/>
        </w:rPr>
      </w:pPr>
      <w:r w:rsidRPr="002E3EB3">
        <w:rPr>
          <w:rFonts w:ascii="华文楷体" w:eastAsia="华文楷体" w:hAnsi="华文楷体" w:hint="eastAsia"/>
          <w:lang w:bidi="zh-TW"/>
        </w:rPr>
        <w:t>第二种观点把完善性完全归之于灵魂，认为灵魂的本性只有在它离开身体的情况之下才能实现，灵魂存在于身体之中是一种堕落。这显然指柏拉图</w:t>
      </w:r>
      <w:r w:rsidR="0009649B" w:rsidRPr="0009649B">
        <w:rPr>
          <w:rFonts w:ascii="华文楷体" w:eastAsia="华文楷体" w:hAnsi="华文楷体" w:hint="eastAsia"/>
          <w:lang w:bidi="zh-TW"/>
        </w:rPr>
        <w:t>所持的观点。亚里士多德认为这种观点只考虑到人的灵魂，用人的灵魂去类比其他有生命实体的灵魂。如果考察包括植物、动物在内的所有生命现象，就会发现普遍的结论应该是</w:t>
      </w:r>
      <w:r w:rsidR="00C242E9">
        <w:rPr>
          <w:rFonts w:ascii="华文楷体" w:eastAsia="华文楷体" w:hAnsi="华文楷体"/>
          <w:lang w:bidi="zh-TW"/>
        </w:rPr>
        <w:t>：</w:t>
      </w:r>
      <w:r w:rsidR="0009649B" w:rsidRPr="0009649B">
        <w:rPr>
          <w:rFonts w:ascii="华文楷体" w:eastAsia="华文楷体" w:hAnsi="华文楷体"/>
          <w:lang w:bidi="zh-TW"/>
        </w:rPr>
        <w:t>一切生命都是灵魂和身体的完满结合。身体固然需要灵魂以获得自身的现实性，灵魂也需要身体作为自身活动的质料</w:t>
      </w:r>
      <w:r w:rsidR="001808FE">
        <w:rPr>
          <w:rFonts w:ascii="华文楷体" w:eastAsia="华文楷体" w:hAnsi="华文楷体"/>
          <w:lang w:bidi="zh-TW"/>
        </w:rPr>
        <w:t>（</w:t>
      </w:r>
      <w:r w:rsidR="0009649B" w:rsidRPr="0009649B">
        <w:rPr>
          <w:rFonts w:ascii="华文楷体" w:eastAsia="华文楷体" w:hAnsi="华文楷体"/>
          <w:lang w:bidi="zh-TW"/>
        </w:rPr>
        <w:t>即载体</w:t>
      </w:r>
      <w:r w:rsidR="001808FE">
        <w:rPr>
          <w:rFonts w:ascii="华文楷体" w:eastAsia="华文楷体" w:hAnsi="华文楷体"/>
          <w:lang w:bidi="zh-TW"/>
        </w:rPr>
        <w:t>）</w:t>
      </w:r>
      <w:r w:rsidR="0009649B" w:rsidRPr="0009649B">
        <w:rPr>
          <w:rFonts w:ascii="华文楷体" w:eastAsia="华文楷体" w:hAnsi="华文楷体"/>
          <w:lang w:bidi="zh-TW"/>
        </w:rPr>
        <w:t>，这样才能实现和展开自己的本性</w:t>
      </w:r>
    </w:p>
    <w:p w14:paraId="69F07D62" w14:textId="256F696C" w:rsidR="0009649B" w:rsidRPr="0009649B" w:rsidRDefault="0009649B" w:rsidP="000F2697">
      <w:pPr>
        <w:ind w:firstLineChars="200" w:firstLine="420"/>
        <w:contextualSpacing/>
        <w:mirrorIndents/>
        <w:rPr>
          <w:rFonts w:ascii="华文楷体" w:eastAsia="华文楷体" w:hAnsi="华文楷体"/>
          <w:lang w:bidi="zh-TW"/>
        </w:rPr>
      </w:pPr>
      <w:r w:rsidRPr="0009649B">
        <w:rPr>
          <w:rFonts w:ascii="华文楷体" w:eastAsia="华文楷体" w:hAnsi="华文楷体" w:hint="eastAsia"/>
          <w:lang w:bidi="zh-TW"/>
        </w:rPr>
        <w:t>因此他说正确的观点是</w:t>
      </w:r>
      <w:r w:rsidR="00C242E9">
        <w:rPr>
          <w:rFonts w:ascii="华文楷体" w:eastAsia="华文楷体" w:hAnsi="华文楷体"/>
          <w:lang w:bidi="zh-TW"/>
        </w:rPr>
        <w:t>：</w:t>
      </w:r>
      <w:r w:rsidRPr="0009649B">
        <w:rPr>
          <w:rFonts w:ascii="华文楷体" w:eastAsia="华文楷体" w:hAnsi="华文楷体"/>
          <w:lang w:bidi="zh-TW"/>
        </w:rPr>
        <w:t>“灵魂既不是身体，也不脱离身体而存在它不是身体，但属于身体，并存在于适合于它的身体之中。</w:t>
      </w:r>
      <w:r w:rsidR="00BF0AC7">
        <w:rPr>
          <w:rFonts w:ascii="华文楷体" w:eastAsia="华文楷体" w:hAnsi="华文楷体" w:hint="eastAsia"/>
          <w:lang w:bidi="zh-TW"/>
        </w:rPr>
        <w:t>”</w:t>
      </w:r>
    </w:p>
    <w:p w14:paraId="4A070CE4" w14:textId="22014301" w:rsidR="0009649B" w:rsidRPr="0009649B" w:rsidRDefault="0009649B"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w:t>
      </w:r>
      <w:r w:rsidRPr="0009649B">
        <w:rPr>
          <w:rFonts w:ascii="华文楷体" w:eastAsia="华文楷体" w:hAnsi="华文楷体"/>
          <w:lang w:bidi="zh-TW"/>
        </w:rPr>
        <w:t>四</w:t>
      </w:r>
      <w:r>
        <w:rPr>
          <w:rFonts w:ascii="华文楷体" w:eastAsia="华文楷体" w:hAnsi="华文楷体" w:hint="eastAsia"/>
          <w:lang w:bidi="zh-TW"/>
        </w:rPr>
        <w:t>）</w:t>
      </w:r>
      <w:r w:rsidRPr="0009649B">
        <w:rPr>
          <w:rFonts w:ascii="华文楷体" w:eastAsia="华文楷体" w:hAnsi="华文楷体"/>
          <w:lang w:bidi="zh-TW"/>
        </w:rPr>
        <w:t>灵魂的功能和类别</w:t>
      </w:r>
    </w:p>
    <w:p w14:paraId="0B865D13" w14:textId="7F9954CD" w:rsidR="0009649B" w:rsidRPr="0009649B" w:rsidRDefault="0009649B"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一</w:t>
      </w:r>
      <w:r w:rsidRPr="0009649B">
        <w:rPr>
          <w:rFonts w:ascii="华文楷体" w:eastAsia="华文楷体" w:hAnsi="华文楷体" w:hint="eastAsia"/>
          <w:lang w:bidi="zh-TW"/>
        </w:rPr>
        <w:t>切有生命的实体都有灵魂。有生命的实体分植物、动物和人三大类，灵魂也相应地分成植物灵魂、动物灵魂和人类灵魂。植物灵魂的功能是消化与繁殖，这是生命活动最普遍的特征。动物灵魂除了具有植物灵魂的功能之外，还执行着感觉、欲望和位移的功能，感性活动是动物的最普遍的特征，因此，动物灵魂也被称作感性灵魂，人类灵魂除了具有植物灵魂和动物灵魂的功能之外，还有理性思维的特殊功能，因此又被称作理性灵魂。</w:t>
      </w:r>
    </w:p>
    <w:p w14:paraId="6CB3B693" w14:textId="48C4D273" w:rsidR="00553AA4" w:rsidRPr="00553AA4" w:rsidRDefault="0009649B" w:rsidP="000F2697">
      <w:pPr>
        <w:ind w:firstLineChars="200" w:firstLine="420"/>
        <w:contextualSpacing/>
        <w:mirrorIndents/>
        <w:rPr>
          <w:rFonts w:ascii="华文楷体" w:eastAsia="华文楷体" w:hAnsi="华文楷体"/>
          <w:lang w:bidi="zh-TW"/>
        </w:rPr>
      </w:pPr>
      <w:r w:rsidRPr="0009649B">
        <w:rPr>
          <w:rFonts w:ascii="华文楷体" w:eastAsia="华文楷体" w:hAnsi="华文楷体" w:hint="eastAsia"/>
          <w:lang w:bidi="zh-TW"/>
        </w:rPr>
        <w:t>不难看出，植物灵魂、动物灵魂和人类灵魂在逻辑上按照种和属的顺序排列，在事实上则被排列为由低到高的等级。植物灵魂是灵魂的最普遍的种，包含在一切灵魂的定义之中。动物灵魂是植物灵魂的属，它的定义由植物灵魂</w:t>
      </w:r>
      <w:r w:rsidR="001808FE">
        <w:rPr>
          <w:rFonts w:ascii="华文楷体" w:eastAsia="华文楷体" w:hAnsi="华文楷体"/>
          <w:lang w:bidi="zh-TW"/>
        </w:rPr>
        <w:t>（</w:t>
      </w:r>
      <w:r w:rsidRPr="0009649B">
        <w:rPr>
          <w:rFonts w:ascii="华文楷体" w:eastAsia="华文楷体" w:hAnsi="华文楷体"/>
          <w:lang w:bidi="zh-TW"/>
        </w:rPr>
        <w:t>种</w:t>
      </w:r>
      <w:r w:rsidR="001808FE">
        <w:rPr>
          <w:rFonts w:ascii="华文楷体" w:eastAsia="华文楷体" w:hAnsi="华文楷体"/>
          <w:lang w:bidi="zh-TW"/>
        </w:rPr>
        <w:t>）</w:t>
      </w:r>
      <w:r w:rsidRPr="0009649B">
        <w:rPr>
          <w:rFonts w:ascii="华文楷体" w:eastAsia="华文楷体" w:hAnsi="华文楷体"/>
          <w:lang w:bidi="zh-TW"/>
        </w:rPr>
        <w:t>和感性功能</w:t>
      </w:r>
      <w:r w:rsidR="001808FE">
        <w:rPr>
          <w:rFonts w:ascii="华文楷体" w:eastAsia="华文楷体" w:hAnsi="华文楷体"/>
          <w:lang w:bidi="zh-TW"/>
        </w:rPr>
        <w:t>（</w:t>
      </w:r>
      <w:r w:rsidRPr="0009649B">
        <w:rPr>
          <w:rFonts w:ascii="华文楷体" w:eastAsia="华文楷体" w:hAnsi="华文楷体"/>
          <w:lang w:bidi="zh-TW"/>
        </w:rPr>
        <w:t>属差</w:t>
      </w:r>
      <w:r w:rsidR="001808FE">
        <w:rPr>
          <w:rFonts w:ascii="华文楷体" w:eastAsia="华文楷体" w:hAnsi="华文楷体"/>
          <w:lang w:bidi="zh-TW"/>
        </w:rPr>
        <w:t>）</w:t>
      </w:r>
      <w:r w:rsidRPr="0009649B">
        <w:rPr>
          <w:rFonts w:ascii="华文楷体" w:eastAsia="华文楷体" w:hAnsi="华文楷体"/>
          <w:lang w:bidi="zh-TW"/>
        </w:rPr>
        <w:t>构成。人类灵魂是动物灵魂的属，它的定义由动物灵魂</w:t>
      </w:r>
      <w:r w:rsidR="001808FE">
        <w:rPr>
          <w:rFonts w:ascii="华文楷体" w:eastAsia="华文楷体" w:hAnsi="华文楷体"/>
          <w:lang w:bidi="zh-TW"/>
        </w:rPr>
        <w:t>（</w:t>
      </w:r>
      <w:r w:rsidRPr="0009649B">
        <w:rPr>
          <w:rFonts w:ascii="华文楷体" w:eastAsia="华文楷体" w:hAnsi="华文楷体"/>
          <w:lang w:bidi="zh-TW"/>
        </w:rPr>
        <w:t>种</w:t>
      </w:r>
      <w:r w:rsidR="001808FE">
        <w:rPr>
          <w:rFonts w:ascii="华文楷体" w:eastAsia="华文楷体" w:hAnsi="华文楷体"/>
          <w:lang w:bidi="zh-TW"/>
        </w:rPr>
        <w:t>）</w:t>
      </w:r>
      <w:r w:rsidRPr="0009649B">
        <w:rPr>
          <w:rFonts w:ascii="华文楷体" w:eastAsia="华文楷体" w:hAnsi="华文楷体"/>
          <w:lang w:bidi="zh-TW"/>
        </w:rPr>
        <w:t>和理性功能</w:t>
      </w:r>
      <w:r w:rsidR="001808FE">
        <w:rPr>
          <w:rFonts w:ascii="华文楷体" w:eastAsia="华文楷体" w:hAnsi="华文楷体"/>
          <w:lang w:bidi="zh-TW"/>
        </w:rPr>
        <w:t>（</w:t>
      </w:r>
      <w:r w:rsidRPr="0009649B">
        <w:rPr>
          <w:rFonts w:ascii="华文楷体" w:eastAsia="华文楷体" w:hAnsi="华文楷体"/>
          <w:lang w:bidi="zh-TW"/>
        </w:rPr>
        <w:t>属差</w:t>
      </w:r>
      <w:r w:rsidR="001808FE">
        <w:rPr>
          <w:rFonts w:ascii="华文楷体" w:eastAsia="华文楷体" w:hAnsi="华文楷体"/>
          <w:lang w:bidi="zh-TW"/>
        </w:rPr>
        <w:t>）</w:t>
      </w:r>
      <w:r w:rsidRPr="0009649B">
        <w:rPr>
          <w:rFonts w:ascii="华文楷体" w:eastAsia="华文楷体" w:hAnsi="华文楷体"/>
          <w:lang w:bidi="zh-TW"/>
        </w:rPr>
        <w:t>构成。因此亚里士多德作了个著名定义</w:t>
      </w:r>
      <w:r w:rsidR="00C242E9">
        <w:rPr>
          <w:rFonts w:ascii="华文楷体" w:eastAsia="华文楷体" w:hAnsi="华文楷体"/>
          <w:lang w:bidi="zh-TW"/>
        </w:rPr>
        <w:t>：</w:t>
      </w:r>
      <w:r w:rsidRPr="0009649B">
        <w:rPr>
          <w:rFonts w:ascii="华文楷体" w:eastAsia="华文楷体" w:hAnsi="华文楷体"/>
          <w:lang w:bidi="zh-TW"/>
        </w:rPr>
        <w:t>人是有理性的动物。逻辑上由普遍到特殊</w:t>
      </w:r>
      <w:r w:rsidR="00553AA4" w:rsidRPr="00553AA4">
        <w:rPr>
          <w:rFonts w:ascii="华文楷体" w:eastAsia="华文楷体" w:hAnsi="华文楷体" w:hint="eastAsia"/>
          <w:lang w:bidi="zh-TW"/>
        </w:rPr>
        <w:t>的关系在事实上表现为由低到高的等级，较高一级的灵魂具有较低级灵魂的功能，反之不然。因此，动物灵魂亦有消化和繁殖的功能，人类灵魂也有动物灵魂的全部功能。这意味着，较高级的灵魂包含着较低级的灵魂，以其作为它的一个构成要素。较高级的灵魂不是一个单纯的形式，因为它的定义包含着种</w:t>
      </w:r>
      <w:proofErr w:type="gramStart"/>
      <w:r w:rsidR="00553AA4" w:rsidRPr="00553AA4">
        <w:rPr>
          <w:rFonts w:ascii="华文楷体" w:eastAsia="华文楷体" w:hAnsi="华文楷体" w:hint="eastAsia"/>
          <w:lang w:bidi="zh-TW"/>
        </w:rPr>
        <w:t>和属差的</w:t>
      </w:r>
      <w:proofErr w:type="gramEnd"/>
      <w:r w:rsidR="00553AA4" w:rsidRPr="00553AA4">
        <w:rPr>
          <w:rFonts w:ascii="华文楷体" w:eastAsia="华文楷体" w:hAnsi="华文楷体" w:hint="eastAsia"/>
          <w:lang w:bidi="zh-TW"/>
        </w:rPr>
        <w:t>区分。但是，灵魂也不是一个复合体，因为灵魂和它的构成因素不是整体与部分的关系，而是普遍与特殊的关系</w:t>
      </w:r>
      <w:r w:rsidR="001808FE">
        <w:rPr>
          <w:rFonts w:ascii="华文楷体" w:eastAsia="华文楷体" w:hAnsi="华文楷体"/>
          <w:lang w:bidi="zh-TW"/>
        </w:rPr>
        <w:t>（</w:t>
      </w:r>
      <w:r w:rsidR="00553AA4" w:rsidRPr="00553AA4">
        <w:rPr>
          <w:rFonts w:ascii="华文楷体" w:eastAsia="华文楷体" w:hAnsi="华文楷体"/>
          <w:lang w:bidi="zh-TW"/>
        </w:rPr>
        <w:t>种属关系</w:t>
      </w:r>
      <w:r w:rsidR="001808FE">
        <w:rPr>
          <w:rFonts w:ascii="华文楷体" w:eastAsia="华文楷体" w:hAnsi="华文楷体"/>
          <w:lang w:bidi="zh-TW"/>
        </w:rPr>
        <w:t>）</w:t>
      </w:r>
      <w:r w:rsidR="00553AA4" w:rsidRPr="00553AA4">
        <w:rPr>
          <w:rFonts w:ascii="华文楷体" w:eastAsia="华文楷体" w:hAnsi="华文楷体"/>
          <w:lang w:bidi="zh-TW"/>
        </w:rPr>
        <w:t>。</w:t>
      </w:r>
    </w:p>
    <w:p w14:paraId="45700B9B" w14:textId="1D704496" w:rsidR="00553AA4" w:rsidRPr="00553AA4"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553AA4" w:rsidRPr="00553AA4">
        <w:rPr>
          <w:rFonts w:ascii="华文楷体" w:eastAsia="华文楷体" w:hAnsi="华文楷体"/>
          <w:lang w:bidi="zh-TW"/>
        </w:rPr>
        <w:t>五</w:t>
      </w:r>
      <w:r>
        <w:rPr>
          <w:rFonts w:ascii="华文楷体" w:eastAsia="华文楷体" w:hAnsi="华文楷体"/>
          <w:lang w:bidi="zh-TW"/>
        </w:rPr>
        <w:t>）</w:t>
      </w:r>
      <w:r w:rsidR="00553AA4" w:rsidRPr="00553AA4">
        <w:rPr>
          <w:rFonts w:ascii="华文楷体" w:eastAsia="华文楷体" w:hAnsi="华文楷体"/>
          <w:lang w:bidi="zh-TW"/>
        </w:rPr>
        <w:t>灵魂的感觉活动</w:t>
      </w:r>
    </w:p>
    <w:p w14:paraId="767A09DA" w14:textId="19AE87C8" w:rsidR="00553AA4" w:rsidRPr="00553AA4" w:rsidRDefault="00553AA4" w:rsidP="000F2697">
      <w:pPr>
        <w:ind w:firstLineChars="200" w:firstLine="420"/>
        <w:contextualSpacing/>
        <w:mirrorIndents/>
        <w:rPr>
          <w:rFonts w:ascii="华文楷体" w:eastAsia="华文楷体" w:hAnsi="华文楷体"/>
          <w:lang w:bidi="zh-TW"/>
        </w:rPr>
      </w:pPr>
      <w:r w:rsidRPr="00553AA4">
        <w:rPr>
          <w:rFonts w:ascii="华文楷体" w:eastAsia="华文楷体" w:hAnsi="华文楷体" w:hint="eastAsia"/>
          <w:lang w:bidi="zh-TW"/>
        </w:rPr>
        <w:t>在亚里士多德看来，除了触觉、味觉、视觉、听觉和嗅觉五类简单活动外，他还设想存在着</w:t>
      </w:r>
      <w:proofErr w:type="gramStart"/>
      <w:r w:rsidRPr="00553AA4">
        <w:rPr>
          <w:rFonts w:ascii="华文楷体" w:eastAsia="华文楷体" w:hAnsi="华文楷体" w:hint="eastAsia"/>
          <w:lang w:bidi="zh-TW"/>
        </w:rPr>
        <w:t>一种通觉来</w:t>
      </w:r>
      <w:proofErr w:type="gramEnd"/>
      <w:r w:rsidRPr="00553AA4">
        <w:rPr>
          <w:rFonts w:ascii="华文楷体" w:eastAsia="华文楷体" w:hAnsi="华文楷体" w:hint="eastAsia"/>
          <w:lang w:bidi="zh-TW"/>
        </w:rPr>
        <w:t>把五种感觉统筹起来。五种感觉都对应相应的五官，</w:t>
      </w:r>
      <w:proofErr w:type="gramStart"/>
      <w:r w:rsidRPr="00553AA4">
        <w:rPr>
          <w:rFonts w:ascii="华文楷体" w:eastAsia="华文楷体" w:hAnsi="华文楷体" w:hint="eastAsia"/>
          <w:lang w:bidi="zh-TW"/>
        </w:rPr>
        <w:t>通觉对应</w:t>
      </w:r>
      <w:proofErr w:type="gramEnd"/>
      <w:r w:rsidRPr="00553AA4">
        <w:rPr>
          <w:rFonts w:ascii="华文楷体" w:eastAsia="华文楷体" w:hAnsi="华文楷体" w:hint="eastAsia"/>
          <w:lang w:bidi="zh-TW"/>
        </w:rPr>
        <w:t>的感官是心脏，它把各个感官产生的感觉统一起来。所以心脏是感官的主宰</w:t>
      </w:r>
      <w:r w:rsidR="00E60331">
        <w:rPr>
          <w:rFonts w:ascii="华文楷体" w:eastAsia="华文楷体" w:hAnsi="华文楷体" w:hint="eastAsia"/>
          <w:lang w:bidi="zh-TW"/>
        </w:rPr>
        <w:t>。</w:t>
      </w:r>
    </w:p>
    <w:p w14:paraId="42D8FA83" w14:textId="581D84BD" w:rsidR="00553AA4" w:rsidRPr="00553AA4" w:rsidRDefault="00553AA4" w:rsidP="000F2697">
      <w:pPr>
        <w:ind w:firstLineChars="200" w:firstLine="420"/>
        <w:contextualSpacing/>
        <w:mirrorIndents/>
        <w:rPr>
          <w:rFonts w:ascii="华文楷体" w:eastAsia="华文楷体" w:hAnsi="华文楷体"/>
          <w:lang w:bidi="zh-TW"/>
        </w:rPr>
      </w:pPr>
      <w:r w:rsidRPr="00553AA4">
        <w:rPr>
          <w:rFonts w:ascii="华文楷体" w:eastAsia="华文楷体" w:hAnsi="华文楷体" w:hint="eastAsia"/>
          <w:lang w:bidi="zh-TW"/>
        </w:rPr>
        <w:t>亚里士多德认为，感觉可被理解为一种撇开质料而接受可感形式的能力他把灵魂比作蜡块，蜡块接受的是图章的印迹，而撇开金或</w:t>
      </w:r>
      <w:proofErr w:type="gramStart"/>
      <w:r w:rsidRPr="00553AA4">
        <w:rPr>
          <w:rFonts w:ascii="华文楷体" w:eastAsia="华文楷体" w:hAnsi="华文楷体" w:hint="eastAsia"/>
          <w:lang w:bidi="zh-TW"/>
        </w:rPr>
        <w:t>铜这些</w:t>
      </w:r>
      <w:proofErr w:type="gramEnd"/>
      <w:r w:rsidRPr="00553AA4">
        <w:rPr>
          <w:rFonts w:ascii="华文楷体" w:eastAsia="华文楷体" w:hAnsi="华文楷体" w:hint="eastAsia"/>
          <w:lang w:bidi="zh-TW"/>
        </w:rPr>
        <w:t>构成图章的质料。“蜡块”比喻暗示着两个观点</w:t>
      </w:r>
      <w:r w:rsidR="00E60331">
        <w:rPr>
          <w:rFonts w:ascii="华文楷体" w:eastAsia="华文楷体" w:hAnsi="华文楷体" w:hint="eastAsia"/>
          <w:lang w:bidi="zh-TW"/>
        </w:rPr>
        <w:t>：</w:t>
      </w:r>
      <w:r w:rsidRPr="00553AA4">
        <w:rPr>
          <w:rFonts w:ascii="华文楷体" w:eastAsia="华文楷体" w:hAnsi="华文楷体"/>
          <w:lang w:bidi="zh-TW"/>
        </w:rPr>
        <w:t>第一，感觉是一种消极的接受能力</w:t>
      </w:r>
      <w:r w:rsidR="003E077F">
        <w:rPr>
          <w:rFonts w:ascii="华文楷体" w:eastAsia="华文楷体" w:hAnsi="华文楷体"/>
          <w:lang w:bidi="zh-TW"/>
        </w:rPr>
        <w:t>；</w:t>
      </w:r>
      <w:r w:rsidRPr="00553AA4">
        <w:rPr>
          <w:rFonts w:ascii="华文楷体" w:eastAsia="华文楷体" w:hAnsi="华文楷体"/>
          <w:lang w:bidi="zh-TW"/>
        </w:rPr>
        <w:t>第二，在外在对象作用之前，没有任何关于这些对象的感觉。因此感觉能力并非现实地存在着，它是潜在的，必须受到感觉对象的启动</w:t>
      </w:r>
      <w:r w:rsidR="00E60331">
        <w:rPr>
          <w:rFonts w:ascii="华文楷体" w:eastAsia="华文楷体" w:hAnsi="华文楷体" w:hint="eastAsia"/>
          <w:lang w:bidi="zh-TW"/>
        </w:rPr>
        <w:t>。</w:t>
      </w:r>
    </w:p>
    <w:p w14:paraId="2F4A72D7" w14:textId="190F596C" w:rsidR="00D14C81" w:rsidRDefault="00553AA4" w:rsidP="000F2697">
      <w:pPr>
        <w:ind w:firstLineChars="200" w:firstLine="420"/>
        <w:contextualSpacing/>
        <w:mirrorIndents/>
        <w:rPr>
          <w:rFonts w:ascii="华文楷体" w:eastAsia="华文楷体" w:hAnsi="华文楷体"/>
          <w:lang w:bidi="zh-TW"/>
        </w:rPr>
      </w:pPr>
      <w:r w:rsidRPr="00553AA4">
        <w:rPr>
          <w:rFonts w:ascii="华文楷体" w:eastAsia="华文楷体" w:hAnsi="华文楷体" w:hint="eastAsia"/>
          <w:lang w:bidi="zh-TW"/>
        </w:rPr>
        <w:t>亚里士多德强调，感觉接受的是可感形式，而不是可感事物。由形式和质料构成的可感事物作用于本身也具有形式和质料构成的感官，感官的质料是身体的一部分，形式即感觉活动。可感事物的质料只作用于感官的质料，可感事物的形式只作用于感官的形式。</w:t>
      </w:r>
    </w:p>
    <w:p w14:paraId="11B02542" w14:textId="72B59A60" w:rsidR="00C32D18" w:rsidRPr="00C32D18" w:rsidRDefault="00C32D18" w:rsidP="000F2697">
      <w:pPr>
        <w:ind w:firstLineChars="200" w:firstLine="420"/>
        <w:contextualSpacing/>
        <w:mirrorIndents/>
        <w:rPr>
          <w:rFonts w:ascii="华文楷体" w:eastAsia="华文楷体" w:hAnsi="华文楷体"/>
          <w:lang w:bidi="zh-TW"/>
        </w:rPr>
      </w:pPr>
      <w:r w:rsidRPr="00C32D18">
        <w:rPr>
          <w:rFonts w:ascii="华文楷体" w:eastAsia="华文楷体" w:hAnsi="华文楷体" w:hint="eastAsia"/>
          <w:lang w:bidi="zh-TW"/>
        </w:rPr>
        <w:t>总之，感觉内容是外在的可感事物作用于感官的结果，可感事物质料是不可知的，它对感官质料的作用也是不可感的，可感的只是作用于感官形式的外来形式，即压在灵魂上的印象。因此，感觉依赖于对象的刺激，只能感受到事物的形式，而不能把握事物的本质</w:t>
      </w:r>
      <w:r w:rsidR="00C579C4">
        <w:rPr>
          <w:rFonts w:ascii="华文楷体" w:eastAsia="华文楷体" w:hAnsi="华文楷体" w:hint="eastAsia"/>
          <w:lang w:bidi="zh-TW"/>
        </w:rPr>
        <w:t>。</w:t>
      </w:r>
    </w:p>
    <w:p w14:paraId="2D922274" w14:textId="088F0B6A" w:rsidR="00C32D18" w:rsidRPr="00C32D18" w:rsidRDefault="00C579C4"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w:t>
      </w:r>
      <w:r w:rsidR="00C32D18" w:rsidRPr="00C32D18">
        <w:rPr>
          <w:rFonts w:ascii="华文楷体" w:eastAsia="华文楷体" w:hAnsi="华文楷体"/>
          <w:lang w:bidi="zh-TW"/>
        </w:rPr>
        <w:t>六</w:t>
      </w:r>
      <w:r>
        <w:rPr>
          <w:rFonts w:ascii="华文楷体" w:eastAsia="华文楷体" w:hAnsi="华文楷体" w:hint="eastAsia"/>
          <w:lang w:bidi="zh-TW"/>
        </w:rPr>
        <w:t>）</w:t>
      </w:r>
      <w:r w:rsidR="00C32D18" w:rsidRPr="00C32D18">
        <w:rPr>
          <w:rFonts w:ascii="华文楷体" w:eastAsia="华文楷体" w:hAnsi="华文楷体"/>
          <w:lang w:bidi="zh-TW"/>
        </w:rPr>
        <w:t>灵</w:t>
      </w:r>
      <w:r>
        <w:rPr>
          <w:rFonts w:ascii="华文楷体" w:eastAsia="华文楷体" w:hAnsi="华文楷体" w:hint="eastAsia"/>
          <w:lang w:bidi="zh-TW"/>
        </w:rPr>
        <w:t>魂</w:t>
      </w:r>
      <w:r w:rsidR="00C32D18" w:rsidRPr="00C32D18">
        <w:rPr>
          <w:rFonts w:ascii="华文楷体" w:eastAsia="华文楷体" w:hAnsi="华文楷体"/>
          <w:lang w:bidi="zh-TW"/>
        </w:rPr>
        <w:t>的理性认</w:t>
      </w:r>
      <w:r>
        <w:rPr>
          <w:rFonts w:ascii="华文楷体" w:eastAsia="华文楷体" w:hAnsi="华文楷体" w:hint="eastAsia"/>
          <w:lang w:bidi="zh-TW"/>
        </w:rPr>
        <w:t>识</w:t>
      </w:r>
    </w:p>
    <w:p w14:paraId="5A408EEF" w14:textId="3BF04FE8" w:rsidR="00C32D18" w:rsidRPr="00C32D18" w:rsidRDefault="00C32D18" w:rsidP="000F2697">
      <w:pPr>
        <w:ind w:firstLineChars="200" w:firstLine="420"/>
        <w:contextualSpacing/>
        <w:mirrorIndents/>
        <w:rPr>
          <w:rFonts w:ascii="华文楷体" w:eastAsia="华文楷体" w:hAnsi="华文楷体"/>
          <w:lang w:bidi="zh-TW"/>
        </w:rPr>
      </w:pPr>
      <w:r w:rsidRPr="00C32D18">
        <w:rPr>
          <w:rFonts w:ascii="华文楷体" w:eastAsia="华文楷体" w:hAnsi="华文楷体" w:hint="eastAsia"/>
          <w:lang w:bidi="zh-TW"/>
        </w:rPr>
        <w:t>感觉是人和动物共有的活动，人类所特有的活动是理智活动。理智是理性灵魂的特殊功能</w:t>
      </w:r>
      <w:r w:rsidR="00C579C4">
        <w:rPr>
          <w:rFonts w:ascii="华文楷体" w:eastAsia="华文楷体" w:hAnsi="华文楷体" w:hint="eastAsia"/>
          <w:lang w:bidi="zh-TW"/>
        </w:rPr>
        <w:t>。</w:t>
      </w:r>
    </w:p>
    <w:p w14:paraId="79B85C02" w14:textId="77777777" w:rsidR="00C32D18" w:rsidRPr="00C32D18" w:rsidRDefault="00C32D18" w:rsidP="000F2697">
      <w:pPr>
        <w:ind w:firstLineChars="200" w:firstLine="420"/>
        <w:contextualSpacing/>
        <w:mirrorIndents/>
        <w:rPr>
          <w:rFonts w:ascii="华文楷体" w:eastAsia="华文楷体" w:hAnsi="华文楷体"/>
          <w:lang w:bidi="zh-TW"/>
        </w:rPr>
      </w:pPr>
      <w:r w:rsidRPr="00C32D18">
        <w:rPr>
          <w:rFonts w:ascii="华文楷体" w:eastAsia="华文楷体" w:hAnsi="华文楷体" w:hint="eastAsia"/>
          <w:lang w:bidi="zh-TW"/>
        </w:rPr>
        <w:t>亚里士多德对照感觉，对理智的性质做了说明。</w:t>
      </w:r>
    </w:p>
    <w:p w14:paraId="30AEBC3A" w14:textId="45E7FC11" w:rsidR="00C32D18" w:rsidRPr="00C32D18" w:rsidRDefault="00C32D18" w:rsidP="000F2697">
      <w:pPr>
        <w:ind w:firstLineChars="200" w:firstLine="420"/>
        <w:contextualSpacing/>
        <w:mirrorIndents/>
        <w:rPr>
          <w:rFonts w:ascii="华文楷体" w:eastAsia="华文楷体" w:hAnsi="华文楷体"/>
          <w:lang w:bidi="zh-TW"/>
        </w:rPr>
      </w:pPr>
      <w:r w:rsidRPr="00C32D18">
        <w:rPr>
          <w:rFonts w:ascii="华文楷体" w:eastAsia="华文楷体" w:hAnsi="华文楷体" w:hint="eastAsia"/>
          <w:lang w:bidi="zh-TW"/>
        </w:rPr>
        <w:t>首先，理智是一种主动的能力。因此，人有随心所欲地思想的能力，却不能随心所欲地感觉，只能在感觉对象呈现时才能感觉</w:t>
      </w:r>
      <w:r w:rsidR="0064774E">
        <w:rPr>
          <w:rFonts w:ascii="华文楷体" w:eastAsia="华文楷体" w:hAnsi="华文楷体" w:hint="eastAsia"/>
          <w:lang w:bidi="zh-TW"/>
        </w:rPr>
        <w:t>。</w:t>
      </w:r>
    </w:p>
    <w:p w14:paraId="3A77CE85" w14:textId="3FB7FF39" w:rsidR="00C32D18" w:rsidRPr="00C32D18" w:rsidRDefault="00C32D18" w:rsidP="000F2697">
      <w:pPr>
        <w:ind w:firstLineChars="200" w:firstLine="420"/>
        <w:contextualSpacing/>
        <w:mirrorIndents/>
        <w:rPr>
          <w:rFonts w:ascii="华文楷体" w:eastAsia="华文楷体" w:hAnsi="华文楷体"/>
          <w:lang w:bidi="zh-TW"/>
        </w:rPr>
      </w:pPr>
      <w:r w:rsidRPr="00C32D18">
        <w:rPr>
          <w:rFonts w:ascii="华文楷体" w:eastAsia="华文楷体" w:hAnsi="华文楷体" w:hint="eastAsia"/>
          <w:lang w:bidi="zh-TW"/>
        </w:rPr>
        <w:t>其次，理智的对象是可知形式。理智把握可知形式有三个阶段，第</w:t>
      </w:r>
      <w:r w:rsidR="0064774E">
        <w:rPr>
          <w:rFonts w:ascii="华文楷体" w:eastAsia="华文楷体" w:hAnsi="华文楷体" w:hint="eastAsia"/>
          <w:lang w:bidi="zh-TW"/>
        </w:rPr>
        <w:t>一</w:t>
      </w:r>
      <w:r w:rsidRPr="00C32D18">
        <w:rPr>
          <w:rFonts w:ascii="华文楷体" w:eastAsia="华文楷体" w:hAnsi="华文楷体"/>
          <w:lang w:bidi="zh-TW"/>
        </w:rPr>
        <w:t>阶段是感觉接受可感形式，可感形式同时包含了可知形式。第二，想象对个别的可感形式加以比较、归类，把相似的可感形式想象成一个印象，可知形式开始显露。第三，理智作用于想象的印象，把可感形式完全抽象出来，产生理性的概念</w:t>
      </w:r>
      <w:r w:rsidR="0064774E">
        <w:rPr>
          <w:rFonts w:ascii="华文楷体" w:eastAsia="华文楷体" w:hAnsi="华文楷体" w:hint="eastAsia"/>
          <w:lang w:bidi="zh-TW"/>
        </w:rPr>
        <w:t>。</w:t>
      </w:r>
    </w:p>
    <w:p w14:paraId="2730A24B" w14:textId="5E9B0685" w:rsidR="00C32D18" w:rsidRDefault="00C32D18" w:rsidP="000F2697">
      <w:pPr>
        <w:ind w:firstLineChars="200" w:firstLine="420"/>
        <w:contextualSpacing/>
        <w:mirrorIndents/>
        <w:rPr>
          <w:rFonts w:ascii="华文楷体" w:eastAsia="华文楷体" w:hAnsi="华文楷体"/>
          <w:lang w:bidi="zh-TW"/>
        </w:rPr>
      </w:pPr>
      <w:r w:rsidRPr="00C32D18">
        <w:rPr>
          <w:rFonts w:ascii="华文楷体" w:eastAsia="华文楷体" w:hAnsi="华文楷体" w:hint="eastAsia"/>
          <w:lang w:bidi="zh-TW"/>
        </w:rPr>
        <w:t>总之，理智是灵魂用来思维和判断的部分，其在本质上与感觉不同理智有被动与主动之分。被动理智不能脱离肉体而存在，而且只有在接受对象进行思维时，才有现实性。主动理智是能摆脱肉体的束缚，以自身为对象，其作为形式、动力和目的，推动被动理智从潜在变成现实进行</w:t>
      </w:r>
      <w:r w:rsidR="00CB4FCF">
        <w:rPr>
          <w:rFonts w:ascii="华文楷体" w:eastAsia="华文楷体" w:hAnsi="华文楷体" w:hint="eastAsia"/>
          <w:lang w:bidi="zh-TW"/>
        </w:rPr>
        <w:t>，进行思维活动。</w:t>
      </w:r>
    </w:p>
    <w:p w14:paraId="0B8443E0" w14:textId="77777777" w:rsidR="00BD3010" w:rsidRDefault="00BD3010" w:rsidP="000F2697">
      <w:pPr>
        <w:contextualSpacing/>
        <w:mirrorIndents/>
        <w:rPr>
          <w:rFonts w:ascii="华文楷体" w:eastAsia="华文楷体" w:hAnsi="华文楷体"/>
          <w:b/>
          <w:bCs/>
          <w:sz w:val="28"/>
          <w:szCs w:val="32"/>
          <w:lang w:bidi="zh-TW"/>
        </w:rPr>
      </w:pPr>
    </w:p>
    <w:p w14:paraId="4358D29C" w14:textId="1530C863" w:rsidR="00BD3010" w:rsidRPr="00BD3010" w:rsidRDefault="00BD3010" w:rsidP="000F2697">
      <w:pPr>
        <w:contextualSpacing/>
        <w:mirrorIndents/>
        <w:rPr>
          <w:rFonts w:ascii="华文楷体" w:eastAsia="华文楷体" w:hAnsi="华文楷体"/>
          <w:b/>
          <w:bCs/>
          <w:sz w:val="28"/>
          <w:szCs w:val="32"/>
          <w:lang w:bidi="zh-TW"/>
        </w:rPr>
      </w:pPr>
      <w:r w:rsidRPr="00BD3010">
        <w:rPr>
          <w:rFonts w:ascii="华文楷体" w:eastAsia="华文楷体" w:hAnsi="华文楷体" w:hint="eastAsia"/>
          <w:b/>
          <w:bCs/>
          <w:sz w:val="28"/>
          <w:szCs w:val="32"/>
          <w:lang w:bidi="zh-TW"/>
        </w:rPr>
        <w:t>亚里士多德伦理学（总）</w:t>
      </w:r>
    </w:p>
    <w:p w14:paraId="18345C69" w14:textId="17B164E3" w:rsidR="00BD3010" w:rsidRPr="00BD3010" w:rsidRDefault="00BD3010" w:rsidP="000F2697">
      <w:pPr>
        <w:ind w:firstLineChars="200" w:firstLine="420"/>
        <w:contextualSpacing/>
        <w:mirrorIndents/>
        <w:rPr>
          <w:rFonts w:ascii="华文楷体" w:eastAsia="华文楷体" w:hAnsi="华文楷体"/>
          <w:lang w:bidi="zh-TW"/>
        </w:rPr>
      </w:pPr>
      <w:r w:rsidRPr="00BD3010">
        <w:rPr>
          <w:rFonts w:ascii="华文楷体" w:eastAsia="华文楷体" w:hAnsi="华文楷体" w:hint="eastAsia"/>
          <w:lang w:bidi="zh-TW"/>
        </w:rPr>
        <w:t>亚里士多德的实践哲学和物理学一样具有目的论的特征。所谓实践就是以善为目的和导向的行为。国家和个人的终极目的都是同样的善。实践科学有两个主要分支</w:t>
      </w:r>
      <w:r>
        <w:rPr>
          <w:rFonts w:ascii="华文楷体" w:eastAsia="华文楷体" w:hAnsi="华文楷体" w:hint="eastAsia"/>
          <w:lang w:bidi="zh-TW"/>
        </w:rPr>
        <w:t>：</w:t>
      </w:r>
      <w:r w:rsidRPr="00BD3010">
        <w:rPr>
          <w:rFonts w:ascii="华文楷体" w:eastAsia="华文楷体" w:hAnsi="华文楷体"/>
          <w:lang w:bidi="zh-TW"/>
        </w:rPr>
        <w:t>研究个人之善的伦理学和研究公众或国家之善的政治学</w:t>
      </w:r>
      <w:r>
        <w:rPr>
          <w:rFonts w:ascii="华文楷体" w:eastAsia="华文楷体" w:hAnsi="华文楷体" w:hint="eastAsia"/>
          <w:lang w:bidi="zh-TW"/>
        </w:rPr>
        <w:t>。</w:t>
      </w:r>
      <w:r w:rsidRPr="00BD3010">
        <w:rPr>
          <w:rFonts w:ascii="华文楷体" w:eastAsia="华文楷体" w:hAnsi="华文楷体" w:hint="eastAsia"/>
          <w:lang w:bidi="zh-TW"/>
        </w:rPr>
        <w:t>个人只有在公众的政治生活中才能实现“至善”这一终极目的。这是为什么亚里士多德说</w:t>
      </w:r>
      <w:r w:rsidR="00C242E9">
        <w:rPr>
          <w:rFonts w:ascii="华文楷体" w:eastAsia="华文楷体" w:hAnsi="华文楷体"/>
          <w:lang w:bidi="zh-TW"/>
        </w:rPr>
        <w:t>：</w:t>
      </w:r>
      <w:r w:rsidRPr="00BD3010">
        <w:rPr>
          <w:rFonts w:ascii="华文楷体" w:eastAsia="华文楷体" w:hAnsi="华文楷体"/>
          <w:lang w:bidi="zh-TW"/>
        </w:rPr>
        <w:t>“人是城邦的动物”。</w:t>
      </w:r>
    </w:p>
    <w:p w14:paraId="2BC9F120" w14:textId="41CA6144" w:rsidR="00BD3010" w:rsidRPr="00BD3010" w:rsidRDefault="00BD3010" w:rsidP="000F2697">
      <w:pPr>
        <w:contextualSpacing/>
        <w:mirrorIndents/>
        <w:rPr>
          <w:rFonts w:ascii="华文楷体" w:eastAsia="华文楷体" w:hAnsi="华文楷体"/>
          <w:lang w:bidi="zh-TW"/>
        </w:rPr>
      </w:pPr>
      <w:r>
        <w:rPr>
          <w:rFonts w:ascii="华文楷体" w:eastAsia="华文楷体" w:hAnsi="华文楷体" w:hint="eastAsia"/>
          <w:lang w:bidi="zh-TW"/>
        </w:rPr>
        <w:t>（一）</w:t>
      </w:r>
      <w:r w:rsidRPr="00BD3010">
        <w:rPr>
          <w:rFonts w:ascii="华文楷体" w:eastAsia="华文楷体" w:hAnsi="华文楷体"/>
          <w:lang w:bidi="zh-TW"/>
        </w:rPr>
        <w:t>理智德性与道德德性</w:t>
      </w:r>
    </w:p>
    <w:p w14:paraId="56081655" w14:textId="121180CB" w:rsidR="00BD3010" w:rsidRPr="00BD3010" w:rsidRDefault="00BD3010" w:rsidP="000F2697">
      <w:pPr>
        <w:ind w:firstLineChars="200" w:firstLine="420"/>
        <w:contextualSpacing/>
        <w:mirrorIndents/>
        <w:rPr>
          <w:rFonts w:ascii="华文楷体" w:eastAsia="华文楷体" w:hAnsi="华文楷体"/>
          <w:lang w:bidi="zh-TW"/>
        </w:rPr>
      </w:pPr>
      <w:r w:rsidRPr="00BD3010">
        <w:rPr>
          <w:rFonts w:ascii="华文楷体" w:eastAsia="华文楷体" w:hAnsi="华文楷体" w:hint="eastAsia"/>
          <w:lang w:bidi="zh-TW"/>
        </w:rPr>
        <w:t>亚里士多德更关心的不是一个人怎么做有道德的人，而是一个人能不能功德圆满而达到幸福和自足。在这个意义上，不光灵魂有德性，身体也有德性，甚至无生命的东西都可以说有德性。</w:t>
      </w:r>
    </w:p>
    <w:p w14:paraId="312F0769" w14:textId="18776254" w:rsidR="00BD3010" w:rsidRPr="00BD3010" w:rsidRDefault="00BD3010" w:rsidP="000F2697">
      <w:pPr>
        <w:ind w:firstLineChars="200" w:firstLine="420"/>
        <w:contextualSpacing/>
        <w:mirrorIndents/>
        <w:rPr>
          <w:rFonts w:ascii="华文楷体" w:eastAsia="华文楷体" w:hAnsi="华文楷体"/>
          <w:lang w:bidi="zh-TW"/>
        </w:rPr>
      </w:pPr>
      <w:r w:rsidRPr="00BD3010">
        <w:rPr>
          <w:rFonts w:ascii="华文楷体" w:eastAsia="华文楷体" w:hAnsi="华文楷体" w:hint="eastAsia"/>
          <w:lang w:bidi="zh-TW"/>
        </w:rPr>
        <w:t>亚里士多德特别关心的是灵魂，所以说德性是灵魂的一种活动。亚里士多德的灵魂和柏拉图基本一致，首先分成两个部分</w:t>
      </w:r>
      <w:r w:rsidR="00C242E9">
        <w:rPr>
          <w:rFonts w:ascii="华文楷体" w:eastAsia="华文楷体" w:hAnsi="华文楷体"/>
          <w:lang w:bidi="zh-TW"/>
        </w:rPr>
        <w:t>：</w:t>
      </w:r>
      <w:r w:rsidRPr="00BD3010">
        <w:rPr>
          <w:rFonts w:ascii="华文楷体" w:eastAsia="华文楷体" w:hAnsi="华文楷体"/>
          <w:lang w:bidi="zh-TW"/>
        </w:rPr>
        <w:t>一个是属于理性的部分</w:t>
      </w:r>
      <w:r>
        <w:rPr>
          <w:rFonts w:ascii="华文楷体" w:eastAsia="华文楷体" w:hAnsi="华文楷体" w:hint="eastAsia"/>
          <w:lang w:bidi="zh-TW"/>
        </w:rPr>
        <w:t>，</w:t>
      </w:r>
      <w:r w:rsidRPr="00BD3010">
        <w:rPr>
          <w:rFonts w:ascii="华文楷体" w:eastAsia="华文楷体" w:hAnsi="华文楷体" w:hint="eastAsia"/>
          <w:lang w:bidi="zh-TW"/>
        </w:rPr>
        <w:t>另一个是非理性的部分。理性的部分进行思考，非理性的部分又有区分，有一部分是欲望和情感，还有一部分是诸如营养等植物性的东西。人所特有的就是理性部分。</w:t>
      </w:r>
    </w:p>
    <w:p w14:paraId="743C0D59" w14:textId="77777777" w:rsidR="00BD3010" w:rsidRPr="00BD3010" w:rsidRDefault="00BD3010" w:rsidP="000F2697">
      <w:pPr>
        <w:ind w:firstLineChars="200" w:firstLine="420"/>
        <w:contextualSpacing/>
        <w:mirrorIndents/>
        <w:rPr>
          <w:rFonts w:ascii="华文楷体" w:eastAsia="华文楷体" w:hAnsi="华文楷体"/>
          <w:lang w:bidi="zh-TW"/>
        </w:rPr>
      </w:pPr>
      <w:r w:rsidRPr="00BD3010">
        <w:rPr>
          <w:rFonts w:ascii="华文楷体" w:eastAsia="华文楷体" w:hAnsi="华文楷体" w:hint="eastAsia"/>
          <w:lang w:bidi="zh-TW"/>
        </w:rPr>
        <w:t>针对灵魂的两个部分，也有两种德性，一种是针对理性部分的，叫做理智德性，它主要由教导而生成。针对非理性部分的，叫做道德德性，它主要通过为惯或习俗而生成。</w:t>
      </w:r>
    </w:p>
    <w:p w14:paraId="4C80B856" w14:textId="640F436E" w:rsidR="00A96E0F" w:rsidRPr="00A96E0F" w:rsidRDefault="00BD3010" w:rsidP="000F2697">
      <w:pPr>
        <w:ind w:firstLineChars="200" w:firstLine="420"/>
        <w:contextualSpacing/>
        <w:mirrorIndents/>
        <w:rPr>
          <w:rFonts w:ascii="华文楷体" w:eastAsia="华文楷体" w:hAnsi="华文楷体"/>
          <w:lang w:bidi="zh-TW"/>
        </w:rPr>
      </w:pPr>
      <w:r w:rsidRPr="00BD3010">
        <w:rPr>
          <w:rFonts w:ascii="华文楷体" w:eastAsia="华文楷体" w:hAnsi="华文楷体" w:hint="eastAsia"/>
          <w:lang w:bidi="zh-TW"/>
        </w:rPr>
        <w:t>理智德性是生来就有的潜能，是可遇不可求的，几乎所有方面都是天生的，只不过天生的才能要经过正确的</w:t>
      </w:r>
      <w:proofErr w:type="gramStart"/>
      <w:r w:rsidRPr="00BD3010">
        <w:rPr>
          <w:rFonts w:ascii="华文楷体" w:eastAsia="华文楷体" w:hAnsi="华文楷体" w:hint="eastAsia"/>
          <w:lang w:bidi="zh-TW"/>
        </w:rPr>
        <w:t>训练就才能够</w:t>
      </w:r>
      <w:proofErr w:type="gramEnd"/>
      <w:r w:rsidRPr="00BD3010">
        <w:rPr>
          <w:rFonts w:ascii="华文楷体" w:eastAsia="华文楷体" w:hAnsi="华文楷体" w:hint="eastAsia"/>
          <w:lang w:bidi="zh-TW"/>
        </w:rPr>
        <w:t>发挥出来。因此理智德性和道德德性两者之间没有必然关系。这也是对柏拉图和苏格拉底的潜在批评</w:t>
      </w:r>
      <w:r w:rsidR="00A96E0F">
        <w:rPr>
          <w:rFonts w:ascii="华文楷体" w:eastAsia="华文楷体" w:hAnsi="华文楷体" w:hint="eastAsia"/>
          <w:lang w:bidi="zh-TW"/>
        </w:rPr>
        <w:t>。</w:t>
      </w:r>
      <w:r w:rsidR="00A96E0F" w:rsidRPr="00A96E0F">
        <w:rPr>
          <w:rFonts w:ascii="华文楷体" w:eastAsia="华文楷体" w:hAnsi="华文楷体" w:hint="eastAsia"/>
          <w:lang w:bidi="zh-TW"/>
        </w:rPr>
        <w:t>苏格拉底认为德性就是知识，而亚里士多德认为一个人知道什么是德性但不一定能做到，知道和做到是两回事。所以，亚里士多德不会同意</w:t>
      </w:r>
      <w:r w:rsidR="00A96E0F">
        <w:rPr>
          <w:rFonts w:ascii="华文楷体" w:eastAsia="华文楷体" w:hAnsi="华文楷体" w:hint="eastAsia"/>
          <w:lang w:bidi="zh-TW"/>
        </w:rPr>
        <w:t>苏</w:t>
      </w:r>
      <w:r w:rsidR="00A96E0F" w:rsidRPr="00A96E0F">
        <w:rPr>
          <w:rFonts w:ascii="华文楷体" w:eastAsia="华文楷体" w:hAnsi="华文楷体" w:hint="eastAsia"/>
          <w:lang w:bidi="zh-TW"/>
        </w:rPr>
        <w:t>格拉底的“无人有意作恶”。</w:t>
      </w:r>
    </w:p>
    <w:p w14:paraId="012C9084" w14:textId="39C1BD26" w:rsidR="00A96E0F" w:rsidRPr="00A96E0F" w:rsidRDefault="00A96E0F" w:rsidP="000F2697">
      <w:pPr>
        <w:ind w:firstLineChars="200" w:firstLine="420"/>
        <w:contextualSpacing/>
        <w:mirrorIndents/>
        <w:rPr>
          <w:rFonts w:ascii="华文楷体" w:eastAsia="华文楷体" w:hAnsi="华文楷体"/>
          <w:lang w:bidi="zh-TW"/>
        </w:rPr>
      </w:pPr>
      <w:r w:rsidRPr="00A96E0F">
        <w:rPr>
          <w:rFonts w:ascii="华文楷体" w:eastAsia="华文楷体" w:hAnsi="华文楷体" w:hint="eastAsia"/>
          <w:lang w:bidi="zh-TW"/>
        </w:rPr>
        <w:t>亚里士多德讲，道德德性要通过习惯培养甚至通过一定的惩罚和</w:t>
      </w:r>
      <w:proofErr w:type="gramStart"/>
      <w:r w:rsidRPr="00A96E0F">
        <w:rPr>
          <w:rFonts w:ascii="华文楷体" w:eastAsia="华文楷体" w:hAnsi="华文楷体" w:hint="eastAsia"/>
          <w:lang w:bidi="zh-TW"/>
        </w:rPr>
        <w:t>规训</w:t>
      </w:r>
      <w:proofErr w:type="gramEnd"/>
      <w:r w:rsidRPr="00A96E0F">
        <w:rPr>
          <w:rFonts w:ascii="华文楷体" w:eastAsia="华文楷体" w:hAnsi="华文楷体" w:hint="eastAsia"/>
          <w:lang w:bidi="zh-TW"/>
        </w:rPr>
        <w:t>。亚里士多德的伦理学和政治学是一体的，人是政治的动物，所有的道德教育和培养都要和他人在一起，通过这样的方式来培养道德德性</w:t>
      </w:r>
      <w:r>
        <w:rPr>
          <w:rFonts w:ascii="华文楷体" w:eastAsia="华文楷体" w:hAnsi="华文楷体" w:hint="eastAsia"/>
          <w:lang w:bidi="zh-TW"/>
        </w:rPr>
        <w:t>，</w:t>
      </w:r>
      <w:r w:rsidRPr="00A96E0F">
        <w:rPr>
          <w:rFonts w:ascii="华文楷体" w:eastAsia="华文楷体" w:hAnsi="华文楷体" w:hint="eastAsia"/>
          <w:lang w:bidi="zh-TW"/>
        </w:rPr>
        <w:t>只要是道德德性一定是和道德行为相关，因为行为是具有可选择性的即意愿与选择。没有可选择性的道德行为就构不成道德德性。</w:t>
      </w:r>
      <w:r>
        <w:rPr>
          <w:rFonts w:ascii="华文楷体" w:eastAsia="华文楷体" w:hAnsi="华文楷体" w:hint="eastAsia"/>
          <w:lang w:bidi="zh-TW"/>
        </w:rPr>
        <w:t>（有意与无意）</w:t>
      </w:r>
    </w:p>
    <w:p w14:paraId="25B0C031" w14:textId="6FCF0169" w:rsidR="00A96E0F" w:rsidRPr="00A96E0F"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A96E0F" w:rsidRPr="00A96E0F">
        <w:rPr>
          <w:rFonts w:ascii="华文楷体" w:eastAsia="华文楷体" w:hAnsi="华文楷体"/>
          <w:lang w:bidi="zh-TW"/>
        </w:rPr>
        <w:t>二</w:t>
      </w:r>
      <w:r>
        <w:rPr>
          <w:rFonts w:ascii="华文楷体" w:eastAsia="华文楷体" w:hAnsi="华文楷体"/>
          <w:lang w:bidi="zh-TW"/>
        </w:rPr>
        <w:t>）</w:t>
      </w:r>
      <w:r w:rsidR="00A96E0F" w:rsidRPr="00A96E0F">
        <w:rPr>
          <w:rFonts w:ascii="华文楷体" w:eastAsia="华文楷体" w:hAnsi="华文楷体"/>
          <w:lang w:bidi="zh-TW"/>
        </w:rPr>
        <w:t>幸福观</w:t>
      </w:r>
    </w:p>
    <w:p w14:paraId="08C9E009" w14:textId="02F2C019" w:rsidR="00A96E0F" w:rsidRPr="00A96E0F" w:rsidRDefault="00A96E0F" w:rsidP="000F2697">
      <w:pPr>
        <w:ind w:firstLineChars="200" w:firstLine="420"/>
        <w:contextualSpacing/>
        <w:mirrorIndents/>
        <w:rPr>
          <w:rFonts w:ascii="华文楷体" w:eastAsia="华文楷体" w:hAnsi="华文楷体"/>
          <w:lang w:bidi="zh-TW"/>
        </w:rPr>
      </w:pPr>
      <w:r w:rsidRPr="00A96E0F">
        <w:rPr>
          <w:rFonts w:ascii="华文楷体" w:eastAsia="华文楷体" w:hAnsi="华文楷体"/>
          <w:lang w:bidi="zh-TW"/>
        </w:rPr>
        <w:t>1</w:t>
      </w:r>
      <w:r w:rsidR="00DC402F">
        <w:rPr>
          <w:rFonts w:ascii="华文楷体" w:eastAsia="华文楷体" w:hAnsi="华文楷体"/>
          <w:lang w:bidi="zh-TW"/>
        </w:rPr>
        <w:t>．</w:t>
      </w:r>
      <w:r w:rsidRPr="00A96E0F">
        <w:rPr>
          <w:rFonts w:ascii="华文楷体" w:eastAsia="华文楷体" w:hAnsi="华文楷体"/>
          <w:lang w:bidi="zh-TW"/>
        </w:rPr>
        <w:t>幸福</w:t>
      </w:r>
      <w:r w:rsidR="00C242E9">
        <w:rPr>
          <w:rFonts w:ascii="华文楷体" w:eastAsia="华文楷体" w:hAnsi="华文楷体"/>
          <w:lang w:bidi="zh-TW"/>
        </w:rPr>
        <w:t>：</w:t>
      </w:r>
      <w:r w:rsidRPr="00A96E0F">
        <w:rPr>
          <w:rFonts w:ascii="华文楷体" w:eastAsia="华文楷体" w:hAnsi="华文楷体"/>
          <w:lang w:bidi="zh-TW"/>
        </w:rPr>
        <w:t>合乎德性的实践活动</w:t>
      </w:r>
    </w:p>
    <w:p w14:paraId="43A47C25" w14:textId="77777777" w:rsidR="00A96E0F" w:rsidRPr="00A96E0F" w:rsidRDefault="00A96E0F" w:rsidP="000F2697">
      <w:pPr>
        <w:ind w:firstLineChars="200" w:firstLine="420"/>
        <w:contextualSpacing/>
        <w:mirrorIndents/>
        <w:rPr>
          <w:rFonts w:ascii="华文楷体" w:eastAsia="华文楷体" w:hAnsi="华文楷体"/>
          <w:lang w:bidi="zh-TW"/>
        </w:rPr>
      </w:pPr>
      <w:r w:rsidRPr="00A96E0F">
        <w:rPr>
          <w:rFonts w:ascii="华文楷体" w:eastAsia="华文楷体" w:hAnsi="华文楷体" w:hint="eastAsia"/>
          <w:lang w:bidi="zh-TW"/>
        </w:rPr>
        <w:t>在亚里士多德看来，伦理学是属于人生实践的学问，实践就是人的活动。在他看来，伦理学考察的对象是人的活动，而人的活动总是主观的，因此，是不精确的。伦理学强调的是如何通过习惯、生活实践来培养德性，通过美德来实现人生的终极幸福，因此，追求幸福最重要的</w:t>
      </w:r>
      <w:proofErr w:type="gramStart"/>
      <w:r w:rsidRPr="00A96E0F">
        <w:rPr>
          <w:rFonts w:ascii="华文楷体" w:eastAsia="华文楷体" w:hAnsi="华文楷体" w:hint="eastAsia"/>
          <w:lang w:bidi="zh-TW"/>
        </w:rPr>
        <w:t>造径是</w:t>
      </w:r>
      <w:proofErr w:type="gramEnd"/>
      <w:r w:rsidRPr="00A96E0F">
        <w:rPr>
          <w:rFonts w:ascii="华文楷体" w:eastAsia="华文楷体" w:hAnsi="华文楷体" w:hint="eastAsia"/>
          <w:lang w:bidi="zh-TW"/>
        </w:rPr>
        <w:t>培养美德。所以，亚里士多德认为幸福就是合乎德性的实践活动，但有德性并不一定就是幸福。德性是幸福的本质</w:t>
      </w:r>
    </w:p>
    <w:p w14:paraId="183B627C" w14:textId="29B9859E" w:rsidR="00A96E0F" w:rsidRPr="00A96E0F" w:rsidRDefault="00A96E0F" w:rsidP="000F2697">
      <w:pPr>
        <w:ind w:firstLineChars="200" w:firstLine="420"/>
        <w:contextualSpacing/>
        <w:mirrorIndents/>
        <w:rPr>
          <w:rFonts w:ascii="华文楷体" w:eastAsia="华文楷体" w:hAnsi="华文楷体"/>
          <w:lang w:bidi="zh-TW"/>
        </w:rPr>
      </w:pPr>
      <w:r w:rsidRPr="00A96E0F">
        <w:rPr>
          <w:rFonts w:ascii="华文楷体" w:eastAsia="华文楷体" w:hAnsi="华文楷体"/>
          <w:lang w:bidi="zh-TW"/>
        </w:rPr>
        <w:t>2</w:t>
      </w:r>
      <w:r w:rsidR="00DC402F">
        <w:rPr>
          <w:rFonts w:ascii="华文楷体" w:eastAsia="华文楷体" w:hAnsi="华文楷体"/>
          <w:lang w:bidi="zh-TW"/>
        </w:rPr>
        <w:t>．</w:t>
      </w:r>
      <w:r w:rsidRPr="00A96E0F">
        <w:rPr>
          <w:rFonts w:ascii="华文楷体" w:eastAsia="华文楷体" w:hAnsi="华文楷体"/>
          <w:lang w:bidi="zh-TW"/>
        </w:rPr>
        <w:t>幸福就是最高的善</w:t>
      </w:r>
      <w:r w:rsidR="001808FE">
        <w:rPr>
          <w:rFonts w:ascii="华文楷体" w:eastAsia="华文楷体" w:hAnsi="华文楷体"/>
          <w:lang w:bidi="zh-TW"/>
        </w:rPr>
        <w:t>（</w:t>
      </w:r>
      <w:r w:rsidRPr="00A96E0F">
        <w:rPr>
          <w:rFonts w:ascii="华文楷体" w:eastAsia="华文楷体" w:hAnsi="华文楷体"/>
          <w:lang w:bidi="zh-TW"/>
        </w:rPr>
        <w:t>伦理学中的目的论</w:t>
      </w:r>
      <w:r w:rsidR="001808FE">
        <w:rPr>
          <w:rFonts w:ascii="华文楷体" w:eastAsia="华文楷体" w:hAnsi="华文楷体"/>
          <w:lang w:bidi="zh-TW"/>
        </w:rPr>
        <w:t>）</w:t>
      </w:r>
    </w:p>
    <w:p w14:paraId="7D0DA260" w14:textId="77D20A82" w:rsidR="00233D47" w:rsidRPr="00233D47" w:rsidRDefault="00A96E0F" w:rsidP="000F2697">
      <w:pPr>
        <w:ind w:firstLineChars="200" w:firstLine="420"/>
        <w:contextualSpacing/>
        <w:mirrorIndents/>
        <w:rPr>
          <w:rFonts w:ascii="华文楷体" w:eastAsia="华文楷体" w:hAnsi="华文楷体"/>
          <w:lang w:bidi="zh-TW"/>
        </w:rPr>
      </w:pPr>
      <w:r w:rsidRPr="00A96E0F">
        <w:rPr>
          <w:rFonts w:ascii="华文楷体" w:eastAsia="华文楷体" w:hAnsi="华文楷体" w:hint="eastAsia"/>
          <w:lang w:bidi="zh-TW"/>
        </w:rPr>
        <w:t>亚里士多德的伦理学也具有目的论的特征，因此，亚里士多德所强调的实践就是以善为目的的行为，故说</w:t>
      </w:r>
      <w:r w:rsidR="00C242E9">
        <w:rPr>
          <w:rFonts w:ascii="华文楷体" w:eastAsia="华文楷体" w:hAnsi="华文楷体"/>
          <w:lang w:bidi="zh-TW"/>
        </w:rPr>
        <w:t>：</w:t>
      </w:r>
      <w:r w:rsidRPr="00A96E0F">
        <w:rPr>
          <w:rFonts w:ascii="华文楷体" w:eastAsia="华文楷体" w:hAnsi="华文楷体"/>
          <w:lang w:bidi="zh-TW"/>
        </w:rPr>
        <w:t>“良好的实践本身就是目的。目的论是亚里士多德形而上学中的内容，他认为万事万物的活动都有自</w:t>
      </w:r>
      <w:r w:rsidR="00233D47" w:rsidRPr="00233D47">
        <w:rPr>
          <w:rFonts w:ascii="华文楷体" w:eastAsia="华文楷体" w:hAnsi="华文楷体" w:hint="eastAsia"/>
          <w:lang w:bidi="zh-TW"/>
        </w:rPr>
        <w:t>己内在的目的，对人来说尤其如此，人所有的实践活动都趋向于某一个目的</w:t>
      </w:r>
      <w:r w:rsidR="00233D47">
        <w:rPr>
          <w:rFonts w:ascii="华文楷体" w:eastAsia="华文楷体" w:hAnsi="华文楷体" w:hint="eastAsia"/>
          <w:lang w:bidi="zh-TW"/>
        </w:rPr>
        <w:t>。</w:t>
      </w:r>
      <w:r w:rsidR="00233D47" w:rsidRPr="00233D47">
        <w:rPr>
          <w:rFonts w:ascii="华文楷体" w:eastAsia="华文楷体" w:hAnsi="华文楷体" w:hint="eastAsia"/>
          <w:lang w:bidi="zh-TW"/>
        </w:rPr>
        <w:t>人的目的虽然有高有低，但所有不同的目的构成了不同的好的东西。所有的目的活动都有一个终极的目标</w:t>
      </w:r>
      <w:r w:rsidR="00233D47">
        <w:rPr>
          <w:rFonts w:ascii="华文楷体" w:eastAsia="华文楷体" w:hAnsi="华文楷体" w:hint="eastAsia"/>
          <w:lang w:bidi="zh-TW"/>
        </w:rPr>
        <w:t>——</w:t>
      </w:r>
      <w:r w:rsidR="00233D47" w:rsidRPr="00233D47">
        <w:rPr>
          <w:rFonts w:ascii="华文楷体" w:eastAsia="华文楷体" w:hAnsi="华文楷体" w:hint="eastAsia"/>
          <w:lang w:bidi="zh-TW"/>
        </w:rPr>
        <w:t>幸福。</w:t>
      </w:r>
    </w:p>
    <w:p w14:paraId="0F1B31B1" w14:textId="77777777" w:rsidR="00233D47" w:rsidRPr="00233D47" w:rsidRDefault="00233D47" w:rsidP="000F2697">
      <w:pPr>
        <w:ind w:firstLineChars="200" w:firstLine="420"/>
        <w:contextualSpacing/>
        <w:mirrorIndents/>
        <w:rPr>
          <w:rFonts w:ascii="华文楷体" w:eastAsia="华文楷体" w:hAnsi="华文楷体"/>
          <w:lang w:bidi="zh-TW"/>
        </w:rPr>
      </w:pPr>
      <w:r w:rsidRPr="00233D47">
        <w:rPr>
          <w:rFonts w:ascii="华文楷体" w:eastAsia="华文楷体" w:hAnsi="华文楷体" w:hint="eastAsia"/>
          <w:lang w:bidi="zh-TW"/>
        </w:rPr>
        <w:t>亚里士多德在《尼各马可伦理学》中展开了论证。他先从一般意义上的</w:t>
      </w:r>
    </w:p>
    <w:p w14:paraId="7BEF4E1B" w14:textId="74500DB8" w:rsidR="00233D47" w:rsidRPr="00233D47" w:rsidRDefault="00233D47" w:rsidP="000F2697">
      <w:pPr>
        <w:contextualSpacing/>
        <w:mirrorIndents/>
        <w:rPr>
          <w:rFonts w:ascii="华文楷体" w:eastAsia="华文楷体" w:hAnsi="华文楷体"/>
          <w:lang w:bidi="zh-TW"/>
        </w:rPr>
      </w:pPr>
      <w:r w:rsidRPr="00233D47">
        <w:rPr>
          <w:rFonts w:ascii="华文楷体" w:eastAsia="华文楷体" w:hAnsi="华文楷体" w:hint="eastAsia"/>
          <w:lang w:bidi="zh-TW"/>
        </w:rPr>
        <w:t>目的谈起。他认为，人一切的活动都是有一个目的</w:t>
      </w:r>
      <w:r>
        <w:rPr>
          <w:rFonts w:ascii="华文楷体" w:eastAsia="华文楷体" w:hAnsi="华文楷体" w:hint="eastAsia"/>
          <w:lang w:bidi="zh-TW"/>
        </w:rPr>
        <w:t>——</w:t>
      </w:r>
      <w:r w:rsidRPr="00233D47">
        <w:rPr>
          <w:rFonts w:ascii="华文楷体" w:eastAsia="华文楷体" w:hAnsi="华文楷体"/>
          <w:lang w:bidi="zh-TW"/>
        </w:rPr>
        <w:t>“善”</w:t>
      </w:r>
      <w:r w:rsidR="001808FE">
        <w:rPr>
          <w:rFonts w:ascii="华文楷体" w:eastAsia="华文楷体" w:hAnsi="华文楷体"/>
          <w:lang w:bidi="zh-TW"/>
        </w:rPr>
        <w:t>（</w:t>
      </w:r>
      <w:r w:rsidRPr="00233D47">
        <w:rPr>
          <w:rFonts w:ascii="华文楷体" w:eastAsia="华文楷体" w:hAnsi="华文楷体"/>
          <w:lang w:bidi="zh-TW"/>
        </w:rPr>
        <w:t>good</w:t>
      </w:r>
      <w:r w:rsidR="001808FE">
        <w:rPr>
          <w:rFonts w:ascii="华文楷体" w:eastAsia="华文楷体" w:hAnsi="华文楷体"/>
          <w:lang w:bidi="zh-TW"/>
        </w:rPr>
        <w:t>）</w:t>
      </w:r>
      <w:r w:rsidRPr="00233D47">
        <w:rPr>
          <w:rFonts w:ascii="华文楷体" w:eastAsia="华文楷体" w:hAnsi="华文楷体"/>
          <w:lang w:bidi="zh-TW"/>
        </w:rPr>
        <w:t>。严格</w:t>
      </w:r>
      <w:r w:rsidRPr="00233D47">
        <w:rPr>
          <w:rFonts w:ascii="华文楷体" w:eastAsia="华文楷体" w:hAnsi="华文楷体" w:hint="eastAsia"/>
          <w:lang w:bidi="zh-TW"/>
        </w:rPr>
        <w:t>来说，“善”是人活在世上要追求的好的东西。结合形而上学来论证的话，亚里士多德认为任何事物都有它自己内在的功能，这个功能如果完全实现了就意味着它实现了自己的目的，达到了自己最好的状态。所有的事物都有这样的功能，这个功能就是“潜能”。亚里士多德通过“潜能”来证明万事万物的最好的状态就是奔向自己的目的。</w:t>
      </w:r>
    </w:p>
    <w:p w14:paraId="1267D15F" w14:textId="619AAC2D" w:rsidR="00AB7024" w:rsidRDefault="00233D47" w:rsidP="000F2697">
      <w:pPr>
        <w:ind w:firstLineChars="200" w:firstLine="420"/>
        <w:contextualSpacing/>
        <w:mirrorIndents/>
        <w:rPr>
          <w:rFonts w:ascii="华文楷体" w:eastAsia="华文楷体" w:hAnsi="华文楷体"/>
          <w:lang w:bidi="zh-TW"/>
        </w:rPr>
      </w:pPr>
      <w:r w:rsidRPr="00233D47">
        <w:rPr>
          <w:rFonts w:ascii="华文楷体" w:eastAsia="华文楷体" w:hAnsi="华文楷体" w:hint="eastAsia"/>
          <w:lang w:bidi="zh-TW"/>
        </w:rPr>
        <w:t>德性是从属于幸福的，所以本身具有自足性，也就是说，该拥有的好东西都拥有了就是幸福。所以，《尼各马可伦理学》会说</w:t>
      </w:r>
      <w:r w:rsidR="00C242E9">
        <w:rPr>
          <w:rFonts w:ascii="华文楷体" w:eastAsia="华文楷体" w:hAnsi="华文楷体"/>
          <w:lang w:bidi="zh-TW"/>
        </w:rPr>
        <w:t>：</w:t>
      </w:r>
      <w:r w:rsidRPr="00233D47">
        <w:rPr>
          <w:rFonts w:ascii="华文楷体" w:eastAsia="华文楷体" w:hAnsi="华文楷体"/>
          <w:lang w:bidi="zh-TW"/>
        </w:rPr>
        <w:t>幸福是最高的善。实际上，与康德不同的是，亚里士多德所谓的“幸福”，是有着客观的衡量标准</w:t>
      </w:r>
      <w:r w:rsidRPr="00233D47">
        <w:rPr>
          <w:rFonts w:ascii="华文楷体" w:eastAsia="华文楷体" w:hAnsi="华文楷体" w:hint="eastAsia"/>
          <w:lang w:bidi="zh-TW"/>
        </w:rPr>
        <w:t>的</w:t>
      </w:r>
      <w:r>
        <w:rPr>
          <w:rFonts w:ascii="华文楷体" w:eastAsia="华文楷体" w:hAnsi="华文楷体" w:hint="eastAsia"/>
          <w:lang w:bidi="zh-TW"/>
        </w:rPr>
        <w:t>。</w:t>
      </w:r>
    </w:p>
    <w:p w14:paraId="65960965" w14:textId="0D596A91" w:rsidR="00233D47" w:rsidRPr="00233D47" w:rsidRDefault="00893915"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w:t>
      </w:r>
      <w:r w:rsidR="00233D47" w:rsidRPr="00233D47">
        <w:rPr>
          <w:rFonts w:ascii="华文楷体" w:eastAsia="华文楷体" w:hAnsi="华文楷体" w:hint="eastAsia"/>
          <w:lang w:bidi="zh-TW"/>
        </w:rPr>
        <w:t>善”意味着“好的东西”，它被分为内在的善和外在的善。内在的善比如强健的身体和美丽的灵魂，它不取决于外在的条件。外在的善是可遇不可求的，比如财富、荣誉等。重要的是，对一个完整的幸福的人来说，内在的善和外在的善缺一不可。内在</w:t>
      </w:r>
      <w:proofErr w:type="gramStart"/>
      <w:r w:rsidR="00233D47" w:rsidRPr="00233D47">
        <w:rPr>
          <w:rFonts w:ascii="华文楷体" w:eastAsia="华文楷体" w:hAnsi="华文楷体" w:hint="eastAsia"/>
          <w:lang w:bidi="zh-TW"/>
        </w:rPr>
        <w:t>的善要更</w:t>
      </w:r>
      <w:proofErr w:type="gramEnd"/>
      <w:r w:rsidR="00233D47" w:rsidRPr="00233D47">
        <w:rPr>
          <w:rFonts w:ascii="华文楷体" w:eastAsia="华文楷体" w:hAnsi="华文楷体" w:hint="eastAsia"/>
          <w:lang w:bidi="zh-TW"/>
        </w:rPr>
        <w:t>重要，且内在的灵魂的美德是最重要的，这完全取决于自己。但是，仅仅有德性的人并不一定能被称为是幸福的，一个幸福的人一定是有德性的。这个看法其实也是对柏拉图和苏格拉底的批评，即</w:t>
      </w:r>
      <w:r w:rsidR="00C242E9">
        <w:rPr>
          <w:rFonts w:ascii="华文楷体" w:eastAsia="华文楷体" w:hAnsi="华文楷体"/>
          <w:lang w:bidi="zh-TW"/>
        </w:rPr>
        <w:t>：</w:t>
      </w:r>
      <w:r w:rsidR="00233D47" w:rsidRPr="00233D47">
        <w:rPr>
          <w:rFonts w:ascii="华文楷体" w:eastAsia="华文楷体" w:hAnsi="华文楷体"/>
          <w:lang w:bidi="zh-TW"/>
        </w:rPr>
        <w:t>德性不是直接等于幸福，而启是追求幸福中最重要的内容</w:t>
      </w:r>
      <w:r w:rsidR="00330B32">
        <w:rPr>
          <w:rFonts w:ascii="华文楷体" w:eastAsia="华文楷体" w:hAnsi="华文楷体" w:hint="eastAsia"/>
          <w:lang w:bidi="zh-TW"/>
        </w:rPr>
        <w:t>。</w:t>
      </w:r>
    </w:p>
    <w:p w14:paraId="768BAD6D" w14:textId="3793DF97" w:rsidR="00F846B7" w:rsidRPr="00F846B7" w:rsidRDefault="00233D47" w:rsidP="000F2697">
      <w:pPr>
        <w:ind w:firstLineChars="200" w:firstLine="420"/>
        <w:contextualSpacing/>
        <w:mirrorIndents/>
        <w:rPr>
          <w:rFonts w:ascii="华文楷体" w:eastAsia="华文楷体" w:hAnsi="华文楷体"/>
          <w:lang w:bidi="zh-TW"/>
        </w:rPr>
      </w:pPr>
      <w:r w:rsidRPr="00233D47">
        <w:rPr>
          <w:rFonts w:ascii="华文楷体" w:eastAsia="华文楷体" w:hAnsi="华文楷体" w:hint="eastAsia"/>
          <w:lang w:bidi="zh-TW"/>
        </w:rPr>
        <w:t>亚里十多德认为幸福的人就是</w:t>
      </w:r>
      <w:r w:rsidR="00330B32">
        <w:rPr>
          <w:rFonts w:ascii="华文楷体" w:eastAsia="华文楷体" w:hAnsi="华文楷体" w:hint="eastAsia"/>
          <w:lang w:bidi="zh-TW"/>
        </w:rPr>
        <w:t>“</w:t>
      </w:r>
      <w:r w:rsidRPr="00233D47">
        <w:rPr>
          <w:rFonts w:ascii="华文楷体" w:eastAsia="华文楷体" w:hAnsi="华文楷体"/>
          <w:lang w:bidi="zh-TW"/>
        </w:rPr>
        <w:t>那些按</w:t>
      </w:r>
      <w:r w:rsidR="00AB7024">
        <w:rPr>
          <w:rFonts w:ascii="华文楷体" w:eastAsia="华文楷体" w:hAnsi="华文楷体" w:hint="eastAsia"/>
          <w:lang w:bidi="zh-TW"/>
        </w:rPr>
        <w:t>照</w:t>
      </w:r>
      <w:r w:rsidRPr="00233D47">
        <w:rPr>
          <w:rFonts w:ascii="华文楷体" w:eastAsia="华文楷体" w:hAnsi="华文楷体"/>
          <w:lang w:bidi="zh-TW"/>
        </w:rPr>
        <w:t>完全的德性活动</w:t>
      </w:r>
      <w:r w:rsidR="00F846B7">
        <w:rPr>
          <w:rFonts w:ascii="华文楷体" w:eastAsia="华文楷体" w:hAnsi="华文楷体" w:hint="eastAsia"/>
          <w:lang w:bidi="zh-TW"/>
        </w:rPr>
        <w:t>，</w:t>
      </w:r>
      <w:r w:rsidR="00AB7024" w:rsidRPr="00233D47">
        <w:rPr>
          <w:rFonts w:ascii="华文楷体" w:eastAsia="华文楷体" w:hAnsi="华文楷体" w:hint="eastAsia"/>
          <w:lang w:bidi="zh-TW"/>
        </w:rPr>
        <w:t>在一生而</w:t>
      </w:r>
      <w:r w:rsidR="00F846B7">
        <w:rPr>
          <w:rFonts w:ascii="华文楷体" w:eastAsia="华文楷体" w:hAnsi="华文楷体" w:hint="eastAsia"/>
          <w:lang w:bidi="zh-TW"/>
        </w:rPr>
        <w:t>不</w:t>
      </w:r>
      <w:r w:rsidR="00F846B7" w:rsidRPr="00F846B7">
        <w:rPr>
          <w:rFonts w:ascii="华文楷体" w:eastAsia="华文楷体" w:hAnsi="华文楷体" w:hint="eastAsia"/>
          <w:lang w:bidi="zh-TW"/>
        </w:rPr>
        <w:t>只是一个短暂的时期有充足的外来好处供给的人。”因此，获得外来的</w:t>
      </w:r>
      <w:r w:rsidR="001F3EE9">
        <w:rPr>
          <w:rFonts w:ascii="华文楷体" w:eastAsia="华文楷体" w:hAnsi="华文楷体" w:hint="eastAsia"/>
          <w:lang w:bidi="zh-TW"/>
        </w:rPr>
        <w:t>好</w:t>
      </w:r>
      <w:r w:rsidR="00F846B7" w:rsidRPr="00F846B7">
        <w:rPr>
          <w:rFonts w:ascii="华文楷体" w:eastAsia="华文楷体" w:hAnsi="华文楷体" w:hint="eastAsia"/>
          <w:lang w:bidi="zh-TW"/>
        </w:rPr>
        <w:t>处，获得快乐也是幸福的一个标准。亚里士多德的幸福观力图在快乐的生活和道德追求之间保持一种平衡</w:t>
      </w:r>
      <w:r w:rsidR="001F3EE9">
        <w:rPr>
          <w:rFonts w:ascii="华文楷体" w:eastAsia="华文楷体" w:hAnsi="华文楷体" w:hint="eastAsia"/>
          <w:lang w:bidi="zh-TW"/>
        </w:rPr>
        <w:t>：</w:t>
      </w:r>
      <w:r w:rsidR="00F846B7" w:rsidRPr="00F846B7">
        <w:rPr>
          <w:rFonts w:ascii="华文楷体" w:eastAsia="华文楷体" w:hAnsi="华文楷体"/>
          <w:lang w:bidi="zh-TW"/>
        </w:rPr>
        <w:t>一方面德性是幸福的本质，另一方</w:t>
      </w:r>
      <w:r w:rsidR="00F846B7" w:rsidRPr="00F846B7">
        <w:rPr>
          <w:rFonts w:ascii="华文楷体" w:eastAsia="华文楷体" w:hAnsi="华文楷体" w:hint="eastAsia"/>
          <w:lang w:bidi="zh-TW"/>
        </w:rPr>
        <w:t>面快乐是幸福的外在条件</w:t>
      </w:r>
      <w:r w:rsidR="001F3EE9">
        <w:rPr>
          <w:rFonts w:ascii="华文楷体" w:eastAsia="华文楷体" w:hAnsi="华文楷体" w:hint="eastAsia"/>
          <w:lang w:bidi="zh-TW"/>
        </w:rPr>
        <w:t>。</w:t>
      </w:r>
    </w:p>
    <w:p w14:paraId="67891B9E" w14:textId="08A0F04E" w:rsidR="00F846B7" w:rsidRPr="00F846B7" w:rsidRDefault="001F3EE9"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（三）</w:t>
      </w:r>
      <w:r w:rsidR="00F846B7" w:rsidRPr="00F846B7">
        <w:rPr>
          <w:rFonts w:ascii="华文楷体" w:eastAsia="华文楷体" w:hAnsi="华文楷体"/>
          <w:lang w:bidi="zh-TW"/>
        </w:rPr>
        <w:t>理论智慧和实践智慧</w:t>
      </w:r>
    </w:p>
    <w:p w14:paraId="11F56154" w14:textId="73A4ECE0" w:rsidR="00F846B7" w:rsidRPr="00F846B7" w:rsidRDefault="00F846B7" w:rsidP="000F2697">
      <w:pPr>
        <w:ind w:firstLineChars="200" w:firstLine="420"/>
        <w:contextualSpacing/>
        <w:mirrorIndents/>
        <w:rPr>
          <w:rFonts w:ascii="华文楷体" w:eastAsia="华文楷体" w:hAnsi="华文楷体"/>
          <w:lang w:bidi="zh-TW"/>
        </w:rPr>
      </w:pPr>
      <w:r w:rsidRPr="00F846B7">
        <w:rPr>
          <w:rFonts w:ascii="华文楷体" w:eastAsia="华文楷体" w:hAnsi="华文楷体" w:hint="eastAsia"/>
          <w:lang w:bidi="zh-TW"/>
        </w:rPr>
        <w:t>道德行为是有意地实现道德目的的活动，可被分析为“目的”和“手段”两个构成因素。亚里士多德指出</w:t>
      </w:r>
      <w:r w:rsidR="00C242E9">
        <w:rPr>
          <w:rFonts w:ascii="华文楷体" w:eastAsia="华文楷体" w:hAnsi="华文楷体"/>
          <w:lang w:bidi="zh-TW"/>
        </w:rPr>
        <w:t>：</w:t>
      </w:r>
      <w:r w:rsidRPr="00F846B7">
        <w:rPr>
          <w:rFonts w:ascii="华文楷体" w:eastAsia="华文楷体" w:hAnsi="华文楷体"/>
          <w:lang w:bidi="zh-TW"/>
        </w:rPr>
        <w:t>“德性确保目的的正确，实践智慧使我们去做受目的所支配的事情。”理智的两个功能分别是理论智慧和实践智慧。实践智慧只考虑具体环境和事实，理论智慧追寻事实的原因实践智慧的对象是个别的事件，理论智慧的对象是普遍的本质</w:t>
      </w:r>
      <w:r w:rsidR="003E077F">
        <w:rPr>
          <w:rFonts w:ascii="华文楷体" w:eastAsia="华文楷体" w:hAnsi="华文楷体"/>
          <w:lang w:bidi="zh-TW"/>
        </w:rPr>
        <w:t>；</w:t>
      </w:r>
      <w:r w:rsidRPr="00F846B7">
        <w:rPr>
          <w:rFonts w:ascii="华文楷体" w:eastAsia="华文楷体" w:hAnsi="华文楷体"/>
          <w:lang w:bidi="zh-TW"/>
        </w:rPr>
        <w:t>实践</w:t>
      </w:r>
      <w:r w:rsidR="00893915">
        <w:rPr>
          <w:rFonts w:ascii="华文楷体" w:eastAsia="华文楷体" w:hAnsi="华文楷体" w:hint="eastAsia"/>
          <w:lang w:bidi="zh-TW"/>
        </w:rPr>
        <w:t>智</w:t>
      </w:r>
      <w:r w:rsidRPr="00F846B7">
        <w:rPr>
          <w:rFonts w:ascii="华文楷体" w:eastAsia="华文楷体" w:hAnsi="华文楷体"/>
          <w:lang w:bidi="zh-TW"/>
        </w:rPr>
        <w:t>慧是长期经验积累的结果，年轻人却只能拥有理论智慧</w:t>
      </w:r>
      <w:r w:rsidR="001808FE">
        <w:rPr>
          <w:rFonts w:ascii="华文楷体" w:eastAsia="华文楷体" w:hAnsi="华文楷体"/>
          <w:lang w:bidi="zh-TW"/>
        </w:rPr>
        <w:t>（</w:t>
      </w:r>
      <w:r w:rsidRPr="00F846B7">
        <w:rPr>
          <w:rFonts w:ascii="华文楷体" w:eastAsia="华文楷体" w:hAnsi="华文楷体"/>
          <w:lang w:bidi="zh-TW"/>
        </w:rPr>
        <w:t>例如数学</w:t>
      </w:r>
      <w:r w:rsidR="001808FE">
        <w:rPr>
          <w:rFonts w:ascii="华文楷体" w:eastAsia="华文楷体" w:hAnsi="华文楷体"/>
          <w:lang w:bidi="zh-TW"/>
        </w:rPr>
        <w:t>）</w:t>
      </w:r>
      <w:r w:rsidRPr="00F846B7">
        <w:rPr>
          <w:rFonts w:ascii="华文楷体" w:eastAsia="华文楷体" w:hAnsi="华文楷体"/>
          <w:lang w:bidi="zh-TW"/>
        </w:rPr>
        <w:t>。</w:t>
      </w:r>
    </w:p>
    <w:p w14:paraId="0DA3A0B2" w14:textId="333935AC" w:rsidR="00F846B7" w:rsidRPr="00F846B7" w:rsidRDefault="00F846B7" w:rsidP="000F2697">
      <w:pPr>
        <w:ind w:firstLineChars="200" w:firstLine="420"/>
        <w:contextualSpacing/>
        <w:mirrorIndents/>
        <w:rPr>
          <w:rFonts w:ascii="华文楷体" w:eastAsia="华文楷体" w:hAnsi="华文楷体"/>
          <w:lang w:bidi="zh-TW"/>
        </w:rPr>
      </w:pPr>
      <w:r w:rsidRPr="00F846B7">
        <w:rPr>
          <w:rFonts w:ascii="华文楷体" w:eastAsia="华文楷体" w:hAnsi="华文楷体" w:hint="eastAsia"/>
          <w:lang w:bidi="zh-TW"/>
        </w:rPr>
        <w:t>实践智慧的特征是思虑和选择。思虑是对达到既定目的之最佳手民的思考。即思考到各种可能手段和后果，对它们加以审慎的比较，瞻前顾后、深思熟虑，这不同于思辨的推理过程。选择是思虑的结果，通过思虑，选择出最佳手段。思虑和选择不是单纯的理智活动，而是受理餐支配的意志活动。因此，合乎德性的有意行为就是让欲望服从于理性</w:t>
      </w:r>
      <w:r w:rsidR="001F3EE9">
        <w:rPr>
          <w:rFonts w:ascii="华文楷体" w:eastAsia="华文楷体" w:hAnsi="华文楷体" w:hint="eastAsia"/>
          <w:lang w:bidi="zh-TW"/>
        </w:rPr>
        <w:t>。</w:t>
      </w:r>
    </w:p>
    <w:p w14:paraId="59588396" w14:textId="1E1D6C87" w:rsidR="00F846B7" w:rsidRPr="00F846B7" w:rsidRDefault="001F3EE9"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（四）</w:t>
      </w:r>
      <w:r w:rsidR="00F846B7" w:rsidRPr="00F846B7">
        <w:rPr>
          <w:rFonts w:ascii="华文楷体" w:eastAsia="华文楷体" w:hAnsi="华文楷体"/>
          <w:lang w:bidi="zh-TW"/>
        </w:rPr>
        <w:t>中道</w:t>
      </w:r>
    </w:p>
    <w:p w14:paraId="45F30E68" w14:textId="170E9C6A" w:rsidR="00D037B0" w:rsidRDefault="00F846B7" w:rsidP="000F2697">
      <w:pPr>
        <w:ind w:firstLineChars="200" w:firstLine="420"/>
        <w:contextualSpacing/>
        <w:mirrorIndents/>
        <w:rPr>
          <w:rFonts w:ascii="华文楷体" w:eastAsia="华文楷体" w:hAnsi="华文楷体"/>
          <w:lang w:bidi="zh-TW"/>
        </w:rPr>
      </w:pPr>
      <w:r w:rsidRPr="00F846B7">
        <w:rPr>
          <w:rFonts w:ascii="华文楷体" w:eastAsia="华文楷体" w:hAnsi="华文楷体" w:hint="eastAsia"/>
          <w:lang w:bidi="zh-TW"/>
        </w:rPr>
        <w:t>所谓实践智慧就是选择中道的能力。这样的智慧比较适用千人的道德实践领域，这是特别针对人的道德实践领域的知识，而这种知识和其他知识最大的区别在于它不是通过训练得来的，而是需要生活经验的潜移默化。所以亚里士多德进的实践智慧就是在正确的时间地点、正确的</w:t>
      </w:r>
      <w:r w:rsidR="004B1251">
        <w:rPr>
          <w:rFonts w:ascii="华文楷体" w:eastAsia="华文楷体" w:hAnsi="华文楷体" w:hint="eastAsia"/>
          <w:lang w:bidi="zh-TW"/>
        </w:rPr>
        <w:t>场合、正确的人做正确的事情。</w:t>
      </w:r>
    </w:p>
    <w:p w14:paraId="77FFBAEB" w14:textId="33FA20CC" w:rsidR="00D037B0" w:rsidRPr="00D037B0" w:rsidRDefault="00D037B0" w:rsidP="000F2697">
      <w:pPr>
        <w:contextualSpacing/>
        <w:mirrorIndents/>
        <w:rPr>
          <w:rFonts w:ascii="华文楷体" w:eastAsia="华文楷体" w:hAnsi="华文楷体"/>
          <w:b/>
          <w:bCs/>
          <w:sz w:val="28"/>
          <w:szCs w:val="32"/>
          <w:lang w:bidi="zh-TW"/>
        </w:rPr>
      </w:pPr>
      <w:r w:rsidRPr="00D037B0">
        <w:rPr>
          <w:rFonts w:ascii="华文楷体" w:eastAsia="华文楷体" w:hAnsi="华文楷体" w:hint="eastAsia"/>
          <w:b/>
          <w:bCs/>
          <w:sz w:val="28"/>
          <w:szCs w:val="32"/>
          <w:lang w:bidi="zh-TW"/>
        </w:rPr>
        <w:t>亚里士多德政治学</w:t>
      </w:r>
    </w:p>
    <w:p w14:paraId="28B2D14B" w14:textId="7997763E" w:rsidR="00D037B0" w:rsidRPr="00D037B0" w:rsidRDefault="00D037B0"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（一）正义</w:t>
      </w:r>
      <w:r w:rsidRPr="00D037B0">
        <w:rPr>
          <w:rFonts w:ascii="华文楷体" w:eastAsia="华文楷体" w:hAnsi="华文楷体"/>
          <w:lang w:bidi="zh-TW"/>
        </w:rPr>
        <w:t>观</w:t>
      </w:r>
    </w:p>
    <w:p w14:paraId="6F13F0E7" w14:textId="77777777" w:rsidR="00D037B0" w:rsidRPr="00D037B0" w:rsidRDefault="00D037B0" w:rsidP="000F2697">
      <w:pPr>
        <w:ind w:firstLineChars="200" w:firstLine="420"/>
        <w:contextualSpacing/>
        <w:mirrorIndents/>
        <w:rPr>
          <w:rFonts w:ascii="华文楷体" w:eastAsia="华文楷体" w:hAnsi="华文楷体"/>
          <w:lang w:bidi="zh-TW"/>
        </w:rPr>
      </w:pPr>
      <w:r w:rsidRPr="00D037B0">
        <w:rPr>
          <w:rFonts w:ascii="华文楷体" w:eastAsia="华文楷体" w:hAnsi="华文楷体" w:hint="eastAsia"/>
          <w:lang w:bidi="zh-TW"/>
        </w:rPr>
        <w:t>正义在柏拉图的政治哲学中具有核心的位置，但在亚里士多德的伦理学中的地位不是特别高。对亚里士多德来讲，正义就是做符合法律的事情，这就意味着如果法律是好的、正确的，人们做的事情就是正义的，如果法律本身是错的，那人们做的也是错的。因此，正义和法律本身有非常大的关系亚里士多德认为，对城邦来说正义是不可或缺的法律，法律的特点就是</w:t>
      </w:r>
      <w:proofErr w:type="gramStart"/>
      <w:r w:rsidRPr="00D037B0">
        <w:rPr>
          <w:rFonts w:ascii="华文楷体" w:eastAsia="华文楷体" w:hAnsi="华文楷体" w:hint="eastAsia"/>
          <w:lang w:bidi="zh-TW"/>
        </w:rPr>
        <w:t>不</w:t>
      </w:r>
      <w:proofErr w:type="gramEnd"/>
      <w:r w:rsidRPr="00D037B0">
        <w:rPr>
          <w:rFonts w:ascii="华文楷体" w:eastAsia="华文楷体" w:hAnsi="华文楷体" w:hint="eastAsia"/>
          <w:lang w:bidi="zh-TW"/>
        </w:rPr>
        <w:t>厕私人的感情，所以法律在某种程度上预设了城邦公民作为法律主体都是抽象的身份。</w:t>
      </w:r>
    </w:p>
    <w:p w14:paraId="6B0DB2C5" w14:textId="77777777" w:rsidR="00D037B0" w:rsidRPr="00D037B0" w:rsidRDefault="00D037B0" w:rsidP="000F2697">
      <w:pPr>
        <w:ind w:firstLineChars="200" w:firstLine="420"/>
        <w:contextualSpacing/>
        <w:mirrorIndents/>
        <w:rPr>
          <w:rFonts w:ascii="华文楷体" w:eastAsia="华文楷体" w:hAnsi="华文楷体"/>
          <w:lang w:bidi="zh-TW"/>
        </w:rPr>
      </w:pPr>
      <w:r w:rsidRPr="00D037B0">
        <w:rPr>
          <w:rFonts w:ascii="华文楷体" w:eastAsia="华文楷体" w:hAnsi="华文楷体" w:hint="eastAsia"/>
          <w:lang w:bidi="zh-TW"/>
        </w:rPr>
        <w:t>但是一个城邦只有正义是远远不够的，如果只有正义，城邦里人与人之间就是抽象的权利和义务关系。因此，必须由友爱进行补充，如果是友爱的城邦甚至可以不需要正义。亚里士多德特别强调友爱的重要性，友爱虽然是外在的善，但却是所有外在善之中是最好的。友爱是我们提高德性，获得幸福最重要的手段，这也契合亚里士多德“人是城邦的动物”的主题。</w:t>
      </w:r>
    </w:p>
    <w:p w14:paraId="07901C4B" w14:textId="1428A2DB" w:rsidR="00D037B0" w:rsidRPr="00D037B0" w:rsidRDefault="00D037B0"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（二）</w:t>
      </w:r>
      <w:r w:rsidRPr="00D037B0">
        <w:rPr>
          <w:rFonts w:ascii="华文楷体" w:eastAsia="华文楷体" w:hAnsi="华文楷体"/>
          <w:lang w:bidi="zh-TW"/>
        </w:rPr>
        <w:t>国家的起源</w:t>
      </w:r>
    </w:p>
    <w:p w14:paraId="3E9A0BF0" w14:textId="75FC5BA9" w:rsidR="00D037B0" w:rsidRPr="00D037B0" w:rsidRDefault="00D037B0" w:rsidP="000F2697">
      <w:pPr>
        <w:ind w:firstLineChars="200" w:firstLine="420"/>
        <w:contextualSpacing/>
        <w:mirrorIndents/>
        <w:rPr>
          <w:rFonts w:ascii="华文楷体" w:eastAsia="华文楷体" w:hAnsi="华文楷体"/>
          <w:lang w:bidi="zh-TW"/>
        </w:rPr>
      </w:pPr>
      <w:r w:rsidRPr="00D037B0">
        <w:rPr>
          <w:rFonts w:ascii="华文楷体" w:eastAsia="华文楷体" w:hAnsi="华文楷体" w:hint="eastAsia"/>
          <w:lang w:bidi="zh-TW"/>
        </w:rPr>
        <w:t>亚里士多德分别从时间顺序和自然顺序两方面探讨了国家的起源</w:t>
      </w:r>
      <w:r>
        <w:rPr>
          <w:rFonts w:ascii="华文楷体" w:eastAsia="华文楷体" w:hAnsi="华文楷体" w:hint="eastAsia"/>
          <w:lang w:bidi="zh-TW"/>
        </w:rPr>
        <w:t>。</w:t>
      </w:r>
    </w:p>
    <w:p w14:paraId="36C8D3D9" w14:textId="08A34896" w:rsidR="00D037B0" w:rsidRPr="00D037B0" w:rsidRDefault="00D037B0" w:rsidP="000F2697">
      <w:pPr>
        <w:ind w:firstLineChars="200" w:firstLine="420"/>
        <w:contextualSpacing/>
        <w:mirrorIndents/>
        <w:rPr>
          <w:rFonts w:ascii="华文楷体" w:eastAsia="华文楷体" w:hAnsi="华文楷体"/>
          <w:lang w:bidi="zh-TW"/>
        </w:rPr>
      </w:pPr>
      <w:r w:rsidRPr="00D037B0">
        <w:rPr>
          <w:rFonts w:ascii="华文楷体" w:eastAsia="华文楷体" w:hAnsi="华文楷体" w:hint="eastAsia"/>
          <w:lang w:bidi="zh-TW"/>
        </w:rPr>
        <w:t>从时间顺序上说，国家是家庭和村落的延续。最初的社会组织是家庭当人们的需求扩大，若干家庭联合为村落，村落组成国家，满足人们所有需</w:t>
      </w:r>
      <w:r w:rsidR="00337686">
        <w:rPr>
          <w:rFonts w:ascii="华文楷体" w:eastAsia="华文楷体" w:hAnsi="华文楷体" w:hint="eastAsia"/>
          <w:lang w:bidi="zh-TW"/>
        </w:rPr>
        <w:t>要。</w:t>
      </w:r>
    </w:p>
    <w:p w14:paraId="43F30369" w14:textId="0C023F3B" w:rsidR="00D037B0" w:rsidRDefault="00D037B0" w:rsidP="000F2697">
      <w:pPr>
        <w:ind w:firstLineChars="200" w:firstLine="420"/>
        <w:contextualSpacing/>
        <w:mirrorIndents/>
        <w:rPr>
          <w:rFonts w:ascii="华文楷体" w:eastAsia="华文楷体" w:hAnsi="华文楷体"/>
          <w:lang w:bidi="zh-TW"/>
        </w:rPr>
      </w:pPr>
      <w:r w:rsidRPr="00D037B0">
        <w:rPr>
          <w:rFonts w:ascii="华文楷体" w:eastAsia="华文楷体" w:hAnsi="华文楷体" w:hint="eastAsia"/>
          <w:lang w:bidi="zh-TW"/>
        </w:rPr>
        <w:t>从自然顺序上说，国家先于其他一切社会组织形式。这是因为国家出自人的政治</w:t>
      </w:r>
      <w:r w:rsidR="00337686">
        <w:rPr>
          <w:rFonts w:ascii="华文楷体" w:eastAsia="华文楷体" w:hAnsi="华文楷体" w:hint="eastAsia"/>
          <w:lang w:bidi="zh-TW"/>
        </w:rPr>
        <w:t>属性：“</w:t>
      </w:r>
      <w:r w:rsidRPr="00D037B0">
        <w:rPr>
          <w:rFonts w:ascii="华文楷体" w:eastAsia="华文楷体" w:hAnsi="华文楷体"/>
          <w:lang w:bidi="zh-TW"/>
        </w:rPr>
        <w:t>人在本性上是政治动物。</w:t>
      </w:r>
      <w:r w:rsidR="00337686">
        <w:rPr>
          <w:rFonts w:ascii="华文楷体" w:eastAsia="华文楷体" w:hAnsi="华文楷体" w:hint="eastAsia"/>
          <w:lang w:bidi="zh-TW"/>
        </w:rPr>
        <w:t>”</w:t>
      </w:r>
      <w:r w:rsidRPr="00D037B0">
        <w:rPr>
          <w:rFonts w:ascii="华文楷体" w:eastAsia="华文楷体" w:hAnsi="华文楷体"/>
          <w:lang w:bidi="zh-TW"/>
        </w:rPr>
        <w:t>所谓“自然顺序”，实际上是对人</w:t>
      </w:r>
      <w:r w:rsidRPr="00D037B0">
        <w:rPr>
          <w:rFonts w:ascii="华文楷体" w:eastAsia="华文楷体" w:hAnsi="华文楷体" w:hint="eastAsia"/>
          <w:lang w:bidi="zh-TW"/>
        </w:rPr>
        <w:t>的本性所做的理论分析。</w:t>
      </w:r>
    </w:p>
    <w:p w14:paraId="3EE5D53F" w14:textId="63E89549" w:rsidR="00622267" w:rsidRPr="00622267" w:rsidRDefault="00622267"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（三）</w:t>
      </w:r>
      <w:r w:rsidRPr="00622267">
        <w:rPr>
          <w:rFonts w:ascii="华文楷体" w:eastAsia="华文楷体" w:hAnsi="华文楷体"/>
          <w:lang w:bidi="zh-TW"/>
        </w:rPr>
        <w:t>国家的功能</w:t>
      </w:r>
    </w:p>
    <w:p w14:paraId="1232B76B" w14:textId="4D405F86" w:rsidR="00622267" w:rsidRPr="00622267" w:rsidRDefault="00622267" w:rsidP="000F2697">
      <w:pPr>
        <w:ind w:firstLineChars="200" w:firstLine="420"/>
        <w:contextualSpacing/>
        <w:mirrorIndents/>
        <w:rPr>
          <w:rFonts w:ascii="华文楷体" w:eastAsia="华文楷体" w:hAnsi="华文楷体"/>
          <w:lang w:bidi="zh-TW"/>
        </w:rPr>
      </w:pPr>
      <w:r w:rsidRPr="00622267">
        <w:rPr>
          <w:rFonts w:ascii="华文楷体" w:eastAsia="华文楷体" w:hAnsi="华文楷体" w:hint="eastAsia"/>
          <w:lang w:bidi="zh-TW"/>
        </w:rPr>
        <w:t>国家是为了达到人类道德和理智生活最高目的的社会组织，个人只有在公共的政治生活中才能最大限度地实现自己的德性，达到最高的幸福。为了公民的幸福生活，国家至少应有下列一些功能</w:t>
      </w:r>
      <w:r w:rsidR="00C242E9">
        <w:rPr>
          <w:rFonts w:ascii="华文楷体" w:eastAsia="华文楷体" w:hAnsi="华文楷体"/>
          <w:lang w:bidi="zh-TW"/>
        </w:rPr>
        <w:t>：</w:t>
      </w:r>
      <w:r w:rsidRPr="00622267">
        <w:rPr>
          <w:rFonts w:ascii="华文楷体" w:eastAsia="华文楷体" w:hAnsi="华文楷体"/>
          <w:lang w:bidi="zh-TW"/>
        </w:rPr>
        <w:t>第一，国家必须保持适当疆域，以便提供足够的资源，第二，国家必须维持社会等级制度，第三，国家的一项重要功能是教育，教育从体育和德育开始。</w:t>
      </w:r>
    </w:p>
    <w:p w14:paraId="3EB33C11" w14:textId="3D72FDB9" w:rsidR="00622267" w:rsidRPr="00622267" w:rsidRDefault="00622267"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（四）</w:t>
      </w:r>
      <w:r w:rsidRPr="00622267">
        <w:rPr>
          <w:rFonts w:ascii="华文楷体" w:eastAsia="华文楷体" w:hAnsi="华文楷体"/>
          <w:lang w:bidi="zh-TW"/>
        </w:rPr>
        <w:t>最佳政体</w:t>
      </w:r>
    </w:p>
    <w:p w14:paraId="7D143ADA" w14:textId="4729B257" w:rsidR="00622267" w:rsidRPr="00622267" w:rsidRDefault="00622267" w:rsidP="000F2697">
      <w:pPr>
        <w:ind w:firstLineChars="200" w:firstLine="420"/>
        <w:contextualSpacing/>
        <w:mirrorIndents/>
        <w:rPr>
          <w:rFonts w:ascii="华文楷体" w:eastAsia="华文楷体" w:hAnsi="华文楷体"/>
          <w:lang w:bidi="zh-TW"/>
        </w:rPr>
      </w:pPr>
      <w:r w:rsidRPr="00622267">
        <w:rPr>
          <w:rFonts w:ascii="华文楷体" w:eastAsia="华文楷体" w:hAnsi="华文楷体" w:hint="eastAsia"/>
          <w:lang w:bidi="zh-TW"/>
        </w:rPr>
        <w:t>亚里士多德对各国政体做了形式上的区分。政体被分为符合公民共同利益的好政体和为了执政者私利的坏政体两种。每一种政体又被分头三个属</w:t>
      </w:r>
      <w:r w:rsidR="00C242E9">
        <w:rPr>
          <w:rFonts w:ascii="华文楷体" w:eastAsia="华文楷体" w:hAnsi="华文楷体"/>
          <w:lang w:bidi="zh-TW"/>
        </w:rPr>
        <w:t>：</w:t>
      </w:r>
      <w:r w:rsidRPr="00622267">
        <w:rPr>
          <w:rFonts w:ascii="华文楷体" w:eastAsia="华文楷体" w:hAnsi="华文楷体"/>
          <w:lang w:bidi="zh-TW"/>
        </w:rPr>
        <w:t>好政体包括由一个人统治的君主制，由少数人统治的贵族制和由多数人统治的立宪制</w:t>
      </w:r>
      <w:r w:rsidR="003E077F">
        <w:rPr>
          <w:rFonts w:ascii="华文楷体" w:eastAsia="华文楷体" w:hAnsi="华文楷体"/>
          <w:lang w:bidi="zh-TW"/>
        </w:rPr>
        <w:t>；</w:t>
      </w:r>
      <w:r w:rsidRPr="00622267">
        <w:rPr>
          <w:rFonts w:ascii="华文楷体" w:eastAsia="华文楷体" w:hAnsi="华文楷体"/>
          <w:lang w:bidi="zh-TW"/>
        </w:rPr>
        <w:t>坏政体包括由一个人统治的暴君制、少数人统治的寡头制和多数人统治的民主制。君主的德性和目的是好政体或坏政体的决定性因素。</w:t>
      </w:r>
    </w:p>
    <w:p w14:paraId="0C22C5DE" w14:textId="4027D625" w:rsidR="00622267" w:rsidRPr="00622267" w:rsidRDefault="00622267" w:rsidP="000F2697">
      <w:pPr>
        <w:ind w:firstLineChars="200" w:firstLine="420"/>
        <w:contextualSpacing/>
        <w:mirrorIndents/>
        <w:rPr>
          <w:rFonts w:ascii="华文楷体" w:eastAsia="华文楷体" w:hAnsi="华文楷体"/>
          <w:lang w:bidi="zh-TW"/>
        </w:rPr>
      </w:pPr>
      <w:r w:rsidRPr="00622267">
        <w:rPr>
          <w:rFonts w:ascii="华文楷体" w:eastAsia="华文楷体" w:hAnsi="华文楷体" w:hint="eastAsia"/>
          <w:lang w:bidi="zh-TW"/>
        </w:rPr>
        <w:t>在讨论哪一类政体最好时，亚里士多德区别了最理想的政体和现实中最佳的政体。最理想的政体是君主制。现实中最佳的政体是立宪制</w:t>
      </w:r>
      <w:r w:rsidR="00D36EB9">
        <w:rPr>
          <w:rFonts w:ascii="华文楷体" w:eastAsia="华文楷体" w:hAnsi="华文楷体" w:hint="eastAsia"/>
          <w:lang w:bidi="zh-TW"/>
        </w:rPr>
        <w:t>。</w:t>
      </w:r>
      <w:r w:rsidRPr="00622267">
        <w:rPr>
          <w:rFonts w:ascii="华文楷体" w:eastAsia="华文楷体" w:hAnsi="华文楷体" w:hint="eastAsia"/>
          <w:lang w:bidi="zh-TW"/>
        </w:rPr>
        <w:t>立宪制的优越性在于稳定、持久。它是由中等阶级统治的政体，是由少数富人统治的寡头制和由多数贫民统治的民主制的中道</w:t>
      </w:r>
      <w:r w:rsidR="00D36EB9">
        <w:rPr>
          <w:rFonts w:ascii="华文楷体" w:eastAsia="华文楷体" w:hAnsi="华文楷体" w:hint="eastAsia"/>
          <w:lang w:bidi="zh-TW"/>
        </w:rPr>
        <w:t>。</w:t>
      </w:r>
    </w:p>
    <w:p w14:paraId="24555F9C" w14:textId="1B077E94" w:rsidR="002756E0" w:rsidRPr="002756E0" w:rsidRDefault="00622267" w:rsidP="000F2697">
      <w:pPr>
        <w:ind w:firstLineChars="200" w:firstLine="420"/>
        <w:contextualSpacing/>
        <w:mirrorIndents/>
        <w:rPr>
          <w:rFonts w:ascii="华文楷体" w:eastAsia="华文楷体" w:hAnsi="华文楷体"/>
          <w:lang w:bidi="zh-TW"/>
        </w:rPr>
      </w:pPr>
      <w:r w:rsidRPr="00622267">
        <w:rPr>
          <w:rFonts w:ascii="华文楷体" w:eastAsia="华文楷体" w:hAnsi="华文楷体" w:hint="eastAsia"/>
          <w:lang w:bidi="zh-TW"/>
        </w:rPr>
        <w:t>中等阶级是一个国家中最安稳的公民的阶级，因为他们既</w:t>
      </w:r>
      <w:proofErr w:type="gramStart"/>
      <w:r w:rsidRPr="00622267">
        <w:rPr>
          <w:rFonts w:ascii="华文楷体" w:eastAsia="华文楷体" w:hAnsi="华文楷体" w:hint="eastAsia"/>
          <w:lang w:bidi="zh-TW"/>
        </w:rPr>
        <w:t>不</w:t>
      </w:r>
      <w:proofErr w:type="gramEnd"/>
      <w:r w:rsidRPr="00622267">
        <w:rPr>
          <w:rFonts w:ascii="华文楷体" w:eastAsia="华文楷体" w:hAnsi="华文楷体" w:hint="eastAsia"/>
          <w:lang w:bidi="zh-TW"/>
        </w:rPr>
        <w:t>谋害别人，又不怕别人的谋害。在中等阶级人数众多的城邦中，国家会治理得很好。如果中等阶级的力量超过富人和贫民力量的总和，或者至少超过其中之一，就会阻止坏的政体出现。亚里士多德关于中等阶级的政治理论是他“中道”伦理学说的延伸，他所说的中等阶级有着鲜明的历史特</w:t>
      </w:r>
      <w:r w:rsidR="002756E0" w:rsidRPr="002756E0">
        <w:rPr>
          <w:rFonts w:ascii="华文楷体" w:eastAsia="华文楷体" w:hAnsi="华文楷体" w:hint="eastAsia"/>
          <w:lang w:bidi="zh-TW"/>
        </w:rPr>
        <w:t>征，指那些能够购买重装军备，在战时成为武士，平时拥有适度财产的自由人民。</w:t>
      </w:r>
    </w:p>
    <w:p w14:paraId="4AF27766" w14:textId="77777777" w:rsidR="002756E0" w:rsidRDefault="002756E0" w:rsidP="000F2697">
      <w:pPr>
        <w:contextualSpacing/>
        <w:mirrorIndents/>
        <w:rPr>
          <w:rFonts w:ascii="华文楷体" w:eastAsia="华文楷体" w:hAnsi="华文楷体"/>
          <w:b/>
          <w:bCs/>
          <w:sz w:val="24"/>
          <w:szCs w:val="28"/>
          <w:lang w:bidi="zh-TW"/>
        </w:rPr>
      </w:pPr>
    </w:p>
    <w:p w14:paraId="7A419D4A" w14:textId="5A96FF16" w:rsidR="002756E0" w:rsidRPr="002756E0" w:rsidRDefault="002756E0" w:rsidP="000F2697">
      <w:pPr>
        <w:contextualSpacing/>
        <w:mirrorIndents/>
        <w:rPr>
          <w:rFonts w:ascii="华文楷体" w:eastAsia="华文楷体" w:hAnsi="华文楷体"/>
          <w:lang w:bidi="zh-TW"/>
        </w:rPr>
      </w:pPr>
      <w:r w:rsidRPr="002756E0">
        <w:rPr>
          <w:rFonts w:ascii="华文楷体" w:eastAsia="华文楷体" w:hAnsi="华文楷体" w:hint="eastAsia"/>
          <w:b/>
          <w:bCs/>
          <w:sz w:val="24"/>
          <w:szCs w:val="28"/>
          <w:lang w:bidi="zh-TW"/>
        </w:rPr>
        <w:t>总结</w:t>
      </w:r>
      <w:r w:rsidR="00C242E9">
        <w:rPr>
          <w:rFonts w:ascii="华文楷体" w:eastAsia="华文楷体" w:hAnsi="华文楷体"/>
          <w:b/>
          <w:bCs/>
          <w:sz w:val="24"/>
          <w:szCs w:val="28"/>
          <w:lang w:bidi="zh-TW"/>
        </w:rPr>
        <w:t>：</w:t>
      </w:r>
      <w:r w:rsidRPr="002756E0">
        <w:rPr>
          <w:rFonts w:ascii="华文楷体" w:eastAsia="华文楷体" w:hAnsi="华文楷体"/>
          <w:b/>
          <w:bCs/>
          <w:sz w:val="24"/>
          <w:szCs w:val="28"/>
          <w:lang w:bidi="zh-TW"/>
        </w:rPr>
        <w:t>比较苏格拉底、亚里士多德哲学与柏拉图哲学的内在联系和精神差异</w:t>
      </w:r>
      <w:r>
        <w:rPr>
          <w:rFonts w:ascii="华文楷体" w:eastAsia="华文楷体" w:hAnsi="华文楷体" w:hint="eastAsia"/>
          <w:b/>
          <w:bCs/>
          <w:sz w:val="24"/>
          <w:szCs w:val="28"/>
          <w:lang w:bidi="zh-TW"/>
        </w:rPr>
        <w:t>（</w:t>
      </w:r>
      <w:r w:rsidR="003C0397">
        <w:rPr>
          <w:rFonts w:ascii="华文楷体" w:eastAsia="华文楷体" w:hAnsi="华文楷体" w:hint="eastAsia"/>
          <w:b/>
          <w:bCs/>
          <w:sz w:val="24"/>
          <w:szCs w:val="28"/>
          <w:lang w:bidi="zh-TW"/>
        </w:rPr>
        <w:t>另外需要：</w:t>
      </w:r>
      <w:r>
        <w:rPr>
          <w:rFonts w:ascii="华文楷体" w:eastAsia="华文楷体" w:hAnsi="华文楷体" w:hint="eastAsia"/>
          <w:b/>
          <w:bCs/>
          <w:sz w:val="24"/>
          <w:szCs w:val="28"/>
          <w:lang w:bidi="zh-TW"/>
        </w:rPr>
        <w:t>比较其形上差异or</w:t>
      </w:r>
      <w:r w:rsidR="00F810E8">
        <w:rPr>
          <w:rFonts w:ascii="华文楷体" w:eastAsia="华文楷体" w:hAnsi="华文楷体" w:hint="eastAsia"/>
          <w:b/>
          <w:bCs/>
          <w:sz w:val="24"/>
          <w:szCs w:val="28"/>
          <w:lang w:bidi="zh-TW"/>
        </w:rPr>
        <w:t>本体论差异</w:t>
      </w:r>
      <w:r>
        <w:rPr>
          <w:rFonts w:ascii="华文楷体" w:eastAsia="华文楷体" w:hAnsi="华文楷体" w:hint="eastAsia"/>
          <w:b/>
          <w:bCs/>
          <w:sz w:val="24"/>
          <w:szCs w:val="28"/>
          <w:lang w:bidi="zh-TW"/>
        </w:rPr>
        <w:t>）</w:t>
      </w:r>
    </w:p>
    <w:p w14:paraId="423C13DF" w14:textId="77777777" w:rsidR="002756E0" w:rsidRPr="002756E0" w:rsidRDefault="002756E0" w:rsidP="000F2697">
      <w:pPr>
        <w:ind w:firstLineChars="200" w:firstLine="420"/>
        <w:contextualSpacing/>
        <w:mirrorIndents/>
        <w:rPr>
          <w:rFonts w:ascii="华文楷体" w:eastAsia="华文楷体" w:hAnsi="华文楷体"/>
          <w:lang w:bidi="zh-TW"/>
        </w:rPr>
      </w:pPr>
      <w:r w:rsidRPr="002756E0">
        <w:rPr>
          <w:rFonts w:ascii="华文楷体" w:eastAsia="华文楷体" w:hAnsi="华文楷体" w:hint="eastAsia"/>
          <w:lang w:bidi="zh-TW"/>
        </w:rPr>
        <w:t>按照文德尔班的说法，把苏格拉底和柏拉图概念式哲学转变为一种能够解释现象世界的理论，是亚里士多德哲学的中心任务。亚里士多德认为，哲学的任务只有通过苏格拉底式的方法，即概念性认识的方法来解决</w:t>
      </w:r>
    </w:p>
    <w:p w14:paraId="15D332BF" w14:textId="14856520" w:rsidR="002756E0" w:rsidRPr="002756E0" w:rsidRDefault="002756E0" w:rsidP="000F2697">
      <w:pPr>
        <w:ind w:firstLineChars="200" w:firstLine="420"/>
        <w:contextualSpacing/>
        <w:mirrorIndents/>
        <w:rPr>
          <w:rFonts w:ascii="华文楷体" w:eastAsia="华文楷体" w:hAnsi="华文楷体"/>
          <w:lang w:bidi="zh-TW"/>
        </w:rPr>
      </w:pPr>
      <w:r w:rsidRPr="002756E0">
        <w:rPr>
          <w:rFonts w:ascii="华文楷体" w:eastAsia="华文楷体" w:hAnsi="华文楷体" w:hint="eastAsia"/>
          <w:lang w:bidi="zh-TW"/>
        </w:rPr>
        <w:t>他对于柏拉图主义的超越在于他洞察到了理念论在解释经验事实层面上的不足之处。的确，柏拉图最终非常强调诸理念是感性世界的“原因”，尽管早期他只用它们来表示永恒的“存在”。但是，正如亚里士多德后来表明的那样，柏拉图没有能够把他后来的这种思想跟早期关于理念世界的思想调和起来。柏拉图赋予了理念世界以自足的分离的实在性，这是他思想中的不协</w:t>
      </w:r>
      <w:r w:rsidR="003C0397">
        <w:rPr>
          <w:rFonts w:ascii="华文楷体" w:eastAsia="华文楷体" w:hAnsi="华文楷体" w:hint="eastAsia"/>
          <w:lang w:bidi="zh-TW"/>
        </w:rPr>
        <w:t>调</w:t>
      </w:r>
      <w:r w:rsidRPr="002756E0">
        <w:rPr>
          <w:rFonts w:ascii="华文楷体" w:eastAsia="华文楷体" w:hAnsi="华文楷体" w:hint="eastAsia"/>
          <w:lang w:bidi="zh-TW"/>
        </w:rPr>
        <w:t>因素，而亚里士多德的工作就是为这种不协调因素找到最终的根据。理念不能被看作脱离于经验对象，而必须被看作实存的特殊本质。柏拉图的两个世界的学说既是他的贡献，也是他的弱点。关于苏格拉底、柏拉图与亚里士多德的联系与内在差异主要如下</w:t>
      </w:r>
    </w:p>
    <w:p w14:paraId="318C1EAB" w14:textId="29786794" w:rsidR="00D037B0" w:rsidRPr="00622267" w:rsidRDefault="002756E0" w:rsidP="000F2697">
      <w:pPr>
        <w:ind w:firstLineChars="200" w:firstLine="420"/>
        <w:contextualSpacing/>
        <w:mirrorIndents/>
        <w:rPr>
          <w:rFonts w:ascii="华文楷体" w:eastAsia="华文楷体" w:hAnsi="华文楷体"/>
          <w:lang w:bidi="zh-TW"/>
        </w:rPr>
      </w:pPr>
      <w:r w:rsidRPr="002756E0">
        <w:rPr>
          <w:rFonts w:ascii="华文楷体" w:eastAsia="华文楷体" w:hAnsi="华文楷体" w:hint="eastAsia"/>
          <w:lang w:bidi="zh-TW"/>
        </w:rPr>
        <w:t>哲学思路的不同。柏拉图的理念论为追求确定的普遍本质，先将其一，个别与一般分裂开，然后用分有</w:t>
      </w:r>
      <w:proofErr w:type="gramStart"/>
      <w:r w:rsidRPr="002756E0">
        <w:rPr>
          <w:rFonts w:ascii="华文楷体" w:eastAsia="华文楷体" w:hAnsi="华文楷体" w:hint="eastAsia"/>
          <w:lang w:bidi="zh-TW"/>
        </w:rPr>
        <w:t>和墓仿来</w:t>
      </w:r>
      <w:proofErr w:type="gramEnd"/>
      <w:r w:rsidRPr="002756E0">
        <w:rPr>
          <w:rFonts w:ascii="华文楷体" w:eastAsia="华文楷体" w:hAnsi="华文楷体" w:hint="eastAsia"/>
          <w:lang w:bidi="zh-TW"/>
        </w:rPr>
        <w:t>沟通。亚里士多德也追求确定的普遍的东西，但他的实体论是把各类实体排列成一个连续的等级，克服了两个领域的断裂，用潜能和实现来解决它们的联系问题</w:t>
      </w:r>
      <w:r w:rsidR="00F810E8">
        <w:rPr>
          <w:rFonts w:ascii="华文楷体" w:eastAsia="华文楷体" w:hAnsi="华文楷体" w:hint="eastAsia"/>
          <w:lang w:bidi="zh-TW"/>
        </w:rPr>
        <w:t>。</w:t>
      </w:r>
    </w:p>
    <w:p w14:paraId="35F92649" w14:textId="685A65A7" w:rsidR="00F810E8" w:rsidRPr="00F810E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其二真善美的最高境界作为一种直觉的迷狂，从而消解了理性与非理性、理智与情感的界限。亚里士多德则始终崇尚理智的思辨活动，把思想对自身的思想看成灵魂的最高功能。</w:t>
      </w:r>
    </w:p>
    <w:p w14:paraId="323E86AD" w14:textId="20DD552C" w:rsidR="00F810E8" w:rsidRPr="00F810E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其三，三人又有联系。无论是苏格拉底，还是柏拉图，或是亚里士多德，他们的思考基本上都是围绕知识问题而展开的，不同于早期自然学派哲学家所关注的</w:t>
      </w:r>
      <w:proofErr w:type="gramStart"/>
      <w:r w:rsidRPr="00F810E8">
        <w:rPr>
          <w:rFonts w:ascii="华文楷体" w:eastAsia="华文楷体" w:hAnsi="华文楷体" w:hint="eastAsia"/>
          <w:lang w:bidi="zh-TW"/>
        </w:rPr>
        <w:t>一</w:t>
      </w:r>
      <w:proofErr w:type="gramEnd"/>
      <w:r w:rsidRPr="00F810E8">
        <w:rPr>
          <w:rFonts w:ascii="华文楷体" w:eastAsia="华文楷体" w:hAnsi="华文楷体" w:hint="eastAsia"/>
          <w:lang w:bidi="zh-TW"/>
        </w:rPr>
        <w:t>与多的本原问题，柏拉图和亚里士多德更关注一般和个别的关系问题</w:t>
      </w:r>
      <w:r>
        <w:rPr>
          <w:rFonts w:ascii="华文楷体" w:eastAsia="华文楷体" w:hAnsi="华文楷体" w:hint="eastAsia"/>
          <w:lang w:bidi="zh-TW"/>
        </w:rPr>
        <w:t>。</w:t>
      </w:r>
    </w:p>
    <w:p w14:paraId="23C1719E" w14:textId="66193F0A" w:rsidR="00F810E8" w:rsidRPr="00F810E8" w:rsidRDefault="00F810E8"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柏</w:t>
      </w:r>
      <w:r w:rsidRPr="00F810E8">
        <w:rPr>
          <w:rFonts w:ascii="华文楷体" w:eastAsia="华文楷体" w:hAnsi="华文楷体" w:hint="eastAsia"/>
          <w:lang w:bidi="zh-TW"/>
        </w:rPr>
        <w:t>拉图</w:t>
      </w:r>
    </w:p>
    <w:p w14:paraId="4F307AE9" w14:textId="399D6E26" w:rsidR="00F810E8" w:rsidRPr="00F810E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基本风格</w:t>
      </w:r>
      <w:r w:rsidRPr="00F810E8">
        <w:rPr>
          <w:rFonts w:ascii="华文楷体" w:eastAsia="华文楷体" w:hAnsi="华文楷体"/>
          <w:lang w:bidi="zh-TW"/>
        </w:rPr>
        <w:t>诗人、理想主义</w:t>
      </w:r>
    </w:p>
    <w:p w14:paraId="11E8258C" w14:textId="679772CE" w:rsidR="00F810E8" w:rsidRPr="00F810E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知识背景</w:t>
      </w:r>
      <w:r w:rsidRPr="00F810E8">
        <w:rPr>
          <w:rFonts w:ascii="华文楷体" w:eastAsia="华文楷体" w:hAnsi="华文楷体"/>
          <w:lang w:bidi="zh-TW"/>
        </w:rPr>
        <w:t>贬低感性事物与自然知识</w:t>
      </w:r>
    </w:p>
    <w:p w14:paraId="11F52ABA" w14:textId="381C4238" w:rsidR="00F810E8" w:rsidRPr="00F810E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治学方法</w:t>
      </w:r>
      <w:r w:rsidRPr="00F810E8">
        <w:rPr>
          <w:rFonts w:ascii="华文楷体" w:eastAsia="华文楷体" w:hAnsi="华文楷体"/>
          <w:lang w:bidi="zh-TW"/>
        </w:rPr>
        <w:t>问答、辩证法</w:t>
      </w:r>
    </w:p>
    <w:p w14:paraId="0574E443" w14:textId="2F254213" w:rsidR="00F810E8" w:rsidRPr="00F810E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哲学思路</w:t>
      </w:r>
      <w:r w:rsidRPr="00F810E8">
        <w:rPr>
          <w:rFonts w:ascii="华文楷体" w:eastAsia="华文楷体" w:hAnsi="华文楷体"/>
          <w:lang w:bidi="zh-TW"/>
        </w:rPr>
        <w:t>追求普遍本质，先</w:t>
      </w:r>
      <w:proofErr w:type="gramStart"/>
      <w:r w:rsidRPr="00F810E8">
        <w:rPr>
          <w:rFonts w:ascii="华文楷体" w:eastAsia="华文楷体" w:hAnsi="华文楷体"/>
          <w:lang w:bidi="zh-TW"/>
        </w:rPr>
        <w:t>分离再</w:t>
      </w:r>
      <w:proofErr w:type="gramEnd"/>
      <w:r w:rsidRPr="00F810E8">
        <w:rPr>
          <w:rFonts w:ascii="华文楷体" w:eastAsia="华文楷体" w:hAnsi="华文楷体"/>
          <w:lang w:bidi="zh-TW"/>
        </w:rPr>
        <w:t>沟通</w:t>
      </w:r>
    </w:p>
    <w:p w14:paraId="706584C7" w14:textId="4364A3AD" w:rsidR="00F810E8" w:rsidRPr="00F810E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崇尚境界</w:t>
      </w:r>
      <w:r w:rsidR="007A24BF" w:rsidRPr="007A24BF">
        <w:rPr>
          <w:rFonts w:ascii="华文楷体" w:eastAsia="华文楷体" w:hAnsi="华文楷体" w:hint="eastAsia"/>
          <w:lang w:bidi="zh-TW"/>
        </w:rPr>
        <w:t>将对高境</w:t>
      </w:r>
      <w:r w:rsidR="004543BB">
        <w:rPr>
          <w:rFonts w:ascii="华文楷体" w:eastAsia="华文楷体" w:hAnsi="华文楷体" w:hint="eastAsia"/>
          <w:lang w:bidi="zh-TW"/>
        </w:rPr>
        <w:t>界（善）视作直觉的、感悟的迷狂</w:t>
      </w:r>
      <w:r w:rsidR="00A03A78">
        <w:rPr>
          <w:rFonts w:ascii="华文楷体" w:eastAsia="华文楷体" w:hAnsi="华文楷体" w:hint="eastAsia"/>
          <w:lang w:bidi="zh-TW"/>
        </w:rPr>
        <w:t>，</w:t>
      </w:r>
      <w:r w:rsidR="007A24BF" w:rsidRPr="007A24BF">
        <w:rPr>
          <w:rFonts w:ascii="华文楷体" w:eastAsia="华文楷体" w:hAnsi="华文楷体" w:hint="eastAsia"/>
          <w:lang w:bidi="zh-TW"/>
        </w:rPr>
        <w:t>消解了理性与</w:t>
      </w:r>
      <w:r w:rsidR="00A03A78">
        <w:rPr>
          <w:rFonts w:ascii="华文楷体" w:eastAsia="华文楷体" w:hAnsi="华文楷体" w:hint="eastAsia"/>
          <w:lang w:bidi="zh-TW"/>
        </w:rPr>
        <w:t>非理性、思辨与神秘、理智与情感</w:t>
      </w:r>
      <w:r w:rsidR="007A24BF" w:rsidRPr="007A24BF">
        <w:rPr>
          <w:rFonts w:ascii="华文楷体" w:eastAsia="华文楷体" w:hAnsi="华文楷体" w:hint="eastAsia"/>
          <w:lang w:bidi="zh-TW"/>
        </w:rPr>
        <w:t>的界限</w:t>
      </w:r>
      <w:r w:rsidR="00A03A78">
        <w:rPr>
          <w:rFonts w:ascii="华文楷体" w:eastAsia="华文楷体" w:hAnsi="华文楷体" w:hint="eastAsia"/>
          <w:lang w:bidi="zh-TW"/>
        </w:rPr>
        <w:t>。</w:t>
      </w:r>
    </w:p>
    <w:p w14:paraId="2FACDF70" w14:textId="77777777" w:rsidR="00A03A78" w:rsidRDefault="00F810E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亚里士多德</w:t>
      </w:r>
    </w:p>
    <w:p w14:paraId="2C922BAB" w14:textId="06E7F659" w:rsidR="00A03A78" w:rsidRPr="00A03A78" w:rsidRDefault="00A03A7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基本风格理智、现实主义</w:t>
      </w:r>
    </w:p>
    <w:p w14:paraId="5069B8EA" w14:textId="0BE26749" w:rsidR="00A03A78" w:rsidRPr="00F810E8" w:rsidRDefault="00A03A7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知识背景吸收多门学科、关注自然</w:t>
      </w:r>
    </w:p>
    <w:p w14:paraId="27321A41" w14:textId="07A122C8" w:rsidR="00A03A78" w:rsidRPr="00A03A78" w:rsidRDefault="00A03A7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治学方法分析、问题与论证</w:t>
      </w:r>
    </w:p>
    <w:p w14:paraId="4825F778" w14:textId="4BBFFC2B" w:rsidR="00A03A78" w:rsidRPr="00A03A78" w:rsidRDefault="00A03A7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哲学思路克服两个领域的断裂，多层次的形式与质料、潜能与现实解决联系问题</w:t>
      </w:r>
      <w:r>
        <w:rPr>
          <w:rFonts w:ascii="华文楷体" w:eastAsia="华文楷体" w:hAnsi="华文楷体" w:hint="eastAsia"/>
          <w:lang w:bidi="zh-TW"/>
        </w:rPr>
        <w:t>。</w:t>
      </w:r>
    </w:p>
    <w:p w14:paraId="2DBCEC1A" w14:textId="1F39C93A" w:rsidR="00A03A78" w:rsidRDefault="00A03A78" w:rsidP="000F2697">
      <w:pPr>
        <w:ind w:firstLineChars="200" w:firstLine="420"/>
        <w:contextualSpacing/>
        <w:mirrorIndents/>
        <w:rPr>
          <w:rFonts w:ascii="华文楷体" w:eastAsia="华文楷体" w:hAnsi="华文楷体"/>
          <w:lang w:bidi="zh-TW"/>
        </w:rPr>
      </w:pPr>
      <w:r w:rsidRPr="00F810E8">
        <w:rPr>
          <w:rFonts w:ascii="华文楷体" w:eastAsia="华文楷体" w:hAnsi="华文楷体" w:hint="eastAsia"/>
          <w:lang w:bidi="zh-TW"/>
        </w:rPr>
        <w:t>崇尚境界崇尚理智思辨，思</w:t>
      </w:r>
      <w:r>
        <w:rPr>
          <w:rFonts w:ascii="华文楷体" w:eastAsia="华文楷体" w:hAnsi="华文楷体" w:hint="eastAsia"/>
          <w:lang w:bidi="zh-TW"/>
        </w:rPr>
        <w:t>考</w:t>
      </w:r>
      <w:r w:rsidRPr="00F810E8">
        <w:rPr>
          <w:rFonts w:ascii="华文楷体" w:eastAsia="华文楷体" w:hAnsi="华文楷体" w:hint="eastAsia"/>
          <w:lang w:bidi="zh-TW"/>
        </w:rPr>
        <w:t>思想自身是灵魂和的最高功能和人生的最大快乐</w:t>
      </w:r>
      <w:r>
        <w:rPr>
          <w:rFonts w:ascii="华文楷体" w:eastAsia="华文楷体" w:hAnsi="华文楷体" w:hint="eastAsia"/>
          <w:lang w:bidi="zh-TW"/>
        </w:rPr>
        <w:t>。</w:t>
      </w:r>
    </w:p>
    <w:p w14:paraId="1CDFFC09" w14:textId="77777777" w:rsidR="00D037B0" w:rsidRDefault="00D037B0" w:rsidP="000F2697">
      <w:pPr>
        <w:contextualSpacing/>
        <w:mirrorIndents/>
      </w:pPr>
    </w:p>
    <w:p w14:paraId="12BBE9B6" w14:textId="77777777" w:rsidR="00567690" w:rsidRDefault="00567690" w:rsidP="000F2697">
      <w:pPr>
        <w:contextualSpacing/>
        <w:mirrorIndents/>
      </w:pPr>
    </w:p>
    <w:p w14:paraId="31CEA0A1" w14:textId="7B256403" w:rsidR="00567690" w:rsidRPr="00567690" w:rsidRDefault="00567690" w:rsidP="000F2697">
      <w:pPr>
        <w:contextualSpacing/>
        <w:mirrorIndents/>
        <w:rPr>
          <w:rFonts w:ascii="华文楷体" w:eastAsia="华文楷体" w:hAnsi="华文楷体"/>
          <w:b/>
          <w:bCs/>
          <w:sz w:val="28"/>
          <w:szCs w:val="32"/>
          <w:lang w:bidi="zh-TW"/>
        </w:rPr>
      </w:pPr>
      <w:r w:rsidRPr="00567690">
        <w:rPr>
          <w:rFonts w:hint="eastAsia"/>
          <w:b/>
          <w:bCs/>
          <w:sz w:val="28"/>
          <w:szCs w:val="32"/>
        </w:rPr>
        <w:t>晚期希腊哲学</w:t>
      </w:r>
    </w:p>
    <w:p w14:paraId="28EE8E06" w14:textId="7EB8F9A9" w:rsidR="00567690" w:rsidRPr="00567690" w:rsidRDefault="00567690" w:rsidP="000F2697">
      <w:pPr>
        <w:pStyle w:val="a3"/>
        <w:numPr>
          <w:ilvl w:val="0"/>
          <w:numId w:val="21"/>
        </w:numPr>
        <w:ind w:left="0" w:firstLineChars="0"/>
        <w:contextualSpacing/>
        <w:mirrorIndents/>
        <w:rPr>
          <w:rFonts w:ascii="华文楷体" w:eastAsia="华文楷体" w:hAnsi="华文楷体"/>
          <w:lang w:bidi="zh-TW"/>
        </w:rPr>
      </w:pPr>
      <w:r w:rsidRPr="00567690">
        <w:rPr>
          <w:rFonts w:ascii="华文楷体" w:eastAsia="华文楷体" w:hAnsi="华文楷体" w:hint="eastAsia"/>
          <w:lang w:bidi="zh-TW"/>
        </w:rPr>
        <w:t>伊壁鸠鲁派</w:t>
      </w:r>
    </w:p>
    <w:p w14:paraId="7424B0F1" w14:textId="41CFB1AB" w:rsidR="00D50BF7" w:rsidRPr="00D50BF7" w:rsidRDefault="00D50BF7" w:rsidP="000F2697">
      <w:pPr>
        <w:contextualSpacing/>
        <w:mirrorIndents/>
        <w:rPr>
          <w:rFonts w:ascii="华文楷体" w:eastAsia="华文楷体" w:hAnsi="华文楷体"/>
          <w:lang w:bidi="zh-TW"/>
        </w:rPr>
      </w:pPr>
      <w:r w:rsidRPr="00D50BF7">
        <w:rPr>
          <w:rFonts w:ascii="华文楷体" w:eastAsia="华文楷体" w:hAnsi="华文楷体" w:hint="eastAsia"/>
          <w:lang w:bidi="zh-TW"/>
        </w:rPr>
        <w:t>伊壁鸠鲁认为，为了能够以正确的方式从事论辩和讨论，必须学习准则学</w:t>
      </w:r>
      <w:r w:rsidR="00207F77">
        <w:rPr>
          <w:rFonts w:ascii="华文楷体" w:eastAsia="华文楷体" w:hAnsi="华文楷体"/>
          <w:lang w:bidi="zh-TW"/>
        </w:rPr>
        <w:t>；</w:t>
      </w:r>
      <w:r w:rsidRPr="00D50BF7">
        <w:rPr>
          <w:rFonts w:ascii="华文楷体" w:eastAsia="华文楷体" w:hAnsi="华文楷体"/>
          <w:lang w:bidi="zh-TW"/>
        </w:rPr>
        <w:t>为了能够幸福地生活，必须学习伦理学</w:t>
      </w:r>
      <w:r w:rsidR="00754DD9">
        <w:rPr>
          <w:rFonts w:ascii="华文楷体" w:eastAsia="华文楷体" w:hAnsi="华文楷体" w:hint="eastAsia"/>
          <w:lang w:bidi="zh-TW"/>
        </w:rPr>
        <w:t>；</w:t>
      </w:r>
      <w:r w:rsidRPr="00D50BF7">
        <w:rPr>
          <w:rFonts w:ascii="华文楷体" w:eastAsia="华文楷体" w:hAnsi="华文楷体"/>
          <w:lang w:bidi="zh-TW"/>
        </w:rPr>
        <w:t>为了摆脱错误的认识和不必要的忧虑，必须学习物理学。伊壁鸠鲁的学说因而包括准则学</w:t>
      </w:r>
      <w:r w:rsidR="00B11111">
        <w:rPr>
          <w:rFonts w:ascii="华文楷体" w:eastAsia="华文楷体" w:hAnsi="华文楷体" w:hint="eastAsia"/>
          <w:lang w:bidi="zh-TW"/>
        </w:rPr>
        <w:t>、</w:t>
      </w:r>
      <w:r w:rsidRPr="00D50BF7">
        <w:rPr>
          <w:rFonts w:ascii="华文楷体" w:eastAsia="华文楷体" w:hAnsi="华文楷体"/>
          <w:lang w:bidi="zh-TW"/>
        </w:rPr>
        <w:t>伦理学和物理学三个部分。</w:t>
      </w:r>
    </w:p>
    <w:p w14:paraId="3EA502AA" w14:textId="6E1B6985" w:rsidR="00D50BF7" w:rsidRPr="00D50BF7" w:rsidRDefault="00B11111" w:rsidP="000F2697">
      <w:pPr>
        <w:contextualSpacing/>
        <w:mirrorIndents/>
        <w:rPr>
          <w:rFonts w:ascii="华文楷体" w:eastAsia="华文楷体" w:hAnsi="华文楷体"/>
          <w:lang w:bidi="zh-TW"/>
        </w:rPr>
      </w:pPr>
      <w:r>
        <w:rPr>
          <w:rFonts w:ascii="华文楷体" w:eastAsia="华文楷体" w:hAnsi="华文楷体" w:hint="eastAsia"/>
          <w:lang w:bidi="zh-TW"/>
        </w:rPr>
        <w:t>（一</w:t>
      </w:r>
      <w:r>
        <w:rPr>
          <w:rFonts w:ascii="华文楷体" w:eastAsia="华文楷体" w:hAnsi="华文楷体"/>
          <w:lang w:bidi="zh-TW"/>
        </w:rPr>
        <w:t>）</w:t>
      </w:r>
      <w:r>
        <w:rPr>
          <w:rFonts w:ascii="华文楷体" w:eastAsia="华文楷体" w:hAnsi="华文楷体" w:hint="eastAsia"/>
          <w:lang w:bidi="zh-TW"/>
        </w:rPr>
        <w:t>准则</w:t>
      </w:r>
      <w:r w:rsidR="00D50BF7" w:rsidRPr="00D50BF7">
        <w:rPr>
          <w:rFonts w:ascii="华文楷体" w:eastAsia="华文楷体" w:hAnsi="华文楷体"/>
          <w:lang w:bidi="zh-TW"/>
        </w:rPr>
        <w:t>学</w:t>
      </w:r>
    </w:p>
    <w:p w14:paraId="5B640A00" w14:textId="29B10D44" w:rsidR="00D50BF7" w:rsidRPr="00D50BF7" w:rsidRDefault="00D50BF7" w:rsidP="000F2697">
      <w:pPr>
        <w:contextualSpacing/>
        <w:mirrorIndents/>
        <w:rPr>
          <w:rFonts w:ascii="华文楷体" w:eastAsia="华文楷体" w:hAnsi="华文楷体"/>
          <w:lang w:bidi="zh-TW"/>
        </w:rPr>
      </w:pPr>
      <w:r w:rsidRPr="00D50BF7">
        <w:rPr>
          <w:rFonts w:ascii="华文楷体" w:eastAsia="华文楷体" w:hAnsi="华文楷体" w:hint="eastAsia"/>
          <w:lang w:bidi="zh-TW"/>
        </w:rPr>
        <w:t>伊壁鸠鲁所谓的准则学相当于现在的认识论，“准则”即真理的标准</w:t>
      </w:r>
      <w:r w:rsidR="00B11111">
        <w:rPr>
          <w:rFonts w:ascii="华文楷体" w:eastAsia="华文楷体" w:hAnsi="华文楷体" w:hint="eastAsia"/>
          <w:lang w:bidi="zh-TW"/>
        </w:rPr>
        <w:t>。</w:t>
      </w:r>
      <w:r w:rsidRPr="00D50BF7">
        <w:rPr>
          <w:rFonts w:ascii="华文楷体" w:eastAsia="华文楷体" w:hAnsi="华文楷体" w:hint="eastAsia"/>
          <w:lang w:bidi="zh-TW"/>
        </w:rPr>
        <w:t>伊壁鸠鲁认为这样的标准有三条</w:t>
      </w:r>
      <w:r w:rsidR="00207F77">
        <w:rPr>
          <w:rFonts w:ascii="华文楷体" w:eastAsia="华文楷体" w:hAnsi="华文楷体"/>
          <w:lang w:bidi="zh-TW"/>
        </w:rPr>
        <w:t>：</w:t>
      </w:r>
      <w:r w:rsidRPr="00D50BF7">
        <w:rPr>
          <w:rFonts w:ascii="华文楷体" w:eastAsia="华文楷体" w:hAnsi="华文楷体"/>
          <w:lang w:bidi="zh-TW"/>
        </w:rPr>
        <w:t>感觉、前</w:t>
      </w:r>
      <w:proofErr w:type="gramStart"/>
      <w:r w:rsidRPr="00D50BF7">
        <w:rPr>
          <w:rFonts w:ascii="华文楷体" w:eastAsia="华文楷体" w:hAnsi="华文楷体"/>
          <w:lang w:bidi="zh-TW"/>
        </w:rPr>
        <w:t>定观念</w:t>
      </w:r>
      <w:proofErr w:type="gramEnd"/>
      <w:r w:rsidRPr="00D50BF7">
        <w:rPr>
          <w:rFonts w:ascii="华文楷体" w:eastAsia="华文楷体" w:hAnsi="华文楷体"/>
          <w:lang w:bidi="zh-TW"/>
        </w:rPr>
        <w:t>和感情</w:t>
      </w:r>
      <w:r w:rsidR="00B5532D">
        <w:rPr>
          <w:rFonts w:ascii="华文楷体" w:eastAsia="华文楷体" w:hAnsi="华文楷体" w:hint="eastAsia"/>
          <w:lang w:bidi="zh-TW"/>
        </w:rPr>
        <w:t>。</w:t>
      </w:r>
    </w:p>
    <w:p w14:paraId="27E07E77" w14:textId="53FB1EFA" w:rsidR="00D50BF7" w:rsidRPr="00D50BF7" w:rsidRDefault="00D50BF7" w:rsidP="000F2697">
      <w:pPr>
        <w:contextualSpacing/>
        <w:mirrorIndents/>
        <w:rPr>
          <w:rFonts w:ascii="华文楷体" w:eastAsia="华文楷体" w:hAnsi="华文楷体"/>
          <w:lang w:bidi="zh-TW"/>
        </w:rPr>
      </w:pPr>
      <w:r w:rsidRPr="00D50BF7">
        <w:rPr>
          <w:rFonts w:ascii="华文楷体" w:eastAsia="华文楷体" w:hAnsi="华文楷体"/>
          <w:lang w:bidi="zh-TW"/>
        </w:rPr>
        <w:t>1</w:t>
      </w:r>
      <w:r w:rsidR="00DC402F">
        <w:rPr>
          <w:rFonts w:ascii="华文楷体" w:eastAsia="华文楷体" w:hAnsi="华文楷体"/>
          <w:lang w:bidi="zh-TW"/>
        </w:rPr>
        <w:t>．</w:t>
      </w:r>
      <w:r w:rsidRPr="00D50BF7">
        <w:rPr>
          <w:rFonts w:ascii="华文楷体" w:eastAsia="华文楷体" w:hAnsi="华文楷体"/>
          <w:lang w:bidi="zh-TW"/>
        </w:rPr>
        <w:t>感觉</w:t>
      </w:r>
    </w:p>
    <w:p w14:paraId="6A605440" w14:textId="184D34E4" w:rsidR="00D50BF7" w:rsidRPr="00D50BF7" w:rsidRDefault="00D50BF7" w:rsidP="000F2697">
      <w:pPr>
        <w:contextualSpacing/>
        <w:mirrorIndents/>
        <w:rPr>
          <w:rFonts w:ascii="华文楷体" w:eastAsia="华文楷体" w:hAnsi="华文楷体"/>
          <w:lang w:bidi="zh-TW"/>
        </w:rPr>
      </w:pPr>
      <w:r w:rsidRPr="00D50BF7">
        <w:rPr>
          <w:rFonts w:ascii="华文楷体" w:eastAsia="华文楷体" w:hAnsi="华文楷体" w:hint="eastAsia"/>
          <w:lang w:bidi="zh-TW"/>
        </w:rPr>
        <w:t>就第一条标准来看，伊壁鸠鲁克服了早期原子论者对感觉的不信任态度，这也是其准则学的总体思维倾向。他说</w:t>
      </w:r>
      <w:r w:rsidR="00207F77">
        <w:rPr>
          <w:rFonts w:ascii="华文楷体" w:eastAsia="华文楷体" w:hAnsi="华文楷体"/>
          <w:lang w:bidi="zh-TW"/>
        </w:rPr>
        <w:t>：</w:t>
      </w:r>
      <w:r w:rsidRPr="00D50BF7">
        <w:rPr>
          <w:rFonts w:ascii="华文楷体" w:eastAsia="华文楷体" w:hAnsi="华文楷体"/>
          <w:lang w:bidi="zh-TW"/>
        </w:rPr>
        <w:t>“我们必须把所有的真实存在和所有我们的观念所依赖的感观证据认作终极。要不然一切事物都会充满不确定性和混乱。”进而说</w:t>
      </w:r>
      <w:r w:rsidR="00207F77">
        <w:rPr>
          <w:rFonts w:ascii="华文楷体" w:eastAsia="华文楷体" w:hAnsi="华文楷体"/>
          <w:lang w:bidi="zh-TW"/>
        </w:rPr>
        <w:t>：</w:t>
      </w:r>
      <w:r w:rsidRPr="00D50BF7">
        <w:rPr>
          <w:rFonts w:ascii="华文楷体" w:eastAsia="华文楷体" w:hAnsi="华文楷体"/>
          <w:lang w:bidi="zh-TW"/>
        </w:rPr>
        <w:t>“所有可感的东西都是真实的，每个印象都是某些存在的东西的产物，并与那些作用于感觉的事物相似。这句话有两层意思</w:t>
      </w:r>
      <w:r w:rsidR="00207F77">
        <w:rPr>
          <w:rFonts w:ascii="华文楷体" w:eastAsia="华文楷体" w:hAnsi="华文楷体"/>
          <w:lang w:bidi="zh-TW"/>
        </w:rPr>
        <w:t>：</w:t>
      </w:r>
      <w:r w:rsidRPr="00D50BF7">
        <w:rPr>
          <w:rFonts w:ascii="华文楷体" w:eastAsia="华文楷体" w:hAnsi="华文楷体"/>
          <w:lang w:bidi="zh-TW"/>
        </w:rPr>
        <w:t>第一，感觉的对象是真实存在的事物</w:t>
      </w:r>
      <w:r w:rsidR="00207F77">
        <w:rPr>
          <w:rFonts w:ascii="华文楷体" w:eastAsia="华文楷体" w:hAnsi="华文楷体"/>
          <w:lang w:bidi="zh-TW"/>
        </w:rPr>
        <w:t>；</w:t>
      </w:r>
      <w:r w:rsidRPr="00D50BF7">
        <w:rPr>
          <w:rFonts w:ascii="华文楷体" w:eastAsia="华文楷体" w:hAnsi="华文楷体"/>
          <w:lang w:bidi="zh-TW"/>
        </w:rPr>
        <w:t>第二，感觉的内容是真实的</w:t>
      </w:r>
      <w:proofErr w:type="gramStart"/>
      <w:r w:rsidRPr="00D50BF7">
        <w:rPr>
          <w:rFonts w:ascii="华文楷体" w:eastAsia="华文楷体" w:hAnsi="华文楷体"/>
          <w:lang w:bidi="zh-TW"/>
        </w:rPr>
        <w:t>影象</w:t>
      </w:r>
      <w:proofErr w:type="gramEnd"/>
      <w:r w:rsidRPr="00D50BF7">
        <w:rPr>
          <w:rFonts w:ascii="华文楷体" w:eastAsia="华文楷体" w:hAnsi="华文楷体"/>
          <w:lang w:bidi="zh-TW"/>
        </w:rPr>
        <w:t>。也就是说，伊壁鸠鲁认为可感物体是客观存在的对它们的感觉是认识的基本来源。</w:t>
      </w:r>
    </w:p>
    <w:p w14:paraId="0C8CFDDC" w14:textId="77777777" w:rsidR="00D50BF7" w:rsidRPr="00D50BF7" w:rsidRDefault="00D50BF7" w:rsidP="000F2697">
      <w:pPr>
        <w:contextualSpacing/>
        <w:mirrorIndents/>
        <w:rPr>
          <w:rFonts w:ascii="华文楷体" w:eastAsia="华文楷体" w:hAnsi="华文楷体"/>
          <w:lang w:bidi="zh-TW"/>
        </w:rPr>
      </w:pPr>
      <w:r w:rsidRPr="00D50BF7">
        <w:rPr>
          <w:rFonts w:ascii="华文楷体" w:eastAsia="华文楷体" w:hAnsi="华文楷体" w:hint="eastAsia"/>
          <w:lang w:bidi="zh-TW"/>
        </w:rPr>
        <w:t>其次，伊壁鸠鲁肯定感觉是真理的主要标准，判断</w:t>
      </w:r>
      <w:proofErr w:type="gramStart"/>
      <w:r w:rsidRPr="00D50BF7">
        <w:rPr>
          <w:rFonts w:ascii="华文楷体" w:eastAsia="华文楷体" w:hAnsi="华文楷体" w:hint="eastAsia"/>
          <w:lang w:bidi="zh-TW"/>
        </w:rPr>
        <w:t>真观念与假观念</w:t>
      </w:r>
      <w:proofErr w:type="gramEnd"/>
      <w:r w:rsidRPr="00D50BF7">
        <w:rPr>
          <w:rFonts w:ascii="华文楷体" w:eastAsia="华文楷体" w:hAnsi="华文楷体" w:hint="eastAsia"/>
          <w:lang w:bidi="zh-TW"/>
        </w:rPr>
        <w:t>都要依靠感觉</w:t>
      </w:r>
    </w:p>
    <w:p w14:paraId="5EAD3818" w14:textId="4A91AEB9" w:rsidR="002722EF" w:rsidRDefault="00D50BF7" w:rsidP="000F2697">
      <w:pPr>
        <w:contextualSpacing/>
        <w:mirrorIndents/>
        <w:rPr>
          <w:rFonts w:ascii="华文楷体" w:eastAsia="华文楷体" w:hAnsi="华文楷体"/>
          <w:lang w:bidi="zh-TW"/>
        </w:rPr>
      </w:pPr>
      <w:r w:rsidRPr="00D50BF7">
        <w:rPr>
          <w:rFonts w:ascii="华文楷体" w:eastAsia="华文楷体" w:hAnsi="华文楷体" w:hint="eastAsia"/>
          <w:lang w:bidi="zh-TW"/>
        </w:rPr>
        <w:t>最后，他不否认理性在认识事物中的重要作用，但认为理性认识来源于感觉，其真假判断也要靠感觉来证实。伊壁鸠鲁的感觉论为感觉的真实性做出了最彻底的辩护</w:t>
      </w:r>
      <w:r w:rsidR="002F34A1">
        <w:rPr>
          <w:rFonts w:ascii="华文楷体" w:eastAsia="华文楷体" w:hAnsi="华文楷体" w:hint="eastAsia"/>
          <w:lang w:bidi="zh-TW"/>
        </w:rPr>
        <w:t>。</w:t>
      </w:r>
    </w:p>
    <w:p w14:paraId="11866AE1" w14:textId="2A840FBE" w:rsidR="00B92776" w:rsidRPr="00B92776" w:rsidRDefault="00B92776" w:rsidP="000F2697">
      <w:pPr>
        <w:contextualSpacing/>
        <w:mirrorIndents/>
        <w:rPr>
          <w:rFonts w:ascii="华文楷体" w:eastAsia="华文楷体" w:hAnsi="华文楷体"/>
          <w:lang w:bidi="zh-TW"/>
        </w:rPr>
      </w:pPr>
      <w:r w:rsidRPr="00B92776">
        <w:rPr>
          <w:rFonts w:ascii="华文楷体" w:eastAsia="华文楷体" w:hAnsi="华文楷体"/>
          <w:lang w:bidi="zh-TW"/>
        </w:rPr>
        <w:t>2</w:t>
      </w:r>
      <w:r w:rsidR="00DC402F">
        <w:rPr>
          <w:rFonts w:ascii="华文楷体" w:eastAsia="华文楷体" w:hAnsi="华文楷体"/>
          <w:lang w:bidi="zh-TW"/>
        </w:rPr>
        <w:t>．</w:t>
      </w:r>
      <w:r w:rsidR="002722EF">
        <w:rPr>
          <w:rFonts w:ascii="华文楷体" w:eastAsia="华文楷体" w:hAnsi="华文楷体" w:hint="eastAsia"/>
          <w:lang w:bidi="zh-TW"/>
        </w:rPr>
        <w:t>前</w:t>
      </w:r>
      <w:r w:rsidRPr="00B92776">
        <w:rPr>
          <w:rFonts w:ascii="华文楷体" w:eastAsia="华文楷体" w:hAnsi="华文楷体"/>
          <w:lang w:bidi="zh-TW"/>
        </w:rPr>
        <w:t>定观念</w:t>
      </w:r>
    </w:p>
    <w:p w14:paraId="6CBEEDBC" w14:textId="5A2C498C" w:rsidR="00B92776" w:rsidRPr="00B92776" w:rsidRDefault="00135740" w:rsidP="000F2697">
      <w:pPr>
        <w:contextualSpacing/>
        <w:mirrorIndents/>
        <w:rPr>
          <w:rFonts w:ascii="华文楷体" w:eastAsia="华文楷体" w:hAnsi="华文楷体"/>
          <w:lang w:bidi="zh-TW"/>
        </w:rPr>
      </w:pPr>
      <w:r>
        <w:rPr>
          <w:rFonts w:ascii="华文楷体" w:eastAsia="华文楷体" w:hAnsi="华文楷体" w:hint="eastAsia"/>
          <w:lang w:bidi="zh-TW"/>
        </w:rPr>
        <w:t>“</w:t>
      </w:r>
      <w:r w:rsidR="00B92776" w:rsidRPr="00B92776">
        <w:rPr>
          <w:rFonts w:ascii="华文楷体" w:eastAsia="华文楷体" w:hAnsi="华文楷体" w:hint="eastAsia"/>
          <w:lang w:bidi="zh-TW"/>
        </w:rPr>
        <w:t>前定观念”</w:t>
      </w:r>
      <w:r w:rsidR="00207F77">
        <w:rPr>
          <w:rFonts w:ascii="华文楷体" w:eastAsia="华文楷体" w:hAnsi="华文楷体"/>
          <w:lang w:bidi="zh-TW"/>
        </w:rPr>
        <w:t>（</w:t>
      </w:r>
      <w:r w:rsidR="00B92776" w:rsidRPr="00B92776">
        <w:rPr>
          <w:rFonts w:ascii="华文楷体" w:eastAsia="华文楷体" w:hAnsi="华文楷体"/>
          <w:lang w:bidi="zh-TW"/>
        </w:rPr>
        <w:t>先存观念，preconception</w:t>
      </w:r>
      <w:r w:rsidR="00207F77">
        <w:rPr>
          <w:rFonts w:ascii="华文楷体" w:eastAsia="华文楷体" w:hAnsi="华文楷体"/>
          <w:lang w:bidi="zh-TW"/>
        </w:rPr>
        <w:t>）</w:t>
      </w:r>
      <w:r w:rsidR="00B92776" w:rsidRPr="00B92776">
        <w:rPr>
          <w:rFonts w:ascii="华文楷体" w:eastAsia="华文楷体" w:hAnsi="华文楷体"/>
          <w:lang w:bidi="zh-TW"/>
        </w:rPr>
        <w:t>是伊壁鸠鲁准则学的第二条标准。它是指以观念形态积累和储存的先前的感觉、感知，但它已经有了普遍性的思想形式，已有交融经验与理性的方法论含义。准确地讲，应该是“先前储存的观念”。前</w:t>
      </w:r>
      <w:proofErr w:type="gramStart"/>
      <w:r w:rsidR="00B92776" w:rsidRPr="00B92776">
        <w:rPr>
          <w:rFonts w:ascii="华文楷体" w:eastAsia="华文楷体" w:hAnsi="华文楷体"/>
          <w:lang w:bidi="zh-TW"/>
        </w:rPr>
        <w:t>定观念</w:t>
      </w:r>
      <w:proofErr w:type="gramEnd"/>
      <w:r w:rsidR="00B92776" w:rsidRPr="00B92776">
        <w:rPr>
          <w:rFonts w:ascii="华文楷体" w:eastAsia="华文楷体" w:hAnsi="华文楷体"/>
          <w:lang w:bidi="zh-TW"/>
        </w:rPr>
        <w:t>作为知识的基础，先于知识的其它部分而存在，否则便不能对知识的对象进行深入讨论和论证。伊壁鸠鲁认为，前</w:t>
      </w:r>
      <w:proofErr w:type="gramStart"/>
      <w:r w:rsidR="00B92776" w:rsidRPr="00B92776">
        <w:rPr>
          <w:rFonts w:ascii="华文楷体" w:eastAsia="华文楷体" w:hAnsi="华文楷体"/>
          <w:lang w:bidi="zh-TW"/>
        </w:rPr>
        <w:t>定观念</w:t>
      </w:r>
      <w:proofErr w:type="gramEnd"/>
      <w:r w:rsidR="00B92776" w:rsidRPr="00B92776">
        <w:rPr>
          <w:rFonts w:ascii="华文楷体" w:eastAsia="华文楷体" w:hAnsi="华文楷体"/>
          <w:lang w:bidi="zh-TW"/>
        </w:rPr>
        <w:t>是“自明的”，是“名称最初所依赖的基础”，它们是知识的先决条件，在此意义上这些观念是“前定”的。需要强调的是，前</w:t>
      </w:r>
      <w:proofErr w:type="gramStart"/>
      <w:r w:rsidR="00B92776" w:rsidRPr="00B92776">
        <w:rPr>
          <w:rFonts w:ascii="华文楷体" w:eastAsia="华文楷体" w:hAnsi="华文楷体"/>
          <w:lang w:bidi="zh-TW"/>
        </w:rPr>
        <w:t>定观念</w:t>
      </w:r>
      <w:proofErr w:type="gramEnd"/>
      <w:r w:rsidR="00B92776" w:rsidRPr="00B92776">
        <w:rPr>
          <w:rFonts w:ascii="华文楷体" w:eastAsia="华文楷体" w:hAnsi="华文楷体"/>
          <w:lang w:bidi="zh-TW"/>
        </w:rPr>
        <w:t>并不是先于感觉而存在的天赋观念</w:t>
      </w:r>
      <w:r w:rsidR="00207F77">
        <w:rPr>
          <w:rFonts w:ascii="华文楷体" w:eastAsia="华文楷体" w:hAnsi="华文楷体"/>
          <w:lang w:bidi="zh-TW"/>
        </w:rPr>
        <w:t>；</w:t>
      </w:r>
      <w:r w:rsidR="00B92776" w:rsidRPr="00B92776">
        <w:rPr>
          <w:rFonts w:ascii="华文楷体" w:eastAsia="华文楷体" w:hAnsi="华文楷体"/>
          <w:lang w:bidi="zh-TW"/>
        </w:rPr>
        <w:t>相反，它们是在感觉的基</w:t>
      </w:r>
      <w:r w:rsidR="00B92776" w:rsidRPr="00B92776">
        <w:rPr>
          <w:rFonts w:ascii="华文楷体" w:eastAsia="华文楷体" w:hAnsi="华文楷体" w:hint="eastAsia"/>
          <w:lang w:bidi="zh-TW"/>
        </w:rPr>
        <w:t>础上，经过重复和记忆的过程而获得的“观念蓄积的普遍性”。先定观念是在记忆清晰的感觉中形成的，以语词命名的一般观念，它可以是已洞悉事物的本质“概念”，也可以是未达到概念与本质深度的经验性的意见，但它已经有了普遍性的思想形式。</w:t>
      </w:r>
    </w:p>
    <w:p w14:paraId="73B347BF" w14:textId="2A56A108" w:rsidR="00B92776" w:rsidRPr="00B92776" w:rsidRDefault="00B92776" w:rsidP="000F2697">
      <w:pPr>
        <w:contextualSpacing/>
        <w:mirrorIndents/>
        <w:rPr>
          <w:rFonts w:ascii="华文楷体" w:eastAsia="华文楷体" w:hAnsi="华文楷体"/>
          <w:lang w:bidi="zh-TW"/>
        </w:rPr>
      </w:pPr>
      <w:r w:rsidRPr="00B92776">
        <w:rPr>
          <w:rFonts w:ascii="华文楷体" w:eastAsia="华文楷体" w:hAnsi="华文楷体"/>
          <w:lang w:bidi="zh-TW"/>
        </w:rPr>
        <w:t>3</w:t>
      </w:r>
      <w:r w:rsidR="00DC402F">
        <w:rPr>
          <w:rFonts w:ascii="华文楷体" w:eastAsia="华文楷体" w:hAnsi="华文楷体"/>
          <w:lang w:bidi="zh-TW"/>
        </w:rPr>
        <w:t>．</w:t>
      </w:r>
      <w:r w:rsidRPr="00B92776">
        <w:rPr>
          <w:rFonts w:ascii="华文楷体" w:eastAsia="华文楷体" w:hAnsi="华文楷体"/>
          <w:lang w:bidi="zh-TW"/>
        </w:rPr>
        <w:t>感情</w:t>
      </w:r>
    </w:p>
    <w:p w14:paraId="3FD44D5E" w14:textId="12E3A07F" w:rsidR="00B92776" w:rsidRPr="00B92776" w:rsidRDefault="00B92776" w:rsidP="000F2697">
      <w:pPr>
        <w:contextualSpacing/>
        <w:mirrorIndents/>
        <w:rPr>
          <w:rFonts w:ascii="华文楷体" w:eastAsia="华文楷体" w:hAnsi="华文楷体"/>
          <w:lang w:bidi="zh-TW"/>
        </w:rPr>
      </w:pPr>
      <w:r w:rsidRPr="00B92776">
        <w:rPr>
          <w:rFonts w:ascii="华文楷体" w:eastAsia="华文楷体" w:hAnsi="华文楷体" w:hint="eastAsia"/>
          <w:lang w:bidi="zh-TW"/>
        </w:rPr>
        <w:t>作为真理第三条准则的感情主要是指快乐和痛苦，用于人的选择活动</w:t>
      </w:r>
      <w:r w:rsidR="00D06CEA">
        <w:rPr>
          <w:rFonts w:ascii="华文楷体" w:eastAsia="华文楷体" w:hAnsi="华文楷体" w:hint="eastAsia"/>
          <w:lang w:bidi="zh-TW"/>
        </w:rPr>
        <w:t>。</w:t>
      </w:r>
      <w:r w:rsidRPr="00B92776">
        <w:rPr>
          <w:rFonts w:ascii="华文楷体" w:eastAsia="华文楷体" w:hAnsi="华文楷体" w:hint="eastAsia"/>
          <w:lang w:bidi="zh-TW"/>
        </w:rPr>
        <w:t>伊壁鸠鲁认为，人的道德选择符合趋乐避苦的自然感情。他甚至说“情感是判断一切善的准则”。快乐是最高的善，是判断一切善的准则，这同说幸福是最高的善，是判断一切善的准则，是等价一致的，因为快乐就是幸福的体现</w:t>
      </w:r>
      <w:r w:rsidR="00A51B57">
        <w:rPr>
          <w:rFonts w:ascii="华文楷体" w:eastAsia="华文楷体" w:hAnsi="华文楷体" w:hint="eastAsia"/>
          <w:lang w:bidi="zh-TW"/>
        </w:rPr>
        <w:t>。</w:t>
      </w:r>
    </w:p>
    <w:p w14:paraId="64464B45" w14:textId="37635267" w:rsidR="00B92776" w:rsidRPr="00B92776" w:rsidRDefault="00A51B57" w:rsidP="000F2697">
      <w:pPr>
        <w:contextualSpacing/>
        <w:mirrorIndents/>
        <w:rPr>
          <w:rFonts w:ascii="华文楷体" w:eastAsia="华文楷体" w:hAnsi="华文楷体"/>
          <w:lang w:bidi="zh-TW"/>
        </w:rPr>
      </w:pPr>
      <w:r>
        <w:rPr>
          <w:rFonts w:ascii="华文楷体" w:eastAsia="华文楷体" w:hAnsi="华文楷体" w:hint="eastAsia"/>
          <w:lang w:bidi="zh-TW"/>
        </w:rPr>
        <w:t>（二）</w:t>
      </w:r>
      <w:r w:rsidR="00B92776" w:rsidRPr="00B92776">
        <w:rPr>
          <w:rFonts w:ascii="华文楷体" w:eastAsia="华文楷体" w:hAnsi="华文楷体"/>
          <w:lang w:bidi="zh-TW"/>
        </w:rPr>
        <w:t>原子</w:t>
      </w:r>
      <w:r>
        <w:rPr>
          <w:rFonts w:ascii="华文楷体" w:eastAsia="华文楷体" w:hAnsi="华文楷体" w:hint="eastAsia"/>
          <w:lang w:bidi="zh-TW"/>
        </w:rPr>
        <w:t>论</w:t>
      </w:r>
    </w:p>
    <w:p w14:paraId="7968A7A8" w14:textId="4D1C0BC5" w:rsidR="00B92776" w:rsidRPr="00B92776" w:rsidRDefault="00B92776" w:rsidP="000F2697">
      <w:pPr>
        <w:contextualSpacing/>
        <w:mirrorIndents/>
        <w:rPr>
          <w:rFonts w:ascii="华文楷体" w:eastAsia="华文楷体" w:hAnsi="华文楷体"/>
          <w:lang w:bidi="zh-TW"/>
        </w:rPr>
      </w:pPr>
      <w:r w:rsidRPr="00B92776">
        <w:rPr>
          <w:rFonts w:ascii="华文楷体" w:eastAsia="华文楷体" w:hAnsi="华文楷体" w:hint="eastAsia"/>
          <w:lang w:bidi="zh-TW"/>
        </w:rPr>
        <w:t>伊壁鸠鲁的原子论是对德</w:t>
      </w:r>
      <w:r w:rsidR="001F2257">
        <w:rPr>
          <w:rFonts w:ascii="华文楷体" w:eastAsia="华文楷体" w:hAnsi="华文楷体" w:hint="eastAsia"/>
          <w:lang w:bidi="zh-TW"/>
        </w:rPr>
        <w:t>谟</w:t>
      </w:r>
      <w:r w:rsidRPr="00B92776">
        <w:rPr>
          <w:rFonts w:ascii="华文楷体" w:eastAsia="华文楷体" w:hAnsi="华文楷体" w:hint="eastAsia"/>
          <w:lang w:bidi="zh-TW"/>
        </w:rPr>
        <w:t>克利特原子论的继承与发展。他认为整个宇宙的本原就是有无限多的原子，原子在虚空的世界里面做着不规则的运动，因为原子有轻重</w:t>
      </w:r>
      <w:proofErr w:type="gramStart"/>
      <w:r w:rsidR="001F2257">
        <w:rPr>
          <w:rFonts w:ascii="华文楷体" w:eastAsia="华文楷体" w:hAnsi="华文楷体" w:hint="eastAsia"/>
          <w:lang w:bidi="zh-TW"/>
        </w:rPr>
        <w:t>且</w:t>
      </w:r>
      <w:r w:rsidRPr="00B92776">
        <w:rPr>
          <w:rFonts w:ascii="华文楷体" w:eastAsia="华文楷体" w:hAnsi="华文楷体" w:hint="eastAsia"/>
          <w:lang w:bidi="zh-TW"/>
        </w:rPr>
        <w:t>性质</w:t>
      </w:r>
      <w:proofErr w:type="gramEnd"/>
      <w:r w:rsidRPr="00B92776">
        <w:rPr>
          <w:rFonts w:ascii="华文楷体" w:eastAsia="华文楷体" w:hAnsi="华文楷体" w:hint="eastAsia"/>
          <w:lang w:bidi="zh-TW"/>
        </w:rPr>
        <w:t>不同，因此做完全不可控的运动。而事物运动变化都是原子本身的聚散。</w:t>
      </w:r>
    </w:p>
    <w:p w14:paraId="3EF4D4F0" w14:textId="6475032D" w:rsidR="00B92776" w:rsidRPr="00B92776" w:rsidRDefault="00B92776" w:rsidP="000F2697">
      <w:pPr>
        <w:contextualSpacing/>
        <w:mirrorIndents/>
        <w:rPr>
          <w:rFonts w:ascii="华文楷体" w:eastAsia="华文楷体" w:hAnsi="华文楷体"/>
          <w:lang w:bidi="zh-TW"/>
        </w:rPr>
      </w:pPr>
      <w:r w:rsidRPr="00B92776">
        <w:rPr>
          <w:rFonts w:ascii="华文楷体" w:eastAsia="华文楷体" w:hAnsi="华文楷体" w:hint="eastAsia"/>
          <w:lang w:bidi="zh-TW"/>
        </w:rPr>
        <w:t>伊壁鸠鲁同时维护了原子和虚空的真实性。原子和虚空虽然是不可感的，但却是真实的。如果</w:t>
      </w:r>
      <w:proofErr w:type="gramStart"/>
      <w:r w:rsidRPr="00B92776">
        <w:rPr>
          <w:rFonts w:ascii="华文楷体" w:eastAsia="华文楷体" w:hAnsi="华文楷体" w:hint="eastAsia"/>
          <w:lang w:bidi="zh-TW"/>
        </w:rPr>
        <w:t>不</w:t>
      </w:r>
      <w:proofErr w:type="gramEnd"/>
      <w:r w:rsidRPr="00B92776">
        <w:rPr>
          <w:rFonts w:ascii="华文楷体" w:eastAsia="华文楷体" w:hAnsi="华文楷体" w:hint="eastAsia"/>
          <w:lang w:bidi="zh-TW"/>
        </w:rPr>
        <w:t>设定原子和虚空，那么自明的感觉将被推翻</w:t>
      </w:r>
      <w:r w:rsidR="00207F77">
        <w:rPr>
          <w:rFonts w:ascii="华文楷体" w:eastAsia="华文楷体" w:hAnsi="华文楷体"/>
          <w:lang w:bidi="zh-TW"/>
        </w:rPr>
        <w:t>；</w:t>
      </w:r>
      <w:r w:rsidRPr="00B92776">
        <w:rPr>
          <w:rFonts w:ascii="华文楷体" w:eastAsia="华文楷体" w:hAnsi="华文楷体"/>
          <w:lang w:bidi="zh-TW"/>
        </w:rPr>
        <w:t>感觉的自明性证明了原子和虚空的真实性。首先，形体的存在和运动能被感觉自明地证明。其次，若没有虚空，则形体的运动不可能。最后，感觉证明形体存在和运动。因此，虚空存在。</w:t>
      </w:r>
    </w:p>
    <w:p w14:paraId="5199CD3C" w14:textId="548748CB" w:rsidR="00B92776" w:rsidRPr="00B92776" w:rsidRDefault="00B92776" w:rsidP="000F2697">
      <w:pPr>
        <w:contextualSpacing/>
        <w:mirrorIndents/>
        <w:rPr>
          <w:rFonts w:ascii="华文楷体" w:eastAsia="华文楷体" w:hAnsi="华文楷体"/>
          <w:lang w:bidi="zh-TW"/>
        </w:rPr>
      </w:pPr>
      <w:r w:rsidRPr="00B92776">
        <w:rPr>
          <w:rFonts w:ascii="华文楷体" w:eastAsia="华文楷体" w:hAnsi="华文楷体" w:hint="eastAsia"/>
          <w:lang w:bidi="zh-TW"/>
        </w:rPr>
        <w:t>根据张志伟老师的说法，伊壁鸠鲁对德</w:t>
      </w:r>
      <w:r w:rsidR="007D7130">
        <w:rPr>
          <w:rFonts w:ascii="华文楷体" w:eastAsia="华文楷体" w:hAnsi="华文楷体" w:hint="eastAsia"/>
          <w:lang w:bidi="zh-TW"/>
        </w:rPr>
        <w:t>谟</w:t>
      </w:r>
      <w:r w:rsidRPr="00B92776">
        <w:rPr>
          <w:rFonts w:ascii="华文楷体" w:eastAsia="华文楷体" w:hAnsi="华文楷体" w:hint="eastAsia"/>
          <w:lang w:bidi="zh-TW"/>
        </w:rPr>
        <w:t>克利特的原子论做了三点修改</w:t>
      </w:r>
      <w:r w:rsidR="00207F77">
        <w:rPr>
          <w:rFonts w:ascii="华文楷体" w:eastAsia="华文楷体" w:hAnsi="华文楷体"/>
          <w:lang w:bidi="zh-TW"/>
        </w:rPr>
        <w:t>：</w:t>
      </w:r>
      <w:r w:rsidR="007D7130">
        <w:rPr>
          <w:rFonts w:ascii="华文楷体" w:eastAsia="华文楷体" w:hAnsi="华文楷体" w:hint="eastAsia"/>
          <w:lang w:bidi="zh-TW"/>
        </w:rPr>
        <w:t>①</w:t>
      </w:r>
      <w:r w:rsidRPr="00B92776">
        <w:rPr>
          <w:rFonts w:ascii="华文楷体" w:eastAsia="华文楷体" w:hAnsi="华文楷体"/>
          <w:lang w:bidi="zh-TW"/>
        </w:rPr>
        <w:t>原子形状有限。德</w:t>
      </w:r>
      <w:r w:rsidR="007D7130">
        <w:rPr>
          <w:rFonts w:ascii="华文楷体" w:eastAsia="华文楷体" w:hAnsi="华文楷体"/>
          <w:lang w:bidi="zh-TW"/>
        </w:rPr>
        <w:t>谟</w:t>
      </w:r>
      <w:r w:rsidRPr="00B92776">
        <w:rPr>
          <w:rFonts w:ascii="华文楷体" w:eastAsia="华文楷体" w:hAnsi="华文楷体"/>
          <w:lang w:bidi="zh-TW"/>
        </w:rPr>
        <w:t>克利特认为原子在形状方面的差别无限大</w:t>
      </w:r>
      <w:r w:rsidR="007D7130">
        <w:rPr>
          <w:rFonts w:ascii="华文楷体" w:eastAsia="华文楷体" w:hAnsi="华文楷体" w:hint="eastAsia"/>
          <w:lang w:bidi="zh-TW"/>
        </w:rPr>
        <w:t>②</w:t>
      </w:r>
      <w:r w:rsidRPr="00B92776">
        <w:rPr>
          <w:rFonts w:ascii="华文楷体" w:eastAsia="华文楷体" w:hAnsi="华文楷体"/>
          <w:lang w:bidi="zh-TW"/>
        </w:rPr>
        <w:t>认为原子有重量。德</w:t>
      </w:r>
      <w:r w:rsidR="007D7130">
        <w:rPr>
          <w:rFonts w:ascii="华文楷体" w:eastAsia="华文楷体" w:hAnsi="华文楷体"/>
          <w:lang w:bidi="zh-TW"/>
        </w:rPr>
        <w:t>谟</w:t>
      </w:r>
      <w:r w:rsidRPr="00B92776">
        <w:rPr>
          <w:rFonts w:ascii="华文楷体" w:eastAsia="华文楷体" w:hAnsi="华文楷体"/>
          <w:lang w:bidi="zh-TW"/>
        </w:rPr>
        <w:t>克利特并没有提到原子的重量问题。</w:t>
      </w:r>
      <w:r w:rsidR="007D7130">
        <w:rPr>
          <w:rFonts w:ascii="华文楷体" w:eastAsia="华文楷体" w:hAnsi="华文楷体" w:hint="eastAsia"/>
          <w:lang w:bidi="zh-TW"/>
        </w:rPr>
        <w:t>③</w:t>
      </w:r>
      <w:r w:rsidRPr="00B92776">
        <w:rPr>
          <w:rFonts w:ascii="华文楷体" w:eastAsia="华文楷体" w:hAnsi="华文楷体"/>
          <w:lang w:bidi="zh-TW"/>
        </w:rPr>
        <w:t>认为原子有偏斜运动。德</w:t>
      </w:r>
      <w:r w:rsidR="007D7130">
        <w:rPr>
          <w:rFonts w:ascii="华文楷体" w:eastAsia="华文楷体" w:hAnsi="华文楷体"/>
          <w:lang w:bidi="zh-TW"/>
        </w:rPr>
        <w:t>谟</w:t>
      </w:r>
      <w:r w:rsidRPr="00B92776">
        <w:rPr>
          <w:rFonts w:ascii="华文楷体" w:eastAsia="华文楷体" w:hAnsi="华文楷体"/>
          <w:lang w:bidi="zh-TW"/>
        </w:rPr>
        <w:t>克利特只承认原子的直线下落运动，这难以说明原子如何相互碰撞而形成万物。伊壁鸠鲁则承认原子可以有“离开正路</w:t>
      </w:r>
      <w:r w:rsidR="004F345A">
        <w:rPr>
          <w:rFonts w:ascii="华文楷体" w:eastAsia="华文楷体" w:hAnsi="华文楷体" w:hint="eastAsia"/>
          <w:lang w:bidi="zh-TW"/>
        </w:rPr>
        <w:t>”</w:t>
      </w:r>
      <w:r w:rsidRPr="00B92776">
        <w:rPr>
          <w:rFonts w:ascii="华文楷体" w:eastAsia="华文楷体" w:hAnsi="华文楷体"/>
          <w:lang w:bidi="zh-TW"/>
        </w:rPr>
        <w:t>的偏斜运动，</w:t>
      </w:r>
      <w:proofErr w:type="gramStart"/>
      <w:r w:rsidRPr="00B92776">
        <w:rPr>
          <w:rFonts w:ascii="华文楷体" w:eastAsia="华文楷体" w:hAnsi="华文楷体"/>
          <w:lang w:bidi="zh-TW"/>
        </w:rPr>
        <w:t>从而说</w:t>
      </w:r>
      <w:proofErr w:type="gramEnd"/>
      <w:r w:rsidRPr="00B92776">
        <w:rPr>
          <w:rFonts w:ascii="华文楷体" w:eastAsia="华文楷体" w:hAnsi="华文楷体"/>
          <w:lang w:bidi="zh-TW"/>
        </w:rPr>
        <w:t>明了原子碰撞进而形成万物的原因</w:t>
      </w:r>
      <w:r w:rsidR="007D7130">
        <w:rPr>
          <w:rFonts w:ascii="华文楷体" w:eastAsia="华文楷体" w:hAnsi="华文楷体" w:hint="eastAsia"/>
          <w:lang w:bidi="zh-TW"/>
        </w:rPr>
        <w:t>。</w:t>
      </w:r>
    </w:p>
    <w:p w14:paraId="42593752" w14:textId="57E0E4A7" w:rsidR="000F2697" w:rsidRDefault="00B92776" w:rsidP="000F2697">
      <w:pPr>
        <w:contextualSpacing/>
        <w:mirrorIndents/>
        <w:rPr>
          <w:rFonts w:ascii="华文楷体" w:eastAsia="华文楷体" w:hAnsi="华文楷体"/>
          <w:lang w:bidi="zh-TW"/>
        </w:rPr>
      </w:pPr>
      <w:r w:rsidRPr="00B92776">
        <w:rPr>
          <w:rFonts w:ascii="华文楷体" w:eastAsia="华文楷体" w:hAnsi="华文楷体" w:hint="eastAsia"/>
          <w:lang w:bidi="zh-TW"/>
        </w:rPr>
        <w:t>在吴增定老师看来，伊壁鸠鲁与德</w:t>
      </w:r>
      <w:r w:rsidR="007D7130">
        <w:rPr>
          <w:rFonts w:ascii="华文楷体" w:eastAsia="华文楷体" w:hAnsi="华文楷体" w:hint="eastAsia"/>
          <w:lang w:bidi="zh-TW"/>
        </w:rPr>
        <w:t>谟</w:t>
      </w:r>
      <w:r w:rsidRPr="00B92776">
        <w:rPr>
          <w:rFonts w:ascii="华文楷体" w:eastAsia="华文楷体" w:hAnsi="华文楷体" w:hint="eastAsia"/>
          <w:lang w:bidi="zh-TW"/>
        </w:rPr>
        <w:t>克利特最大的不同就是认为人是作为无限多原子的集合，人的灵魂是作为更高更精致的原子，其本身具有某种自发性。原子本身有主动的选择，并不是完完全全的被动，人在原子构成的机械世界仍然有主动的选择，选择对自己有利的东西。对自己有利的东西，就是一种快乐。这和柏拉图及亚里士多德都不同</w:t>
      </w:r>
      <w:r w:rsidR="00207F77">
        <w:rPr>
          <w:rFonts w:ascii="华文楷体" w:eastAsia="华文楷体" w:hAnsi="华文楷体" w:hint="eastAsia"/>
          <w:lang w:bidi="zh-TW"/>
        </w:rPr>
        <w:t>。</w:t>
      </w:r>
    </w:p>
    <w:p w14:paraId="53963A64" w14:textId="0980D658" w:rsidR="00673169" w:rsidRPr="00673169" w:rsidRDefault="00207F77" w:rsidP="000F2697">
      <w:pPr>
        <w:contextualSpacing/>
        <w:mirrorIndents/>
        <w:rPr>
          <w:rFonts w:ascii="华文楷体" w:eastAsia="华文楷体" w:hAnsi="华文楷体"/>
          <w:lang w:bidi="zh-TW"/>
        </w:rPr>
      </w:pPr>
      <w:r>
        <w:rPr>
          <w:rFonts w:ascii="华文楷体" w:eastAsia="华文楷体" w:hAnsi="华文楷体" w:hint="eastAsia"/>
          <w:lang w:bidi="zh-TW"/>
        </w:rPr>
        <w:t>（三）</w:t>
      </w:r>
      <w:r w:rsidR="00673169" w:rsidRPr="00673169">
        <w:rPr>
          <w:rFonts w:ascii="华文楷体" w:eastAsia="华文楷体" w:hAnsi="华文楷体"/>
          <w:lang w:bidi="zh-TW"/>
        </w:rPr>
        <w:t>伦理学</w:t>
      </w:r>
    </w:p>
    <w:p w14:paraId="454AF1AF" w14:textId="66839004" w:rsidR="00673169" w:rsidRPr="00673169" w:rsidRDefault="00673169" w:rsidP="000F2697">
      <w:pPr>
        <w:contextualSpacing/>
        <w:mirrorIndents/>
        <w:rPr>
          <w:rFonts w:ascii="华文楷体" w:eastAsia="华文楷体" w:hAnsi="华文楷体"/>
          <w:lang w:bidi="zh-TW"/>
        </w:rPr>
      </w:pPr>
      <w:r w:rsidRPr="00673169">
        <w:rPr>
          <w:rFonts w:ascii="华文楷体" w:eastAsia="华文楷体" w:hAnsi="华文楷体"/>
          <w:lang w:bidi="zh-TW"/>
        </w:rPr>
        <w:t>1</w:t>
      </w:r>
      <w:r w:rsidR="00DC402F">
        <w:rPr>
          <w:rFonts w:ascii="华文楷体" w:eastAsia="华文楷体" w:hAnsi="华文楷体"/>
          <w:lang w:bidi="zh-TW"/>
        </w:rPr>
        <w:t>．</w:t>
      </w:r>
      <w:r w:rsidRPr="00673169">
        <w:rPr>
          <w:rFonts w:ascii="华文楷体" w:eastAsia="华文楷体" w:hAnsi="华文楷体"/>
          <w:lang w:bidi="zh-TW"/>
        </w:rPr>
        <w:t>快乐主义</w:t>
      </w:r>
    </w:p>
    <w:p w14:paraId="67269ADE" w14:textId="06E9741D" w:rsidR="00673169" w:rsidRPr="00673169" w:rsidRDefault="00673169" w:rsidP="000F2697">
      <w:pPr>
        <w:contextualSpacing/>
        <w:mirrorIndents/>
        <w:rPr>
          <w:rFonts w:ascii="华文楷体" w:eastAsia="华文楷体" w:hAnsi="华文楷体"/>
          <w:lang w:bidi="zh-TW"/>
        </w:rPr>
      </w:pPr>
      <w:r w:rsidRPr="00673169">
        <w:rPr>
          <w:rFonts w:ascii="华文楷体" w:eastAsia="华文楷体" w:hAnsi="华文楷体" w:hint="eastAsia"/>
          <w:lang w:bidi="zh-TW"/>
        </w:rPr>
        <w:t>快乐主义把幸福等同为快乐，这是伊壁鸠鲁伦理学的主要特色。“快乐</w:t>
      </w:r>
      <w:r w:rsidR="00C71E37">
        <w:rPr>
          <w:rFonts w:ascii="华文楷体" w:eastAsia="华文楷体" w:hAnsi="华文楷体" w:hint="eastAsia"/>
          <w:lang w:bidi="zh-TW"/>
        </w:rPr>
        <w:t>”</w:t>
      </w:r>
      <w:r w:rsidRPr="00673169">
        <w:rPr>
          <w:rFonts w:ascii="华文楷体" w:eastAsia="华文楷体" w:hAnsi="华文楷体" w:hint="eastAsia"/>
          <w:lang w:bidi="zh-TW"/>
        </w:rPr>
        <w:t>在当时存在着两种倾向</w:t>
      </w:r>
      <w:r w:rsidR="00207F77">
        <w:rPr>
          <w:rFonts w:ascii="华文楷体" w:eastAsia="华文楷体" w:hAnsi="华文楷体"/>
          <w:lang w:bidi="zh-TW"/>
        </w:rPr>
        <w:t>：</w:t>
      </w:r>
      <w:r w:rsidRPr="00673169">
        <w:rPr>
          <w:rFonts w:ascii="华文楷体" w:eastAsia="华文楷体" w:hAnsi="华文楷体"/>
          <w:lang w:bidi="zh-TW"/>
        </w:rPr>
        <w:t>昔兰尼派倾向于把快乐归结为自然欲望的满足，他们提倡的快乐主义为享乐主义</w:t>
      </w:r>
      <w:r w:rsidR="00207F77">
        <w:rPr>
          <w:rFonts w:ascii="华文楷体" w:eastAsia="华文楷体" w:hAnsi="华文楷体"/>
          <w:lang w:bidi="zh-TW"/>
        </w:rPr>
        <w:t>；</w:t>
      </w:r>
      <w:r w:rsidRPr="00673169">
        <w:rPr>
          <w:rFonts w:ascii="华文楷体" w:eastAsia="华文楷体" w:hAnsi="华文楷体"/>
          <w:lang w:bidi="zh-TW"/>
        </w:rPr>
        <w:t>柏拉图和亚里士多德倾向于把快乐视为幸福的外在条件，不承认快乐与德性之间的内在联系。伊壁鸠鲁在这两种倾向中发展出自己独特的快乐主义。</w:t>
      </w:r>
    </w:p>
    <w:p w14:paraId="4F101DC0" w14:textId="41871979" w:rsidR="00673169" w:rsidRPr="00673169" w:rsidRDefault="00673169" w:rsidP="000F2697">
      <w:pPr>
        <w:contextualSpacing/>
        <w:mirrorIndents/>
        <w:rPr>
          <w:rFonts w:ascii="华文楷体" w:eastAsia="华文楷体" w:hAnsi="华文楷体"/>
          <w:lang w:bidi="zh-TW"/>
        </w:rPr>
      </w:pPr>
      <w:r w:rsidRPr="00673169">
        <w:rPr>
          <w:rFonts w:ascii="华文楷体" w:eastAsia="华文楷体" w:hAnsi="华文楷体" w:hint="eastAsia"/>
          <w:lang w:bidi="zh-TW"/>
        </w:rPr>
        <w:t>伊壁鸠鲁从感觉主义出发，认为善或幸福就是快乐。他认为快乐是幸福生活的起点和终点。并且认为快乐有三种，一是自然而必须</w:t>
      </w:r>
      <w:r w:rsidR="00207F77">
        <w:rPr>
          <w:rFonts w:ascii="华文楷体" w:eastAsia="华文楷体" w:hAnsi="华文楷体"/>
          <w:lang w:bidi="zh-TW"/>
        </w:rPr>
        <w:t>（</w:t>
      </w:r>
      <w:r w:rsidRPr="00673169">
        <w:rPr>
          <w:rFonts w:ascii="华文楷体" w:eastAsia="华文楷体" w:hAnsi="华文楷体"/>
          <w:lang w:bidi="zh-TW"/>
        </w:rPr>
        <w:t>食欲</w:t>
      </w:r>
      <w:r w:rsidR="00207F77">
        <w:rPr>
          <w:rFonts w:ascii="华文楷体" w:eastAsia="华文楷体" w:hAnsi="华文楷体"/>
          <w:lang w:bidi="zh-TW"/>
        </w:rPr>
        <w:t>）</w:t>
      </w:r>
      <w:r w:rsidRPr="00673169">
        <w:rPr>
          <w:rFonts w:ascii="华文楷体" w:eastAsia="华文楷体" w:hAnsi="华文楷体"/>
          <w:lang w:bidi="zh-TW"/>
        </w:rPr>
        <w:t>，二是自然而</w:t>
      </w:r>
      <w:proofErr w:type="gramStart"/>
      <w:r w:rsidRPr="00673169">
        <w:rPr>
          <w:rFonts w:ascii="华文楷体" w:eastAsia="华文楷体" w:hAnsi="华文楷体"/>
          <w:lang w:bidi="zh-TW"/>
        </w:rPr>
        <w:t>不</w:t>
      </w:r>
      <w:proofErr w:type="gramEnd"/>
      <w:r w:rsidRPr="00673169">
        <w:rPr>
          <w:rFonts w:ascii="华文楷体" w:eastAsia="华文楷体" w:hAnsi="华文楷体"/>
          <w:lang w:bidi="zh-TW"/>
        </w:rPr>
        <w:t>必须</w:t>
      </w:r>
      <w:r w:rsidR="00207F77">
        <w:rPr>
          <w:rFonts w:ascii="华文楷体" w:eastAsia="华文楷体" w:hAnsi="华文楷体"/>
          <w:lang w:bidi="zh-TW"/>
        </w:rPr>
        <w:t>（</w:t>
      </w:r>
      <w:r w:rsidRPr="00673169">
        <w:rPr>
          <w:rFonts w:ascii="华文楷体" w:eastAsia="华文楷体" w:hAnsi="华文楷体"/>
          <w:lang w:bidi="zh-TW"/>
        </w:rPr>
        <w:t>性欲</w:t>
      </w:r>
      <w:r w:rsidR="00207F77">
        <w:rPr>
          <w:rFonts w:ascii="华文楷体" w:eastAsia="华文楷体" w:hAnsi="华文楷体"/>
          <w:lang w:bidi="zh-TW"/>
        </w:rPr>
        <w:t>）</w:t>
      </w:r>
      <w:r w:rsidRPr="00673169">
        <w:rPr>
          <w:rFonts w:ascii="华文楷体" w:eastAsia="华文楷体" w:hAnsi="华文楷体"/>
          <w:lang w:bidi="zh-TW"/>
        </w:rPr>
        <w:t>，三是既不自然又不必须</w:t>
      </w:r>
      <w:r w:rsidR="00207F77">
        <w:rPr>
          <w:rFonts w:ascii="华文楷体" w:eastAsia="华文楷体" w:hAnsi="华文楷体"/>
          <w:lang w:bidi="zh-TW"/>
        </w:rPr>
        <w:t>（</w:t>
      </w:r>
      <w:r w:rsidRPr="00673169">
        <w:rPr>
          <w:rFonts w:ascii="华文楷体" w:eastAsia="华文楷体" w:hAnsi="华文楷体"/>
          <w:lang w:bidi="zh-TW"/>
        </w:rPr>
        <w:t>权利</w:t>
      </w:r>
      <w:r w:rsidR="00207F77">
        <w:rPr>
          <w:rFonts w:ascii="华文楷体" w:eastAsia="华文楷体" w:hAnsi="华文楷体"/>
          <w:lang w:bidi="zh-TW"/>
        </w:rPr>
        <w:t>）</w:t>
      </w:r>
      <w:r w:rsidRPr="00673169">
        <w:rPr>
          <w:rFonts w:ascii="华文楷体" w:eastAsia="华文楷体" w:hAnsi="华文楷体"/>
          <w:lang w:bidi="zh-TW"/>
        </w:rPr>
        <w:t>。</w:t>
      </w:r>
    </w:p>
    <w:p w14:paraId="38522631" w14:textId="5B49862C" w:rsidR="00673169" w:rsidRPr="00673169" w:rsidRDefault="00673169" w:rsidP="000F2697">
      <w:pPr>
        <w:contextualSpacing/>
        <w:mirrorIndents/>
        <w:rPr>
          <w:rFonts w:ascii="华文楷体" w:eastAsia="华文楷体" w:hAnsi="华文楷体"/>
          <w:lang w:bidi="zh-TW"/>
        </w:rPr>
      </w:pPr>
      <w:r w:rsidRPr="00673169">
        <w:rPr>
          <w:rFonts w:ascii="华文楷体" w:eastAsia="华文楷体" w:hAnsi="华文楷体" w:hint="eastAsia"/>
          <w:lang w:bidi="zh-TW"/>
        </w:rPr>
        <w:t>但是他区分了快乐和享乐。他说</w:t>
      </w:r>
      <w:r w:rsidR="00207F77">
        <w:rPr>
          <w:rFonts w:ascii="华文楷体" w:eastAsia="华文楷体" w:hAnsi="华文楷体"/>
          <w:lang w:bidi="zh-TW"/>
        </w:rPr>
        <w:t>：</w:t>
      </w:r>
      <w:r w:rsidRPr="00673169">
        <w:rPr>
          <w:rFonts w:ascii="华文楷体" w:eastAsia="华文楷体" w:hAnsi="华文楷体"/>
          <w:lang w:bidi="zh-TW"/>
        </w:rPr>
        <w:t>“每一种快乐由于其自然吸引力，都是某种善，但并不是每一种快乐都值得选择。”只有值得选择的快乐才是真正的幸福，才是人生追求的最高的善。在伊壁鸠鲁看来，值得选择的快乐就是消除痛苦。伊壁鸠鲁否认在快乐与痛苦之间有一种中性状态，坚持无痛苦的状态即快乐。</w:t>
      </w:r>
    </w:p>
    <w:p w14:paraId="428FFEAA" w14:textId="77777777" w:rsidR="00673169" w:rsidRPr="00673169" w:rsidRDefault="00673169" w:rsidP="000F2697">
      <w:pPr>
        <w:contextualSpacing/>
        <w:mirrorIndents/>
        <w:rPr>
          <w:rFonts w:ascii="华文楷体" w:eastAsia="华文楷体" w:hAnsi="华文楷体"/>
          <w:lang w:bidi="zh-TW"/>
        </w:rPr>
      </w:pPr>
      <w:r w:rsidRPr="00673169">
        <w:rPr>
          <w:rFonts w:ascii="华文楷体" w:eastAsia="华文楷体" w:hAnsi="华文楷体" w:hint="eastAsia"/>
          <w:lang w:bidi="zh-TW"/>
        </w:rPr>
        <w:t>伊壁鸠鲁区分了动态快乐和静态快乐，前者是欲望的要求和满足，后者是痛苦的消除。他坚持静态快乐高于动态快乐。伊壁鸠鲁认识到，享乐无止境，欲望对快乐的追求和满足是贪得无厌的。而欲望的追求和满足总摆脱不了痛苦，过度的享受最终一定导致痛苦，因此停止对于动态快乐的追求，而选择无痛无求的静态快乐明显是更合适的选择。</w:t>
      </w:r>
    </w:p>
    <w:p w14:paraId="060D20CF" w14:textId="000B1522" w:rsidR="0002607A" w:rsidRDefault="00673169" w:rsidP="000F2697">
      <w:pPr>
        <w:contextualSpacing/>
        <w:mirrorIndents/>
        <w:rPr>
          <w:rFonts w:ascii="华文楷体" w:eastAsia="华文楷体" w:hAnsi="华文楷体"/>
          <w:lang w:bidi="zh-TW"/>
        </w:rPr>
      </w:pPr>
      <w:r w:rsidRPr="00673169">
        <w:rPr>
          <w:rFonts w:ascii="华文楷体" w:eastAsia="华文楷体" w:hAnsi="华文楷体" w:hint="eastAsia"/>
          <w:lang w:bidi="zh-TW"/>
        </w:rPr>
        <w:t>具体地说，伊壁鸠鲁所谓的静态快乐指身体免遭痛苦和心灵不受干扰两个方面。即</w:t>
      </w:r>
      <w:r w:rsidR="00207F77">
        <w:rPr>
          <w:rFonts w:ascii="华文楷体" w:eastAsia="华文楷体" w:hAnsi="华文楷体"/>
          <w:lang w:bidi="zh-TW"/>
        </w:rPr>
        <w:t>：</w:t>
      </w:r>
      <w:r w:rsidRPr="00673169">
        <w:rPr>
          <w:rFonts w:ascii="华文楷体" w:eastAsia="华文楷体" w:hAnsi="华文楷体"/>
          <w:lang w:bidi="zh-TW"/>
        </w:rPr>
        <w:t>身体健康和心灵宁静。伊壁鸠鲁认为这两个方面相互影响，身</w:t>
      </w:r>
      <w:r w:rsidR="0002607A" w:rsidRPr="0002607A">
        <w:rPr>
          <w:rFonts w:ascii="华文楷体" w:eastAsia="华文楷体" w:hAnsi="华文楷体" w:hint="eastAsia"/>
          <w:lang w:bidi="zh-TW"/>
        </w:rPr>
        <w:t>体遭受痛苦时心灵不能宁静</w:t>
      </w:r>
      <w:r w:rsidR="00207F77">
        <w:rPr>
          <w:rFonts w:ascii="华文楷体" w:eastAsia="华文楷体" w:hAnsi="华文楷体"/>
          <w:lang w:bidi="zh-TW"/>
        </w:rPr>
        <w:t>；</w:t>
      </w:r>
      <w:r w:rsidR="0002607A" w:rsidRPr="0002607A">
        <w:rPr>
          <w:rFonts w:ascii="华文楷体" w:eastAsia="华文楷体" w:hAnsi="华文楷体"/>
          <w:lang w:bidi="zh-TW"/>
        </w:rPr>
        <w:t>反之，心灵受到</w:t>
      </w:r>
      <w:r w:rsidR="00DC402F">
        <w:rPr>
          <w:rFonts w:ascii="华文楷体" w:eastAsia="华文楷体" w:hAnsi="华文楷体"/>
          <w:lang w:bidi="zh-TW"/>
        </w:rPr>
        <w:t>干</w:t>
      </w:r>
      <w:r w:rsidR="0002607A" w:rsidRPr="0002607A">
        <w:rPr>
          <w:rFonts w:ascii="华文楷体" w:eastAsia="华文楷体" w:hAnsi="华文楷体"/>
          <w:lang w:bidi="zh-TW"/>
        </w:rPr>
        <w:t>扰时身体健康也会受损害。但他更加强调心灵的快乐。“宁静”的心态是静态快乐的主要特征</w:t>
      </w:r>
      <w:r w:rsidR="00DC402F">
        <w:rPr>
          <w:rFonts w:ascii="华文楷体" w:eastAsia="华文楷体" w:hAnsi="华文楷体" w:hint="eastAsia"/>
          <w:lang w:bidi="zh-TW"/>
        </w:rPr>
        <w:t>，</w:t>
      </w:r>
      <w:r w:rsidR="0002607A" w:rsidRPr="0002607A">
        <w:rPr>
          <w:rFonts w:ascii="华文楷体" w:eastAsia="华文楷体" w:hAnsi="华文楷体"/>
          <w:lang w:bidi="zh-TW"/>
        </w:rPr>
        <w:t>伊壁鸠鲁把它和审慎的生活相联系，认为这种生活才是最高的善</w:t>
      </w:r>
      <w:r w:rsidR="000F2697">
        <w:rPr>
          <w:rFonts w:ascii="华文楷体" w:eastAsia="华文楷体" w:hAnsi="华文楷体" w:hint="eastAsia"/>
          <w:lang w:bidi="zh-TW"/>
        </w:rPr>
        <w:t>。</w:t>
      </w:r>
    </w:p>
    <w:p w14:paraId="27F32829" w14:textId="77777777" w:rsidR="0073675D" w:rsidRPr="0002607A" w:rsidRDefault="0073675D" w:rsidP="000F2697">
      <w:pPr>
        <w:contextualSpacing/>
        <w:mirrorIndents/>
        <w:rPr>
          <w:rFonts w:ascii="华文楷体" w:eastAsia="华文楷体" w:hAnsi="华文楷体"/>
          <w:lang w:bidi="zh-TW"/>
        </w:rPr>
      </w:pPr>
    </w:p>
    <w:p w14:paraId="783EA412" w14:textId="1526F29B" w:rsidR="00DC402F" w:rsidRDefault="0002607A" w:rsidP="000F2697">
      <w:pPr>
        <w:contextualSpacing/>
        <w:mirrorIndents/>
        <w:rPr>
          <w:rFonts w:ascii="华文楷体" w:eastAsia="华文楷体" w:hAnsi="华文楷体"/>
          <w:lang w:bidi="zh-TW"/>
        </w:rPr>
      </w:pPr>
      <w:r w:rsidRPr="0002607A">
        <w:rPr>
          <w:rFonts w:ascii="华文楷体" w:eastAsia="华文楷体" w:hAnsi="华文楷体"/>
          <w:lang w:bidi="zh-TW"/>
        </w:rPr>
        <w:t>2</w:t>
      </w:r>
      <w:r w:rsidR="00DC402F">
        <w:rPr>
          <w:rFonts w:ascii="华文楷体" w:eastAsia="华文楷体" w:hAnsi="华文楷体" w:hint="eastAsia"/>
          <w:lang w:bidi="zh-TW"/>
        </w:rPr>
        <w:t>．</w:t>
      </w:r>
      <w:r w:rsidRPr="0002607A">
        <w:rPr>
          <w:rFonts w:ascii="华文楷体" w:eastAsia="华文楷体" w:hAnsi="华文楷体"/>
          <w:lang w:bidi="zh-TW"/>
        </w:rPr>
        <w:t>社会契约论</w:t>
      </w:r>
    </w:p>
    <w:p w14:paraId="21596D0B" w14:textId="36587A39" w:rsidR="00567690" w:rsidRDefault="0002607A" w:rsidP="000F2697">
      <w:pPr>
        <w:contextualSpacing/>
        <w:mirrorIndents/>
        <w:rPr>
          <w:rFonts w:ascii="华文楷体" w:eastAsia="华文楷体" w:hAnsi="华文楷体"/>
          <w:lang w:bidi="zh-TW"/>
        </w:rPr>
      </w:pPr>
      <w:r w:rsidRPr="0002607A">
        <w:rPr>
          <w:rFonts w:ascii="华文楷体" w:eastAsia="华文楷体" w:hAnsi="华文楷体"/>
          <w:lang w:bidi="zh-TW"/>
        </w:rPr>
        <w:t>从这种伦理观出发，他明确提出了社会契约论的思想。在他看来，国家、法律，都不是绝对永恒的，而是人们相互约定的。他认为公正是人们相互交往中防止互相伤害的约定。一切法和制度，只要能使个人安宁，即是有用且合理的。</w:t>
      </w:r>
    </w:p>
    <w:p w14:paraId="23D63F3F" w14:textId="77777777" w:rsidR="0012042A" w:rsidRPr="00567690" w:rsidRDefault="0012042A" w:rsidP="000F2697">
      <w:pPr>
        <w:contextualSpacing/>
        <w:mirrorIndents/>
        <w:rPr>
          <w:rFonts w:ascii="华文楷体" w:eastAsia="华文楷体" w:hAnsi="华文楷体"/>
          <w:lang w:bidi="zh-TW"/>
        </w:rPr>
      </w:pPr>
    </w:p>
    <w:p w14:paraId="72760DE9" w14:textId="4FC08D03" w:rsidR="00567690" w:rsidRPr="00567690" w:rsidRDefault="00567690" w:rsidP="000F2697">
      <w:pPr>
        <w:ind w:firstLineChars="200" w:firstLine="420"/>
        <w:contextualSpacing/>
        <w:mirrorIndents/>
        <w:rPr>
          <w:rFonts w:ascii="华文楷体" w:eastAsia="华文楷体" w:hAnsi="华文楷体"/>
          <w:lang w:bidi="zh-TW"/>
        </w:rPr>
      </w:pPr>
      <w:r w:rsidRPr="00567690">
        <w:rPr>
          <w:rFonts w:ascii="华文楷体" w:eastAsia="华文楷体" w:hAnsi="华文楷体" w:hint="eastAsia"/>
          <w:lang w:bidi="zh-TW"/>
        </w:rPr>
        <w:t>二、斯多亚学派</w:t>
      </w:r>
    </w:p>
    <w:p w14:paraId="5294A267" w14:textId="474600A3" w:rsidR="00567690" w:rsidRPr="00567690" w:rsidRDefault="00567690" w:rsidP="000F2697">
      <w:pPr>
        <w:ind w:firstLineChars="200" w:firstLine="420"/>
        <w:contextualSpacing/>
        <w:mirrorIndents/>
        <w:rPr>
          <w:rFonts w:ascii="华文楷体" w:eastAsia="华文楷体" w:hAnsi="华文楷体"/>
          <w:lang w:bidi="zh-TW"/>
        </w:rPr>
      </w:pPr>
      <w:r w:rsidRPr="00567690">
        <w:rPr>
          <w:rFonts w:ascii="华文楷体" w:eastAsia="华文楷体" w:hAnsi="华文楷体" w:hint="eastAsia"/>
          <w:lang w:bidi="zh-TW"/>
        </w:rPr>
        <w:t>斯多亚学派揭示了形而上学一元论与伦理学二元论之间不可调和的矛盾。形而上学寻求的是统摄宇宙万物的共同根据，而伦理学不仅必须接受好与坏、善与恶的二元对立而且必须以意志自由为前提因为如果没有自由就谈不上具有道德价值的行为。</w:t>
      </w:r>
    </w:p>
    <w:p w14:paraId="2B27237C" w14:textId="3C318D0B" w:rsidR="00567690" w:rsidRPr="00567690"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76033D">
        <w:rPr>
          <w:rFonts w:ascii="华文楷体" w:eastAsia="华文楷体" w:hAnsi="华文楷体" w:hint="eastAsia"/>
          <w:lang w:bidi="zh-TW"/>
        </w:rPr>
        <w:t>一</w:t>
      </w:r>
      <w:r>
        <w:rPr>
          <w:rFonts w:ascii="华文楷体" w:eastAsia="华文楷体" w:hAnsi="华文楷体"/>
          <w:lang w:bidi="zh-TW"/>
        </w:rPr>
        <w:t>）</w:t>
      </w:r>
      <w:r w:rsidR="00567690" w:rsidRPr="00567690">
        <w:rPr>
          <w:rFonts w:ascii="华文楷体" w:eastAsia="华文楷体" w:hAnsi="华文楷体"/>
          <w:lang w:bidi="zh-TW"/>
        </w:rPr>
        <w:t>自然哲学</w:t>
      </w:r>
    </w:p>
    <w:p w14:paraId="101689FB" w14:textId="0FCF0C8E" w:rsidR="00741933" w:rsidRPr="00741933" w:rsidRDefault="00567690" w:rsidP="000F2697">
      <w:pPr>
        <w:ind w:firstLineChars="200" w:firstLine="420"/>
        <w:contextualSpacing/>
        <w:mirrorIndents/>
        <w:rPr>
          <w:rFonts w:ascii="华文楷体" w:eastAsia="华文楷体" w:hAnsi="华文楷体"/>
          <w:lang w:bidi="zh-TW"/>
        </w:rPr>
      </w:pPr>
      <w:r w:rsidRPr="00567690">
        <w:rPr>
          <w:rFonts w:ascii="华文楷体" w:eastAsia="华文楷体" w:hAnsi="华文楷体" w:hint="eastAsia"/>
          <w:lang w:bidi="zh-TW"/>
        </w:rPr>
        <w:t>斯多亚学派自然哲学总的特征就是对自然的神化和精神化的解释他们受到赫拉克利特、阿那克西美尼等很深的影响。他们将自然的本原也规定为四元素</w:t>
      </w:r>
      <w:r w:rsidR="00C242E9">
        <w:rPr>
          <w:rFonts w:ascii="华文楷体" w:eastAsia="华文楷体" w:hAnsi="华文楷体"/>
          <w:lang w:bidi="zh-TW"/>
        </w:rPr>
        <w:t>：</w:t>
      </w:r>
      <w:r w:rsidRPr="00567690">
        <w:rPr>
          <w:rFonts w:ascii="华文楷体" w:eastAsia="华文楷体" w:hAnsi="华文楷体"/>
          <w:lang w:bidi="zh-TW"/>
        </w:rPr>
        <w:t>水、火、土、气，他们认为包括人类在内的整个宇宙是四个元素结合而成的，用元素运动方向说明了元素的相互转化</w:t>
      </w:r>
      <w:r w:rsidR="00C242E9">
        <w:rPr>
          <w:rFonts w:ascii="华文楷体" w:eastAsia="华文楷体" w:hAnsi="华文楷体"/>
          <w:lang w:bidi="zh-TW"/>
        </w:rPr>
        <w:t>：</w:t>
      </w:r>
      <w:r w:rsidRPr="00567690">
        <w:rPr>
          <w:rFonts w:ascii="华文楷体" w:eastAsia="华文楷体" w:hAnsi="华文楷体"/>
          <w:lang w:bidi="zh-TW"/>
        </w:rPr>
        <w:t>元素</w:t>
      </w:r>
      <w:r w:rsidR="00741933" w:rsidRPr="00741933">
        <w:rPr>
          <w:rFonts w:ascii="华文楷体" w:eastAsia="华文楷体" w:hAnsi="华文楷体" w:hint="eastAsia"/>
          <w:lang w:bidi="zh-TW"/>
        </w:rPr>
        <w:t>按向上和向下两种方向运动。四个元素中的火和气是比较轻的、向上运动的水和土是比较重的、往下运动的，是被动的。在有限的世界中，“向下”意味着向中心聚集，“向上”意味着向边缘扩散。最初只有火元素，火在作向下运动时，依次生成出气、水和土元素，因此，宇宙外层是由</w:t>
      </w:r>
      <w:proofErr w:type="gramStart"/>
      <w:r w:rsidR="00741933" w:rsidRPr="00741933">
        <w:rPr>
          <w:rFonts w:ascii="华文楷体" w:eastAsia="华文楷体" w:hAnsi="华文楷体" w:hint="eastAsia"/>
          <w:lang w:bidi="zh-TW"/>
        </w:rPr>
        <w:t>火构成</w:t>
      </w:r>
      <w:proofErr w:type="gramEnd"/>
      <w:r w:rsidR="00741933" w:rsidRPr="00741933">
        <w:rPr>
          <w:rFonts w:ascii="华文楷体" w:eastAsia="华文楷体" w:hAnsi="华文楷体" w:hint="eastAsia"/>
          <w:lang w:bidi="zh-TW"/>
        </w:rPr>
        <w:t>的星球，其次是气和水，中央是大地。当元素作向上运动时，按照土、水、气、火的次序，一切都复归为火。</w:t>
      </w:r>
    </w:p>
    <w:p w14:paraId="4BB81DAD" w14:textId="4B4704D5" w:rsidR="00741933" w:rsidRPr="00741933" w:rsidRDefault="00741933" w:rsidP="000F2697">
      <w:pPr>
        <w:ind w:firstLineChars="200" w:firstLine="420"/>
        <w:contextualSpacing/>
        <w:mirrorIndents/>
        <w:rPr>
          <w:rFonts w:ascii="华文楷体" w:eastAsia="华文楷体" w:hAnsi="华文楷体"/>
          <w:lang w:bidi="zh-TW"/>
        </w:rPr>
      </w:pPr>
      <w:r w:rsidRPr="00741933">
        <w:rPr>
          <w:rFonts w:ascii="华文楷体" w:eastAsia="华文楷体" w:hAnsi="华文楷体" w:hint="eastAsia"/>
          <w:lang w:bidi="zh-TW"/>
        </w:rPr>
        <w:t>四种元素中，只有火是永恒的，其余三种元素都从火元素产生，并且包含着火的活力。只不过水和土包含的火较少，活动力较小，故被当作被动的元素。火与气这两种能动的元素构成精气，精气并不是火与气的混合物，而是最</w:t>
      </w:r>
      <w:proofErr w:type="gramStart"/>
      <w:r w:rsidRPr="00741933">
        <w:rPr>
          <w:rFonts w:ascii="华文楷体" w:eastAsia="华文楷体" w:hAnsi="华文楷体" w:hint="eastAsia"/>
          <w:lang w:bidi="zh-TW"/>
        </w:rPr>
        <w:t>富有火</w:t>
      </w:r>
      <w:proofErr w:type="gramEnd"/>
      <w:r w:rsidRPr="00741933">
        <w:rPr>
          <w:rFonts w:ascii="华文楷体" w:eastAsia="华文楷体" w:hAnsi="华文楷体" w:hint="eastAsia"/>
          <w:lang w:bidi="zh-TW"/>
        </w:rPr>
        <w:t>的能动性的热气，又被称作气息或“普纽玛”，一般译作</w:t>
      </w:r>
      <w:proofErr w:type="gramStart"/>
      <w:r w:rsidRPr="00741933">
        <w:rPr>
          <w:rFonts w:ascii="华文楷体" w:eastAsia="华文楷体" w:hAnsi="华文楷体" w:hint="eastAsia"/>
          <w:lang w:bidi="zh-TW"/>
        </w:rPr>
        <w:t>“</w:t>
      </w:r>
      <w:proofErr w:type="gramEnd"/>
      <w:r w:rsidRPr="00741933">
        <w:rPr>
          <w:rFonts w:ascii="华文楷体" w:eastAsia="华文楷体" w:hAnsi="华文楷体" w:hint="eastAsia"/>
          <w:lang w:bidi="zh-TW"/>
        </w:rPr>
        <w:t>精神“它是由能动元素构成的，而元素是精细的形体</w:t>
      </w:r>
      <w:r>
        <w:rPr>
          <w:rFonts w:ascii="华文楷体" w:eastAsia="华文楷体" w:hAnsi="华文楷体" w:hint="eastAsia"/>
          <w:lang w:bidi="zh-TW"/>
        </w:rPr>
        <w:t>。</w:t>
      </w:r>
    </w:p>
    <w:p w14:paraId="7157583A" w14:textId="77777777" w:rsidR="00741933" w:rsidRPr="00741933" w:rsidRDefault="00741933" w:rsidP="000F2697">
      <w:pPr>
        <w:ind w:firstLineChars="200" w:firstLine="420"/>
        <w:contextualSpacing/>
        <w:mirrorIndents/>
        <w:rPr>
          <w:rFonts w:ascii="华文楷体" w:eastAsia="华文楷体" w:hAnsi="华文楷体"/>
          <w:lang w:bidi="zh-TW"/>
        </w:rPr>
      </w:pPr>
      <w:r w:rsidRPr="00741933">
        <w:rPr>
          <w:rFonts w:ascii="华文楷体" w:eastAsia="华文楷体" w:hAnsi="华文楷体" w:hint="eastAsia"/>
          <w:lang w:bidi="zh-TW"/>
        </w:rPr>
        <w:t>在斯多亚派这里，最主动的、最有生命力的东西就是普</w:t>
      </w:r>
      <w:proofErr w:type="gramStart"/>
      <w:r w:rsidRPr="00741933">
        <w:rPr>
          <w:rFonts w:ascii="华文楷体" w:eastAsia="华文楷体" w:hAnsi="华文楷体" w:hint="eastAsia"/>
          <w:lang w:bidi="zh-TW"/>
        </w:rPr>
        <w:t>纽玛</w:t>
      </w:r>
      <w:proofErr w:type="gramEnd"/>
      <w:r w:rsidRPr="00741933">
        <w:rPr>
          <w:rFonts w:ascii="华文楷体" w:eastAsia="华文楷体" w:hAnsi="华文楷体" w:hint="eastAsia"/>
          <w:lang w:bidi="zh-TW"/>
        </w:rPr>
        <w:t>，其本意在希腊文里是就是“气”，普</w:t>
      </w:r>
      <w:proofErr w:type="gramStart"/>
      <w:r w:rsidRPr="00741933">
        <w:rPr>
          <w:rFonts w:ascii="华文楷体" w:eastAsia="华文楷体" w:hAnsi="华文楷体" w:hint="eastAsia"/>
          <w:lang w:bidi="zh-TW"/>
        </w:rPr>
        <w:t>纽玛</w:t>
      </w:r>
      <w:proofErr w:type="gramEnd"/>
      <w:r w:rsidRPr="00741933">
        <w:rPr>
          <w:rFonts w:ascii="华文楷体" w:eastAsia="华文楷体" w:hAnsi="华文楷体" w:hint="eastAsia"/>
          <w:lang w:bidi="zh-TW"/>
        </w:rPr>
        <w:t>是最高、最纯粹的精气。这种精神性的东西也可以叫做理性，或</w:t>
      </w:r>
      <w:proofErr w:type="gramStart"/>
      <w:r w:rsidRPr="00741933">
        <w:rPr>
          <w:rFonts w:ascii="华文楷体" w:eastAsia="华文楷体" w:hAnsi="华文楷体" w:hint="eastAsia"/>
          <w:lang w:bidi="zh-TW"/>
        </w:rPr>
        <w:t>逻</w:t>
      </w:r>
      <w:proofErr w:type="gramEnd"/>
      <w:r w:rsidRPr="00741933">
        <w:rPr>
          <w:rFonts w:ascii="华文楷体" w:eastAsia="华文楷体" w:hAnsi="华文楷体" w:hint="eastAsia"/>
          <w:lang w:bidi="zh-TW"/>
        </w:rPr>
        <w:t>各斯。也可以理解为宇宙自身有自己内在的秩序，也就是命运，包括人的意志在内的一切都是绝对被命运决定的。对于斯多亚派而言，既然世界的本性就是如此，人的职责就是服从命运，顺从自然而生活这就为其伦理学做了理论铺垫</w:t>
      </w:r>
    </w:p>
    <w:p w14:paraId="3EE095DE" w14:textId="21545B07" w:rsidR="00741933" w:rsidRPr="00741933"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741933" w:rsidRPr="00741933">
        <w:rPr>
          <w:rFonts w:ascii="华文楷体" w:eastAsia="华文楷体" w:hAnsi="华文楷体"/>
          <w:lang w:bidi="zh-TW"/>
        </w:rPr>
        <w:t>二</w:t>
      </w:r>
      <w:r>
        <w:rPr>
          <w:rFonts w:ascii="华文楷体" w:eastAsia="华文楷体" w:hAnsi="华文楷体"/>
          <w:lang w:bidi="zh-TW"/>
        </w:rPr>
        <w:t>）</w:t>
      </w:r>
      <w:r w:rsidR="00741933" w:rsidRPr="00741933">
        <w:rPr>
          <w:rFonts w:ascii="华文楷体" w:eastAsia="华文楷体" w:hAnsi="华文楷体"/>
          <w:lang w:bidi="zh-TW"/>
        </w:rPr>
        <w:t>伦理学</w:t>
      </w:r>
    </w:p>
    <w:p w14:paraId="71AB46A0" w14:textId="411EE2EE" w:rsidR="00343636" w:rsidRPr="00343636" w:rsidRDefault="00741933" w:rsidP="000F2697">
      <w:pPr>
        <w:ind w:firstLineChars="200" w:firstLine="420"/>
        <w:contextualSpacing/>
        <w:mirrorIndents/>
        <w:rPr>
          <w:rFonts w:ascii="华文楷体" w:eastAsia="华文楷体" w:hAnsi="华文楷体"/>
          <w:lang w:bidi="zh-TW"/>
        </w:rPr>
      </w:pPr>
      <w:r w:rsidRPr="00741933">
        <w:rPr>
          <w:rFonts w:ascii="华文楷体" w:eastAsia="华文楷体" w:hAnsi="华文楷体" w:hint="eastAsia"/>
          <w:lang w:bidi="zh-TW"/>
        </w:rPr>
        <w:t>斯多亚派和犬儒派都主张“按照自然生活”，但两者对“自然”的理解却不尽相同。</w:t>
      </w:r>
      <w:r w:rsidR="00343636" w:rsidRPr="00343636">
        <w:rPr>
          <w:rFonts w:ascii="华文楷体" w:eastAsia="华文楷体" w:hAnsi="华文楷体" w:hint="eastAsia"/>
          <w:lang w:bidi="zh-TW"/>
        </w:rPr>
        <w:t>对于犬儒派来说，</w:t>
      </w:r>
      <w:proofErr w:type="gramStart"/>
      <w:r w:rsidR="00343636" w:rsidRPr="00343636">
        <w:rPr>
          <w:rFonts w:ascii="华文楷体" w:eastAsia="华文楷体" w:hAnsi="华文楷体" w:hint="eastAsia"/>
          <w:lang w:bidi="zh-TW"/>
        </w:rPr>
        <w:t>”</w:t>
      </w:r>
      <w:proofErr w:type="gramEnd"/>
      <w:r w:rsidR="00343636" w:rsidRPr="00343636">
        <w:rPr>
          <w:rFonts w:ascii="华文楷体" w:eastAsia="华文楷体" w:hAnsi="华文楷体" w:hint="eastAsia"/>
          <w:lang w:bidi="zh-TW"/>
        </w:rPr>
        <w:t>自然</w:t>
      </w:r>
      <w:proofErr w:type="gramStart"/>
      <w:r w:rsidR="00343636" w:rsidRPr="00343636">
        <w:rPr>
          <w:rFonts w:ascii="华文楷体" w:eastAsia="华文楷体" w:hAnsi="华文楷体" w:hint="eastAsia"/>
          <w:lang w:bidi="zh-TW"/>
        </w:rPr>
        <w:t>”</w:t>
      </w:r>
      <w:proofErr w:type="gramEnd"/>
      <w:r w:rsidR="00343636" w:rsidRPr="00343636">
        <w:rPr>
          <w:rFonts w:ascii="华文楷体" w:eastAsia="华文楷体" w:hAnsi="华文楷体" w:hint="eastAsia"/>
          <w:lang w:bidi="zh-TW"/>
        </w:rPr>
        <w:t>是人的自然本能，他们要求不顾社会禁忌的束缚，随心所欲地生活。斯多亚</w:t>
      </w:r>
      <w:proofErr w:type="gramStart"/>
      <w:r w:rsidR="00343636" w:rsidRPr="00343636">
        <w:rPr>
          <w:rFonts w:ascii="华文楷体" w:eastAsia="华文楷体" w:hAnsi="华文楷体" w:hint="eastAsia"/>
          <w:lang w:bidi="zh-TW"/>
        </w:rPr>
        <w:t>派依据</w:t>
      </w:r>
      <w:proofErr w:type="gramEnd"/>
      <w:r w:rsidR="00343636" w:rsidRPr="00343636">
        <w:rPr>
          <w:rFonts w:ascii="华文楷体" w:eastAsia="华文楷体" w:hAnsi="华文楷体" w:hint="eastAsia"/>
          <w:lang w:bidi="zh-TW"/>
        </w:rPr>
        <w:t>自己的自然哲学，认为世界的本性即自然，也就是“逻各斯”。按照自然生活也就是按照理性生活，按照自然律生活。这里所谓的“理性”指支配世界的精神力量，并不局限于人的纯理智活动</w:t>
      </w:r>
      <w:r w:rsidR="003E077F">
        <w:rPr>
          <w:rFonts w:ascii="华文楷体" w:eastAsia="华文楷体" w:hAnsi="华文楷体"/>
          <w:lang w:bidi="zh-TW"/>
        </w:rPr>
        <w:t>；</w:t>
      </w:r>
      <w:r w:rsidR="00343636" w:rsidRPr="00343636">
        <w:rPr>
          <w:rFonts w:ascii="华文楷体" w:eastAsia="华文楷体" w:hAnsi="华文楷体"/>
          <w:lang w:bidi="zh-TW"/>
        </w:rPr>
        <w:t>遵从共同的理性规则的指导也并不一定导致消极无</w:t>
      </w:r>
      <w:r w:rsidR="00343636" w:rsidRPr="00343636">
        <w:rPr>
          <w:rFonts w:ascii="华文楷体" w:eastAsia="华文楷体" w:hAnsi="华文楷体" w:hint="eastAsia"/>
          <w:lang w:bidi="zh-TW"/>
        </w:rPr>
        <w:t>为的宿命论。</w:t>
      </w:r>
    </w:p>
    <w:p w14:paraId="52C14EDA" w14:textId="77777777" w:rsidR="00343636" w:rsidRPr="00343636" w:rsidRDefault="00343636" w:rsidP="000F2697">
      <w:pPr>
        <w:ind w:firstLineChars="200" w:firstLine="420"/>
        <w:contextualSpacing/>
        <w:mirrorIndents/>
        <w:rPr>
          <w:rFonts w:ascii="华文楷体" w:eastAsia="华文楷体" w:hAnsi="华文楷体"/>
          <w:lang w:bidi="zh-TW"/>
        </w:rPr>
      </w:pPr>
      <w:r w:rsidRPr="00343636">
        <w:rPr>
          <w:rFonts w:ascii="华文楷体" w:eastAsia="华文楷体" w:hAnsi="华文楷体" w:hint="eastAsia"/>
          <w:lang w:bidi="zh-TW"/>
        </w:rPr>
        <w:t>自然是一种驱动力，不管人们顺应自然与否，它都在起作用，但只有顺应驱动力的生活才是理性生活。”驱动力</w:t>
      </w:r>
      <w:proofErr w:type="gramStart"/>
      <w:r w:rsidRPr="00343636">
        <w:rPr>
          <w:rFonts w:ascii="华文楷体" w:eastAsia="华文楷体" w:hAnsi="华文楷体" w:hint="eastAsia"/>
          <w:lang w:bidi="zh-TW"/>
        </w:rPr>
        <w:t>”</w:t>
      </w:r>
      <w:proofErr w:type="gramEnd"/>
      <w:r w:rsidRPr="00343636">
        <w:rPr>
          <w:rFonts w:ascii="华文楷体" w:eastAsia="华文楷体" w:hAnsi="华文楷体" w:hint="eastAsia"/>
          <w:lang w:bidi="zh-TW"/>
        </w:rPr>
        <w:t>是早期斯多亚派伦理学的</w:t>
      </w:r>
      <w:proofErr w:type="gramStart"/>
      <w:r w:rsidRPr="00343636">
        <w:rPr>
          <w:rFonts w:ascii="华文楷体" w:eastAsia="华文楷体" w:hAnsi="华文楷体" w:hint="eastAsia"/>
          <w:lang w:bidi="zh-TW"/>
        </w:rPr>
        <w:t>个</w:t>
      </w:r>
      <w:proofErr w:type="gramEnd"/>
      <w:r w:rsidRPr="00343636">
        <w:rPr>
          <w:rFonts w:ascii="华文楷体" w:eastAsia="华文楷体" w:hAnsi="华文楷体" w:hint="eastAsia"/>
          <w:lang w:bidi="zh-TW"/>
        </w:rPr>
        <w:t>重要论题。他们认为一切动物都向着自我保存的目标驱动，每一种动物都有适合于自身组织的自然本性。很明显，驱动力就是动物以自身的自然构造完成自我保存目标的能力。具有不同自然构造的动物有不同的驱动力。</w:t>
      </w:r>
    </w:p>
    <w:p w14:paraId="5CFADC3B" w14:textId="3D6F2A5E" w:rsidR="00343636" w:rsidRPr="00343636" w:rsidRDefault="00343636" w:rsidP="000F2697">
      <w:pPr>
        <w:ind w:firstLineChars="200" w:firstLine="420"/>
        <w:contextualSpacing/>
        <w:mirrorIndents/>
        <w:rPr>
          <w:rFonts w:ascii="华文楷体" w:eastAsia="华文楷体" w:hAnsi="华文楷体"/>
          <w:lang w:bidi="zh-TW"/>
        </w:rPr>
      </w:pPr>
      <w:r w:rsidRPr="00343636">
        <w:rPr>
          <w:rFonts w:ascii="华文楷体" w:eastAsia="华文楷体" w:hAnsi="华文楷体" w:hint="eastAsia"/>
          <w:lang w:bidi="zh-TW"/>
        </w:rPr>
        <w:t>人所特有的驱动力是理性。这就是为什么要按理性生活的理由所在作为人的自我保存能力的理性驱动力与控制世界万物的理性力量同出</w:t>
      </w:r>
      <w:r w:rsidRPr="00343636">
        <w:rPr>
          <w:rFonts w:ascii="华文楷体" w:eastAsia="华文楷体" w:hAnsi="华文楷体"/>
          <w:lang w:bidi="zh-TW"/>
        </w:rPr>
        <w:t>-源，都具有规则性、恒常性、稳定性。斯多亚派推崇的理性生活既不是纯理智的思辨，也不完全排斥情感，他们所排斥的只是激情，因为激情无规则，既不恒常，又不稳定。他们说，激情是过度的驱动力，不服从理性命令，或是无理性的、违反自然的灵魂运动</w:t>
      </w:r>
      <w:r w:rsidR="003E077F">
        <w:rPr>
          <w:rFonts w:ascii="华文楷体" w:eastAsia="华文楷体" w:hAnsi="华文楷体"/>
          <w:lang w:bidi="zh-TW"/>
        </w:rPr>
        <w:t>；</w:t>
      </w:r>
      <w:r w:rsidRPr="00343636">
        <w:rPr>
          <w:rFonts w:ascii="华文楷体" w:eastAsia="华文楷体" w:hAnsi="华文楷体"/>
          <w:lang w:bidi="zh-TW"/>
        </w:rPr>
        <w:t>并说所有激情都属于灵魂的支配力量。斯多亚派没有用理性否定情感，没有把理性与情感对立起来。他们强调的是有理性的情感和非理性的情感之间的对立</w:t>
      </w:r>
      <w:r w:rsidR="00366C47">
        <w:rPr>
          <w:rFonts w:ascii="华文楷体" w:eastAsia="华文楷体" w:hAnsi="华文楷体" w:hint="eastAsia"/>
          <w:lang w:bidi="zh-TW"/>
        </w:rPr>
        <w:t>。</w:t>
      </w:r>
    </w:p>
    <w:p w14:paraId="3F357EE7" w14:textId="45D8ED5D" w:rsidR="00F121FB" w:rsidRPr="00F121FB" w:rsidRDefault="00343636" w:rsidP="000F2697">
      <w:pPr>
        <w:ind w:firstLineChars="200" w:firstLine="420"/>
        <w:contextualSpacing/>
        <w:mirrorIndents/>
        <w:rPr>
          <w:rFonts w:ascii="华文楷体" w:eastAsia="华文楷体" w:hAnsi="华文楷体"/>
          <w:lang w:bidi="zh-TW"/>
        </w:rPr>
      </w:pPr>
      <w:r w:rsidRPr="00343636">
        <w:rPr>
          <w:rFonts w:ascii="华文楷体" w:eastAsia="华文楷体" w:hAnsi="华文楷体" w:hint="eastAsia"/>
          <w:lang w:bidi="zh-TW"/>
        </w:rPr>
        <w:t>理性态度的特点就是“不动心”。即使面对死亡，也要不动心。不动心是斯多亚学派追求的幸福目标。斯多亚学派提倡不动心的理由是</w:t>
      </w:r>
      <w:r w:rsidR="00C242E9">
        <w:rPr>
          <w:rFonts w:ascii="华文楷体" w:eastAsia="华文楷体" w:hAnsi="华文楷体"/>
          <w:lang w:bidi="zh-TW"/>
        </w:rPr>
        <w:t>：</w:t>
      </w:r>
      <w:r w:rsidRPr="00343636">
        <w:rPr>
          <w:rFonts w:ascii="华文楷体" w:eastAsia="华文楷体" w:hAnsi="华文楷体"/>
          <w:lang w:bidi="zh-TW"/>
        </w:rPr>
        <w:t>幸</w:t>
      </w:r>
      <w:r w:rsidR="00F121FB" w:rsidRPr="00F121FB">
        <w:rPr>
          <w:rFonts w:ascii="华文楷体" w:eastAsia="华文楷体" w:hAnsi="华文楷体" w:hint="eastAsia"/>
          <w:lang w:bidi="zh-TW"/>
        </w:rPr>
        <w:t>福归根到底是一种心理感受</w:t>
      </w:r>
      <w:r w:rsidR="00C242E9">
        <w:rPr>
          <w:rFonts w:ascii="华文楷体" w:eastAsia="华文楷体" w:hAnsi="华文楷体"/>
          <w:lang w:bidi="zh-TW"/>
        </w:rPr>
        <w:t>：</w:t>
      </w:r>
      <w:r w:rsidR="00F121FB" w:rsidRPr="00F121FB">
        <w:rPr>
          <w:rFonts w:ascii="华文楷体" w:eastAsia="华文楷体" w:hAnsi="华文楷体"/>
          <w:lang w:bidi="zh-TW"/>
        </w:rPr>
        <w:t>人们既然不能控制外界发生的事件，就应该排除外在事件对心灵的影响，以心灵的不变对付外界的万变。不管什么样的命</w:t>
      </w:r>
      <w:r w:rsidR="00F121FB" w:rsidRPr="00F121FB">
        <w:rPr>
          <w:rFonts w:ascii="华文楷体" w:eastAsia="华文楷体" w:hAnsi="华文楷体" w:hint="eastAsia"/>
          <w:lang w:bidi="zh-TW"/>
        </w:rPr>
        <w:t>运，有智慧的人都能保持平稳柔和的心态。</w:t>
      </w:r>
    </w:p>
    <w:p w14:paraId="273AB71C" w14:textId="1B82BA0B" w:rsidR="00F121FB" w:rsidRPr="00F121FB" w:rsidRDefault="00F121FB" w:rsidP="000F2697">
      <w:pPr>
        <w:ind w:firstLineChars="200" w:firstLine="420"/>
        <w:contextualSpacing/>
        <w:mirrorIndents/>
        <w:rPr>
          <w:rFonts w:ascii="华文楷体" w:eastAsia="华文楷体" w:hAnsi="华文楷体"/>
          <w:lang w:bidi="zh-TW"/>
        </w:rPr>
      </w:pPr>
      <w:r w:rsidRPr="00F121FB">
        <w:rPr>
          <w:rFonts w:ascii="华文楷体" w:eastAsia="华文楷体" w:hAnsi="华文楷体" w:hint="eastAsia"/>
          <w:lang w:bidi="zh-TW"/>
        </w:rPr>
        <w:t>斯多亚派虽然反对伊壁鸠鲁的快乐主义，但他们之间在这一方面的争论大多出于概念的歧义。伊壁鸠鲁所谓的快乐并不是非理性或无节制的膨胀感它主要指“宁静”的身心状态，合乎斯多亚派所说的有理性情感的标准。两</w:t>
      </w:r>
    </w:p>
    <w:p w14:paraId="128F6A9E" w14:textId="77777777" w:rsidR="00F121FB" w:rsidRPr="00F121FB" w:rsidRDefault="00F121FB" w:rsidP="000F2697">
      <w:pPr>
        <w:contextualSpacing/>
        <w:mirrorIndents/>
        <w:rPr>
          <w:rFonts w:ascii="华文楷体" w:eastAsia="华文楷体" w:hAnsi="华文楷体"/>
          <w:lang w:bidi="zh-TW"/>
        </w:rPr>
      </w:pPr>
      <w:r w:rsidRPr="00F121FB">
        <w:rPr>
          <w:rFonts w:ascii="华文楷体" w:eastAsia="华文楷体" w:hAnsi="华文楷体" w:hint="eastAsia"/>
          <w:lang w:bidi="zh-TW"/>
        </w:rPr>
        <w:t>派都把心平气和作为修养的目标。</w:t>
      </w:r>
    </w:p>
    <w:p w14:paraId="22F9F7C8" w14:textId="54CAF863" w:rsidR="00F121FB" w:rsidRPr="00F121FB"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F121FB" w:rsidRPr="00F121FB">
        <w:rPr>
          <w:rFonts w:ascii="华文楷体" w:eastAsia="华文楷体" w:hAnsi="华文楷体"/>
          <w:lang w:bidi="zh-TW"/>
        </w:rPr>
        <w:t>三</w:t>
      </w:r>
      <w:r>
        <w:rPr>
          <w:rFonts w:ascii="华文楷体" w:eastAsia="华文楷体" w:hAnsi="华文楷体"/>
          <w:lang w:bidi="zh-TW"/>
        </w:rPr>
        <w:t>）</w:t>
      </w:r>
      <w:r w:rsidR="00F121FB" w:rsidRPr="00F121FB">
        <w:rPr>
          <w:rFonts w:ascii="华文楷体" w:eastAsia="华文楷体" w:hAnsi="华文楷体"/>
          <w:lang w:bidi="zh-TW"/>
        </w:rPr>
        <w:t>世界主义</w:t>
      </w:r>
    </w:p>
    <w:p w14:paraId="6AA378F6" w14:textId="06B703D8" w:rsidR="00F121FB" w:rsidRPr="00F121FB" w:rsidRDefault="00F121FB" w:rsidP="000F2697">
      <w:pPr>
        <w:ind w:firstLineChars="200" w:firstLine="420"/>
        <w:contextualSpacing/>
        <w:mirrorIndents/>
        <w:rPr>
          <w:rFonts w:ascii="华文楷体" w:eastAsia="华文楷体" w:hAnsi="华文楷体"/>
          <w:lang w:bidi="zh-TW"/>
        </w:rPr>
      </w:pPr>
      <w:r w:rsidRPr="00F121FB">
        <w:rPr>
          <w:rFonts w:ascii="华文楷体" w:eastAsia="华文楷体" w:hAnsi="华文楷体" w:hint="eastAsia"/>
          <w:lang w:bidi="zh-TW"/>
        </w:rPr>
        <w:t>斯多亚派的创始人芝诺</w:t>
      </w:r>
      <w:r w:rsidR="001808FE">
        <w:rPr>
          <w:rFonts w:ascii="华文楷体" w:eastAsia="华文楷体" w:hAnsi="华文楷体"/>
          <w:lang w:bidi="zh-TW"/>
        </w:rPr>
        <w:t>（</w:t>
      </w:r>
      <w:r w:rsidRPr="00F121FB">
        <w:rPr>
          <w:rFonts w:ascii="华文楷体" w:eastAsia="华文楷体" w:hAnsi="华文楷体"/>
          <w:lang w:bidi="zh-TW"/>
        </w:rPr>
        <w:t>季蒂昂的芝诺</w:t>
      </w:r>
      <w:r w:rsidR="001808FE">
        <w:rPr>
          <w:rFonts w:ascii="华文楷体" w:eastAsia="华文楷体" w:hAnsi="华文楷体"/>
          <w:lang w:bidi="zh-TW"/>
        </w:rPr>
        <w:t>）</w:t>
      </w:r>
      <w:r w:rsidRPr="00F121FB">
        <w:rPr>
          <w:rFonts w:ascii="华文楷体" w:eastAsia="华文楷体" w:hAnsi="华文楷体"/>
          <w:lang w:bidi="zh-TW"/>
        </w:rPr>
        <w:t>著有与柏拉图《理想国》同名的著作，却表达了与柏拉图相反的政治理想。这</w:t>
      </w:r>
      <w:proofErr w:type="gramStart"/>
      <w:r w:rsidRPr="00F121FB">
        <w:rPr>
          <w:rFonts w:ascii="华文楷体" w:eastAsia="华文楷体" w:hAnsi="华文楷体"/>
          <w:lang w:bidi="zh-TW"/>
        </w:rPr>
        <w:t>部著</w:t>
      </w:r>
      <w:proofErr w:type="gramEnd"/>
      <w:r w:rsidRPr="00F121FB">
        <w:rPr>
          <w:rFonts w:ascii="华文楷体" w:eastAsia="华文楷体" w:hAnsi="华文楷体"/>
          <w:lang w:bidi="zh-TW"/>
        </w:rPr>
        <w:t>作提出的</w:t>
      </w:r>
      <w:proofErr w:type="gramStart"/>
      <w:r w:rsidRPr="00F121FB">
        <w:rPr>
          <w:rFonts w:ascii="华文楷体" w:eastAsia="华文楷体" w:hAnsi="华文楷体"/>
          <w:lang w:bidi="zh-TW"/>
        </w:rPr>
        <w:t>“</w:t>
      </w:r>
      <w:proofErr w:type="gramEnd"/>
      <w:r w:rsidRPr="00F121FB">
        <w:rPr>
          <w:rFonts w:ascii="华文楷体" w:eastAsia="华文楷体" w:hAnsi="华文楷体"/>
          <w:lang w:bidi="zh-TW"/>
        </w:rPr>
        <w:t>世界城邦与“世界公民”的思想具有划时代的意义</w:t>
      </w:r>
      <w:r w:rsidR="00B51136">
        <w:rPr>
          <w:rFonts w:ascii="华文楷体" w:eastAsia="华文楷体" w:hAnsi="华文楷体" w:hint="eastAsia"/>
          <w:lang w:bidi="zh-TW"/>
        </w:rPr>
        <w:t>。</w:t>
      </w:r>
    </w:p>
    <w:p w14:paraId="1C64763F" w14:textId="77777777" w:rsidR="00F121FB" w:rsidRPr="00F121FB" w:rsidRDefault="00F121FB" w:rsidP="000F2697">
      <w:pPr>
        <w:ind w:firstLineChars="200" w:firstLine="420"/>
        <w:contextualSpacing/>
        <w:mirrorIndents/>
        <w:rPr>
          <w:rFonts w:ascii="华文楷体" w:eastAsia="华文楷体" w:hAnsi="华文楷体"/>
          <w:lang w:bidi="zh-TW"/>
        </w:rPr>
      </w:pPr>
      <w:r w:rsidRPr="00F121FB">
        <w:rPr>
          <w:rFonts w:ascii="华文楷体" w:eastAsia="华文楷体" w:hAnsi="华文楷体" w:hint="eastAsia"/>
          <w:lang w:bidi="zh-TW"/>
        </w:rPr>
        <w:t>芝</w:t>
      </w:r>
      <w:proofErr w:type="gramStart"/>
      <w:r w:rsidRPr="00F121FB">
        <w:rPr>
          <w:rFonts w:ascii="华文楷体" w:eastAsia="华文楷体" w:hAnsi="华文楷体" w:hint="eastAsia"/>
          <w:lang w:bidi="zh-TW"/>
        </w:rPr>
        <w:t>诺根据</w:t>
      </w:r>
      <w:proofErr w:type="gramEnd"/>
      <w:r w:rsidRPr="00F121FB">
        <w:rPr>
          <w:rFonts w:ascii="华文楷体" w:eastAsia="华文楷体" w:hAnsi="华文楷体" w:hint="eastAsia"/>
          <w:lang w:bidi="zh-TW"/>
        </w:rPr>
        <w:t>理性统一性的宇宙图式，认为有理性的人应当生活在统一的国家之中。因为“神在每一个事物之中”，所以，</w:t>
      </w:r>
      <w:proofErr w:type="gramStart"/>
      <w:r w:rsidRPr="00F121FB">
        <w:rPr>
          <w:rFonts w:ascii="华文楷体" w:eastAsia="华文楷体" w:hAnsi="华文楷体" w:hint="eastAsia"/>
          <w:lang w:bidi="zh-TW"/>
        </w:rPr>
        <w:t>逻</w:t>
      </w:r>
      <w:proofErr w:type="gramEnd"/>
      <w:r w:rsidRPr="00F121FB">
        <w:rPr>
          <w:rFonts w:ascii="华文楷体" w:eastAsia="华文楷体" w:hAnsi="华文楷体" w:hint="eastAsia"/>
          <w:lang w:bidi="zh-TW"/>
        </w:rPr>
        <w:t>各斯是一根主要的电话线而所有</w:t>
      </w:r>
      <w:proofErr w:type="gramStart"/>
      <w:r w:rsidRPr="00F121FB">
        <w:rPr>
          <w:rFonts w:ascii="华文楷体" w:eastAsia="华文楷体" w:hAnsi="华文楷体" w:hint="eastAsia"/>
          <w:lang w:bidi="zh-TW"/>
        </w:rPr>
        <w:t>有</w:t>
      </w:r>
      <w:proofErr w:type="gramEnd"/>
      <w:r w:rsidRPr="00F121FB">
        <w:rPr>
          <w:rFonts w:ascii="华文楷体" w:eastAsia="华文楷体" w:hAnsi="华文楷体" w:hint="eastAsia"/>
          <w:lang w:bidi="zh-TW"/>
        </w:rPr>
        <w:t>理性的人都在开一个电话会议，分有一个共同体的成分。因此，所有</w:t>
      </w:r>
      <w:proofErr w:type="gramStart"/>
      <w:r w:rsidRPr="00F121FB">
        <w:rPr>
          <w:rFonts w:ascii="华文楷体" w:eastAsia="华文楷体" w:hAnsi="华文楷体" w:hint="eastAsia"/>
          <w:lang w:bidi="zh-TW"/>
        </w:rPr>
        <w:t>有</w:t>
      </w:r>
      <w:proofErr w:type="gramEnd"/>
      <w:r w:rsidRPr="00F121FB">
        <w:rPr>
          <w:rFonts w:ascii="华文楷体" w:eastAsia="华文楷体" w:hAnsi="华文楷体" w:hint="eastAsia"/>
          <w:lang w:bidi="zh-TW"/>
        </w:rPr>
        <w:t>理性的人应该生活在同一个人类共同体之中，这是一个包括所有现存的国家和城邦的世界城邦，生活在这里的每一个人都是“世界公民”</w:t>
      </w:r>
    </w:p>
    <w:p w14:paraId="3DE95F86" w14:textId="118C6A5C" w:rsidR="00F121FB" w:rsidRPr="00F121FB" w:rsidRDefault="00B51136"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w:t>
      </w:r>
      <w:r w:rsidR="00F121FB" w:rsidRPr="00F121FB">
        <w:rPr>
          <w:rFonts w:ascii="华文楷体" w:eastAsia="华文楷体" w:hAnsi="华文楷体" w:hint="eastAsia"/>
          <w:lang w:bidi="zh-TW"/>
        </w:rPr>
        <w:t>世界城邦”是完善的国家。它认识到了天命，实现了按照自然生活的德性。</w:t>
      </w:r>
      <w:proofErr w:type="gramStart"/>
      <w:r w:rsidR="00F121FB" w:rsidRPr="00F121FB">
        <w:rPr>
          <w:rFonts w:ascii="华文楷体" w:eastAsia="华文楷体" w:hAnsi="华文楷体" w:hint="eastAsia"/>
          <w:lang w:bidi="zh-TW"/>
        </w:rPr>
        <w:t>按芝诺所</w:t>
      </w:r>
      <w:proofErr w:type="gramEnd"/>
      <w:r w:rsidR="00F121FB" w:rsidRPr="00F121FB">
        <w:rPr>
          <w:rFonts w:ascii="华文楷体" w:eastAsia="华文楷体" w:hAnsi="华文楷体" w:hint="eastAsia"/>
          <w:lang w:bidi="zh-TW"/>
        </w:rPr>
        <w:t>描绘的蓝图，它的法律是自然显现在人心的普遍有效的“正当律”或“公共法”，而不是人为约定的万民法，或在各城邦实施的法律。斯多亚派关于自然律的思想不但在哲学史上有深远的意义，而且在实际中促进</w:t>
      </w:r>
      <w:r w:rsidR="00B7339E">
        <w:rPr>
          <w:rFonts w:ascii="华文楷体" w:eastAsia="华文楷体" w:hAnsi="华文楷体" w:hint="eastAsia"/>
          <w:lang w:bidi="zh-TW"/>
        </w:rPr>
        <w:t>了罗马人的法学研究。</w:t>
      </w:r>
    </w:p>
    <w:p w14:paraId="3D026947" w14:textId="77777777" w:rsidR="00F121FB" w:rsidRPr="00F121FB" w:rsidRDefault="00F121FB" w:rsidP="000F2697">
      <w:pPr>
        <w:ind w:firstLineChars="200" w:firstLine="420"/>
        <w:contextualSpacing/>
        <w:mirrorIndents/>
        <w:rPr>
          <w:rFonts w:ascii="华文楷体" w:eastAsia="华文楷体" w:hAnsi="华文楷体"/>
          <w:lang w:bidi="zh-TW"/>
        </w:rPr>
      </w:pPr>
      <w:r w:rsidRPr="00F121FB">
        <w:rPr>
          <w:rFonts w:ascii="华文楷体" w:eastAsia="华文楷体" w:hAnsi="华文楷体" w:hint="eastAsia"/>
          <w:lang w:bidi="zh-TW"/>
        </w:rPr>
        <w:t>自然律是宇宙理性或“逻各斯”的无声命令，无条件地被人类理性所接受。芝诺以自然律的名义，摒除希腊城邦不合理的法律和习俗。芝诺认为，世界城邦没有阶级、种族和任何等级差别，一切人都是平等的公民。凡是无助于德性的设施一律废止，让理性以自然方式起作用。</w:t>
      </w:r>
    </w:p>
    <w:p w14:paraId="208D9B37" w14:textId="2ABFA40F" w:rsidR="00F121FB" w:rsidRPr="00F121FB" w:rsidRDefault="00F121FB" w:rsidP="000F2697">
      <w:pPr>
        <w:ind w:firstLineChars="200" w:firstLine="420"/>
        <w:contextualSpacing/>
        <w:mirrorIndents/>
        <w:rPr>
          <w:rFonts w:ascii="华文楷体" w:eastAsia="华文楷体" w:hAnsi="华文楷体"/>
          <w:lang w:bidi="zh-TW"/>
        </w:rPr>
      </w:pPr>
      <w:r w:rsidRPr="00F121FB">
        <w:rPr>
          <w:rFonts w:ascii="华文楷体" w:eastAsia="华文楷体" w:hAnsi="华文楷体" w:hint="eastAsia"/>
          <w:lang w:bidi="zh-TW"/>
        </w:rPr>
        <w:t>自然律的第一条命令是履行责任。芝诺是第一个使用“责任”的人他把它定义为“与自然相一致的行为”。他说，由驱动力产生的行为，有些被赋予责任，有些没有责任。区别有责任行为的标准是“可以合理地加以辩护的行为”。责任并非专属于人类，动物也有责任。自我保存、避害趋利、婚配繁殖是一切动物的责任。但是，人还有组成社会的自然本性，因此，人对他人和国家负有责任</w:t>
      </w:r>
      <w:r w:rsidR="00DE6C7D">
        <w:rPr>
          <w:rFonts w:ascii="华文楷体" w:eastAsia="华文楷体" w:hAnsi="华文楷体" w:hint="eastAsia"/>
          <w:lang w:bidi="zh-TW"/>
        </w:rPr>
        <w:t>。</w:t>
      </w:r>
    </w:p>
    <w:p w14:paraId="73885F53" w14:textId="0869469C" w:rsidR="00F121FB" w:rsidRPr="00F121FB" w:rsidRDefault="00F121FB" w:rsidP="000F2697">
      <w:pPr>
        <w:ind w:firstLineChars="200" w:firstLine="420"/>
        <w:contextualSpacing/>
        <w:mirrorIndents/>
        <w:rPr>
          <w:rFonts w:ascii="华文楷体" w:eastAsia="华文楷体" w:hAnsi="华文楷体"/>
          <w:lang w:bidi="zh-TW"/>
        </w:rPr>
      </w:pPr>
      <w:r w:rsidRPr="00F121FB">
        <w:rPr>
          <w:rFonts w:ascii="华文楷体" w:eastAsia="华文楷体" w:hAnsi="华文楷体" w:hint="eastAsia"/>
          <w:lang w:bidi="zh-TW"/>
        </w:rPr>
        <w:t>三、怀疑派</w:t>
      </w:r>
    </w:p>
    <w:p w14:paraId="302F5A48" w14:textId="46664E09" w:rsidR="00D037B0" w:rsidRPr="00AB1AFB" w:rsidRDefault="00F121FB" w:rsidP="000F2697">
      <w:pPr>
        <w:ind w:firstLineChars="200" w:firstLine="420"/>
        <w:contextualSpacing/>
        <w:mirrorIndents/>
        <w:rPr>
          <w:rFonts w:ascii="华文楷体" w:eastAsia="华文楷体" w:hAnsi="华文楷体"/>
          <w:lang w:bidi="zh-TW"/>
        </w:rPr>
      </w:pPr>
      <w:r w:rsidRPr="00F121FB">
        <w:rPr>
          <w:rFonts w:ascii="华文楷体" w:eastAsia="华文楷体" w:hAnsi="华文楷体" w:hint="eastAsia"/>
          <w:lang w:bidi="zh-TW"/>
        </w:rPr>
        <w:t>怀疑是哲学家思考问题的基本动力，但推而至极便是怀疑主义。怀疑主义的基本观念是我们不可能认识事物的本性。怀疑主义与前述的两个派别的共同点在于伦理目的，即都在追求灵魂安宁的至上境界，但是在如何达到灵魂安宁的问题上，怀疑主义却选择了不同的道路</w:t>
      </w:r>
      <w:r w:rsidR="00C242E9">
        <w:rPr>
          <w:rFonts w:ascii="华文楷体" w:eastAsia="华文楷体" w:hAnsi="华文楷体"/>
          <w:lang w:bidi="zh-TW"/>
        </w:rPr>
        <w:t>：</w:t>
      </w:r>
      <w:r w:rsidRPr="00F121FB">
        <w:rPr>
          <w:rFonts w:ascii="华文楷体" w:eastAsia="华文楷体" w:hAnsi="华文楷体"/>
          <w:lang w:bidi="zh-TW"/>
        </w:rPr>
        <w:t>不是过对世界万物的本质及其规律的认识，而是通过彻底放弃认识的方式既不相信感觉也不相信理性或</w:t>
      </w:r>
      <w:proofErr w:type="gramStart"/>
      <w:r w:rsidRPr="00F121FB">
        <w:rPr>
          <w:rFonts w:ascii="华文楷体" w:eastAsia="华文楷体" w:hAnsi="华文楷体"/>
          <w:lang w:bidi="zh-TW"/>
        </w:rPr>
        <w:t>逻</w:t>
      </w:r>
      <w:proofErr w:type="gramEnd"/>
      <w:r w:rsidRPr="00F121FB">
        <w:rPr>
          <w:rFonts w:ascii="华文楷体" w:eastAsia="华文楷体" w:hAnsi="华文楷体"/>
          <w:lang w:bidi="zh-TW"/>
        </w:rPr>
        <w:t>各斯，对一切保持沉默，不为之动心试图以这种方式谋求灵魂的安宁。怀疑主义者思考三个问题</w:t>
      </w:r>
      <w:r w:rsidR="00C242E9">
        <w:rPr>
          <w:rFonts w:ascii="华文楷体" w:eastAsia="华文楷体" w:hAnsi="华文楷体"/>
          <w:lang w:bidi="zh-TW"/>
        </w:rPr>
        <w:t>：</w:t>
      </w:r>
      <w:r w:rsidRPr="00F121FB">
        <w:rPr>
          <w:rFonts w:ascii="华文楷体" w:eastAsia="华文楷体" w:hAnsi="华文楷体"/>
          <w:lang w:bidi="zh-TW"/>
        </w:rPr>
        <w:t>第一，事物实际上是什么样的东西?第二，我们应对它们采取什么态度?第三这种态度有什么后果?怀疑主义</w:t>
      </w:r>
      <w:r w:rsidRPr="00F121FB">
        <w:rPr>
          <w:rFonts w:ascii="华文楷体" w:eastAsia="华文楷体" w:hAnsi="华文楷体" w:hint="eastAsia"/>
          <w:lang w:bidi="zh-TW"/>
        </w:rPr>
        <w:t>者对第一个问题的回答是“不可知”，对</w:t>
      </w:r>
      <w:r w:rsidR="00FA0450">
        <w:rPr>
          <w:rFonts w:ascii="华文楷体" w:eastAsia="华文楷体" w:hAnsi="华文楷体" w:hint="eastAsia"/>
          <w:lang w:bidi="zh-TW"/>
        </w:rPr>
        <w:t>第二个问题的回答是“悬搁判断”，对第三个问题的回答是“不动心”。</w:t>
      </w:r>
    </w:p>
    <w:p w14:paraId="67E1455C" w14:textId="3C9A7EEC" w:rsidR="005A0880" w:rsidRPr="005A0880"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hint="eastAsia"/>
          <w:lang w:bidi="zh-TW"/>
        </w:rPr>
        <w:t>（一）</w:t>
      </w:r>
      <w:r w:rsidR="005A0880" w:rsidRPr="005A0880">
        <w:rPr>
          <w:rFonts w:ascii="华文楷体" w:eastAsia="华文楷体" w:hAnsi="华文楷体"/>
          <w:lang w:bidi="zh-TW"/>
        </w:rPr>
        <w:t>不可知论</w:t>
      </w:r>
    </w:p>
    <w:p w14:paraId="482EB7B5" w14:textId="15BFDF9B"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皮罗</w:t>
      </w:r>
      <w:r w:rsidR="001808FE">
        <w:rPr>
          <w:rFonts w:ascii="华文楷体" w:eastAsia="华文楷体" w:hAnsi="华文楷体"/>
          <w:lang w:bidi="zh-TW"/>
        </w:rPr>
        <w:t>（</w:t>
      </w:r>
      <w:r w:rsidRPr="005A0880">
        <w:rPr>
          <w:rFonts w:ascii="华文楷体" w:eastAsia="华文楷体" w:hAnsi="华文楷体"/>
          <w:lang w:bidi="zh-TW"/>
        </w:rPr>
        <w:t>又译为皮浪</w:t>
      </w:r>
      <w:r w:rsidR="001808FE">
        <w:rPr>
          <w:rFonts w:ascii="华文楷体" w:eastAsia="华文楷体" w:hAnsi="华文楷体"/>
          <w:lang w:bidi="zh-TW"/>
        </w:rPr>
        <w:t>）</w:t>
      </w:r>
      <w:r w:rsidRPr="005A0880">
        <w:rPr>
          <w:rFonts w:ascii="华文楷体" w:eastAsia="华文楷体" w:hAnsi="华文楷体"/>
          <w:lang w:bidi="zh-TW"/>
        </w:rPr>
        <w:t>是怀疑派的创始人，因此怀疑主义也被称为“皮罗主义”。皮罗主义者认为，关于事物的知识都是独断论。他认为，我们既不能断定何者为真，也不能断定何者为假，充其量只能说事物“似乎”如此，而不能说事物“是”如此。这意味着，人们不能对事物的存在和认识的真假</w:t>
      </w:r>
      <w:proofErr w:type="gramStart"/>
      <w:r w:rsidRPr="005A0880">
        <w:rPr>
          <w:rFonts w:ascii="华文楷体" w:eastAsia="华文楷体" w:hAnsi="华文楷体"/>
          <w:lang w:bidi="zh-TW"/>
        </w:rPr>
        <w:t>作出</w:t>
      </w:r>
      <w:proofErr w:type="gramEnd"/>
      <w:r w:rsidRPr="005A0880">
        <w:rPr>
          <w:rFonts w:ascii="华文楷体" w:eastAsia="华文楷体" w:hAnsi="华文楷体"/>
          <w:lang w:bidi="zh-TW"/>
        </w:rPr>
        <w:t>判断，因此可以说事物是不可知的。他认为，人对事物做出判断的理由有</w:t>
      </w:r>
      <w:r w:rsidR="00F37A2B">
        <w:rPr>
          <w:rFonts w:ascii="华文楷体" w:eastAsia="华文楷体" w:hAnsi="华文楷体" w:hint="eastAsia"/>
          <w:lang w:bidi="zh-TW"/>
        </w:rPr>
        <w:t>一</w:t>
      </w:r>
      <w:r w:rsidRPr="005A0880">
        <w:rPr>
          <w:rFonts w:ascii="华文楷体" w:eastAsia="华文楷体" w:hAnsi="华文楷体"/>
          <w:lang w:bidi="zh-TW"/>
        </w:rPr>
        <w:t>定的样式。判断者的样式因人而异</w:t>
      </w:r>
      <w:r w:rsidR="003E077F">
        <w:rPr>
          <w:rFonts w:ascii="华文楷体" w:eastAsia="华文楷体" w:hAnsi="华文楷体"/>
          <w:lang w:bidi="zh-TW"/>
        </w:rPr>
        <w:t>；</w:t>
      </w:r>
      <w:r w:rsidRPr="005A0880">
        <w:rPr>
          <w:rFonts w:ascii="华文楷体" w:eastAsia="华文楷体" w:hAnsi="华文楷体"/>
          <w:lang w:bidi="zh-TW"/>
        </w:rPr>
        <w:t>被判断事物的样式因环境而异，判断者与事物混合的样式因习俗而异。怀疑派用很多事例说明人的认识中的复杂性和差异性，但是这其实不是逻辑的说法，而是一种经验的</w:t>
      </w:r>
      <w:r w:rsidRPr="005A0880">
        <w:rPr>
          <w:rFonts w:ascii="华文楷体" w:eastAsia="华文楷体" w:hAnsi="华文楷体" w:hint="eastAsia"/>
          <w:lang w:bidi="zh-TW"/>
        </w:rPr>
        <w:t>方式。</w:t>
      </w:r>
    </w:p>
    <w:p w14:paraId="434A7A10" w14:textId="7F46E73D"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这种将人的认识局限于感知现象的怀疑论，可以说是近代</w:t>
      </w:r>
      <w:r w:rsidR="00D94490">
        <w:rPr>
          <w:rFonts w:ascii="华文楷体" w:eastAsia="华文楷体" w:hAnsi="华文楷体" w:hint="eastAsia"/>
          <w:lang w:bidi="zh-TW"/>
        </w:rPr>
        <w:t>休</w:t>
      </w:r>
      <w:proofErr w:type="gramStart"/>
      <w:r w:rsidR="00D94490">
        <w:rPr>
          <w:rFonts w:ascii="华文楷体" w:eastAsia="华文楷体" w:hAnsi="华文楷体" w:hint="eastAsia"/>
          <w:lang w:bidi="zh-TW"/>
        </w:rPr>
        <w:t>谟</w:t>
      </w:r>
      <w:proofErr w:type="gramEnd"/>
      <w:r w:rsidRPr="005A0880">
        <w:rPr>
          <w:rFonts w:ascii="华文楷体" w:eastAsia="华文楷体" w:hAnsi="华文楷体" w:hint="eastAsia"/>
          <w:lang w:bidi="zh-TW"/>
        </w:rPr>
        <w:t>的彻底经验主义怀疑论的先声</w:t>
      </w:r>
      <w:r w:rsidR="00C242E9">
        <w:rPr>
          <w:rFonts w:ascii="华文楷体" w:eastAsia="华文楷体" w:hAnsi="华文楷体" w:hint="eastAsia"/>
          <w:lang w:bidi="zh-TW"/>
        </w:rPr>
        <w:t>。</w:t>
      </w:r>
    </w:p>
    <w:p w14:paraId="1B399374" w14:textId="14FD019F" w:rsidR="005A0880" w:rsidRPr="005A0880"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5A0880" w:rsidRPr="005A0880">
        <w:rPr>
          <w:rFonts w:ascii="华文楷体" w:eastAsia="华文楷体" w:hAnsi="华文楷体"/>
          <w:lang w:bidi="zh-TW"/>
        </w:rPr>
        <w:t>二</w:t>
      </w:r>
      <w:r>
        <w:rPr>
          <w:rFonts w:ascii="华文楷体" w:eastAsia="华文楷体" w:hAnsi="华文楷体"/>
          <w:lang w:bidi="zh-TW"/>
        </w:rPr>
        <w:t>）</w:t>
      </w:r>
      <w:r w:rsidR="005A0880" w:rsidRPr="005A0880">
        <w:rPr>
          <w:rFonts w:ascii="华文楷体" w:eastAsia="华文楷体" w:hAnsi="华文楷体"/>
          <w:lang w:bidi="zh-TW"/>
        </w:rPr>
        <w:t>悬隔判断与不动心</w:t>
      </w:r>
    </w:p>
    <w:p w14:paraId="0ADA823D" w14:textId="46EA1AEB"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既然要根据感知的现象去探究事物本性</w:t>
      </w:r>
      <w:r w:rsidR="001808FE">
        <w:rPr>
          <w:rFonts w:ascii="华文楷体" w:eastAsia="华文楷体" w:hAnsi="华文楷体"/>
          <w:lang w:bidi="zh-TW"/>
        </w:rPr>
        <w:t>（</w:t>
      </w:r>
      <w:r w:rsidRPr="005A0880">
        <w:rPr>
          <w:rFonts w:ascii="华文楷体" w:eastAsia="华文楷体" w:hAnsi="华文楷体"/>
          <w:lang w:bidi="zh-TW"/>
        </w:rPr>
        <w:t>自在之物</w:t>
      </w:r>
      <w:r w:rsidR="001808FE">
        <w:rPr>
          <w:rFonts w:ascii="华文楷体" w:eastAsia="华文楷体" w:hAnsi="华文楷体"/>
          <w:lang w:bidi="zh-TW"/>
        </w:rPr>
        <w:t>）</w:t>
      </w:r>
      <w:r w:rsidRPr="005A0880">
        <w:rPr>
          <w:rFonts w:ascii="华文楷体" w:eastAsia="华文楷体" w:hAnsi="华文楷体"/>
          <w:lang w:bidi="zh-TW"/>
        </w:rPr>
        <w:t>就会产生互相矛盾的判断，</w:t>
      </w:r>
      <w:r w:rsidR="006327EA">
        <w:rPr>
          <w:rFonts w:ascii="华文楷体" w:eastAsia="华文楷体" w:hAnsi="华文楷体" w:hint="eastAsia"/>
          <w:lang w:bidi="zh-TW"/>
        </w:rPr>
        <w:t>因此</w:t>
      </w:r>
      <w:r w:rsidRPr="005A0880">
        <w:rPr>
          <w:rFonts w:ascii="华文楷体" w:eastAsia="华文楷体" w:hAnsi="华文楷体"/>
          <w:lang w:bidi="zh-TW"/>
        </w:rPr>
        <w:t>怀疑论者对现象的基本态度就是“悬置判断”，这是皮罗提出的怀疑论的要旨。就是用不置可否的态度，对世界的本原、本质、本体等形而上问题，以至一切具体事物的本性，都不作论断</w:t>
      </w:r>
      <w:r w:rsidR="000A4C88">
        <w:rPr>
          <w:rFonts w:ascii="华文楷体" w:eastAsia="华文楷体" w:hAnsi="华文楷体" w:hint="eastAsia"/>
          <w:lang w:bidi="zh-TW"/>
        </w:rPr>
        <w:t>。</w:t>
      </w:r>
    </w:p>
    <w:p w14:paraId="7BC3215E" w14:textId="774E6AA7"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他认为事物本身的不确定性是对事物做“悬搁”的根本原因，感觉和意见都是不可靠的，因此我们不能相信它们。只能对他们采取沉默的态度。当然，怀疑论的最终目的也是寻求幸福，达到不动心或者宁静的心境。他们认为只有悬搁判断，才能避免争论和困惑</w:t>
      </w:r>
      <w:r w:rsidR="000A4C88">
        <w:rPr>
          <w:rFonts w:ascii="华文楷体" w:eastAsia="华文楷体" w:hAnsi="华文楷体" w:hint="eastAsia"/>
          <w:lang w:bidi="zh-TW"/>
        </w:rPr>
        <w:t>。</w:t>
      </w:r>
    </w:p>
    <w:p w14:paraId="07E410BB" w14:textId="44F23DDD"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“悬搁”不仅是一种认识论的态度，也是一种生活态度</w:t>
      </w:r>
      <w:r w:rsidR="00C242E9">
        <w:rPr>
          <w:rFonts w:ascii="华文楷体" w:eastAsia="华文楷体" w:hAnsi="华文楷体" w:hint="eastAsia"/>
          <w:lang w:bidi="zh-TW"/>
        </w:rPr>
        <w:t>。</w:t>
      </w:r>
    </w:p>
    <w:p w14:paraId="536299E5" w14:textId="472DD932" w:rsidR="005A0880" w:rsidRPr="005A0880"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5A0880" w:rsidRPr="005A0880">
        <w:rPr>
          <w:rFonts w:ascii="华文楷体" w:eastAsia="华文楷体" w:hAnsi="华文楷体"/>
          <w:lang w:bidi="zh-TW"/>
        </w:rPr>
        <w:t>三</w:t>
      </w:r>
      <w:r>
        <w:rPr>
          <w:rFonts w:ascii="华文楷体" w:eastAsia="华文楷体" w:hAnsi="华文楷体"/>
          <w:lang w:bidi="zh-TW"/>
        </w:rPr>
        <w:t>）</w:t>
      </w:r>
      <w:r w:rsidR="005A0880" w:rsidRPr="005A0880">
        <w:rPr>
          <w:rFonts w:ascii="华文楷体" w:eastAsia="华文楷体" w:hAnsi="华文楷体"/>
          <w:lang w:bidi="zh-TW"/>
        </w:rPr>
        <w:t>不动心</w:t>
      </w:r>
    </w:p>
    <w:p w14:paraId="08B6B65E" w14:textId="2BBAD78E"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皮罗所说的“不动心”指两种不同的情况。一种是完全消极的状态既无思想和情感的冲动，又无积极的作为。另一种是，“不动心”是一种随遇而安的态度。皮罗主义者接受生活的四条常规</w:t>
      </w:r>
      <w:r w:rsidR="00C242E9">
        <w:rPr>
          <w:rFonts w:ascii="华文楷体" w:eastAsia="华文楷体" w:hAnsi="华文楷体"/>
          <w:lang w:bidi="zh-TW"/>
        </w:rPr>
        <w:t>：</w:t>
      </w:r>
      <w:r w:rsidRPr="005A0880">
        <w:rPr>
          <w:rFonts w:ascii="华文楷体" w:eastAsia="华文楷体" w:hAnsi="华文楷体"/>
          <w:lang w:bidi="zh-TW"/>
        </w:rPr>
        <w:t>自然的指导，情感的约束，习俗和法律的传统以及技能的使用。按照这种理解，“不动心'只是平常心而已，看来，皮罗派还是区分了理论和实践</w:t>
      </w:r>
      <w:r w:rsidR="003E077F">
        <w:rPr>
          <w:rFonts w:ascii="华文楷体" w:eastAsia="华文楷体" w:hAnsi="华文楷体"/>
          <w:lang w:bidi="zh-TW"/>
        </w:rPr>
        <w:t>；</w:t>
      </w:r>
      <w:r w:rsidRPr="005A0880">
        <w:rPr>
          <w:rFonts w:ascii="华文楷体" w:eastAsia="华文楷体" w:hAnsi="华文楷体"/>
          <w:lang w:bidi="zh-TW"/>
        </w:rPr>
        <w:t>他们所悬搁的只是理论上的判断，而不是日常生活不可缺少的经验判断。</w:t>
      </w:r>
    </w:p>
    <w:p w14:paraId="647EF542" w14:textId="77777777"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怀疑主义在西方思想发展史上具有重要意义。它揭示了可感现象的相对性和不确定性，指出了感性认识的局限，暴露了独断论的缺陷，迫使哲学进行反省。但他们的结论往往是消极的，破坏性的，从而从客观上助长了神秘主义。</w:t>
      </w:r>
    </w:p>
    <w:p w14:paraId="7593DF42" w14:textId="43D5B7ED"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四、新柏拉图主义</w:t>
      </w:r>
    </w:p>
    <w:p w14:paraId="44E8D199" w14:textId="77777777"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新柏拉图主义流行于公元三至六世纪，创始人是普罗提诺，主要代表人物</w:t>
      </w:r>
      <w:proofErr w:type="gramStart"/>
      <w:r w:rsidRPr="005A0880">
        <w:rPr>
          <w:rFonts w:ascii="华文楷体" w:eastAsia="华文楷体" w:hAnsi="华文楷体" w:hint="eastAsia"/>
          <w:lang w:bidi="zh-TW"/>
        </w:rPr>
        <w:t>还有波菲利</w:t>
      </w:r>
      <w:proofErr w:type="gramEnd"/>
      <w:r w:rsidRPr="005A0880">
        <w:rPr>
          <w:rFonts w:ascii="华文楷体" w:eastAsia="华文楷体" w:hAnsi="华文楷体" w:hint="eastAsia"/>
          <w:lang w:bidi="zh-TW"/>
        </w:rPr>
        <w:t>、扬布里柯和普罗克洛等。</w:t>
      </w:r>
    </w:p>
    <w:p w14:paraId="32BDC6B4" w14:textId="77777777"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新柏拉图主义是继承了柏拉图的理念论唯心主义，并把古代各种唯心主义思想结合在一起，进一步加以神秘化而形成的。新柏拉图主义后来与基督教相结合，成为欧洲中世纪神学的一个组成部分。</w:t>
      </w:r>
    </w:p>
    <w:p w14:paraId="357CC55A" w14:textId="6BA1702D" w:rsidR="005A0880" w:rsidRPr="005A0880" w:rsidRDefault="001808FE"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5A0880" w:rsidRPr="005A0880">
        <w:rPr>
          <w:rFonts w:ascii="华文楷体" w:eastAsia="华文楷体" w:hAnsi="华文楷体"/>
          <w:lang w:bidi="zh-TW"/>
        </w:rPr>
        <w:t>一</w:t>
      </w:r>
      <w:r>
        <w:rPr>
          <w:rFonts w:ascii="华文楷体" w:eastAsia="华文楷体" w:hAnsi="华文楷体"/>
          <w:lang w:bidi="zh-TW"/>
        </w:rPr>
        <w:t>）</w:t>
      </w:r>
    </w:p>
    <w:p w14:paraId="0EABDEFF" w14:textId="7F5DA6BF" w:rsidR="005A0880" w:rsidRPr="005A0880"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lang w:bidi="zh-TW"/>
        </w:rPr>
        <w:t>1</w:t>
      </w:r>
      <w:r w:rsidR="00DC402F">
        <w:rPr>
          <w:rFonts w:ascii="华文楷体" w:eastAsia="华文楷体" w:hAnsi="华文楷体"/>
          <w:lang w:bidi="zh-TW"/>
        </w:rPr>
        <w:t>．</w:t>
      </w:r>
      <w:r w:rsidRPr="005A0880">
        <w:rPr>
          <w:rFonts w:ascii="华文楷体" w:eastAsia="华文楷体" w:hAnsi="华文楷体"/>
          <w:lang w:bidi="zh-TW"/>
        </w:rPr>
        <w:t>三本体学说</w:t>
      </w:r>
    </w:p>
    <w:p w14:paraId="15DECF19" w14:textId="21EC987F" w:rsidR="00366C47" w:rsidRDefault="005A0880" w:rsidP="000F2697">
      <w:pPr>
        <w:ind w:firstLineChars="200" w:firstLine="420"/>
        <w:contextualSpacing/>
        <w:mirrorIndents/>
        <w:rPr>
          <w:rFonts w:ascii="华文楷体" w:eastAsia="华文楷体" w:hAnsi="华文楷体"/>
          <w:lang w:bidi="zh-TW"/>
        </w:rPr>
      </w:pPr>
      <w:r w:rsidRPr="005A0880">
        <w:rPr>
          <w:rFonts w:ascii="华文楷体" w:eastAsia="华文楷体" w:hAnsi="华文楷体" w:hint="eastAsia"/>
          <w:lang w:bidi="zh-TW"/>
        </w:rPr>
        <w:t>普罗提诺在前人研究的基础上，论证了太一、理智和灵魂为“三个首要本体”。本体一词被普罗提诺赋予独特的意义，与“是”“实体”等范畴相区别，它指最高的、能动的原因</w:t>
      </w:r>
      <w:r w:rsidR="005B2F2C">
        <w:rPr>
          <w:rFonts w:ascii="华文楷体" w:eastAsia="华文楷体" w:hAnsi="华文楷体" w:hint="eastAsia"/>
          <w:lang w:bidi="zh-TW"/>
        </w:rPr>
        <w:t>。</w:t>
      </w:r>
    </w:p>
    <w:p w14:paraId="11ED1326" w14:textId="38F360C4" w:rsidR="00073BB3" w:rsidRPr="00073BB3" w:rsidRDefault="00207F77"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073BB3" w:rsidRPr="00073BB3">
        <w:rPr>
          <w:rFonts w:ascii="华文楷体" w:eastAsia="华文楷体" w:hAnsi="华文楷体"/>
          <w:lang w:bidi="zh-TW"/>
        </w:rPr>
        <w:t>1</w:t>
      </w:r>
      <w:r>
        <w:rPr>
          <w:rFonts w:ascii="华文楷体" w:eastAsia="华文楷体" w:hAnsi="华文楷体"/>
          <w:lang w:bidi="zh-TW"/>
        </w:rPr>
        <w:t>）</w:t>
      </w:r>
      <w:r w:rsidR="00073BB3" w:rsidRPr="00073BB3">
        <w:rPr>
          <w:rFonts w:ascii="华文楷体" w:eastAsia="华文楷体" w:hAnsi="华文楷体"/>
          <w:lang w:bidi="zh-TW"/>
        </w:rPr>
        <w:t>第一</w:t>
      </w:r>
      <w:r w:rsidR="00073BB3" w:rsidRPr="005A0880">
        <w:rPr>
          <w:rFonts w:ascii="华文楷体" w:eastAsia="华文楷体" w:hAnsi="华文楷体"/>
          <w:lang w:bidi="zh-TW"/>
        </w:rPr>
        <w:t>本体</w:t>
      </w:r>
      <w:r w:rsidR="006C74AB">
        <w:rPr>
          <w:rFonts w:ascii="华文楷体" w:eastAsia="华文楷体" w:hAnsi="华文楷体"/>
          <w:lang w:bidi="zh-TW"/>
        </w:rPr>
        <w:t>：</w:t>
      </w:r>
      <w:r w:rsidR="00073BB3">
        <w:rPr>
          <w:rFonts w:ascii="华文楷体" w:eastAsia="华文楷体" w:hAnsi="华文楷体" w:hint="eastAsia"/>
          <w:lang w:bidi="zh-TW"/>
        </w:rPr>
        <w:t>太</w:t>
      </w:r>
      <w:r w:rsidR="00073BB3" w:rsidRPr="00073BB3">
        <w:rPr>
          <w:rFonts w:ascii="华文楷体" w:eastAsia="华文楷体" w:hAnsi="华文楷体"/>
          <w:lang w:bidi="zh-TW"/>
        </w:rPr>
        <w:t>一</w:t>
      </w:r>
    </w:p>
    <w:p w14:paraId="6FA0DF8F" w14:textId="329DD7ED" w:rsidR="00073BB3" w:rsidRPr="00073BB3" w:rsidRDefault="00073BB3" w:rsidP="000F2697">
      <w:pPr>
        <w:ind w:firstLineChars="200" w:firstLine="420"/>
        <w:contextualSpacing/>
        <w:mirrorIndents/>
        <w:rPr>
          <w:rFonts w:ascii="华文楷体" w:eastAsia="华文楷体" w:hAnsi="华文楷体"/>
          <w:lang w:bidi="zh-TW"/>
        </w:rPr>
      </w:pPr>
      <w:r w:rsidRPr="00073BB3">
        <w:rPr>
          <w:rFonts w:ascii="华文楷体" w:eastAsia="华文楷体" w:hAnsi="华文楷体" w:hint="eastAsia"/>
          <w:lang w:bidi="zh-TW"/>
        </w:rPr>
        <w:t>太</w:t>
      </w:r>
      <w:proofErr w:type="gramStart"/>
      <w:r w:rsidRPr="00073BB3">
        <w:rPr>
          <w:rFonts w:ascii="华文楷体" w:eastAsia="华文楷体" w:hAnsi="华文楷体" w:hint="eastAsia"/>
          <w:lang w:bidi="zh-TW"/>
        </w:rPr>
        <w:t>一</w:t>
      </w:r>
      <w:proofErr w:type="gramEnd"/>
      <w:r w:rsidR="00207F77">
        <w:rPr>
          <w:rFonts w:ascii="华文楷体" w:eastAsia="华文楷体" w:hAnsi="华文楷体"/>
          <w:lang w:bidi="zh-TW"/>
        </w:rPr>
        <w:t>（</w:t>
      </w:r>
      <w:proofErr w:type="spellStart"/>
      <w:r w:rsidRPr="00073BB3">
        <w:rPr>
          <w:rFonts w:ascii="华文楷体" w:eastAsia="华文楷体" w:hAnsi="华文楷体"/>
          <w:lang w:bidi="zh-TW"/>
        </w:rPr>
        <w:t>toen</w:t>
      </w:r>
      <w:proofErr w:type="spellEnd"/>
      <w:r w:rsidRPr="00073BB3">
        <w:rPr>
          <w:rFonts w:ascii="华文楷体" w:eastAsia="华文楷体" w:hAnsi="华文楷体"/>
          <w:lang w:bidi="zh-TW"/>
        </w:rPr>
        <w:t>/</w:t>
      </w:r>
      <w:proofErr w:type="spellStart"/>
      <w:r w:rsidRPr="00073BB3">
        <w:rPr>
          <w:rFonts w:ascii="华文楷体" w:eastAsia="华文楷体" w:hAnsi="华文楷体"/>
          <w:lang w:bidi="zh-TW"/>
        </w:rPr>
        <w:t>theOne</w:t>
      </w:r>
      <w:proofErr w:type="spellEnd"/>
      <w:r w:rsidR="00207F77">
        <w:rPr>
          <w:rFonts w:ascii="华文楷体" w:eastAsia="华文楷体" w:hAnsi="华文楷体"/>
          <w:lang w:bidi="zh-TW"/>
        </w:rPr>
        <w:t>）</w:t>
      </w:r>
      <w:r w:rsidRPr="00073BB3">
        <w:rPr>
          <w:rFonts w:ascii="华文楷体" w:eastAsia="华文楷体" w:hAnsi="华文楷体"/>
          <w:lang w:bidi="zh-TW"/>
        </w:rPr>
        <w:t>有肯定和否定两重规定性。肯定地说，太一是</w:t>
      </w:r>
      <w:r w:rsidRPr="00073BB3">
        <w:rPr>
          <w:rFonts w:ascii="华文楷体" w:eastAsia="华文楷体" w:hAnsi="华文楷体" w:hint="eastAsia"/>
          <w:lang w:bidi="zh-TW"/>
        </w:rPr>
        <w:t>神本身，是善本身。太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既是无所不包的统一性，又是唯一的神。它不是万物的总和，而是先于万物的源泉。它的善不是伦理之善，而是本体的完善和圆满。正因为如此，它不能与任何一个有生命、有力量的东西相等同。否定地说，太一不是一个东西，它超越了“是”所指示的存在和本质。他说</w:t>
      </w:r>
      <w:r w:rsidR="006C74AB">
        <w:rPr>
          <w:rFonts w:ascii="华文楷体" w:eastAsia="华文楷体" w:hAnsi="华文楷体"/>
          <w:lang w:bidi="zh-TW"/>
        </w:rPr>
        <w:t>：</w:t>
      </w:r>
      <w:r w:rsidRPr="00073BB3">
        <w:rPr>
          <w:rFonts w:ascii="华文楷体" w:eastAsia="华文楷体" w:hAnsi="华文楷体"/>
          <w:lang w:bidi="zh-TW"/>
        </w:rPr>
        <w:t>“正</w:t>
      </w:r>
      <w:r w:rsidRPr="00073BB3">
        <w:rPr>
          <w:rFonts w:ascii="华文楷体" w:eastAsia="华文楷体" w:hAnsi="华文楷体" w:hint="eastAsia"/>
          <w:lang w:bidi="zh-TW"/>
        </w:rPr>
        <w:t>依靠一，所是的东西才是东西。除去</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，它就不再是什么东西了。”这段话暗示，普罗提诺可能同意柏拉图</w:t>
      </w:r>
      <w:proofErr w:type="gramStart"/>
      <w:r w:rsidRPr="00073BB3">
        <w:rPr>
          <w:rFonts w:ascii="华文楷体" w:eastAsia="华文楷体" w:hAnsi="华文楷体" w:hint="eastAsia"/>
          <w:lang w:bidi="zh-TW"/>
        </w:rPr>
        <w:t>把善作为</w:t>
      </w:r>
      <w:proofErr w:type="gramEnd"/>
      <w:r w:rsidRPr="00073BB3">
        <w:rPr>
          <w:rFonts w:ascii="华文楷体" w:eastAsia="华文楷体" w:hAnsi="华文楷体" w:hint="eastAsia"/>
          <w:lang w:bidi="zh-TW"/>
        </w:rPr>
        <w:t>最高原则，而不同意亚里士多德把“所是的东西”</w:t>
      </w:r>
      <w:r w:rsidR="00207F77">
        <w:rPr>
          <w:rFonts w:ascii="华文楷体" w:eastAsia="华文楷体" w:hAnsi="华文楷体"/>
          <w:lang w:bidi="zh-TW"/>
        </w:rPr>
        <w:t>（</w:t>
      </w:r>
      <w:r w:rsidRPr="00073BB3">
        <w:rPr>
          <w:rFonts w:ascii="华文楷体" w:eastAsia="华文楷体" w:hAnsi="华文楷体"/>
          <w:lang w:bidi="zh-TW"/>
        </w:rPr>
        <w:t>本质、本原</w:t>
      </w:r>
      <w:r w:rsidR="00207F77">
        <w:rPr>
          <w:rFonts w:ascii="华文楷体" w:eastAsia="华文楷体" w:hAnsi="华文楷体"/>
          <w:lang w:bidi="zh-TW"/>
        </w:rPr>
        <w:t>）</w:t>
      </w:r>
      <w:r w:rsidRPr="00073BB3">
        <w:rPr>
          <w:rFonts w:ascii="华文楷体" w:eastAsia="华文楷体" w:hAnsi="华文楷体"/>
          <w:lang w:bidi="zh-TW"/>
        </w:rPr>
        <w:t>作为最高原则。</w:t>
      </w:r>
    </w:p>
    <w:p w14:paraId="09AD59B4" w14:textId="6C716D05" w:rsidR="00073BB3" w:rsidRPr="00073BB3" w:rsidRDefault="00073BB3" w:rsidP="000F2697">
      <w:pPr>
        <w:ind w:firstLineChars="200" w:firstLine="420"/>
        <w:contextualSpacing/>
        <w:mirrorIndents/>
        <w:rPr>
          <w:rFonts w:ascii="华文楷体" w:eastAsia="华文楷体" w:hAnsi="华文楷体"/>
          <w:lang w:bidi="zh-TW"/>
        </w:rPr>
      </w:pPr>
      <w:r w:rsidRPr="00073BB3">
        <w:rPr>
          <w:rFonts w:ascii="华文楷体" w:eastAsia="华文楷体" w:hAnsi="华文楷体" w:hint="eastAsia"/>
          <w:lang w:bidi="zh-TW"/>
        </w:rPr>
        <w:t>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之所以没有任何肯定性的原因是</w:t>
      </w:r>
      <w:r w:rsidR="006C74AB">
        <w:rPr>
          <w:rFonts w:ascii="华文楷体" w:eastAsia="华文楷体" w:hAnsi="华文楷体"/>
          <w:lang w:bidi="zh-TW"/>
        </w:rPr>
        <w:t>：</w:t>
      </w:r>
      <w:r w:rsidRPr="00073BB3">
        <w:rPr>
          <w:rFonts w:ascii="华文楷体" w:eastAsia="华文楷体" w:hAnsi="华文楷体"/>
          <w:lang w:bidi="zh-TW"/>
        </w:rPr>
        <w:t>它不具备多样性。太</w:t>
      </w:r>
      <w:proofErr w:type="gramStart"/>
      <w:r w:rsidRPr="00073BB3">
        <w:rPr>
          <w:rFonts w:ascii="华文楷体" w:eastAsia="华文楷体" w:hAnsi="华文楷体"/>
          <w:lang w:bidi="zh-TW"/>
        </w:rPr>
        <w:t>一</w:t>
      </w:r>
      <w:proofErr w:type="gramEnd"/>
      <w:r w:rsidRPr="00073BB3">
        <w:rPr>
          <w:rFonts w:ascii="华文楷体" w:eastAsia="华文楷体" w:hAnsi="华文楷体"/>
          <w:lang w:bidi="zh-TW"/>
        </w:rPr>
        <w:t>作为单纯的“一”，不是杂多的，没有任何二元性、潜在性或物质的有限性。因此太一不是物质性的。是不可分割的原初的</w:t>
      </w:r>
      <w:proofErr w:type="gramStart"/>
      <w:r w:rsidRPr="00073BB3">
        <w:rPr>
          <w:rFonts w:ascii="华文楷体" w:eastAsia="华文楷体" w:hAnsi="华文楷体"/>
          <w:lang w:bidi="zh-TW"/>
        </w:rPr>
        <w:t>一</w:t>
      </w:r>
      <w:proofErr w:type="gramEnd"/>
      <w:r w:rsidRPr="00073BB3">
        <w:rPr>
          <w:rFonts w:ascii="华文楷体" w:eastAsia="华文楷体" w:hAnsi="华文楷体"/>
          <w:lang w:bidi="zh-TW"/>
        </w:rPr>
        <w:t>。另一方面，一切能被肯定的东西都有它的对立面，都是区分和分割的结果，只能归属于“多”，而不是“一”太</w:t>
      </w:r>
      <w:proofErr w:type="gramStart"/>
      <w:r w:rsidRPr="00073BB3">
        <w:rPr>
          <w:rFonts w:ascii="华文楷体" w:eastAsia="华文楷体" w:hAnsi="华文楷体"/>
          <w:lang w:bidi="zh-TW"/>
        </w:rPr>
        <w:t>一</w:t>
      </w:r>
      <w:proofErr w:type="gramEnd"/>
      <w:r w:rsidRPr="00073BB3">
        <w:rPr>
          <w:rFonts w:ascii="华文楷体" w:eastAsia="华文楷体" w:hAnsi="华文楷体"/>
          <w:lang w:bidi="zh-TW"/>
        </w:rPr>
        <w:t>除了可用另外一个名称，即“善”来指示它之外，不能被说成“是”什么，“有”什么。而只能说它“不是”什么、“没有”什么。</w:t>
      </w:r>
    </w:p>
    <w:p w14:paraId="2D9491FC" w14:textId="3D91D987" w:rsidR="00073BB3" w:rsidRPr="00073BB3" w:rsidRDefault="00073BB3" w:rsidP="000F2697">
      <w:pPr>
        <w:ind w:firstLineChars="200" w:firstLine="420"/>
        <w:contextualSpacing/>
        <w:mirrorIndents/>
        <w:rPr>
          <w:rFonts w:ascii="华文楷体" w:eastAsia="华文楷体" w:hAnsi="华文楷体"/>
          <w:lang w:bidi="zh-TW"/>
        </w:rPr>
      </w:pPr>
      <w:r w:rsidRPr="00073BB3">
        <w:rPr>
          <w:rFonts w:ascii="华文楷体" w:eastAsia="华文楷体" w:hAnsi="华文楷体" w:hint="eastAsia"/>
          <w:lang w:bidi="zh-TW"/>
        </w:rPr>
        <w:t>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的否定性质同时也是因为它的不可知性。太一是不可分割的原初的统一性，所以不可定义，无法名状。太一不存在任何可以加以描述的确定属性，因为物质的有限性意味着复合和变化，变化意味着特定的属性，特定的属性意味着有限、相对和物质性，所以，只有有限的自然物才有确定的属性只有</w:t>
      </w:r>
      <w:proofErr w:type="gramStart"/>
      <w:r w:rsidRPr="00073BB3">
        <w:rPr>
          <w:rFonts w:ascii="华文楷体" w:eastAsia="华文楷体" w:hAnsi="华文楷体" w:hint="eastAsia"/>
          <w:lang w:bidi="zh-TW"/>
        </w:rPr>
        <w:t>有</w:t>
      </w:r>
      <w:proofErr w:type="gramEnd"/>
      <w:r w:rsidRPr="00073BB3">
        <w:rPr>
          <w:rFonts w:ascii="华文楷体" w:eastAsia="华文楷体" w:hAnsi="华文楷体" w:hint="eastAsia"/>
          <w:lang w:bidi="zh-TW"/>
        </w:rPr>
        <w:t>确定的属性的才能加以定义和表达，所以作为没有任何属性的太一是不能在任何语言中得到明确表达的。普罗提诺说，太一不是理智的对象，理智只能</w:t>
      </w:r>
      <w:proofErr w:type="gramStart"/>
      <w:r w:rsidRPr="00073BB3">
        <w:rPr>
          <w:rFonts w:ascii="华文楷体" w:eastAsia="华文楷体" w:hAnsi="华文楷体" w:hint="eastAsia"/>
          <w:lang w:bidi="zh-TW"/>
        </w:rPr>
        <w:t>靠概念</w:t>
      </w:r>
      <w:proofErr w:type="gramEnd"/>
      <w:r w:rsidRPr="00073BB3">
        <w:rPr>
          <w:rFonts w:ascii="华文楷体" w:eastAsia="华文楷体" w:hAnsi="华文楷体" w:hint="eastAsia"/>
          <w:lang w:bidi="zh-TW"/>
        </w:rPr>
        <w:t>和范畴去把握对象，而一切概念和范畴都需要区分才能被定义</w:t>
      </w:r>
      <w:r w:rsidR="000626EF">
        <w:rPr>
          <w:rFonts w:ascii="华文楷体" w:eastAsia="华文楷体" w:hAnsi="华文楷体" w:hint="eastAsia"/>
          <w:lang w:bidi="zh-TW"/>
        </w:rPr>
        <w:t>，</w:t>
      </w:r>
      <w:r w:rsidRPr="00073BB3">
        <w:rPr>
          <w:rFonts w:ascii="华文楷体" w:eastAsia="华文楷体" w:hAnsi="华文楷体" w:hint="eastAsia"/>
          <w:lang w:bidi="zh-TW"/>
        </w:rPr>
        <w:t>因此只适用于能被分割的东西，但不适用于不可分割的太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。这里需要说明，普罗提诺虽然否认太一是可知的，但同时又说，太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能被</w:t>
      </w:r>
      <w:proofErr w:type="gramStart"/>
      <w:r w:rsidRPr="00073BB3">
        <w:rPr>
          <w:rFonts w:ascii="华文楷体" w:eastAsia="华文楷体" w:hAnsi="华文楷体" w:hint="eastAsia"/>
          <w:lang w:bidi="zh-TW"/>
        </w:rPr>
        <w:t>观照</w:t>
      </w:r>
      <w:proofErr w:type="gramEnd"/>
      <w:r w:rsidR="009F4A84">
        <w:rPr>
          <w:rFonts w:ascii="华文楷体" w:eastAsia="华文楷体" w:hAnsi="华文楷体" w:hint="eastAsia"/>
          <w:lang w:bidi="zh-TW"/>
        </w:rPr>
        <w:t>。</w:t>
      </w:r>
      <w:proofErr w:type="gramStart"/>
      <w:r w:rsidRPr="00073BB3">
        <w:rPr>
          <w:rFonts w:ascii="华文楷体" w:eastAsia="华文楷体" w:hAnsi="华文楷体" w:hint="eastAsia"/>
          <w:lang w:bidi="zh-TW"/>
        </w:rPr>
        <w:t>观照</w:t>
      </w:r>
      <w:proofErr w:type="gramEnd"/>
      <w:r w:rsidRPr="00073BB3">
        <w:rPr>
          <w:rFonts w:ascii="华文楷体" w:eastAsia="华文楷体" w:hAnsi="华文楷体" w:hint="eastAsia"/>
          <w:lang w:bidi="zh-TW"/>
        </w:rPr>
        <w:t>不是区别、分辨的认知活动，</w:t>
      </w:r>
      <w:proofErr w:type="gramStart"/>
      <w:r w:rsidRPr="00073BB3">
        <w:rPr>
          <w:rFonts w:ascii="华文楷体" w:eastAsia="华文楷体" w:hAnsi="华文楷体" w:hint="eastAsia"/>
          <w:lang w:bidi="zh-TW"/>
        </w:rPr>
        <w:t>而是热忧的</w:t>
      </w:r>
      <w:proofErr w:type="gramEnd"/>
      <w:r w:rsidRPr="00073BB3">
        <w:rPr>
          <w:rFonts w:ascii="华文楷体" w:eastAsia="华文楷体" w:hAnsi="华文楷体" w:hint="eastAsia"/>
          <w:lang w:bidi="zh-TW"/>
        </w:rPr>
        <w:t>道德追求。他的意思是神</w:t>
      </w:r>
      <w:r w:rsidR="00207F77">
        <w:rPr>
          <w:rFonts w:ascii="华文楷体" w:eastAsia="华文楷体" w:hAnsi="华文楷体"/>
          <w:lang w:bidi="zh-TW"/>
        </w:rPr>
        <w:t>（</w:t>
      </w:r>
      <w:r w:rsidRPr="00073BB3">
        <w:rPr>
          <w:rFonts w:ascii="华文楷体" w:eastAsia="华文楷体" w:hAnsi="华文楷体"/>
          <w:lang w:bidi="zh-TW"/>
        </w:rPr>
        <w:t>太一</w:t>
      </w:r>
      <w:r w:rsidR="00207F77">
        <w:rPr>
          <w:rFonts w:ascii="华文楷体" w:eastAsia="华文楷体" w:hAnsi="华文楷体"/>
          <w:lang w:bidi="zh-TW"/>
        </w:rPr>
        <w:t>）</w:t>
      </w:r>
      <w:r w:rsidRPr="00073BB3">
        <w:rPr>
          <w:rFonts w:ascii="华文楷体" w:eastAsia="华文楷体" w:hAnsi="华文楷体"/>
          <w:lang w:bidi="zh-TW"/>
        </w:rPr>
        <w:t>超越于世界之上，不可见，不为任何感官所感知所限制，而只能在一种神秘的狂喜中接近，这种狂喜独立于任何理性的或感觉的经</w:t>
      </w:r>
      <w:r w:rsidRPr="00073BB3">
        <w:rPr>
          <w:rFonts w:ascii="华文楷体" w:eastAsia="华文楷体" w:hAnsi="华文楷体" w:hint="eastAsia"/>
          <w:lang w:bidi="zh-TW"/>
        </w:rPr>
        <w:t>验。</w:t>
      </w:r>
    </w:p>
    <w:p w14:paraId="37B13927" w14:textId="49CF6130" w:rsidR="00073BB3" w:rsidRPr="00073BB3" w:rsidRDefault="00207F77" w:rsidP="000F2697">
      <w:pPr>
        <w:ind w:firstLineChars="200" w:firstLine="420"/>
        <w:contextualSpacing/>
        <w:mirrorIndents/>
        <w:rPr>
          <w:rFonts w:ascii="华文楷体" w:eastAsia="华文楷体" w:hAnsi="华文楷体"/>
          <w:lang w:bidi="zh-TW"/>
        </w:rPr>
      </w:pPr>
      <w:r>
        <w:rPr>
          <w:rFonts w:ascii="华文楷体" w:eastAsia="华文楷体" w:hAnsi="华文楷体"/>
          <w:lang w:bidi="zh-TW"/>
        </w:rPr>
        <w:t>（</w:t>
      </w:r>
      <w:r w:rsidR="00073BB3" w:rsidRPr="00073BB3">
        <w:rPr>
          <w:rFonts w:ascii="华文楷体" w:eastAsia="华文楷体" w:hAnsi="华文楷体"/>
          <w:lang w:bidi="zh-TW"/>
        </w:rPr>
        <w:t>2</w:t>
      </w:r>
      <w:r>
        <w:rPr>
          <w:rFonts w:ascii="华文楷体" w:eastAsia="华文楷体" w:hAnsi="华文楷体"/>
          <w:lang w:bidi="zh-TW"/>
        </w:rPr>
        <w:t>）</w:t>
      </w:r>
      <w:r w:rsidR="009F4A84">
        <w:rPr>
          <w:rFonts w:ascii="华文楷体" w:eastAsia="华文楷体" w:hAnsi="华文楷体" w:hint="eastAsia"/>
          <w:lang w:bidi="zh-TW"/>
        </w:rPr>
        <w:t>流溢说</w:t>
      </w:r>
    </w:p>
    <w:p w14:paraId="4F8CE8C0" w14:textId="1B2D5F53" w:rsidR="00073BB3" w:rsidRPr="00073BB3" w:rsidRDefault="00073BB3" w:rsidP="000F2697">
      <w:pPr>
        <w:ind w:firstLineChars="200" w:firstLine="420"/>
        <w:contextualSpacing/>
        <w:mirrorIndents/>
        <w:rPr>
          <w:rFonts w:ascii="华文楷体" w:eastAsia="华文楷体" w:hAnsi="华文楷体"/>
          <w:lang w:bidi="zh-TW"/>
        </w:rPr>
      </w:pPr>
      <w:r w:rsidRPr="00073BB3">
        <w:rPr>
          <w:rFonts w:ascii="华文楷体" w:eastAsia="华文楷体" w:hAnsi="华文楷体" w:hint="eastAsia"/>
          <w:lang w:bidi="zh-TW"/>
        </w:rPr>
        <w:t>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时常被喻为“太阳”“源泉”。太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虽然不运动，但却能生成其它本体，这一生</w:t>
      </w:r>
      <w:proofErr w:type="gramStart"/>
      <w:r w:rsidRPr="00073BB3">
        <w:rPr>
          <w:rFonts w:ascii="华文楷体" w:eastAsia="华文楷体" w:hAnsi="华文楷体" w:hint="eastAsia"/>
          <w:lang w:bidi="zh-TW"/>
        </w:rPr>
        <w:t>成过程</w:t>
      </w:r>
      <w:proofErr w:type="gramEnd"/>
      <w:r w:rsidRPr="00073BB3">
        <w:rPr>
          <w:rFonts w:ascii="华文楷体" w:eastAsia="华文楷体" w:hAnsi="华文楷体" w:hint="eastAsia"/>
          <w:lang w:bidi="zh-TW"/>
        </w:rPr>
        <w:t>被喻为“流溢”。太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自身充盈，自然流溢，而又无损于自身完满，犹如太阳放射光芒而无损自身光辉。这具有两方面意义。</w:t>
      </w:r>
    </w:p>
    <w:p w14:paraId="6BC9F8E5" w14:textId="77777777" w:rsidR="00073BB3" w:rsidRPr="00073BB3" w:rsidRDefault="00073BB3" w:rsidP="000F2697">
      <w:pPr>
        <w:ind w:firstLineChars="200" w:firstLine="420"/>
        <w:contextualSpacing/>
        <w:mirrorIndents/>
        <w:rPr>
          <w:rFonts w:ascii="华文楷体" w:eastAsia="华文楷体" w:hAnsi="华文楷体"/>
          <w:lang w:bidi="zh-TW"/>
        </w:rPr>
      </w:pPr>
      <w:r w:rsidRPr="00073BB3">
        <w:rPr>
          <w:rFonts w:ascii="华文楷体" w:eastAsia="华文楷体" w:hAnsi="华文楷体" w:hint="eastAsia"/>
          <w:lang w:bidi="zh-TW"/>
        </w:rPr>
        <w:t>其一，太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的生成并不是主动的创造。创造是一种外求的活动，但太</w:t>
      </w:r>
      <w:proofErr w:type="gramStart"/>
      <w:r w:rsidRPr="00073BB3">
        <w:rPr>
          <w:rFonts w:ascii="华文楷体" w:eastAsia="华文楷体" w:hAnsi="华文楷体" w:hint="eastAsia"/>
          <w:lang w:bidi="zh-TW"/>
        </w:rPr>
        <w:t>一</w:t>
      </w:r>
      <w:proofErr w:type="gramEnd"/>
      <w:r w:rsidRPr="00073BB3">
        <w:rPr>
          <w:rFonts w:ascii="华文楷体" w:eastAsia="华文楷体" w:hAnsi="华文楷体" w:hint="eastAsia"/>
          <w:lang w:bidi="zh-TW"/>
        </w:rPr>
        <w:t>却是完满自足的，因为它既不追求任何东西，也不具有任何东西更不需要任何东西，它是充溢的，流溢出来的东西便生成其他本体</w:t>
      </w:r>
    </w:p>
    <w:p w14:paraId="7C0A9948" w14:textId="0C455E29" w:rsidR="00366C47" w:rsidRDefault="00073BB3" w:rsidP="000F2697">
      <w:pPr>
        <w:ind w:firstLineChars="200" w:firstLine="420"/>
        <w:contextualSpacing/>
        <w:mirrorIndents/>
        <w:rPr>
          <w:rFonts w:ascii="华文楷体" w:eastAsia="华文楷体" w:hAnsi="华文楷体"/>
          <w:lang w:bidi="zh-TW"/>
        </w:rPr>
      </w:pPr>
      <w:r w:rsidRPr="00073BB3">
        <w:rPr>
          <w:rFonts w:ascii="华文楷体" w:eastAsia="华文楷体" w:hAnsi="华文楷体" w:hint="eastAsia"/>
          <w:lang w:bidi="zh-TW"/>
        </w:rPr>
        <w:t>其二，流溢无损于自身的生成。希腊哲学从早期的“补偿原则”到后期的“流溢说”，经历了一个根本性的变化。按照前者，生成是一种缺失，有待生成物的归</w:t>
      </w:r>
      <w:proofErr w:type="gramStart"/>
      <w:r w:rsidRPr="00073BB3">
        <w:rPr>
          <w:rFonts w:ascii="华文楷体" w:eastAsia="华文楷体" w:hAnsi="华文楷体" w:hint="eastAsia"/>
          <w:lang w:bidi="zh-TW"/>
        </w:rPr>
        <w:t>复作为</w:t>
      </w:r>
      <w:proofErr w:type="gramEnd"/>
      <w:r w:rsidRPr="00073BB3">
        <w:rPr>
          <w:rFonts w:ascii="华文楷体" w:eastAsia="华文楷体" w:hAnsi="华文楷体" w:hint="eastAsia"/>
          <w:lang w:bidi="zh-TW"/>
        </w:rPr>
        <w:t>补偿，按照后者，生成是完善的本性所在是自满自足产生外物而又不需外物的补偿。前者反映出早期自然哲学脱离宗教世界观的趋向，后者反映出后期哲学归复宗教世界观的相反趋向另外，流溢有先后，由此形成一种等级制</w:t>
      </w:r>
      <w:r w:rsidR="006C74AB">
        <w:rPr>
          <w:rFonts w:ascii="华文楷体" w:eastAsia="华文楷体" w:hAnsi="华文楷体"/>
          <w:lang w:bidi="zh-TW"/>
        </w:rPr>
        <w:t>：</w:t>
      </w:r>
      <w:r w:rsidRPr="00073BB3">
        <w:rPr>
          <w:rFonts w:ascii="华文楷体" w:eastAsia="华文楷体" w:hAnsi="华文楷体"/>
          <w:lang w:bidi="zh-TW"/>
        </w:rPr>
        <w:t>离光源越远就越弱，完满性就越低。</w:t>
      </w:r>
    </w:p>
    <w:p w14:paraId="5A1331F5" w14:textId="77777777" w:rsidR="00366C47" w:rsidRDefault="00366C47" w:rsidP="000F2697">
      <w:pPr>
        <w:ind w:firstLineChars="200" w:firstLine="420"/>
        <w:contextualSpacing/>
        <w:mirrorIndents/>
        <w:rPr>
          <w:rFonts w:ascii="华文楷体" w:eastAsia="华文楷体" w:hAnsi="华文楷体"/>
          <w:lang w:bidi="zh-TW"/>
        </w:rPr>
      </w:pPr>
    </w:p>
    <w:p w14:paraId="4BA48F71" w14:textId="77777777" w:rsidR="00366C47" w:rsidRDefault="00366C47" w:rsidP="000F2697">
      <w:pPr>
        <w:ind w:firstLineChars="200" w:firstLine="420"/>
        <w:contextualSpacing/>
        <w:mirrorIndents/>
        <w:rPr>
          <w:rFonts w:ascii="华文楷体" w:eastAsia="华文楷体" w:hAnsi="华文楷体"/>
          <w:lang w:bidi="zh-TW"/>
        </w:rPr>
      </w:pPr>
    </w:p>
    <w:p w14:paraId="73135006" w14:textId="77777777" w:rsidR="00366C47" w:rsidRDefault="00366C47" w:rsidP="000F2697">
      <w:pPr>
        <w:ind w:firstLineChars="200" w:firstLine="420"/>
        <w:contextualSpacing/>
        <w:mirrorIndents/>
        <w:rPr>
          <w:rFonts w:ascii="华文楷体" w:eastAsia="华文楷体" w:hAnsi="华文楷体"/>
          <w:lang w:bidi="zh-TW"/>
        </w:rPr>
      </w:pPr>
    </w:p>
    <w:p w14:paraId="4A132709" w14:textId="77777777" w:rsidR="00366C47" w:rsidRDefault="00366C47" w:rsidP="000F2697">
      <w:pPr>
        <w:ind w:firstLineChars="200" w:firstLine="420"/>
        <w:contextualSpacing/>
        <w:mirrorIndents/>
        <w:rPr>
          <w:rFonts w:ascii="华文楷体" w:eastAsia="华文楷体" w:hAnsi="华文楷体"/>
          <w:lang w:bidi="zh-TW"/>
        </w:rPr>
      </w:pPr>
    </w:p>
    <w:p w14:paraId="6F6C97AE" w14:textId="77777777" w:rsidR="00366C47" w:rsidRDefault="00366C47" w:rsidP="000F2697">
      <w:pPr>
        <w:ind w:firstLineChars="200" w:firstLine="420"/>
        <w:contextualSpacing/>
        <w:mirrorIndents/>
        <w:rPr>
          <w:rFonts w:ascii="华文楷体" w:eastAsia="华文楷体" w:hAnsi="华文楷体"/>
          <w:lang w:bidi="zh-TW"/>
        </w:rPr>
      </w:pPr>
    </w:p>
    <w:p w14:paraId="12E46C9B" w14:textId="77777777" w:rsidR="00366C47" w:rsidRPr="005F7107" w:rsidRDefault="00366C47" w:rsidP="000F2697">
      <w:pPr>
        <w:ind w:firstLineChars="200" w:firstLine="420"/>
        <w:contextualSpacing/>
        <w:mirrorIndents/>
        <w:rPr>
          <w:rFonts w:ascii="华文楷体" w:eastAsia="华文楷体" w:hAnsi="华文楷体"/>
          <w:lang w:bidi="zh-TW"/>
        </w:rPr>
      </w:pPr>
    </w:p>
    <w:p w14:paraId="3D94F2C5" w14:textId="77777777" w:rsidR="00553AA4" w:rsidRDefault="00553AA4" w:rsidP="000F2697">
      <w:pPr>
        <w:contextualSpacing/>
        <w:mirrorIndents/>
        <w:rPr>
          <w:rFonts w:eastAsiaTheme="minorHAnsi"/>
          <w:b/>
          <w:bCs/>
          <w:sz w:val="32"/>
          <w:szCs w:val="36"/>
          <w:lang w:bidi="zh-TW"/>
        </w:rPr>
      </w:pPr>
    </w:p>
    <w:p w14:paraId="215F5628" w14:textId="77777777" w:rsidR="00553AA4" w:rsidRDefault="00553AA4" w:rsidP="000F2697">
      <w:pPr>
        <w:contextualSpacing/>
        <w:mirrorIndents/>
        <w:rPr>
          <w:rFonts w:eastAsiaTheme="minorHAnsi"/>
          <w:b/>
          <w:bCs/>
          <w:sz w:val="32"/>
          <w:szCs w:val="36"/>
          <w:lang w:bidi="zh-TW"/>
        </w:rPr>
      </w:pPr>
    </w:p>
    <w:p w14:paraId="4D3E1071" w14:textId="163243CA" w:rsidR="00D14C81" w:rsidRPr="00D14C81" w:rsidRDefault="00D14C81" w:rsidP="000F2697">
      <w:pPr>
        <w:contextualSpacing/>
        <w:mirrorIndents/>
        <w:rPr>
          <w:rFonts w:eastAsiaTheme="minorHAnsi"/>
          <w:b/>
          <w:bCs/>
          <w:sz w:val="32"/>
          <w:szCs w:val="36"/>
          <w:lang w:bidi="zh-TW"/>
        </w:rPr>
      </w:pPr>
      <w:r w:rsidRPr="00D14C81">
        <w:rPr>
          <w:rFonts w:eastAsiaTheme="minorHAnsi" w:hint="eastAsia"/>
          <w:b/>
          <w:bCs/>
          <w:sz w:val="32"/>
          <w:szCs w:val="36"/>
          <w:lang w:bidi="zh-TW"/>
        </w:rPr>
        <w:t>基督教哲学</w:t>
      </w:r>
    </w:p>
    <w:p w14:paraId="01636801" w14:textId="77777777" w:rsidR="00361E8D" w:rsidRDefault="00361E8D" w:rsidP="000F2697">
      <w:pPr>
        <w:contextualSpacing/>
        <w:mirrorIndents/>
        <w:rPr>
          <w:rFonts w:ascii="华文楷体" w:eastAsia="华文楷体" w:hAnsi="华文楷体"/>
          <w:b/>
          <w:bCs/>
          <w:szCs w:val="21"/>
          <w:lang w:bidi="zh-TW"/>
        </w:rPr>
      </w:pPr>
    </w:p>
    <w:p w14:paraId="33B6004E" w14:textId="68368E98" w:rsidR="0094545C" w:rsidRPr="0094545C" w:rsidRDefault="00647698" w:rsidP="00647698">
      <w:pPr>
        <w:contextualSpacing/>
        <w:mirrorIndents/>
        <w:rPr>
          <w:rFonts w:ascii="华文楷体" w:eastAsia="华文楷体" w:hAnsi="华文楷体"/>
          <w:b/>
          <w:bCs/>
          <w:sz w:val="24"/>
          <w:szCs w:val="24"/>
          <w:lang w:bidi="zh-TW"/>
        </w:rPr>
      </w:pPr>
      <w:r w:rsidRPr="0094545C">
        <w:rPr>
          <w:rFonts w:ascii="华文楷体" w:eastAsia="华文楷体" w:hAnsi="华文楷体" w:hint="eastAsia"/>
          <w:b/>
          <w:bCs/>
          <w:sz w:val="24"/>
          <w:szCs w:val="24"/>
          <w:lang w:bidi="zh-TW"/>
        </w:rPr>
        <w:t>一、</w:t>
      </w:r>
      <w:r w:rsidR="0094545C" w:rsidRPr="0094545C">
        <w:rPr>
          <w:rFonts w:ascii="华文楷体" w:eastAsia="华文楷体" w:hAnsi="华文楷体" w:hint="eastAsia"/>
          <w:b/>
          <w:bCs/>
          <w:sz w:val="24"/>
          <w:szCs w:val="24"/>
          <w:lang w:bidi="zh-TW"/>
        </w:rPr>
        <w:t>教父哲学</w:t>
      </w:r>
    </w:p>
    <w:p w14:paraId="6C60AA11" w14:textId="1733A7B8" w:rsidR="00361E8D" w:rsidRPr="00647698" w:rsidRDefault="00647698" w:rsidP="00647698">
      <w:pPr>
        <w:contextualSpacing/>
        <w:mirrorIndents/>
        <w:rPr>
          <w:rFonts w:ascii="华文楷体" w:eastAsia="华文楷体" w:hAnsi="华文楷体"/>
          <w:b/>
          <w:bCs/>
          <w:szCs w:val="21"/>
          <w:lang w:bidi="zh-TW"/>
        </w:rPr>
      </w:pPr>
      <w:r w:rsidRPr="00647698">
        <w:rPr>
          <w:rFonts w:ascii="华文楷体" w:eastAsia="华文楷体" w:hAnsi="华文楷体" w:hint="eastAsia"/>
          <w:b/>
          <w:bCs/>
          <w:szCs w:val="21"/>
          <w:lang w:bidi="zh-TW"/>
        </w:rPr>
        <w:t>基督教对古希腊哲学的态度</w:t>
      </w:r>
    </w:p>
    <w:p w14:paraId="2CEB5317" w14:textId="197DF185" w:rsidR="00647698" w:rsidRPr="0076063E" w:rsidRDefault="0076063E" w:rsidP="004E79B4">
      <w:pPr>
        <w:ind w:firstLineChars="200" w:firstLine="400"/>
        <w:rPr>
          <w:rFonts w:ascii="华文楷体" w:eastAsia="华文楷体" w:hAnsi="华文楷体"/>
          <w:b/>
          <w:bCs/>
          <w:sz w:val="20"/>
          <w:szCs w:val="20"/>
          <w:lang w:bidi="zh-TW"/>
        </w:rPr>
      </w:pPr>
      <w:r w:rsidRPr="0076063E">
        <w:rPr>
          <w:rFonts w:ascii="华文楷体" w:eastAsia="华文楷体" w:hAnsi="华文楷体" w:hint="eastAsia"/>
          <w:b/>
          <w:bCs/>
          <w:sz w:val="20"/>
          <w:szCs w:val="20"/>
          <w:lang w:bidi="zh-TW"/>
        </w:rPr>
        <w:t>一、</w:t>
      </w:r>
      <w:r w:rsidR="004E79B4" w:rsidRPr="0076063E">
        <w:rPr>
          <w:rFonts w:ascii="华文楷体" w:eastAsia="华文楷体" w:hAnsi="华文楷体" w:hint="eastAsia"/>
          <w:b/>
          <w:bCs/>
          <w:sz w:val="20"/>
          <w:szCs w:val="20"/>
          <w:lang w:bidi="zh-TW"/>
        </w:rPr>
        <w:t>信仰与理性</w:t>
      </w:r>
      <w:r w:rsidR="0094545C" w:rsidRPr="0076063E">
        <w:rPr>
          <w:rFonts w:ascii="华文楷体" w:eastAsia="华文楷体" w:hAnsi="华文楷体" w:hint="eastAsia"/>
          <w:b/>
          <w:bCs/>
          <w:sz w:val="20"/>
          <w:szCs w:val="20"/>
          <w:lang w:bidi="zh-TW"/>
        </w:rPr>
        <w:t>之争</w:t>
      </w:r>
    </w:p>
    <w:p w14:paraId="25B78F77" w14:textId="5670556C" w:rsidR="0076063E" w:rsidRPr="0076063E" w:rsidRDefault="0076063E" w:rsidP="0076063E">
      <w:pPr>
        <w:ind w:firstLineChars="200" w:firstLine="400"/>
        <w:rPr>
          <w:rFonts w:ascii="华文楷体" w:eastAsia="华文楷体" w:hAnsi="华文楷体"/>
          <w:sz w:val="20"/>
          <w:szCs w:val="20"/>
          <w:lang w:bidi="zh-TW"/>
        </w:rPr>
      </w:pPr>
      <w:r w:rsidRPr="0076063E">
        <w:rPr>
          <w:rFonts w:ascii="华文楷体" w:eastAsia="华文楷体" w:hAnsi="华文楷体" w:hint="eastAsia"/>
          <w:sz w:val="20"/>
          <w:szCs w:val="20"/>
          <w:lang w:bidi="zh-TW"/>
        </w:rPr>
        <w:t>理性与信仰的议题在哲学史上主要体现为三场大的争论</w:t>
      </w:r>
      <w:r w:rsidR="00750F6A">
        <w:rPr>
          <w:rFonts w:ascii="华文楷体" w:eastAsia="华文楷体" w:hAnsi="华文楷体"/>
          <w:sz w:val="20"/>
          <w:szCs w:val="20"/>
          <w:lang w:bidi="zh-TW"/>
        </w:rPr>
        <w:t>：</w:t>
      </w:r>
      <w:r w:rsidRPr="0076063E">
        <w:rPr>
          <w:rFonts w:ascii="华文楷体" w:eastAsia="华文楷体" w:hAnsi="华文楷体"/>
          <w:sz w:val="20"/>
          <w:szCs w:val="20"/>
          <w:lang w:bidi="zh-TW"/>
        </w:rPr>
        <w:t>第一场争论是教父时代初期关于是否使用希腊哲学资源的争论</w:t>
      </w:r>
      <w:r>
        <w:rPr>
          <w:rFonts w:ascii="华文楷体" w:eastAsia="华文楷体" w:hAnsi="华文楷体" w:hint="eastAsia"/>
          <w:sz w:val="20"/>
          <w:szCs w:val="20"/>
          <w:lang w:bidi="zh-TW"/>
        </w:rPr>
        <w:t>；</w:t>
      </w:r>
      <w:r w:rsidRPr="0076063E">
        <w:rPr>
          <w:rFonts w:ascii="华文楷体" w:eastAsia="华文楷体" w:hAnsi="华文楷体"/>
          <w:sz w:val="20"/>
          <w:szCs w:val="20"/>
          <w:lang w:bidi="zh-TW"/>
        </w:rPr>
        <w:t>第二场是早期经院哲学关于是否应该</w:t>
      </w:r>
      <w:r w:rsidR="008D0860">
        <w:rPr>
          <w:rFonts w:ascii="华文楷体" w:eastAsia="华文楷体" w:hAnsi="华文楷体" w:hint="eastAsia"/>
          <w:sz w:val="20"/>
          <w:szCs w:val="20"/>
          <w:lang w:bidi="zh-TW"/>
        </w:rPr>
        <w:t>要</w:t>
      </w:r>
      <w:r w:rsidRPr="0076063E">
        <w:rPr>
          <w:rFonts w:ascii="华文楷体" w:eastAsia="华文楷体" w:hAnsi="华文楷体"/>
          <w:sz w:val="20"/>
          <w:szCs w:val="20"/>
          <w:lang w:bidi="zh-TW"/>
        </w:rPr>
        <w:t>使用辩证法的争论</w:t>
      </w:r>
      <w:r w:rsidR="008D0860">
        <w:rPr>
          <w:rFonts w:ascii="华文楷体" w:eastAsia="华文楷体" w:hAnsi="华文楷体" w:hint="eastAsia"/>
          <w:sz w:val="20"/>
          <w:szCs w:val="20"/>
          <w:lang w:bidi="zh-TW"/>
        </w:rPr>
        <w:t>；</w:t>
      </w:r>
      <w:r w:rsidRPr="0076063E">
        <w:rPr>
          <w:rFonts w:ascii="华文楷体" w:eastAsia="华文楷体" w:hAnsi="华文楷体"/>
          <w:sz w:val="20"/>
          <w:szCs w:val="20"/>
          <w:lang w:bidi="zh-TW"/>
        </w:rPr>
        <w:t>第三场是经院哲学盛期关于是否吸收亚里士多德主义的争论。</w:t>
      </w:r>
    </w:p>
    <w:p w14:paraId="0E079F9A" w14:textId="046A3448" w:rsidR="0076063E" w:rsidRPr="0076063E" w:rsidRDefault="002364EC" w:rsidP="0076063E">
      <w:pPr>
        <w:ind w:firstLineChars="200" w:firstLine="400"/>
        <w:rPr>
          <w:rFonts w:ascii="华文楷体" w:eastAsia="华文楷体" w:hAnsi="华文楷体"/>
          <w:sz w:val="20"/>
          <w:szCs w:val="20"/>
          <w:lang w:bidi="zh-TW"/>
        </w:rPr>
      </w:pPr>
      <w:r>
        <w:rPr>
          <w:rFonts w:ascii="华文楷体" w:eastAsia="华文楷体" w:hAnsi="华文楷体"/>
          <w:sz w:val="20"/>
          <w:szCs w:val="20"/>
          <w:lang w:bidi="zh-TW"/>
        </w:rPr>
        <w:t>（</w:t>
      </w:r>
      <w:r w:rsidR="0076063E" w:rsidRPr="0076063E">
        <w:rPr>
          <w:rFonts w:ascii="华文楷体" w:eastAsia="华文楷体" w:hAnsi="华文楷体"/>
          <w:sz w:val="20"/>
          <w:szCs w:val="20"/>
          <w:lang w:bidi="zh-TW"/>
        </w:rPr>
        <w:t>二</w:t>
      </w:r>
      <w:r>
        <w:rPr>
          <w:rFonts w:ascii="华文楷体" w:eastAsia="华文楷体" w:hAnsi="华文楷体"/>
          <w:sz w:val="20"/>
          <w:szCs w:val="20"/>
          <w:lang w:bidi="zh-TW"/>
        </w:rPr>
        <w:t>）</w:t>
      </w:r>
      <w:r w:rsidR="0076063E">
        <w:rPr>
          <w:rFonts w:ascii="华文楷体" w:eastAsia="华文楷体" w:hAnsi="华文楷体" w:hint="eastAsia"/>
          <w:sz w:val="20"/>
          <w:szCs w:val="20"/>
          <w:lang w:bidi="zh-TW"/>
        </w:rPr>
        <w:t>争论1——</w:t>
      </w:r>
      <w:r w:rsidR="0076063E" w:rsidRPr="0076063E">
        <w:rPr>
          <w:rFonts w:ascii="华文楷体" w:eastAsia="华文楷体" w:hAnsi="华文楷体"/>
          <w:sz w:val="20"/>
          <w:szCs w:val="20"/>
          <w:lang w:bidi="zh-TW"/>
        </w:rPr>
        <w:t>希腊与基督教</w:t>
      </w:r>
    </w:p>
    <w:p w14:paraId="3AD66E06" w14:textId="37516FD3" w:rsidR="00E776CD" w:rsidRPr="0076063E" w:rsidRDefault="0076063E" w:rsidP="008D0860">
      <w:pPr>
        <w:ind w:firstLineChars="200" w:firstLine="400"/>
        <w:rPr>
          <w:rFonts w:ascii="华文楷体" w:eastAsia="华文楷体" w:hAnsi="华文楷体"/>
          <w:sz w:val="20"/>
          <w:szCs w:val="20"/>
          <w:lang w:bidi="zh-TW"/>
        </w:rPr>
      </w:pPr>
      <w:r w:rsidRPr="0076063E">
        <w:rPr>
          <w:rFonts w:ascii="华文楷体" w:eastAsia="华文楷体" w:hAnsi="华文楷体"/>
          <w:sz w:val="20"/>
          <w:szCs w:val="20"/>
          <w:lang w:bidi="zh-TW"/>
        </w:rPr>
        <w:t>1</w:t>
      </w:r>
      <w:r w:rsidR="00514DF0">
        <w:rPr>
          <w:rFonts w:ascii="华文楷体" w:eastAsia="华文楷体" w:hAnsi="华文楷体"/>
          <w:sz w:val="20"/>
          <w:szCs w:val="20"/>
          <w:lang w:bidi="zh-TW"/>
        </w:rPr>
        <w:t>。</w:t>
      </w:r>
      <w:r w:rsidRPr="0076063E">
        <w:rPr>
          <w:rFonts w:ascii="华文楷体" w:eastAsia="华文楷体" w:hAnsi="华文楷体"/>
          <w:sz w:val="20"/>
          <w:szCs w:val="20"/>
          <w:lang w:bidi="zh-TW"/>
        </w:rPr>
        <w:t>早期教父的主要任务是护教，这包括</w:t>
      </w:r>
      <w:r w:rsidR="008D0860">
        <w:rPr>
          <w:rFonts w:ascii="华文楷体" w:eastAsia="华文楷体" w:hAnsi="华文楷体" w:hint="eastAsia"/>
          <w:sz w:val="20"/>
          <w:szCs w:val="20"/>
          <w:lang w:bidi="zh-TW"/>
        </w:rPr>
        <w:t>：（1）</w:t>
      </w:r>
      <w:r w:rsidRPr="0076063E">
        <w:rPr>
          <w:rFonts w:ascii="华文楷体" w:eastAsia="华文楷体" w:hAnsi="华文楷体"/>
          <w:sz w:val="20"/>
          <w:szCs w:val="20"/>
          <w:lang w:bidi="zh-TW"/>
        </w:rPr>
        <w:t>对外</w:t>
      </w:r>
      <w:proofErr w:type="gramStart"/>
      <w:r w:rsidRPr="0076063E">
        <w:rPr>
          <w:rFonts w:ascii="华文楷体" w:eastAsia="华文楷体" w:hAnsi="华文楷体"/>
          <w:sz w:val="20"/>
          <w:szCs w:val="20"/>
          <w:lang w:bidi="zh-TW"/>
        </w:rPr>
        <w:t>反驳非</w:t>
      </w:r>
      <w:proofErr w:type="gramEnd"/>
      <w:r w:rsidRPr="0076063E">
        <w:rPr>
          <w:rFonts w:ascii="华文楷体" w:eastAsia="华文楷体" w:hAnsi="华文楷体"/>
          <w:sz w:val="20"/>
          <w:szCs w:val="20"/>
          <w:lang w:bidi="zh-TW"/>
        </w:rPr>
        <w:t>基督教思想家们的攻击</w:t>
      </w:r>
      <w:r w:rsidR="008D0860">
        <w:rPr>
          <w:rFonts w:ascii="华文楷体" w:eastAsia="华文楷体" w:hAnsi="华文楷体" w:hint="eastAsia"/>
          <w:sz w:val="20"/>
          <w:szCs w:val="20"/>
          <w:lang w:bidi="zh-TW"/>
        </w:rPr>
        <w:t>；（2）</w:t>
      </w:r>
      <w:r w:rsidRPr="0076063E">
        <w:rPr>
          <w:rFonts w:ascii="华文楷体" w:eastAsia="华文楷体" w:hAnsi="华文楷体"/>
          <w:sz w:val="20"/>
          <w:szCs w:val="20"/>
          <w:lang w:bidi="zh-TW"/>
        </w:rPr>
        <w:t>对内谴责基督教的种种异端思想，捍卫“正统”</w:t>
      </w:r>
      <w:r w:rsidR="008D0860">
        <w:rPr>
          <w:rFonts w:ascii="华文楷体" w:eastAsia="华文楷体" w:hAnsi="华文楷体" w:hint="eastAsia"/>
          <w:sz w:val="20"/>
          <w:szCs w:val="20"/>
          <w:lang w:bidi="zh-TW"/>
        </w:rPr>
        <w:t>。</w:t>
      </w:r>
    </w:p>
    <w:p w14:paraId="06B7B608" w14:textId="09A08295" w:rsidR="00361E8D" w:rsidRPr="00A9604D" w:rsidRDefault="00D452AB" w:rsidP="000F2697">
      <w:pPr>
        <w:contextualSpacing/>
        <w:mirrorIndents/>
        <w:rPr>
          <w:rFonts w:ascii="华文楷体" w:eastAsia="华文楷体" w:hAnsi="华文楷体"/>
          <w:sz w:val="20"/>
          <w:szCs w:val="20"/>
          <w:lang w:bidi="zh-TW"/>
        </w:rPr>
      </w:pPr>
      <w:r w:rsidRPr="00A9604D">
        <w:rPr>
          <w:rFonts w:ascii="华文楷体" w:eastAsia="华文楷体" w:hAnsi="华文楷体" w:hint="eastAsia"/>
          <w:sz w:val="20"/>
          <w:szCs w:val="20"/>
          <w:lang w:bidi="zh-TW"/>
        </w:rPr>
        <w:t>（一）保罗神学</w:t>
      </w:r>
    </w:p>
    <w:p w14:paraId="382C7A5E" w14:textId="4621ED58" w:rsidR="00D452AB" w:rsidRDefault="003664A2" w:rsidP="000F2697">
      <w:pPr>
        <w:contextualSpacing/>
        <w:mirrorIndents/>
        <w:rPr>
          <w:rFonts w:ascii="华文楷体" w:eastAsia="华文楷体" w:hAnsi="华文楷体"/>
          <w:sz w:val="20"/>
          <w:szCs w:val="20"/>
          <w:lang w:bidi="zh-TW"/>
        </w:rPr>
      </w:pPr>
      <w:r>
        <w:rPr>
          <w:rFonts w:ascii="华文楷体" w:eastAsia="华文楷体" w:hAnsi="华文楷体" w:hint="eastAsia"/>
          <w:sz w:val="20"/>
          <w:szCs w:val="20"/>
          <w:lang w:bidi="zh-TW"/>
        </w:rPr>
        <w:t>一方面，</w:t>
      </w:r>
      <w:r w:rsidR="00D452AB" w:rsidRPr="00A9604D">
        <w:rPr>
          <w:rFonts w:ascii="华文楷体" w:eastAsia="华文楷体" w:hAnsi="华文楷体" w:hint="eastAsia"/>
          <w:sz w:val="20"/>
          <w:szCs w:val="20"/>
          <w:lang w:bidi="zh-TW"/>
        </w:rPr>
        <w:t>他反对古典哲学</w:t>
      </w:r>
      <w:r w:rsidR="004E07F7" w:rsidRPr="00A9604D">
        <w:rPr>
          <w:rFonts w:ascii="华文楷体" w:eastAsia="华文楷体" w:hAnsi="华文楷体" w:hint="eastAsia"/>
          <w:sz w:val="20"/>
          <w:szCs w:val="20"/>
          <w:lang w:bidi="zh-TW"/>
        </w:rPr>
        <w:t>直接认识上帝的可能性，提出“</w:t>
      </w:r>
      <w:r w:rsidR="00D452AB" w:rsidRPr="00A9604D">
        <w:rPr>
          <w:rFonts w:ascii="华文楷体" w:eastAsia="华文楷体" w:hAnsi="华文楷体" w:hint="eastAsia"/>
          <w:sz w:val="20"/>
          <w:szCs w:val="20"/>
          <w:lang w:bidi="zh-TW"/>
        </w:rPr>
        <w:t>因信称义</w:t>
      </w:r>
      <w:r w:rsidR="004E07F7" w:rsidRPr="00A9604D">
        <w:rPr>
          <w:rFonts w:ascii="华文楷体" w:eastAsia="华文楷体" w:hAnsi="华文楷体" w:hint="eastAsia"/>
          <w:sz w:val="20"/>
          <w:szCs w:val="20"/>
          <w:lang w:bidi="zh-TW"/>
        </w:rPr>
        <w:t>”：通过信仰来证明自己是正义的</w:t>
      </w:r>
      <w:r w:rsidR="00A9604D" w:rsidRPr="00A9604D">
        <w:rPr>
          <w:rFonts w:ascii="华文楷体" w:eastAsia="华文楷体" w:hAnsi="华文楷体" w:hint="eastAsia"/>
          <w:sz w:val="20"/>
          <w:szCs w:val="20"/>
          <w:lang w:bidi="zh-TW"/>
        </w:rPr>
        <w:t>。他认为</w:t>
      </w:r>
      <w:r w:rsidR="00A9604D">
        <w:rPr>
          <w:rFonts w:ascii="华文楷体" w:eastAsia="华文楷体" w:hAnsi="华文楷体" w:hint="eastAsia"/>
          <w:sz w:val="20"/>
          <w:szCs w:val="20"/>
          <w:lang w:bidi="zh-TW"/>
        </w:rPr>
        <w:t>一个人能否得救取决于是否相信耶稣</w:t>
      </w:r>
      <w:r w:rsidR="00C446AC">
        <w:rPr>
          <w:rFonts w:ascii="华文楷体" w:eastAsia="华文楷体" w:hAnsi="华文楷体" w:hint="eastAsia"/>
          <w:sz w:val="20"/>
          <w:szCs w:val="20"/>
          <w:lang w:bidi="zh-TW"/>
        </w:rPr>
        <w:t>，相信耶稣</w:t>
      </w:r>
      <w:r w:rsidR="00257A4E">
        <w:rPr>
          <w:rFonts w:ascii="华文楷体" w:eastAsia="华文楷体" w:hAnsi="华文楷体" w:hint="eastAsia"/>
          <w:sz w:val="20"/>
          <w:szCs w:val="20"/>
          <w:lang w:bidi="zh-TW"/>
        </w:rPr>
        <w:t>将会</w:t>
      </w:r>
      <w:r w:rsidR="00C446AC">
        <w:rPr>
          <w:rFonts w:ascii="华文楷体" w:eastAsia="华文楷体" w:hAnsi="华文楷体" w:hint="eastAsia"/>
          <w:sz w:val="20"/>
          <w:szCs w:val="20"/>
          <w:lang w:bidi="zh-TW"/>
        </w:rPr>
        <w:t>复活</w:t>
      </w:r>
      <w:r w:rsidR="00257A4E">
        <w:rPr>
          <w:rFonts w:ascii="华文楷体" w:eastAsia="华文楷体" w:hAnsi="华文楷体" w:hint="eastAsia"/>
          <w:sz w:val="20"/>
          <w:szCs w:val="20"/>
          <w:lang w:bidi="zh-TW"/>
        </w:rPr>
        <w:t>并</w:t>
      </w:r>
      <w:r w:rsidR="00C446AC">
        <w:rPr>
          <w:rFonts w:ascii="华文楷体" w:eastAsia="华文楷体" w:hAnsi="华文楷体" w:hint="eastAsia"/>
          <w:sz w:val="20"/>
          <w:szCs w:val="20"/>
          <w:lang w:bidi="zh-TW"/>
        </w:rPr>
        <w:t>拯救人类</w:t>
      </w:r>
      <w:r>
        <w:rPr>
          <w:rFonts w:ascii="华文楷体" w:eastAsia="华文楷体" w:hAnsi="华文楷体" w:hint="eastAsia"/>
          <w:sz w:val="20"/>
          <w:szCs w:val="20"/>
          <w:lang w:bidi="zh-TW"/>
        </w:rPr>
        <w:t>，就是正义，就会得救。</w:t>
      </w:r>
    </w:p>
    <w:p w14:paraId="243228DE" w14:textId="723F9AD9" w:rsidR="001B00CE" w:rsidRPr="001B00CE" w:rsidRDefault="001B00CE" w:rsidP="001B00CE">
      <w:pPr>
        <w:contextualSpacing/>
        <w:mirrorIndents/>
        <w:rPr>
          <w:rFonts w:ascii="华文楷体" w:eastAsia="华文楷体" w:hAnsi="华文楷体"/>
          <w:sz w:val="20"/>
          <w:szCs w:val="20"/>
          <w:lang w:bidi="zh-TW"/>
        </w:rPr>
      </w:pPr>
      <w:r w:rsidRPr="001B00CE">
        <w:rPr>
          <w:rFonts w:ascii="华文楷体" w:eastAsia="华文楷体" w:hAnsi="华文楷体" w:hint="eastAsia"/>
          <w:sz w:val="20"/>
          <w:szCs w:val="20"/>
          <w:lang w:bidi="zh-TW"/>
        </w:rPr>
        <w:t>但另一</w:t>
      </w:r>
      <w:r w:rsidRPr="001B00CE">
        <w:rPr>
          <w:rFonts w:ascii="华文楷体" w:eastAsia="华文楷体" w:hAnsi="华文楷体"/>
          <w:sz w:val="20"/>
          <w:szCs w:val="20"/>
          <w:lang w:bidi="zh-TW"/>
        </w:rPr>
        <w:t>方面，他并不认为基督教和希腊哲学的冲突是不可调和的。他抓</w:t>
      </w:r>
      <w:r w:rsidRPr="001B00CE">
        <w:rPr>
          <w:rFonts w:ascii="华文楷体" w:eastAsia="华文楷体" w:hAnsi="华文楷体" w:hint="eastAsia"/>
          <w:sz w:val="20"/>
          <w:szCs w:val="20"/>
          <w:lang w:bidi="zh-TW"/>
        </w:rPr>
        <w:t>住了希腊哲学</w:t>
      </w:r>
      <w:r w:rsidR="0018485A">
        <w:rPr>
          <w:rFonts w:ascii="华文楷体" w:eastAsia="华文楷体" w:hAnsi="华文楷体" w:hint="eastAsia"/>
          <w:sz w:val="20"/>
          <w:szCs w:val="20"/>
          <w:lang w:bidi="zh-TW"/>
        </w:rPr>
        <w:t>中“</w:t>
      </w:r>
      <w:r w:rsidRPr="001B00CE">
        <w:rPr>
          <w:rFonts w:ascii="华文楷体" w:eastAsia="华文楷体" w:hAnsi="华文楷体" w:hint="eastAsia"/>
          <w:sz w:val="20"/>
          <w:szCs w:val="20"/>
          <w:lang w:bidi="zh-TW"/>
        </w:rPr>
        <w:t>理神论</w:t>
      </w:r>
      <w:r w:rsidR="0018485A">
        <w:rPr>
          <w:rFonts w:ascii="华文楷体" w:eastAsia="华文楷体" w:hAnsi="华文楷体" w:hint="eastAsia"/>
          <w:sz w:val="20"/>
          <w:szCs w:val="20"/>
          <w:lang w:bidi="zh-TW"/>
        </w:rPr>
        <w:t>”</w:t>
      </w:r>
      <w:r w:rsidRPr="001B00CE">
        <w:rPr>
          <w:rFonts w:ascii="华文楷体" w:eastAsia="华文楷体" w:hAnsi="华文楷体" w:hint="eastAsia"/>
          <w:sz w:val="20"/>
          <w:szCs w:val="20"/>
          <w:lang w:bidi="zh-TW"/>
        </w:rPr>
        <w:t>的一个缺陷</w:t>
      </w:r>
      <w:r w:rsidR="0018485A">
        <w:rPr>
          <w:rFonts w:ascii="华文楷体" w:eastAsia="华文楷体" w:hAnsi="华文楷体" w:hint="eastAsia"/>
          <w:sz w:val="20"/>
          <w:szCs w:val="20"/>
          <w:lang w:bidi="zh-TW"/>
        </w:rPr>
        <w:t>：</w:t>
      </w:r>
      <w:r w:rsidRPr="001B00CE">
        <w:rPr>
          <w:rFonts w:ascii="华文楷体" w:eastAsia="华文楷体" w:hAnsi="华文楷体"/>
          <w:sz w:val="20"/>
          <w:szCs w:val="20"/>
          <w:lang w:bidi="zh-TW"/>
        </w:rPr>
        <w:t>非人格的</w:t>
      </w:r>
      <w:proofErr w:type="gramStart"/>
      <w:r w:rsidRPr="001B00CE">
        <w:rPr>
          <w:rFonts w:ascii="华文楷体" w:eastAsia="华文楷体" w:hAnsi="华文楷体"/>
          <w:sz w:val="20"/>
          <w:szCs w:val="20"/>
          <w:lang w:bidi="zh-TW"/>
        </w:rPr>
        <w:t>神缺乏</w:t>
      </w:r>
      <w:proofErr w:type="gramEnd"/>
      <w:r w:rsidRPr="001B00CE">
        <w:rPr>
          <w:rFonts w:ascii="华文楷体" w:eastAsia="华文楷体" w:hAnsi="华文楷体"/>
          <w:sz w:val="20"/>
          <w:szCs w:val="20"/>
          <w:lang w:bidi="zh-TW"/>
        </w:rPr>
        <w:t>宗教信仰所需要的感</w:t>
      </w:r>
      <w:r w:rsidRPr="001B00CE">
        <w:rPr>
          <w:rFonts w:ascii="华文楷体" w:eastAsia="华文楷体" w:hAnsi="华文楷体" w:hint="eastAsia"/>
          <w:sz w:val="20"/>
          <w:szCs w:val="20"/>
          <w:lang w:bidi="zh-TW"/>
        </w:rPr>
        <w:t>性特征，人不能崇拜他无法感知的“未识之神”。他进而宣称，希腊人不能认识的神就是他致力于宣扬的</w:t>
      </w:r>
      <w:r w:rsidRPr="001B00CE">
        <w:rPr>
          <w:rFonts w:ascii="华文楷体" w:eastAsia="华文楷体" w:hAnsi="华文楷体"/>
          <w:sz w:val="20"/>
          <w:szCs w:val="20"/>
          <w:lang w:bidi="zh-TW"/>
        </w:rPr>
        <w:t>"钉在十字架</w:t>
      </w:r>
      <w:r w:rsidR="00514DF0">
        <w:rPr>
          <w:rFonts w:ascii="华文楷体" w:eastAsia="华文楷体" w:hAnsi="华文楷体"/>
          <w:sz w:val="20"/>
          <w:szCs w:val="20"/>
          <w:lang w:bidi="zh-TW"/>
        </w:rPr>
        <w:t>。</w:t>
      </w:r>
      <w:r w:rsidRPr="001B00CE">
        <w:rPr>
          <w:rFonts w:ascii="华文楷体" w:eastAsia="华文楷体" w:hAnsi="华文楷体"/>
          <w:sz w:val="20"/>
          <w:szCs w:val="20"/>
          <w:lang w:bidi="zh-TW"/>
        </w:rPr>
        <w:t>上的基督"。在保罗看来</w:t>
      </w:r>
      <w:r w:rsidR="00C372D4">
        <w:rPr>
          <w:rFonts w:ascii="华文楷体" w:eastAsia="华文楷体" w:hAnsi="华文楷体" w:hint="eastAsia"/>
          <w:sz w:val="20"/>
          <w:szCs w:val="20"/>
          <w:lang w:bidi="zh-TW"/>
        </w:rPr>
        <w:t>，</w:t>
      </w:r>
      <w:proofErr w:type="gramStart"/>
      <w:r w:rsidRPr="001B00CE">
        <w:rPr>
          <w:rFonts w:ascii="华文楷体" w:eastAsia="华文楷体" w:hAnsi="华文楷体" w:hint="eastAsia"/>
          <w:sz w:val="20"/>
          <w:szCs w:val="20"/>
          <w:lang w:bidi="zh-TW"/>
        </w:rPr>
        <w:t>融汇</w:t>
      </w:r>
      <w:proofErr w:type="gramEnd"/>
      <w:r w:rsidRPr="001B00CE">
        <w:rPr>
          <w:rFonts w:ascii="华文楷体" w:eastAsia="华文楷体" w:hAnsi="华文楷体" w:hint="eastAsia"/>
          <w:sz w:val="20"/>
          <w:szCs w:val="20"/>
          <w:lang w:bidi="zh-TW"/>
        </w:rPr>
        <w:t>古典哲学和基督教的关键是</w:t>
      </w:r>
      <w:r w:rsidR="00C52275">
        <w:rPr>
          <w:rFonts w:ascii="华文楷体" w:eastAsia="华文楷体" w:hAnsi="华文楷体" w:hint="eastAsia"/>
          <w:sz w:val="20"/>
          <w:szCs w:val="20"/>
          <w:lang w:bidi="zh-TW"/>
        </w:rPr>
        <w:t>“</w:t>
      </w:r>
      <w:r w:rsidRPr="001B00CE">
        <w:rPr>
          <w:rFonts w:ascii="华文楷体" w:eastAsia="华文楷体" w:hAnsi="华文楷体" w:hint="eastAsia"/>
          <w:sz w:val="20"/>
          <w:szCs w:val="20"/>
          <w:lang w:bidi="zh-TW"/>
        </w:rPr>
        <w:t>神的观念”，尤其是耶稣基督。</w:t>
      </w:r>
    </w:p>
    <w:p w14:paraId="20E9ACA9" w14:textId="6F773C17" w:rsidR="003664A2" w:rsidRPr="00A9604D" w:rsidRDefault="001B00CE" w:rsidP="001B00CE">
      <w:pPr>
        <w:contextualSpacing/>
        <w:mirrorIndents/>
        <w:rPr>
          <w:rFonts w:ascii="华文楷体" w:eastAsia="华文楷体" w:hAnsi="华文楷体"/>
          <w:sz w:val="20"/>
          <w:szCs w:val="20"/>
          <w:lang w:bidi="zh-TW"/>
        </w:rPr>
      </w:pPr>
      <w:r w:rsidRPr="001B00CE">
        <w:rPr>
          <w:rFonts w:ascii="华文楷体" w:eastAsia="华文楷体" w:hAnsi="华文楷体" w:hint="eastAsia"/>
          <w:sz w:val="20"/>
          <w:szCs w:val="20"/>
          <w:lang w:bidi="zh-TW"/>
        </w:rPr>
        <w:t>“灭绝智慧人的智慧”和</w:t>
      </w:r>
      <w:r w:rsidR="00C52275">
        <w:rPr>
          <w:rFonts w:ascii="华文楷体" w:eastAsia="华文楷体" w:hAnsi="华文楷体" w:hint="eastAsia"/>
          <w:sz w:val="20"/>
          <w:szCs w:val="20"/>
          <w:lang w:bidi="zh-TW"/>
        </w:rPr>
        <w:t>“</w:t>
      </w:r>
      <w:r w:rsidRPr="001B00CE">
        <w:rPr>
          <w:rFonts w:ascii="华文楷体" w:eastAsia="华文楷体" w:hAnsi="华文楷体"/>
          <w:sz w:val="20"/>
          <w:szCs w:val="20"/>
          <w:lang w:bidi="zh-TW"/>
        </w:rPr>
        <w:t>宣扬你们崇拜但又不认识的神”</w:t>
      </w:r>
      <w:proofErr w:type="gramStart"/>
      <w:r w:rsidRPr="001B00CE">
        <w:rPr>
          <w:rFonts w:ascii="华文楷体" w:eastAsia="华文楷体" w:hAnsi="华文楷体"/>
          <w:sz w:val="20"/>
          <w:szCs w:val="20"/>
          <w:lang w:bidi="zh-TW"/>
        </w:rPr>
        <w:t>反</w:t>
      </w:r>
      <w:r w:rsidRPr="001B00CE">
        <w:rPr>
          <w:rFonts w:ascii="华文楷体" w:eastAsia="华文楷体" w:hAnsi="华文楷体" w:hint="eastAsia"/>
          <w:sz w:val="20"/>
          <w:szCs w:val="20"/>
          <w:lang w:bidi="zh-TW"/>
        </w:rPr>
        <w:t>映出保罗</w:t>
      </w:r>
      <w:proofErr w:type="gramEnd"/>
      <w:r w:rsidRPr="001B00CE">
        <w:rPr>
          <w:rFonts w:ascii="华文楷体" w:eastAsia="华文楷体" w:hAnsi="华文楷体" w:hint="eastAsia"/>
          <w:sz w:val="20"/>
          <w:szCs w:val="20"/>
          <w:lang w:bidi="zh-TW"/>
        </w:rPr>
        <w:t>对希腊哲学两种不同态度。基督教</w:t>
      </w:r>
      <w:r w:rsidR="00C52275">
        <w:rPr>
          <w:rFonts w:ascii="华文楷体" w:eastAsia="华文楷体" w:hAnsi="华文楷体" w:hint="eastAsia"/>
          <w:sz w:val="20"/>
          <w:szCs w:val="20"/>
          <w:lang w:bidi="zh-TW"/>
        </w:rPr>
        <w:t>一</w:t>
      </w:r>
      <w:r w:rsidRPr="001B00CE">
        <w:rPr>
          <w:rFonts w:ascii="华文楷体" w:eastAsia="华文楷体" w:hAnsi="华文楷体"/>
          <w:sz w:val="20"/>
          <w:szCs w:val="20"/>
          <w:lang w:bidi="zh-TW"/>
        </w:rPr>
        <w:t>开始就注定要处于与希腊</w:t>
      </w:r>
      <w:r w:rsidRPr="001B00CE">
        <w:rPr>
          <w:rFonts w:ascii="华文楷体" w:eastAsia="华文楷体" w:hAnsi="华文楷体" w:hint="eastAsia"/>
          <w:sz w:val="20"/>
          <w:szCs w:val="20"/>
          <w:lang w:bidi="zh-TW"/>
        </w:rPr>
        <w:t>哲学既相反对</w:t>
      </w:r>
      <w:r w:rsidR="00C52275">
        <w:rPr>
          <w:rFonts w:ascii="华文楷体" w:eastAsia="华文楷体" w:hAnsi="华文楷体" w:hint="eastAsia"/>
          <w:sz w:val="20"/>
          <w:szCs w:val="20"/>
          <w:lang w:bidi="zh-TW"/>
        </w:rPr>
        <w:t>，</w:t>
      </w:r>
      <w:r w:rsidRPr="001B00CE">
        <w:rPr>
          <w:rFonts w:ascii="华文楷体" w:eastAsia="华文楷体" w:hAnsi="华文楷体"/>
          <w:sz w:val="20"/>
          <w:szCs w:val="20"/>
          <w:lang w:bidi="zh-TW"/>
        </w:rPr>
        <w:t>又相联结的关系之中。基督教哲学始终贯穿着这一矛盾。</w:t>
      </w:r>
    </w:p>
    <w:p w14:paraId="2FDCA14D" w14:textId="6B631B9C" w:rsidR="00361E8D" w:rsidRPr="00D452AB" w:rsidRDefault="00C52275" w:rsidP="000F2697">
      <w:pPr>
        <w:contextualSpacing/>
        <w:mirrorIndents/>
        <w:rPr>
          <w:rFonts w:ascii="华文楷体" w:eastAsia="华文楷体" w:hAnsi="华文楷体"/>
          <w:szCs w:val="21"/>
          <w:lang w:bidi="zh-TW"/>
        </w:rPr>
      </w:pPr>
      <w:r>
        <w:rPr>
          <w:rFonts w:ascii="华文楷体" w:eastAsia="华文楷体" w:hAnsi="华文楷体" w:hint="eastAsia"/>
          <w:szCs w:val="21"/>
          <w:lang w:bidi="zh-TW"/>
        </w:rPr>
        <w:t>（二）</w:t>
      </w:r>
      <w:r w:rsidR="008D17D4">
        <w:rPr>
          <w:rFonts w:ascii="华文楷体" w:eastAsia="华文楷体" w:hAnsi="华文楷体" w:hint="eastAsia"/>
          <w:szCs w:val="21"/>
          <w:lang w:bidi="zh-TW"/>
        </w:rPr>
        <w:t>理性辩护主义</w:t>
      </w:r>
    </w:p>
    <w:p w14:paraId="6F8FC997" w14:textId="321827AB" w:rsidR="008B7E95" w:rsidRDefault="008B7E95" w:rsidP="008B7E95">
      <w:pPr>
        <w:contextualSpacing/>
        <w:mirrorIndents/>
        <w:rPr>
          <w:rFonts w:ascii="华文楷体" w:eastAsia="华文楷体" w:hAnsi="华文楷体"/>
          <w:szCs w:val="21"/>
          <w:lang w:bidi="zh-TW"/>
        </w:rPr>
      </w:pPr>
      <w:r>
        <w:rPr>
          <w:rFonts w:ascii="华文楷体" w:eastAsia="华文楷体" w:hAnsi="华文楷体" w:hint="eastAsia"/>
          <w:szCs w:val="21"/>
          <w:lang w:bidi="zh-TW"/>
        </w:rPr>
        <w:t>理性辩护主义：</w:t>
      </w:r>
      <w:r w:rsidR="00DE2557">
        <w:rPr>
          <w:rFonts w:ascii="华文楷体" w:eastAsia="华文楷体" w:hAnsi="华文楷体" w:hint="eastAsia"/>
          <w:szCs w:val="21"/>
          <w:lang w:bidi="zh-TW"/>
        </w:rPr>
        <w:t>认为基督教才是真正的哲学，希腊人的哲学只是片面的哲学</w:t>
      </w:r>
      <w:r w:rsidR="00B93CAC">
        <w:rPr>
          <w:rFonts w:ascii="华文楷体" w:eastAsia="华文楷体" w:hAnsi="华文楷体" w:hint="eastAsia"/>
          <w:szCs w:val="21"/>
          <w:lang w:bidi="zh-TW"/>
        </w:rPr>
        <w:t>；他们把基督教的内容纳入哲学的领域（这也是基督教哲学</w:t>
      </w:r>
      <w:r w:rsidR="005060F8">
        <w:rPr>
          <w:rFonts w:ascii="华文楷体" w:eastAsia="华文楷体" w:hAnsi="华文楷体" w:hint="eastAsia"/>
          <w:szCs w:val="21"/>
          <w:lang w:bidi="zh-TW"/>
        </w:rPr>
        <w:t>诞生的重要标志</w:t>
      </w:r>
      <w:r w:rsidR="00B93CAC">
        <w:rPr>
          <w:rFonts w:ascii="华文楷体" w:eastAsia="华文楷体" w:hAnsi="华文楷体" w:hint="eastAsia"/>
          <w:szCs w:val="21"/>
          <w:lang w:bidi="zh-TW"/>
        </w:rPr>
        <w:t>）</w:t>
      </w:r>
      <w:r w:rsidR="005060F8">
        <w:rPr>
          <w:rFonts w:ascii="华文楷体" w:eastAsia="华文楷体" w:hAnsi="华文楷体" w:hint="eastAsia"/>
          <w:szCs w:val="21"/>
          <w:lang w:bidi="zh-TW"/>
        </w:rPr>
        <w:t>，并用哲学为基督教教义辩护。代表人：</w:t>
      </w:r>
      <w:r w:rsidR="00AF3699">
        <w:rPr>
          <w:rFonts w:ascii="华文楷体" w:eastAsia="华文楷体" w:hAnsi="华文楷体" w:hint="eastAsia"/>
          <w:szCs w:val="21"/>
          <w:lang w:bidi="zh-TW"/>
        </w:rPr>
        <w:t>查士丁，克莱门特，</w:t>
      </w:r>
      <w:r w:rsidR="00EB3C45">
        <w:rPr>
          <w:rFonts w:ascii="华文楷体" w:eastAsia="华文楷体" w:hAnsi="华文楷体" w:hint="eastAsia"/>
          <w:szCs w:val="21"/>
          <w:lang w:bidi="zh-TW"/>
        </w:rPr>
        <w:t>奥里根，</w:t>
      </w:r>
      <w:r w:rsidR="00AF3699">
        <w:rPr>
          <w:rFonts w:ascii="华文楷体" w:eastAsia="华文楷体" w:hAnsi="华文楷体" w:hint="eastAsia"/>
          <w:szCs w:val="21"/>
          <w:lang w:bidi="zh-TW"/>
        </w:rPr>
        <w:t>拉</w:t>
      </w:r>
      <w:proofErr w:type="gramStart"/>
      <w:r w:rsidR="00AF3699">
        <w:rPr>
          <w:rFonts w:ascii="华文楷体" w:eastAsia="华文楷体" w:hAnsi="华文楷体" w:hint="eastAsia"/>
          <w:szCs w:val="21"/>
          <w:lang w:bidi="zh-TW"/>
        </w:rPr>
        <w:t>克坦</w:t>
      </w:r>
      <w:r w:rsidR="001F073F">
        <w:rPr>
          <w:rFonts w:ascii="华文楷体" w:eastAsia="华文楷体" w:hAnsi="华文楷体" w:hint="eastAsia"/>
          <w:szCs w:val="21"/>
          <w:lang w:bidi="zh-TW"/>
        </w:rPr>
        <w:t>修</w:t>
      </w:r>
      <w:proofErr w:type="gramEnd"/>
      <w:r w:rsidR="001F073F">
        <w:rPr>
          <w:rFonts w:ascii="华文楷体" w:eastAsia="华文楷体" w:hAnsi="华文楷体" w:hint="eastAsia"/>
          <w:szCs w:val="21"/>
          <w:lang w:bidi="zh-TW"/>
        </w:rPr>
        <w:t>。</w:t>
      </w:r>
    </w:p>
    <w:p w14:paraId="38F27F10" w14:textId="76CB7DAF" w:rsidR="00D16BB5" w:rsidRDefault="00D16BB5" w:rsidP="000F2697">
      <w:pPr>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E574AA">
        <w:rPr>
          <w:rFonts w:ascii="华文楷体" w:eastAsia="华文楷体" w:hAnsi="华文楷体" w:hint="eastAsia"/>
          <w:szCs w:val="21"/>
          <w:lang w:bidi="zh-TW"/>
        </w:rPr>
        <w:t>查士丁</w:t>
      </w:r>
    </w:p>
    <w:p w14:paraId="7518B853" w14:textId="781D184A" w:rsidR="003A64CE" w:rsidRPr="003A64CE" w:rsidRDefault="003A64CE" w:rsidP="002F35BC">
      <w:pPr>
        <w:ind w:firstLineChars="200" w:firstLine="420"/>
        <w:contextualSpacing/>
        <w:mirrorIndents/>
        <w:rPr>
          <w:rFonts w:ascii="华文楷体" w:eastAsia="华文楷体" w:hAnsi="华文楷体"/>
          <w:szCs w:val="21"/>
          <w:lang w:bidi="zh-TW"/>
        </w:rPr>
      </w:pPr>
      <w:r w:rsidRPr="003A64CE">
        <w:rPr>
          <w:rFonts w:ascii="华文楷体" w:eastAsia="华文楷体" w:hAnsi="华文楷体" w:hint="eastAsia"/>
          <w:szCs w:val="21"/>
          <w:lang w:bidi="zh-TW"/>
        </w:rPr>
        <w:t>查士</w:t>
      </w:r>
      <w:r>
        <w:rPr>
          <w:rFonts w:ascii="华文楷体" w:eastAsia="华文楷体" w:hAnsi="华文楷体" w:hint="eastAsia"/>
          <w:szCs w:val="21"/>
          <w:lang w:bidi="zh-TW"/>
        </w:rPr>
        <w:t>丁</w:t>
      </w:r>
      <w:r w:rsidRPr="003A64CE">
        <w:rPr>
          <w:rFonts w:ascii="华文楷体" w:eastAsia="华文楷体" w:hAnsi="华文楷体" w:hint="eastAsia"/>
          <w:szCs w:val="21"/>
          <w:lang w:bidi="zh-TW"/>
        </w:rPr>
        <w:t>是最早对哲学与</w:t>
      </w:r>
      <w:r>
        <w:rPr>
          <w:rFonts w:ascii="华文楷体" w:eastAsia="华文楷体" w:hAnsi="华文楷体" w:hint="eastAsia"/>
          <w:szCs w:val="21"/>
          <w:lang w:bidi="zh-TW"/>
        </w:rPr>
        <w:t>基</w:t>
      </w:r>
      <w:r w:rsidRPr="003A64CE">
        <w:rPr>
          <w:rFonts w:ascii="华文楷体" w:eastAsia="华文楷体" w:hAnsi="华文楷体" w:hint="eastAsia"/>
          <w:szCs w:val="21"/>
          <w:lang w:bidi="zh-TW"/>
        </w:rPr>
        <w:t>督教的关系进行界定的人</w:t>
      </w:r>
      <w:r>
        <w:rPr>
          <w:rFonts w:ascii="华文楷体" w:eastAsia="华文楷体" w:hAnsi="华文楷体" w:hint="eastAsia"/>
          <w:szCs w:val="21"/>
          <w:lang w:bidi="zh-TW"/>
        </w:rPr>
        <w:t>。</w:t>
      </w:r>
      <w:r w:rsidRPr="003A64CE">
        <w:rPr>
          <w:rFonts w:ascii="华文楷体" w:eastAsia="华文楷体" w:hAnsi="华文楷体" w:hint="eastAsia"/>
          <w:szCs w:val="21"/>
          <w:lang w:bidi="zh-TW"/>
        </w:rPr>
        <w:t>他</w:t>
      </w:r>
      <w:r>
        <w:rPr>
          <w:rFonts w:ascii="华文楷体" w:eastAsia="华文楷体" w:hAnsi="华文楷体" w:hint="eastAsia"/>
          <w:szCs w:val="21"/>
          <w:lang w:bidi="zh-TW"/>
        </w:rPr>
        <w:t>借用</w:t>
      </w:r>
      <w:r w:rsidRPr="003A64CE">
        <w:rPr>
          <w:rFonts w:ascii="华文楷体" w:eastAsia="华文楷体" w:hAnsi="华文楷体" w:hint="eastAsia"/>
          <w:szCs w:val="21"/>
          <w:lang w:bidi="zh-TW"/>
        </w:rPr>
        <w:t>自然哲学家的</w:t>
      </w:r>
      <w:proofErr w:type="gramStart"/>
      <w:r w:rsidRPr="003A64CE">
        <w:rPr>
          <w:rFonts w:ascii="华文楷体" w:eastAsia="华文楷体" w:hAnsi="华文楷体" w:hint="eastAsia"/>
          <w:szCs w:val="21"/>
          <w:lang w:bidi="zh-TW"/>
        </w:rPr>
        <w:t>逻</w:t>
      </w:r>
      <w:proofErr w:type="gramEnd"/>
      <w:r w:rsidRPr="003A64CE">
        <w:rPr>
          <w:rFonts w:ascii="华文楷体" w:eastAsia="华文楷体" w:hAnsi="华文楷体" w:hint="eastAsia"/>
          <w:szCs w:val="21"/>
          <w:lang w:bidi="zh-TW"/>
        </w:rPr>
        <w:t>各斯</w:t>
      </w:r>
      <w:proofErr w:type="gramStart"/>
      <w:r w:rsidRPr="003A64CE">
        <w:rPr>
          <w:rFonts w:ascii="华文楷体" w:eastAsia="华文楷体" w:hAnsi="华文楷体" w:hint="eastAsia"/>
          <w:szCs w:val="21"/>
          <w:lang w:bidi="zh-TW"/>
        </w:rPr>
        <w:t>”</w:t>
      </w:r>
      <w:proofErr w:type="gramEnd"/>
      <w:r w:rsidRPr="003A64CE">
        <w:rPr>
          <w:rFonts w:ascii="华文楷体" w:eastAsia="华文楷体" w:hAnsi="华文楷体" w:hint="eastAsia"/>
          <w:szCs w:val="21"/>
          <w:lang w:bidi="zh-TW"/>
        </w:rPr>
        <w:t>概念，认为</w:t>
      </w:r>
      <w:proofErr w:type="gramStart"/>
      <w:r w:rsidRPr="003A64CE">
        <w:rPr>
          <w:rFonts w:ascii="华文楷体" w:eastAsia="华文楷体" w:hAnsi="华文楷体" w:hint="eastAsia"/>
          <w:szCs w:val="21"/>
          <w:lang w:bidi="zh-TW"/>
        </w:rPr>
        <w:t>逻</w:t>
      </w:r>
      <w:proofErr w:type="gramEnd"/>
      <w:r w:rsidRPr="003A64CE">
        <w:rPr>
          <w:rFonts w:ascii="华文楷体" w:eastAsia="华文楷体" w:hAnsi="华文楷体" w:hint="eastAsia"/>
          <w:szCs w:val="21"/>
          <w:lang w:bidi="zh-TW"/>
        </w:rPr>
        <w:t>各斯就是上帝内在的理智，上旁用</w:t>
      </w:r>
      <w:proofErr w:type="gramStart"/>
      <w:r w:rsidR="002F35BC">
        <w:rPr>
          <w:rFonts w:ascii="华文楷体" w:eastAsia="华文楷体" w:hAnsi="华文楷体" w:hint="eastAsia"/>
          <w:szCs w:val="21"/>
          <w:lang w:bidi="zh-TW"/>
        </w:rPr>
        <w:t>逻</w:t>
      </w:r>
      <w:proofErr w:type="gramEnd"/>
      <w:r w:rsidR="002F35BC">
        <w:rPr>
          <w:rFonts w:ascii="华文楷体" w:eastAsia="华文楷体" w:hAnsi="华文楷体" w:hint="eastAsia"/>
          <w:szCs w:val="21"/>
          <w:lang w:bidi="zh-TW"/>
        </w:rPr>
        <w:t>各斯</w:t>
      </w:r>
      <w:r w:rsidRPr="003A64CE">
        <w:rPr>
          <w:rFonts w:ascii="华文楷体" w:eastAsia="华文楷体" w:hAnsi="华文楷体" w:hint="eastAsia"/>
          <w:szCs w:val="21"/>
          <w:lang w:bidi="zh-TW"/>
        </w:rPr>
        <w:t>统治世界</w:t>
      </w:r>
      <w:r w:rsidR="002F35BC">
        <w:rPr>
          <w:rFonts w:ascii="华文楷体" w:eastAsia="华文楷体" w:hAnsi="华文楷体" w:hint="eastAsia"/>
          <w:szCs w:val="21"/>
          <w:lang w:bidi="zh-TW"/>
        </w:rPr>
        <w:t>。</w:t>
      </w:r>
    </w:p>
    <w:p w14:paraId="0B84A55C" w14:textId="6128E125" w:rsidR="00E574AA" w:rsidRDefault="003A64CE" w:rsidP="002F35BC">
      <w:pPr>
        <w:ind w:firstLineChars="200" w:firstLine="420"/>
        <w:contextualSpacing/>
        <w:mirrorIndents/>
        <w:rPr>
          <w:rFonts w:ascii="华文楷体" w:eastAsia="华文楷体" w:hAnsi="华文楷体"/>
          <w:szCs w:val="21"/>
          <w:lang w:bidi="zh-TW"/>
        </w:rPr>
      </w:pPr>
      <w:r w:rsidRPr="003A64CE">
        <w:rPr>
          <w:rFonts w:ascii="华文楷体" w:eastAsia="华文楷体" w:hAnsi="华文楷体" w:hint="eastAsia"/>
          <w:szCs w:val="21"/>
          <w:lang w:bidi="zh-TW"/>
        </w:rPr>
        <w:t>在他看来，哲学和宗教并没有本质区别，他们有着共同的来源，即上帝的</w:t>
      </w:r>
      <w:proofErr w:type="gramStart"/>
      <w:r w:rsidRPr="003A64CE">
        <w:rPr>
          <w:rFonts w:ascii="华文楷体" w:eastAsia="华文楷体" w:hAnsi="华文楷体" w:hint="eastAsia"/>
          <w:szCs w:val="21"/>
          <w:lang w:bidi="zh-TW"/>
        </w:rPr>
        <w:t>逻</w:t>
      </w:r>
      <w:proofErr w:type="gramEnd"/>
      <w:r w:rsidRPr="003A64CE">
        <w:rPr>
          <w:rFonts w:ascii="华文楷体" w:eastAsia="华文楷体" w:hAnsi="华文楷体" w:hint="eastAsia"/>
          <w:szCs w:val="21"/>
          <w:lang w:bidi="zh-TW"/>
        </w:rPr>
        <w:t>各斯。他提出“真</w:t>
      </w:r>
      <w:r w:rsidR="002F35BC">
        <w:rPr>
          <w:rFonts w:ascii="华文楷体" w:eastAsia="华文楷体" w:hAnsi="华文楷体" w:hint="eastAsia"/>
          <w:szCs w:val="21"/>
          <w:lang w:bidi="zh-TW"/>
        </w:rPr>
        <w:t>哲学</w:t>
      </w:r>
      <w:r w:rsidRPr="003A64CE">
        <w:rPr>
          <w:rFonts w:ascii="华文楷体" w:eastAsia="华文楷体" w:hAnsi="华文楷体" w:hint="eastAsia"/>
          <w:szCs w:val="21"/>
          <w:lang w:bidi="zh-TW"/>
        </w:rPr>
        <w:t>即</w:t>
      </w:r>
      <w:r w:rsidR="002F35BC">
        <w:rPr>
          <w:rFonts w:ascii="华文楷体" w:eastAsia="华文楷体" w:hAnsi="华文楷体" w:hint="eastAsia"/>
          <w:szCs w:val="21"/>
          <w:lang w:bidi="zh-TW"/>
        </w:rPr>
        <w:t>宗教</w:t>
      </w:r>
      <w:r w:rsidRPr="003A64CE">
        <w:rPr>
          <w:rFonts w:ascii="华文楷体" w:eastAsia="华文楷体" w:hAnsi="华文楷体" w:hint="eastAsia"/>
          <w:szCs w:val="21"/>
          <w:lang w:bidi="zh-TW"/>
        </w:rPr>
        <w:t>，真宗教</w:t>
      </w:r>
      <w:r w:rsidR="002F35BC">
        <w:rPr>
          <w:rFonts w:ascii="华文楷体" w:eastAsia="华文楷体" w:hAnsi="华文楷体" w:hint="eastAsia"/>
          <w:szCs w:val="21"/>
          <w:lang w:bidi="zh-TW"/>
        </w:rPr>
        <w:t>即</w:t>
      </w:r>
      <w:r w:rsidRPr="003A64CE">
        <w:rPr>
          <w:rFonts w:ascii="华文楷体" w:eastAsia="华文楷体" w:hAnsi="华文楷体" w:hint="eastAsia"/>
          <w:szCs w:val="21"/>
          <w:lang w:bidi="zh-TW"/>
        </w:rPr>
        <w:t>哲学”，基督教是真正的</w:t>
      </w:r>
      <w:r w:rsidR="002F35BC">
        <w:rPr>
          <w:rFonts w:ascii="华文楷体" w:eastAsia="华文楷体" w:hAnsi="华文楷体" w:hint="eastAsia"/>
          <w:szCs w:val="21"/>
          <w:lang w:bidi="zh-TW"/>
        </w:rPr>
        <w:t>哲学</w:t>
      </w:r>
      <w:r w:rsidRPr="003A64CE">
        <w:rPr>
          <w:rFonts w:ascii="华文楷体" w:eastAsia="华文楷体" w:hAnsi="华文楷体" w:hint="eastAsia"/>
          <w:szCs w:val="21"/>
          <w:lang w:bidi="zh-TW"/>
        </w:rPr>
        <w:t>而古希腊哲学是世俗的哲学，具有一定的缺</w:t>
      </w:r>
      <w:r w:rsidR="002F35BC">
        <w:rPr>
          <w:rFonts w:ascii="华文楷体" w:eastAsia="华文楷体" w:hAnsi="华文楷体" w:hint="eastAsia"/>
          <w:szCs w:val="21"/>
          <w:lang w:bidi="zh-TW"/>
        </w:rPr>
        <w:t>陷</w:t>
      </w:r>
      <w:r w:rsidRPr="003A64CE">
        <w:rPr>
          <w:rFonts w:ascii="华文楷体" w:eastAsia="华文楷体" w:hAnsi="华文楷体" w:hint="eastAsia"/>
          <w:szCs w:val="21"/>
          <w:lang w:bidi="zh-TW"/>
        </w:rPr>
        <w:t>，所以两者</w:t>
      </w:r>
      <w:r w:rsidR="002F35BC">
        <w:rPr>
          <w:rFonts w:ascii="华文楷体" w:eastAsia="华文楷体" w:hAnsi="华文楷体" w:hint="eastAsia"/>
          <w:szCs w:val="21"/>
          <w:lang w:bidi="zh-TW"/>
        </w:rPr>
        <w:t>虽然</w:t>
      </w:r>
      <w:r w:rsidRPr="003A64CE">
        <w:rPr>
          <w:rFonts w:ascii="华文楷体" w:eastAsia="华文楷体" w:hAnsi="华文楷体" w:hint="eastAsia"/>
          <w:szCs w:val="21"/>
          <w:lang w:bidi="zh-TW"/>
        </w:rPr>
        <w:t>没有本质区别</w:t>
      </w:r>
      <w:r w:rsidR="002F35BC">
        <w:rPr>
          <w:rFonts w:ascii="华文楷体" w:eastAsia="华文楷体" w:hAnsi="华文楷体" w:hint="eastAsia"/>
          <w:szCs w:val="21"/>
          <w:lang w:bidi="zh-TW"/>
        </w:rPr>
        <w:t>，</w:t>
      </w:r>
      <w:r w:rsidRPr="003A64CE">
        <w:rPr>
          <w:rFonts w:ascii="华文楷体" w:eastAsia="华文楷体" w:hAnsi="华文楷体" w:hint="eastAsia"/>
          <w:szCs w:val="21"/>
          <w:lang w:bidi="zh-TW"/>
        </w:rPr>
        <w:t>但宗教比</w:t>
      </w:r>
      <w:r w:rsidR="002F35BC">
        <w:rPr>
          <w:rFonts w:ascii="华文楷体" w:eastAsia="华文楷体" w:hAnsi="华文楷体" w:hint="eastAsia"/>
          <w:szCs w:val="21"/>
          <w:lang w:bidi="zh-TW"/>
        </w:rPr>
        <w:t>古希腊哲学</w:t>
      </w:r>
      <w:r w:rsidR="00A22862">
        <w:rPr>
          <w:rFonts w:ascii="华文楷体" w:eastAsia="华文楷体" w:hAnsi="华文楷体" w:hint="eastAsia"/>
          <w:szCs w:val="21"/>
          <w:lang w:bidi="zh-TW"/>
        </w:rPr>
        <w:t>高级</w:t>
      </w:r>
      <w:r w:rsidRPr="003A64CE">
        <w:rPr>
          <w:rFonts w:ascii="华文楷体" w:eastAsia="华文楷体" w:hAnsi="华文楷体" w:hint="eastAsia"/>
          <w:szCs w:val="21"/>
          <w:lang w:bidi="zh-TW"/>
        </w:rPr>
        <w:t>。据说，他是最早使用“基督教</w:t>
      </w:r>
      <w:r w:rsidR="00A22862">
        <w:rPr>
          <w:rFonts w:ascii="华文楷体" w:eastAsia="华文楷体" w:hAnsi="华文楷体" w:hint="eastAsia"/>
          <w:szCs w:val="21"/>
          <w:lang w:bidi="zh-TW"/>
        </w:rPr>
        <w:t>哲学</w:t>
      </w:r>
      <w:r w:rsidRPr="003A64CE">
        <w:rPr>
          <w:rFonts w:ascii="华文楷体" w:eastAsia="华文楷体" w:hAnsi="华文楷体" w:hint="eastAsia"/>
          <w:szCs w:val="21"/>
          <w:lang w:bidi="zh-TW"/>
        </w:rPr>
        <w:t>”</w:t>
      </w:r>
      <w:r w:rsidR="00A22862">
        <w:rPr>
          <w:rFonts w:ascii="华文楷体" w:eastAsia="华文楷体" w:hAnsi="华文楷体" w:hint="eastAsia"/>
          <w:szCs w:val="21"/>
          <w:lang w:bidi="zh-TW"/>
        </w:rPr>
        <w:t>概念</w:t>
      </w:r>
      <w:r w:rsidRPr="003A64CE">
        <w:rPr>
          <w:rFonts w:ascii="华文楷体" w:eastAsia="华文楷体" w:hAnsi="华文楷体" w:hint="eastAsia"/>
          <w:szCs w:val="21"/>
          <w:lang w:bidi="zh-TW"/>
        </w:rPr>
        <w:t>的人</w:t>
      </w:r>
      <w:r w:rsidR="00A22862">
        <w:rPr>
          <w:rFonts w:ascii="华文楷体" w:eastAsia="华文楷体" w:hAnsi="华文楷体" w:hint="eastAsia"/>
          <w:szCs w:val="21"/>
          <w:lang w:bidi="zh-TW"/>
        </w:rPr>
        <w:t>。</w:t>
      </w:r>
    </w:p>
    <w:p w14:paraId="7DE00F2E" w14:textId="77777777" w:rsidR="00B25924" w:rsidRDefault="00B25924" w:rsidP="00EF35B9">
      <w:pPr>
        <w:contextualSpacing/>
        <w:mirrorIndents/>
        <w:rPr>
          <w:rFonts w:ascii="华文楷体" w:eastAsia="华文楷体" w:hAnsi="华文楷体"/>
          <w:szCs w:val="21"/>
          <w:lang w:bidi="zh-TW"/>
        </w:rPr>
      </w:pPr>
    </w:p>
    <w:p w14:paraId="7E401E05" w14:textId="15B28D36" w:rsidR="00EF35B9" w:rsidRDefault="00EF35B9" w:rsidP="00EF35B9">
      <w:pPr>
        <w:contextualSpacing/>
        <w:mirrorIndents/>
        <w:rPr>
          <w:rFonts w:ascii="华文楷体" w:eastAsia="华文楷体" w:hAnsi="华文楷体"/>
          <w:szCs w:val="21"/>
          <w:lang w:bidi="zh-TW"/>
        </w:rPr>
      </w:pPr>
      <w:r>
        <w:rPr>
          <w:rFonts w:ascii="华文楷体" w:eastAsia="华文楷体" w:hAnsi="华文楷体" w:hint="eastAsia"/>
          <w:szCs w:val="21"/>
          <w:lang w:bidi="zh-TW"/>
        </w:rPr>
        <w:t>2、</w:t>
      </w:r>
      <w:r w:rsidRPr="00127181">
        <w:rPr>
          <w:rFonts w:ascii="华文楷体" w:eastAsia="华文楷体" w:hAnsi="华文楷体" w:hint="eastAsia"/>
          <w:szCs w:val="21"/>
          <w:lang w:bidi="zh-TW"/>
        </w:rPr>
        <w:t>奥里根</w:t>
      </w:r>
    </w:p>
    <w:p w14:paraId="4F52AAF8" w14:textId="6B895C74" w:rsidR="00127181" w:rsidRDefault="00127181" w:rsidP="00336804">
      <w:pPr>
        <w:ind w:firstLineChars="200" w:firstLine="420"/>
        <w:contextualSpacing/>
        <w:mirrorIndents/>
        <w:rPr>
          <w:rFonts w:ascii="华文楷体" w:eastAsia="华文楷体" w:hAnsi="华文楷体"/>
          <w:szCs w:val="21"/>
          <w:lang w:bidi="zh-TW"/>
        </w:rPr>
      </w:pPr>
      <w:r w:rsidRPr="00127181">
        <w:rPr>
          <w:rFonts w:ascii="华文楷体" w:eastAsia="华文楷体" w:hAnsi="华文楷体" w:hint="eastAsia"/>
          <w:szCs w:val="21"/>
          <w:lang w:bidi="zh-TW"/>
        </w:rPr>
        <w:t>奥里根被认为是基督教哲学的第一位系统的哲学家。他坚持哲学思辨的标准是《圣经》的传统。但《圣经》并不是一部具有严格体系化的著作，其中不免有自相矛盾的地方。所以，奥里跟提出“寓意解经法”，即从精神实质上去解释《圣经》。在某种意义上说，“寓意解经法”实际上意味着以理性为标准来审视信仰及其传统</w:t>
      </w:r>
      <w:r w:rsidR="00336804">
        <w:rPr>
          <w:rFonts w:ascii="华文楷体" w:eastAsia="华文楷体" w:hAnsi="华文楷体" w:hint="eastAsia"/>
          <w:szCs w:val="21"/>
          <w:lang w:bidi="zh-TW"/>
        </w:rPr>
        <w:t>。</w:t>
      </w:r>
    </w:p>
    <w:p w14:paraId="27B1BEA9" w14:textId="5BE3459D" w:rsidR="00361E8D" w:rsidRPr="00D452AB" w:rsidRDefault="004526F1" w:rsidP="000F2697">
      <w:pPr>
        <w:contextualSpacing/>
        <w:mirrorIndents/>
        <w:rPr>
          <w:rFonts w:ascii="华文楷体" w:eastAsia="华文楷体" w:hAnsi="华文楷体"/>
          <w:szCs w:val="21"/>
          <w:lang w:bidi="zh-TW"/>
        </w:rPr>
      </w:pPr>
      <w:r>
        <w:rPr>
          <w:rFonts w:ascii="华文楷体" w:eastAsia="华文楷体" w:hAnsi="华文楷体" w:hint="eastAsia"/>
          <w:szCs w:val="21"/>
          <w:lang w:bidi="zh-TW"/>
        </w:rPr>
        <w:t>（三）信仰主义：把基督教信仰和理性哲学完全对立起来</w:t>
      </w:r>
      <w:r w:rsidR="00D16BB5">
        <w:rPr>
          <w:rFonts w:ascii="华文楷体" w:eastAsia="华文楷体" w:hAnsi="华文楷体" w:hint="eastAsia"/>
          <w:szCs w:val="21"/>
          <w:lang w:bidi="zh-TW"/>
        </w:rPr>
        <w:t>，反对一切一般意义上的哲学。代表人：德尔图良。</w:t>
      </w:r>
    </w:p>
    <w:p w14:paraId="429197AA" w14:textId="2FD75530" w:rsidR="00FD15E1" w:rsidRDefault="00FD15E1" w:rsidP="000F2697">
      <w:pPr>
        <w:contextualSpacing/>
        <w:mirrorIndents/>
        <w:rPr>
          <w:rFonts w:ascii="华文楷体" w:eastAsia="华文楷体" w:hAnsi="华文楷体"/>
          <w:szCs w:val="21"/>
          <w:lang w:bidi="zh-TW"/>
        </w:rPr>
      </w:pPr>
      <w:r>
        <w:rPr>
          <w:rFonts w:ascii="华文楷体" w:eastAsia="华文楷体" w:hAnsi="华文楷体"/>
          <w:szCs w:val="21"/>
          <w:lang w:bidi="zh-TW"/>
        </w:rPr>
        <w:t>1</w:t>
      </w:r>
      <w:r>
        <w:rPr>
          <w:rFonts w:ascii="华文楷体" w:eastAsia="华文楷体" w:hAnsi="华文楷体" w:hint="eastAsia"/>
          <w:szCs w:val="21"/>
          <w:lang w:bidi="zh-TW"/>
        </w:rPr>
        <w:t>、德尔图良</w:t>
      </w:r>
    </w:p>
    <w:p w14:paraId="43B0AD6F" w14:textId="674DD453" w:rsidR="00361E8D" w:rsidRDefault="00FD15E1" w:rsidP="000F2697">
      <w:pPr>
        <w:contextualSpacing/>
        <w:mirrorIndents/>
        <w:rPr>
          <w:rFonts w:ascii="华文楷体" w:eastAsia="华文楷体" w:hAnsi="华文楷体"/>
          <w:szCs w:val="21"/>
          <w:lang w:bidi="zh-TW"/>
        </w:rPr>
      </w:pPr>
      <w:r w:rsidRPr="00FD15E1">
        <w:rPr>
          <w:rFonts w:ascii="华文楷体" w:eastAsia="华文楷体" w:hAnsi="华文楷体" w:hint="eastAsia"/>
          <w:szCs w:val="21"/>
          <w:lang w:bidi="zh-TW"/>
        </w:rPr>
        <w:t>德尔</w:t>
      </w:r>
      <w:r>
        <w:rPr>
          <w:rFonts w:ascii="华文楷体" w:eastAsia="华文楷体" w:hAnsi="华文楷体" w:hint="eastAsia"/>
          <w:szCs w:val="21"/>
          <w:lang w:bidi="zh-TW"/>
        </w:rPr>
        <w:t>图</w:t>
      </w:r>
      <w:r w:rsidRPr="00FD15E1">
        <w:rPr>
          <w:rFonts w:ascii="华文楷体" w:eastAsia="华文楷体" w:hAnsi="华文楷体" w:hint="eastAsia"/>
          <w:szCs w:val="21"/>
          <w:lang w:bidi="zh-TW"/>
        </w:rPr>
        <w:t>良是教父</w:t>
      </w:r>
      <w:proofErr w:type="gramStart"/>
      <w:r w:rsidR="0053286C">
        <w:rPr>
          <w:rFonts w:ascii="华文楷体" w:eastAsia="华文楷体" w:hAnsi="华文楷体" w:hint="eastAsia"/>
          <w:szCs w:val="21"/>
          <w:lang w:bidi="zh-TW"/>
        </w:rPr>
        <w:t>哲</w:t>
      </w:r>
      <w:r w:rsidRPr="00FD15E1">
        <w:rPr>
          <w:rFonts w:ascii="华文楷体" w:eastAsia="华文楷体" w:hAnsi="华文楷体" w:hint="eastAsia"/>
          <w:szCs w:val="21"/>
          <w:lang w:bidi="zh-TW"/>
        </w:rPr>
        <w:t>学阶受反</w:t>
      </w:r>
      <w:proofErr w:type="gramEnd"/>
      <w:r w:rsidRPr="00FD15E1">
        <w:rPr>
          <w:rFonts w:ascii="华文楷体" w:eastAsia="华文楷体" w:hAnsi="华文楷体" w:hint="eastAsia"/>
          <w:szCs w:val="21"/>
          <w:lang w:bidi="zh-TW"/>
        </w:rPr>
        <w:t>理性主义最激烈的人，是信仰主义的第一个代表人物。他认为</w:t>
      </w:r>
      <w:r>
        <w:rPr>
          <w:rFonts w:ascii="华文楷体" w:eastAsia="华文楷体" w:hAnsi="华文楷体" w:hint="eastAsia"/>
          <w:szCs w:val="21"/>
          <w:lang w:bidi="zh-TW"/>
        </w:rPr>
        <w:t>哲学</w:t>
      </w:r>
      <w:r w:rsidRPr="00FD15E1">
        <w:rPr>
          <w:rFonts w:ascii="华文楷体" w:eastAsia="华文楷体" w:hAnsi="华文楷体" w:hint="eastAsia"/>
          <w:szCs w:val="21"/>
          <w:lang w:bidi="zh-TW"/>
        </w:rPr>
        <w:t>和宗教，</w:t>
      </w:r>
      <w:r>
        <w:rPr>
          <w:rFonts w:ascii="华文楷体" w:eastAsia="华文楷体" w:hAnsi="华文楷体" w:hint="eastAsia"/>
          <w:szCs w:val="21"/>
          <w:lang w:bidi="zh-TW"/>
        </w:rPr>
        <w:t>雅典</w:t>
      </w:r>
      <w:r w:rsidRPr="00FD15E1">
        <w:rPr>
          <w:rFonts w:ascii="华文楷体" w:eastAsia="华文楷体" w:hAnsi="华文楷体" w:hint="eastAsia"/>
          <w:szCs w:val="21"/>
          <w:lang w:bidi="zh-TW"/>
        </w:rPr>
        <w:t>和耶路</w:t>
      </w:r>
      <w:r>
        <w:rPr>
          <w:rFonts w:ascii="华文楷体" w:eastAsia="华文楷体" w:hAnsi="华文楷体" w:hint="eastAsia"/>
          <w:szCs w:val="21"/>
          <w:lang w:bidi="zh-TW"/>
        </w:rPr>
        <w:t>撒</w:t>
      </w:r>
      <w:r w:rsidRPr="00FD15E1">
        <w:rPr>
          <w:rFonts w:ascii="华文楷体" w:eastAsia="华文楷体" w:hAnsi="华文楷体" w:hint="eastAsia"/>
          <w:szCs w:val="21"/>
          <w:lang w:bidi="zh-TW"/>
        </w:rPr>
        <w:t>冷之间，没有任何相似之处</w:t>
      </w:r>
      <w:r>
        <w:rPr>
          <w:rFonts w:ascii="华文楷体" w:eastAsia="华文楷体" w:hAnsi="华文楷体" w:hint="eastAsia"/>
          <w:szCs w:val="21"/>
          <w:lang w:bidi="zh-TW"/>
        </w:rPr>
        <w:t>。信仰</w:t>
      </w:r>
      <w:r w:rsidRPr="00FD15E1">
        <w:rPr>
          <w:rFonts w:ascii="华文楷体" w:eastAsia="华文楷体" w:hAnsi="华文楷体" w:hint="eastAsia"/>
          <w:szCs w:val="21"/>
          <w:lang w:bidi="zh-TW"/>
        </w:rPr>
        <w:t>就是要抛弃理性去相信上帝，人类在上帝面前要保持谦</w:t>
      </w:r>
      <w:r>
        <w:rPr>
          <w:rFonts w:ascii="华文楷体" w:eastAsia="华文楷体" w:hAnsi="华文楷体" w:hint="eastAsia"/>
          <w:szCs w:val="21"/>
          <w:lang w:bidi="zh-TW"/>
        </w:rPr>
        <w:t>逊</w:t>
      </w:r>
      <w:r w:rsidRPr="00FD15E1">
        <w:rPr>
          <w:rFonts w:ascii="华文楷体" w:eastAsia="华文楷体" w:hAnsi="华文楷体" w:hint="eastAsia"/>
          <w:szCs w:val="21"/>
          <w:lang w:bidi="zh-TW"/>
        </w:rPr>
        <w:t>和无知，基督教</w:t>
      </w:r>
      <w:r w:rsidR="00810D23">
        <w:rPr>
          <w:rFonts w:ascii="华文楷体" w:eastAsia="华文楷体" w:hAnsi="华文楷体" w:hint="eastAsia"/>
          <w:szCs w:val="21"/>
          <w:lang w:bidi="zh-TW"/>
        </w:rPr>
        <w:t>徒</w:t>
      </w:r>
      <w:r w:rsidRPr="00FD15E1">
        <w:rPr>
          <w:rFonts w:ascii="华文楷体" w:eastAsia="华文楷体" w:hAnsi="华文楷体" w:hint="eastAsia"/>
          <w:szCs w:val="21"/>
          <w:lang w:bidi="zh-TW"/>
        </w:rPr>
        <w:t>要无条件</w:t>
      </w:r>
      <w:r w:rsidR="00810D23">
        <w:rPr>
          <w:rFonts w:ascii="华文楷体" w:eastAsia="华文楷体" w:hAnsi="华文楷体" w:hint="eastAsia"/>
          <w:szCs w:val="21"/>
          <w:lang w:bidi="zh-TW"/>
        </w:rPr>
        <w:t>遵从</w:t>
      </w:r>
      <w:r w:rsidRPr="00FD15E1">
        <w:rPr>
          <w:rFonts w:ascii="华文楷体" w:eastAsia="华文楷体" w:hAnsi="华文楷体" w:hint="eastAsia"/>
          <w:szCs w:val="21"/>
          <w:lang w:bidi="zh-TW"/>
        </w:rPr>
        <w:t>《圣经》和上帝的指令，因为上帝的</w:t>
      </w:r>
      <w:r w:rsidR="00810D23">
        <w:rPr>
          <w:rFonts w:ascii="华文楷体" w:eastAsia="华文楷体" w:hAnsi="华文楷体" w:hint="eastAsia"/>
          <w:szCs w:val="21"/>
          <w:lang w:bidi="zh-TW"/>
        </w:rPr>
        <w:t>启</w:t>
      </w:r>
      <w:r w:rsidRPr="00FD15E1">
        <w:rPr>
          <w:rFonts w:ascii="华文楷体" w:eastAsia="华文楷体" w:hAnsi="华文楷体" w:hint="eastAsia"/>
          <w:szCs w:val="21"/>
          <w:lang w:bidi="zh-TW"/>
        </w:rPr>
        <w:t>示，超越于理性</w:t>
      </w:r>
      <w:r w:rsidR="00810D23">
        <w:rPr>
          <w:rFonts w:ascii="华文楷体" w:eastAsia="华文楷体" w:hAnsi="华文楷体" w:hint="eastAsia"/>
          <w:szCs w:val="21"/>
          <w:lang w:bidi="zh-TW"/>
        </w:rPr>
        <w:t>，如</w:t>
      </w:r>
      <w:r w:rsidRPr="00FD15E1">
        <w:rPr>
          <w:rFonts w:ascii="华文楷体" w:eastAsia="华文楷体" w:hAnsi="华文楷体" w:hint="eastAsia"/>
          <w:szCs w:val="21"/>
          <w:lang w:bidi="zh-TW"/>
        </w:rPr>
        <w:t>上</w:t>
      </w:r>
      <w:r w:rsidR="00810D23">
        <w:rPr>
          <w:rFonts w:ascii="华文楷体" w:eastAsia="华文楷体" w:hAnsi="华文楷体" w:hint="eastAsia"/>
          <w:szCs w:val="21"/>
          <w:lang w:bidi="zh-TW"/>
        </w:rPr>
        <w:t>帝</w:t>
      </w:r>
      <w:r w:rsidRPr="00FD15E1">
        <w:rPr>
          <w:rFonts w:ascii="华文楷体" w:eastAsia="华文楷体" w:hAnsi="华文楷体" w:hint="eastAsia"/>
          <w:szCs w:val="21"/>
          <w:lang w:bidi="zh-TW"/>
        </w:rPr>
        <w:t>道成</w:t>
      </w:r>
      <w:r w:rsidR="00810D23">
        <w:rPr>
          <w:rFonts w:ascii="华文楷体" w:eastAsia="华文楷体" w:hAnsi="华文楷体" w:hint="eastAsia"/>
          <w:szCs w:val="21"/>
          <w:lang w:bidi="zh-TW"/>
        </w:rPr>
        <w:t>肉</w:t>
      </w:r>
      <w:r w:rsidRPr="00FD15E1">
        <w:rPr>
          <w:rFonts w:ascii="华文楷体" w:eastAsia="华文楷体" w:hAnsi="华文楷体" w:hint="eastAsia"/>
          <w:szCs w:val="21"/>
          <w:lang w:bidi="zh-TW"/>
        </w:rPr>
        <w:t>身，</w:t>
      </w:r>
      <w:r w:rsidR="00810D23">
        <w:rPr>
          <w:rFonts w:ascii="华文楷体" w:eastAsia="华文楷体" w:hAnsi="华文楷体" w:hint="eastAsia"/>
          <w:szCs w:val="21"/>
          <w:lang w:bidi="zh-TW"/>
        </w:rPr>
        <w:t>死而复活</w:t>
      </w:r>
      <w:r w:rsidRPr="00FD15E1">
        <w:rPr>
          <w:rFonts w:ascii="华文楷体" w:eastAsia="华文楷体" w:hAnsi="华文楷体" w:hint="eastAsia"/>
          <w:szCs w:val="21"/>
          <w:lang w:bidi="zh-TW"/>
        </w:rPr>
        <w:t>这种基督</w:t>
      </w:r>
      <w:r w:rsidR="0053286C">
        <w:rPr>
          <w:rFonts w:ascii="华文楷体" w:eastAsia="华文楷体" w:hAnsi="华文楷体" w:hint="eastAsia"/>
          <w:szCs w:val="21"/>
          <w:lang w:bidi="zh-TW"/>
        </w:rPr>
        <w:t>教教</w:t>
      </w:r>
      <w:r w:rsidRPr="00FD15E1">
        <w:rPr>
          <w:rFonts w:ascii="华文楷体" w:eastAsia="华文楷体" w:hAnsi="华文楷体" w:hint="eastAsia"/>
          <w:szCs w:val="21"/>
          <w:lang w:bidi="zh-TW"/>
        </w:rPr>
        <w:t>义，理</w:t>
      </w:r>
      <w:r w:rsidR="0053286C">
        <w:rPr>
          <w:rFonts w:ascii="华文楷体" w:eastAsia="华文楷体" w:hAnsi="华文楷体" w:hint="eastAsia"/>
          <w:szCs w:val="21"/>
          <w:lang w:bidi="zh-TW"/>
        </w:rPr>
        <w:t>性根</w:t>
      </w:r>
      <w:r w:rsidRPr="00FD15E1">
        <w:rPr>
          <w:rFonts w:ascii="华文楷体" w:eastAsia="华文楷体" w:hAnsi="华文楷体" w:hint="eastAsia"/>
          <w:szCs w:val="21"/>
          <w:lang w:bidi="zh-TW"/>
        </w:rPr>
        <w:t>本无法理解。所以</w:t>
      </w:r>
      <w:r w:rsidR="0053286C">
        <w:rPr>
          <w:rFonts w:ascii="华文楷体" w:eastAsia="华文楷体" w:hAnsi="华文楷体" w:hint="eastAsia"/>
          <w:szCs w:val="21"/>
          <w:lang w:bidi="zh-TW"/>
        </w:rPr>
        <w:t>他</w:t>
      </w:r>
      <w:r w:rsidRPr="00FD15E1">
        <w:rPr>
          <w:rFonts w:ascii="华文楷体" w:eastAsia="华文楷体" w:hAnsi="华文楷体" w:hint="eastAsia"/>
          <w:szCs w:val="21"/>
          <w:lang w:bidi="zh-TW"/>
        </w:rPr>
        <w:t>宣称“</w:t>
      </w:r>
      <w:r w:rsidR="0053286C">
        <w:rPr>
          <w:rFonts w:ascii="华文楷体" w:eastAsia="华文楷体" w:hAnsi="华文楷体" w:hint="eastAsia"/>
          <w:szCs w:val="21"/>
          <w:lang w:bidi="zh-TW"/>
        </w:rPr>
        <w:t>惟其荒谬</w:t>
      </w:r>
      <w:r w:rsidRPr="00FD15E1">
        <w:rPr>
          <w:rFonts w:ascii="华文楷体" w:eastAsia="华文楷体" w:hAnsi="华文楷体" w:hint="eastAsia"/>
          <w:szCs w:val="21"/>
          <w:lang w:bidi="zh-TW"/>
        </w:rPr>
        <w:t>，我才相信”。正因为信仰超越了理性的正常理解</w:t>
      </w:r>
      <w:r w:rsidR="0053286C">
        <w:rPr>
          <w:rFonts w:ascii="华文楷体" w:eastAsia="华文楷体" w:hAnsi="华文楷体" w:hint="eastAsia"/>
          <w:szCs w:val="21"/>
          <w:lang w:bidi="zh-TW"/>
        </w:rPr>
        <w:t>范围</w:t>
      </w:r>
      <w:r w:rsidRPr="00FD15E1">
        <w:rPr>
          <w:rFonts w:ascii="华文楷体" w:eastAsia="华文楷体" w:hAnsi="华文楷体" w:hint="eastAsia"/>
          <w:szCs w:val="21"/>
          <w:lang w:bidi="zh-TW"/>
        </w:rPr>
        <w:t>，才称为“</w:t>
      </w:r>
      <w:r w:rsidR="0053286C">
        <w:rPr>
          <w:rFonts w:ascii="华文楷体" w:eastAsia="华文楷体" w:hAnsi="华文楷体" w:hint="eastAsia"/>
          <w:szCs w:val="21"/>
          <w:lang w:bidi="zh-TW"/>
        </w:rPr>
        <w:t>信仰”。在</w:t>
      </w:r>
      <w:r w:rsidRPr="00FD15E1">
        <w:rPr>
          <w:rFonts w:ascii="华文楷体" w:eastAsia="华文楷体" w:hAnsi="华文楷体"/>
          <w:szCs w:val="21"/>
          <w:lang w:bidi="zh-TW"/>
        </w:rPr>
        <w:t>神学领域，我们</w:t>
      </w:r>
      <w:r w:rsidR="0053286C">
        <w:rPr>
          <w:rFonts w:ascii="华文楷体" w:eastAsia="华文楷体" w:hAnsi="华文楷体" w:hint="eastAsia"/>
          <w:szCs w:val="21"/>
          <w:lang w:bidi="zh-TW"/>
        </w:rPr>
        <w:t>只能依靠上帝</w:t>
      </w:r>
      <w:r w:rsidRPr="00FD15E1">
        <w:rPr>
          <w:rFonts w:ascii="华文楷体" w:eastAsia="华文楷体" w:hAnsi="华文楷体"/>
          <w:szCs w:val="21"/>
          <w:lang w:bidi="zh-TW"/>
        </w:rPr>
        <w:t>的启示。他甚至认为</w:t>
      </w:r>
      <w:r w:rsidR="0053286C">
        <w:rPr>
          <w:rFonts w:ascii="华文楷体" w:eastAsia="华文楷体" w:hAnsi="华文楷体" w:hint="eastAsia"/>
          <w:szCs w:val="21"/>
          <w:lang w:bidi="zh-TW"/>
        </w:rPr>
        <w:t>哲学是魔鬼的学说</w:t>
      </w:r>
      <w:r w:rsidRPr="00FD15E1">
        <w:rPr>
          <w:rFonts w:ascii="华文楷体" w:eastAsia="华文楷体" w:hAnsi="华文楷体"/>
          <w:szCs w:val="21"/>
          <w:lang w:bidi="zh-TW"/>
        </w:rPr>
        <w:t>，异端</w:t>
      </w:r>
      <w:r w:rsidR="0053286C">
        <w:rPr>
          <w:rFonts w:ascii="华文楷体" w:eastAsia="华文楷体" w:hAnsi="华文楷体" w:hint="eastAsia"/>
          <w:szCs w:val="21"/>
          <w:lang w:bidi="zh-TW"/>
        </w:rPr>
        <w:t>便是</w:t>
      </w:r>
      <w:r w:rsidRPr="00FD15E1">
        <w:rPr>
          <w:rFonts w:ascii="华文楷体" w:eastAsia="华文楷体" w:hAnsi="华文楷体"/>
          <w:szCs w:val="21"/>
          <w:lang w:bidi="zh-TW"/>
        </w:rPr>
        <w:t>由</w:t>
      </w:r>
      <w:r w:rsidR="0053286C">
        <w:rPr>
          <w:rFonts w:ascii="华文楷体" w:eastAsia="华文楷体" w:hAnsi="华文楷体" w:hint="eastAsia"/>
          <w:szCs w:val="21"/>
          <w:lang w:bidi="zh-TW"/>
        </w:rPr>
        <w:t>哲学</w:t>
      </w:r>
      <w:proofErr w:type="gramStart"/>
      <w:r w:rsidRPr="00FD15E1">
        <w:rPr>
          <w:rFonts w:ascii="华文楷体" w:eastAsia="华文楷体" w:hAnsi="华文楷体"/>
          <w:szCs w:val="21"/>
          <w:lang w:bidi="zh-TW"/>
        </w:rPr>
        <w:t>学</w:t>
      </w:r>
      <w:proofErr w:type="gramEnd"/>
      <w:r w:rsidRPr="00FD15E1">
        <w:rPr>
          <w:rFonts w:ascii="华文楷体" w:eastAsia="华文楷体" w:hAnsi="华文楷体"/>
          <w:szCs w:val="21"/>
          <w:lang w:bidi="zh-TW"/>
        </w:rPr>
        <w:t>家</w:t>
      </w:r>
      <w:r w:rsidR="0053286C">
        <w:rPr>
          <w:rFonts w:ascii="华文楷体" w:eastAsia="华文楷体" w:hAnsi="华文楷体" w:hint="eastAsia"/>
          <w:szCs w:val="21"/>
          <w:lang w:bidi="zh-TW"/>
        </w:rPr>
        <w:t>教唆</w:t>
      </w:r>
      <w:r w:rsidRPr="00FD15E1">
        <w:rPr>
          <w:rFonts w:ascii="华文楷体" w:eastAsia="华文楷体" w:hAnsi="华文楷体"/>
          <w:szCs w:val="21"/>
          <w:lang w:bidi="zh-TW"/>
        </w:rPr>
        <w:t>出来的。</w:t>
      </w:r>
    </w:p>
    <w:p w14:paraId="1D4B35FC" w14:textId="77777777" w:rsidR="00D452AB" w:rsidRDefault="00D452AB" w:rsidP="000F2697">
      <w:pPr>
        <w:contextualSpacing/>
        <w:mirrorIndents/>
        <w:rPr>
          <w:rFonts w:ascii="华文楷体" w:eastAsia="华文楷体" w:hAnsi="华文楷体"/>
          <w:szCs w:val="21"/>
          <w:lang w:bidi="zh-TW"/>
        </w:rPr>
      </w:pPr>
    </w:p>
    <w:p w14:paraId="0E3A0D53" w14:textId="05D21130" w:rsidR="00D452AB" w:rsidRPr="00724B28" w:rsidRDefault="00724B28" w:rsidP="00724B28">
      <w:pPr>
        <w:rPr>
          <w:rFonts w:ascii="华文楷体" w:eastAsia="华文楷体" w:hAnsi="华文楷体"/>
          <w:sz w:val="20"/>
          <w:szCs w:val="20"/>
          <w:lang w:bidi="zh-TW"/>
        </w:rPr>
      </w:pPr>
      <w:r>
        <w:rPr>
          <w:rFonts w:ascii="华文楷体" w:eastAsia="华文楷体" w:hAnsi="华文楷体" w:hint="eastAsia"/>
          <w:sz w:val="20"/>
          <w:szCs w:val="20"/>
          <w:lang w:bidi="zh-TW"/>
        </w:rPr>
        <w:t>针对争论1——</w:t>
      </w:r>
      <w:r w:rsidRPr="0076063E">
        <w:rPr>
          <w:rFonts w:ascii="华文楷体" w:eastAsia="华文楷体" w:hAnsi="华文楷体"/>
          <w:sz w:val="20"/>
          <w:szCs w:val="20"/>
          <w:lang w:bidi="zh-TW"/>
        </w:rPr>
        <w:t>希腊与基督教</w:t>
      </w:r>
      <w:r>
        <w:rPr>
          <w:rFonts w:ascii="华文楷体" w:eastAsia="华文楷体" w:hAnsi="华文楷体" w:hint="eastAsia"/>
          <w:sz w:val="20"/>
          <w:szCs w:val="20"/>
          <w:lang w:bidi="zh-TW"/>
        </w:rPr>
        <w:t>，</w:t>
      </w:r>
      <w:r w:rsidRPr="00724B28">
        <w:rPr>
          <w:rFonts w:ascii="华文楷体" w:eastAsia="华文楷体" w:hAnsi="华文楷体" w:hint="eastAsia"/>
          <w:szCs w:val="21"/>
          <w:lang w:bidi="zh-TW"/>
        </w:rPr>
        <w:t>教会最后采取的是</w:t>
      </w:r>
      <w:r w:rsidR="002364EC">
        <w:rPr>
          <w:rFonts w:ascii="华文楷体" w:eastAsia="华文楷体" w:hAnsi="华文楷体"/>
          <w:szCs w:val="21"/>
          <w:lang w:bidi="zh-TW"/>
        </w:rPr>
        <w:t>（</w:t>
      </w:r>
      <w:r w:rsidRPr="00724B28">
        <w:rPr>
          <w:rFonts w:ascii="华文楷体" w:eastAsia="华文楷体" w:hAnsi="华文楷体"/>
          <w:szCs w:val="21"/>
          <w:lang w:bidi="zh-TW"/>
        </w:rPr>
        <w:t>接近于</w:t>
      </w:r>
      <w:r w:rsidR="002364EC">
        <w:rPr>
          <w:rFonts w:ascii="华文楷体" w:eastAsia="华文楷体" w:hAnsi="华文楷体"/>
          <w:szCs w:val="21"/>
          <w:lang w:bidi="zh-TW"/>
        </w:rPr>
        <w:t>）</w:t>
      </w:r>
      <w:r w:rsidRPr="00724B28">
        <w:rPr>
          <w:rFonts w:ascii="华文楷体" w:eastAsia="华文楷体" w:hAnsi="华文楷体"/>
          <w:szCs w:val="21"/>
          <w:lang w:bidi="zh-TW"/>
        </w:rPr>
        <w:t>理性辩护主义的立场，而不是德尔图</w:t>
      </w:r>
      <w:r w:rsidRPr="00724B28">
        <w:rPr>
          <w:rFonts w:ascii="华文楷体" w:eastAsia="华文楷体" w:hAnsi="华文楷体" w:hint="eastAsia"/>
          <w:szCs w:val="21"/>
          <w:lang w:bidi="zh-TW"/>
        </w:rPr>
        <w:t>良的极端信仰主义的主张。教父思想的集大成者奥古斯丁充分表达了这种</w:t>
      </w:r>
      <w:r w:rsidR="002364EC">
        <w:rPr>
          <w:rFonts w:ascii="华文楷体" w:eastAsia="华文楷体" w:hAnsi="华文楷体"/>
          <w:szCs w:val="21"/>
          <w:lang w:bidi="zh-TW"/>
        </w:rPr>
        <w:t>（</w:t>
      </w:r>
      <w:r w:rsidRPr="00724B28">
        <w:rPr>
          <w:rFonts w:ascii="华文楷体" w:eastAsia="华文楷体" w:hAnsi="华文楷体"/>
          <w:szCs w:val="21"/>
          <w:lang w:bidi="zh-TW"/>
        </w:rPr>
        <w:t>接近于</w:t>
      </w:r>
      <w:r w:rsidR="002364EC">
        <w:rPr>
          <w:rFonts w:ascii="华文楷体" w:eastAsia="华文楷体" w:hAnsi="华文楷体"/>
          <w:szCs w:val="21"/>
          <w:lang w:bidi="zh-TW"/>
        </w:rPr>
        <w:t>）</w:t>
      </w:r>
      <w:r w:rsidRPr="00724B28">
        <w:rPr>
          <w:rFonts w:ascii="华文楷体" w:eastAsia="华文楷体" w:hAnsi="华文楷体"/>
          <w:szCs w:val="21"/>
          <w:lang w:bidi="zh-TW"/>
        </w:rPr>
        <w:t>理性辩护主义的立场。</w:t>
      </w:r>
    </w:p>
    <w:p w14:paraId="37C72A69" w14:textId="77777777" w:rsidR="009E34AF" w:rsidRDefault="009E34AF" w:rsidP="009E34AF">
      <w:pPr>
        <w:contextualSpacing/>
        <w:mirrorIndents/>
        <w:rPr>
          <w:rFonts w:ascii="华文楷体" w:eastAsia="华文楷体" w:hAnsi="华文楷体"/>
          <w:b/>
          <w:bCs/>
          <w:sz w:val="24"/>
          <w:szCs w:val="24"/>
          <w:lang w:bidi="zh-TW"/>
        </w:rPr>
      </w:pPr>
    </w:p>
    <w:p w14:paraId="6A6929DB" w14:textId="453906D0" w:rsidR="00D452AB" w:rsidRPr="009E34AF" w:rsidRDefault="00724B28" w:rsidP="009E34AF">
      <w:pPr>
        <w:contextualSpacing/>
        <w:mirrorIndents/>
        <w:rPr>
          <w:rFonts w:ascii="华文楷体" w:eastAsia="华文楷体" w:hAnsi="华文楷体"/>
          <w:b/>
          <w:bCs/>
          <w:sz w:val="24"/>
          <w:szCs w:val="24"/>
          <w:lang w:bidi="zh-TW"/>
        </w:rPr>
      </w:pPr>
      <w:r w:rsidRPr="009E34AF">
        <w:rPr>
          <w:rFonts w:ascii="华文楷体" w:eastAsia="华文楷体" w:hAnsi="华文楷体" w:hint="eastAsia"/>
          <w:b/>
          <w:bCs/>
          <w:sz w:val="24"/>
          <w:szCs w:val="24"/>
          <w:lang w:bidi="zh-TW"/>
        </w:rPr>
        <w:t>二、奥古斯丁</w:t>
      </w:r>
    </w:p>
    <w:p w14:paraId="77D1C329" w14:textId="77777777" w:rsidR="009E34AF" w:rsidRPr="004A7609" w:rsidRDefault="009E34AF" w:rsidP="000F2697">
      <w:pPr>
        <w:contextualSpacing/>
        <w:mirrorIndents/>
        <w:rPr>
          <w:rFonts w:ascii="华文楷体" w:eastAsia="华文楷体" w:hAnsi="华文楷体"/>
          <w:b/>
          <w:bCs/>
          <w:szCs w:val="21"/>
          <w:lang w:bidi="zh-TW"/>
        </w:rPr>
      </w:pPr>
    </w:p>
    <w:p w14:paraId="574F5A71" w14:textId="532D1ADE" w:rsidR="0013627E" w:rsidRDefault="0013627E" w:rsidP="0013627E">
      <w:pPr>
        <w:contextualSpacing/>
        <w:mirrorIndents/>
        <w:rPr>
          <w:rFonts w:ascii="华文楷体" w:eastAsia="华文楷体" w:hAnsi="华文楷体"/>
          <w:szCs w:val="21"/>
          <w:lang w:bidi="zh-TW"/>
        </w:rPr>
      </w:pPr>
      <w:r w:rsidRPr="0013627E">
        <w:rPr>
          <w:rFonts w:ascii="华文楷体" w:eastAsia="华文楷体" w:hAnsi="华文楷体" w:hint="eastAsia"/>
          <w:szCs w:val="21"/>
          <w:lang w:bidi="zh-TW"/>
        </w:rPr>
        <w:t>一、人类知识</w:t>
      </w:r>
    </w:p>
    <w:p w14:paraId="54FB310E" w14:textId="6F15D306" w:rsidR="0013627E" w:rsidRPr="0013627E" w:rsidRDefault="0013627E" w:rsidP="0013627E">
      <w:pPr>
        <w:contextualSpacing/>
        <w:mirrorIndents/>
        <w:rPr>
          <w:rFonts w:ascii="华文楷体" w:eastAsia="华文楷体" w:hAnsi="华文楷体"/>
          <w:szCs w:val="21"/>
          <w:lang w:bidi="zh-TW"/>
        </w:rPr>
      </w:pPr>
      <w:r>
        <w:rPr>
          <w:rFonts w:ascii="华文楷体" w:eastAsia="华文楷体" w:hAnsi="华文楷体" w:hint="eastAsia"/>
          <w:szCs w:val="21"/>
          <w:lang w:bidi="zh-TW"/>
        </w:rPr>
        <w:t>（1）信仰与理性</w:t>
      </w:r>
    </w:p>
    <w:p w14:paraId="1A4D75DF" w14:textId="4ACC47E2" w:rsidR="0013627E" w:rsidRPr="0013627E" w:rsidRDefault="0013627E" w:rsidP="0013627E">
      <w:pPr>
        <w:contextualSpacing/>
        <w:mirrorIndents/>
        <w:rPr>
          <w:rFonts w:ascii="华文楷体" w:eastAsia="华文楷体" w:hAnsi="华文楷体"/>
          <w:szCs w:val="21"/>
          <w:lang w:bidi="zh-TW"/>
        </w:rPr>
      </w:pPr>
      <w:r w:rsidRPr="0013627E">
        <w:rPr>
          <w:rFonts w:ascii="华文楷体" w:eastAsia="华文楷体" w:hAnsi="华文楷体"/>
          <w:szCs w:val="21"/>
          <w:lang w:bidi="zh-TW"/>
        </w:rPr>
        <w:t>1</w:t>
      </w:r>
      <w:r w:rsidR="00514DF0">
        <w:rPr>
          <w:rFonts w:ascii="华文楷体" w:eastAsia="华文楷体" w:hAnsi="华文楷体"/>
          <w:szCs w:val="21"/>
          <w:lang w:bidi="zh-TW"/>
        </w:rPr>
        <w:t>。</w:t>
      </w:r>
      <w:r w:rsidRPr="0013627E">
        <w:rPr>
          <w:rFonts w:ascii="华文楷体" w:eastAsia="华文楷体" w:hAnsi="华文楷体"/>
          <w:szCs w:val="21"/>
          <w:lang w:bidi="zh-TW"/>
        </w:rPr>
        <w:t>奥古斯丁认为信仰照耀着理性，没有信仰就没有理解，因而无法设想真正的哲学</w:t>
      </w:r>
      <w:r w:rsidR="00813EF5">
        <w:rPr>
          <w:rFonts w:ascii="华文楷体" w:eastAsia="华文楷体" w:hAnsi="华文楷体"/>
          <w:szCs w:val="21"/>
          <w:lang w:bidi="zh-TW"/>
        </w:rPr>
        <w:t>；</w:t>
      </w:r>
      <w:r w:rsidRPr="0013627E">
        <w:rPr>
          <w:rFonts w:ascii="华文楷体" w:eastAsia="华文楷体" w:hAnsi="华文楷体"/>
          <w:szCs w:val="21"/>
          <w:lang w:bidi="zh-TW"/>
        </w:rPr>
        <w:t>另一方面他也倡导理性解释信仰。他的观点可以概括为“信仰寻求理解”。</w:t>
      </w:r>
    </w:p>
    <w:p w14:paraId="28AFB72B" w14:textId="6BD4E3BB" w:rsidR="0013627E" w:rsidRPr="0013627E" w:rsidRDefault="0013627E" w:rsidP="0013627E">
      <w:pPr>
        <w:contextualSpacing/>
        <w:mirrorIndents/>
        <w:rPr>
          <w:rFonts w:ascii="华文楷体" w:eastAsia="华文楷体" w:hAnsi="华文楷体"/>
          <w:szCs w:val="21"/>
          <w:lang w:bidi="zh-TW"/>
        </w:rPr>
      </w:pPr>
      <w:r w:rsidRPr="0013627E">
        <w:rPr>
          <w:rFonts w:ascii="华文楷体" w:eastAsia="华文楷体" w:hAnsi="华文楷体"/>
          <w:szCs w:val="21"/>
          <w:lang w:bidi="zh-TW"/>
        </w:rPr>
        <w:t>2</w:t>
      </w:r>
      <w:r w:rsidR="00514DF0">
        <w:rPr>
          <w:rFonts w:ascii="华文楷体" w:eastAsia="华文楷体" w:hAnsi="华文楷体"/>
          <w:szCs w:val="21"/>
          <w:lang w:bidi="zh-TW"/>
        </w:rPr>
        <w:t>。</w:t>
      </w:r>
      <w:r w:rsidRPr="0013627E">
        <w:rPr>
          <w:rFonts w:ascii="华文楷体" w:eastAsia="华文楷体" w:hAnsi="华文楷体"/>
          <w:szCs w:val="21"/>
          <w:lang w:bidi="zh-TW"/>
        </w:rPr>
        <w:t>神学和哲学之问没有判然划分，清晰的思想只有蒙上帝的恩典才是可能的。</w:t>
      </w:r>
    </w:p>
    <w:p w14:paraId="0B72F137" w14:textId="42A8D8BD" w:rsidR="004A7609" w:rsidRDefault="0013627E" w:rsidP="0013627E">
      <w:pPr>
        <w:contextualSpacing/>
        <w:mirrorIndents/>
        <w:rPr>
          <w:rFonts w:ascii="华文楷体" w:eastAsia="华文楷体" w:hAnsi="华文楷体"/>
          <w:szCs w:val="21"/>
          <w:lang w:bidi="zh-TW"/>
        </w:rPr>
      </w:pPr>
      <w:r w:rsidRPr="0013627E">
        <w:rPr>
          <w:rFonts w:ascii="华文楷体" w:eastAsia="华文楷体" w:hAnsi="华文楷体"/>
          <w:szCs w:val="21"/>
          <w:lang w:bidi="zh-TW"/>
        </w:rPr>
        <w:t>3</w:t>
      </w:r>
      <w:r w:rsidR="00514DF0">
        <w:rPr>
          <w:rFonts w:ascii="华文楷体" w:eastAsia="华文楷体" w:hAnsi="华文楷体"/>
          <w:szCs w:val="21"/>
          <w:lang w:bidi="zh-TW"/>
        </w:rPr>
        <w:t>。</w:t>
      </w:r>
      <w:r w:rsidRPr="0013627E">
        <w:rPr>
          <w:rFonts w:ascii="华文楷体" w:eastAsia="华文楷体" w:hAnsi="华文楷体"/>
          <w:szCs w:val="21"/>
          <w:lang w:bidi="zh-TW"/>
        </w:rPr>
        <w:t>在哲学上，他把柏拉图主义当作福音书的前身，对其充分利用使之适合基督教信仰。</w:t>
      </w:r>
    </w:p>
    <w:p w14:paraId="3473A1AD" w14:textId="1D7B6C19" w:rsidR="009E34AF" w:rsidRPr="004A7609" w:rsidRDefault="009E34AF" w:rsidP="009E34AF">
      <w:pPr>
        <w:contextualSpacing/>
        <w:mirrorIndents/>
        <w:rPr>
          <w:rFonts w:ascii="华文楷体" w:eastAsia="华文楷体" w:hAnsi="华文楷体"/>
          <w:b/>
          <w:bCs/>
          <w:szCs w:val="21"/>
          <w:lang w:bidi="zh-TW"/>
        </w:rPr>
      </w:pPr>
      <w:r w:rsidRPr="004A7609">
        <w:rPr>
          <w:rFonts w:ascii="华文楷体" w:eastAsia="华文楷体" w:hAnsi="华文楷体" w:hint="eastAsia"/>
          <w:b/>
          <w:bCs/>
          <w:szCs w:val="21"/>
          <w:lang w:bidi="zh-TW"/>
        </w:rPr>
        <w:t>一、认识论</w:t>
      </w:r>
      <w:r w:rsidR="004A7609">
        <w:rPr>
          <w:rFonts w:ascii="华文楷体" w:eastAsia="华文楷体" w:hAnsi="华文楷体" w:hint="eastAsia"/>
          <w:b/>
          <w:bCs/>
          <w:szCs w:val="21"/>
          <w:lang w:bidi="zh-TW"/>
        </w:rPr>
        <w:t>：</w:t>
      </w:r>
      <w:r w:rsidRPr="004A7609">
        <w:rPr>
          <w:rFonts w:ascii="华文楷体" w:eastAsia="华文楷体" w:hAnsi="华文楷体"/>
          <w:b/>
          <w:bCs/>
          <w:szCs w:val="21"/>
          <w:lang w:bidi="zh-TW"/>
        </w:rPr>
        <w:t>我怀疑，故我存在</w:t>
      </w:r>
    </w:p>
    <w:p w14:paraId="530E4230" w14:textId="4A25BBEF" w:rsidR="009E34AF" w:rsidRPr="009E34AF" w:rsidRDefault="009E34AF" w:rsidP="004A7609">
      <w:pPr>
        <w:ind w:firstLineChars="200" w:firstLine="420"/>
        <w:contextualSpacing/>
        <w:mirrorIndents/>
        <w:rPr>
          <w:rFonts w:ascii="华文楷体" w:eastAsia="华文楷体" w:hAnsi="华文楷体"/>
          <w:szCs w:val="21"/>
          <w:lang w:bidi="zh-TW"/>
        </w:rPr>
      </w:pPr>
      <w:r w:rsidRPr="009E34AF">
        <w:rPr>
          <w:rFonts w:ascii="华文楷体" w:eastAsia="华文楷体" w:hAnsi="华文楷体" w:hint="eastAsia"/>
          <w:szCs w:val="21"/>
          <w:lang w:bidi="zh-TW"/>
        </w:rPr>
        <w:t>奥古斯丁的哲学来源于新柏拉图主义，认为认识的过程都是从外在物体</w:t>
      </w:r>
      <w:r w:rsidRPr="009E34AF">
        <w:rPr>
          <w:rFonts w:ascii="华文楷体" w:eastAsia="华文楷体" w:hAnsi="华文楷体"/>
          <w:szCs w:val="21"/>
          <w:lang w:bidi="zh-TW"/>
        </w:rPr>
        <w:t>的形象到感觉，从感觉到记忆，再到理性。但到</w:t>
      </w:r>
      <w:r w:rsidRPr="00462666">
        <w:rPr>
          <w:rFonts w:ascii="华文楷体" w:eastAsia="华文楷体" w:hAnsi="华文楷体"/>
          <w:b/>
          <w:bCs/>
          <w:szCs w:val="21"/>
          <w:lang w:bidi="zh-TW"/>
        </w:rPr>
        <w:t>理性</w:t>
      </w:r>
      <w:r w:rsidRPr="009E34AF">
        <w:rPr>
          <w:rFonts w:ascii="华文楷体" w:eastAsia="华文楷体" w:hAnsi="华文楷体"/>
          <w:szCs w:val="21"/>
          <w:lang w:bidi="zh-TW"/>
        </w:rPr>
        <w:t>的时候，奥古斯丁和新柏拉图主义就有了区别。对新柏拉图主义来说，理性最终认识到的太</w:t>
      </w:r>
      <w:proofErr w:type="gramStart"/>
      <w:r w:rsidRPr="009E34AF">
        <w:rPr>
          <w:rFonts w:ascii="华文楷体" w:eastAsia="华文楷体" w:hAnsi="华文楷体"/>
          <w:szCs w:val="21"/>
          <w:lang w:bidi="zh-TW"/>
        </w:rPr>
        <w:t>一</w:t>
      </w:r>
      <w:proofErr w:type="gramEnd"/>
      <w:r w:rsidRPr="009E34AF">
        <w:rPr>
          <w:rFonts w:ascii="华文楷体" w:eastAsia="华文楷体" w:hAnsi="华文楷体"/>
          <w:szCs w:val="21"/>
          <w:lang w:bidi="zh-TW"/>
        </w:rPr>
        <w:t>和智慧就是终点，但是奥古斯丁认为还有比理性高的东西，即启示</w:t>
      </w:r>
      <w:r w:rsidR="00462666">
        <w:rPr>
          <w:rFonts w:ascii="华文楷体" w:eastAsia="华文楷体" w:hAnsi="华文楷体" w:hint="eastAsia"/>
          <w:szCs w:val="21"/>
          <w:lang w:bidi="zh-TW"/>
        </w:rPr>
        <w:t>。</w:t>
      </w:r>
    </w:p>
    <w:p w14:paraId="66D05C3F" w14:textId="73589600" w:rsidR="009E34AF" w:rsidRPr="009E34AF" w:rsidRDefault="009E34AF" w:rsidP="00462666">
      <w:pPr>
        <w:ind w:firstLineChars="200" w:firstLine="420"/>
        <w:contextualSpacing/>
        <w:mirrorIndents/>
        <w:rPr>
          <w:rFonts w:ascii="华文楷体" w:eastAsia="华文楷体" w:hAnsi="华文楷体"/>
          <w:szCs w:val="21"/>
          <w:lang w:bidi="zh-TW"/>
        </w:rPr>
      </w:pPr>
      <w:r w:rsidRPr="009E34AF">
        <w:rPr>
          <w:rFonts w:ascii="华文楷体" w:eastAsia="华文楷体" w:hAnsi="华文楷体" w:hint="eastAsia"/>
          <w:szCs w:val="21"/>
          <w:lang w:bidi="zh-TW"/>
        </w:rPr>
        <w:t>他的认识论实际上来自对怀疑论的反驳。早期基督教信仰遇到怀疑派哲学家的严重挑战。为此，奥古斯丁指出，即使怀疑也有一定的依据，也要相信一定的道理。也就是说，怀疑本身恰恰是不可怀疑的，是绝对确定的。换言之</w:t>
      </w:r>
      <w:r w:rsidR="00750F6A">
        <w:rPr>
          <w:rFonts w:ascii="华文楷体" w:eastAsia="华文楷体" w:hAnsi="华文楷体"/>
          <w:szCs w:val="21"/>
          <w:lang w:bidi="zh-TW"/>
        </w:rPr>
        <w:t>：</w:t>
      </w:r>
      <w:r w:rsidRPr="009E34AF">
        <w:rPr>
          <w:rFonts w:ascii="华文楷体" w:eastAsia="华文楷体" w:hAnsi="华文楷体"/>
          <w:szCs w:val="21"/>
          <w:lang w:bidi="zh-TW"/>
        </w:rPr>
        <w:t>“我怀疑，故我存在。”进而言之，我在怀疑这一事实证明至少有三件事是我所确定不疑的，即</w:t>
      </w:r>
      <w:r w:rsidR="00750F6A">
        <w:rPr>
          <w:rFonts w:ascii="华文楷体" w:eastAsia="华文楷体" w:hAnsi="华文楷体"/>
          <w:szCs w:val="21"/>
          <w:lang w:bidi="zh-TW"/>
        </w:rPr>
        <w:t>：</w:t>
      </w:r>
      <w:r w:rsidRPr="009E34AF">
        <w:rPr>
          <w:rFonts w:ascii="华文楷体" w:eastAsia="华文楷体" w:hAnsi="华文楷体"/>
          <w:szCs w:val="21"/>
          <w:lang w:bidi="zh-TW"/>
        </w:rPr>
        <w:t>我存在，我活着，我理解。奥古斯丁对怀疑论的反驳，</w:t>
      </w:r>
      <w:r w:rsidR="00462666">
        <w:rPr>
          <w:rFonts w:ascii="华文楷体" w:eastAsia="华文楷体" w:hAnsi="华文楷体" w:hint="eastAsia"/>
          <w:szCs w:val="21"/>
          <w:lang w:bidi="zh-TW"/>
        </w:rPr>
        <w:t>可以</w:t>
      </w:r>
      <w:proofErr w:type="gramStart"/>
      <w:r w:rsidR="00462666">
        <w:rPr>
          <w:rFonts w:ascii="华文楷体" w:eastAsia="华文楷体" w:hAnsi="华文楷体" w:hint="eastAsia"/>
          <w:szCs w:val="21"/>
          <w:lang w:bidi="zh-TW"/>
        </w:rPr>
        <w:t>看做</w:t>
      </w:r>
      <w:proofErr w:type="gramEnd"/>
      <w:r w:rsidRPr="009E34AF">
        <w:rPr>
          <w:rFonts w:ascii="华文楷体" w:eastAsia="华文楷体" w:hAnsi="华文楷体"/>
          <w:szCs w:val="21"/>
          <w:lang w:bidi="zh-TW"/>
        </w:rPr>
        <w:t>是笛卡尔“我思故我在”的先声。</w:t>
      </w:r>
    </w:p>
    <w:p w14:paraId="626FC9FB" w14:textId="05230568" w:rsidR="009E34AF" w:rsidRPr="009E34AF" w:rsidRDefault="009E34AF" w:rsidP="00462666">
      <w:pPr>
        <w:ind w:firstLineChars="200" w:firstLine="420"/>
        <w:contextualSpacing/>
        <w:mirrorIndents/>
        <w:rPr>
          <w:rFonts w:ascii="华文楷体" w:eastAsia="华文楷体" w:hAnsi="华文楷体"/>
          <w:szCs w:val="21"/>
          <w:lang w:bidi="zh-TW"/>
        </w:rPr>
      </w:pPr>
      <w:r w:rsidRPr="009E34AF">
        <w:rPr>
          <w:rFonts w:ascii="华文楷体" w:eastAsia="华文楷体" w:hAnsi="华文楷体" w:hint="eastAsia"/>
          <w:szCs w:val="21"/>
          <w:lang w:bidi="zh-TW"/>
        </w:rPr>
        <w:t>实际上，奥古斯丁在哲学史上预示着非常重要的转变。在他看来我们灵魂的领域是完完全全确定的，且具有各种各样的认知和能力，是能够获得确定的知识的。对奥古斯丁来说，灵魂也就是人的内心世界</w:t>
      </w:r>
      <w:r w:rsidR="00DB5470">
        <w:rPr>
          <w:rFonts w:ascii="华文楷体" w:eastAsia="华文楷体" w:hAnsi="华文楷体" w:hint="eastAsia"/>
          <w:szCs w:val="21"/>
          <w:lang w:bidi="zh-TW"/>
        </w:rPr>
        <w:t>，</w:t>
      </w:r>
      <w:r w:rsidRPr="009E34AF">
        <w:rPr>
          <w:rFonts w:ascii="华文楷体" w:eastAsia="华文楷体" w:hAnsi="华文楷体" w:hint="eastAsia"/>
          <w:szCs w:val="21"/>
          <w:lang w:bidi="zh-TW"/>
        </w:rPr>
        <w:t>它比外在世界更加</w:t>
      </w:r>
      <w:r w:rsidR="00DB5470">
        <w:rPr>
          <w:rFonts w:ascii="华文楷体" w:eastAsia="华文楷体" w:hAnsi="华文楷体" w:hint="eastAsia"/>
          <w:szCs w:val="21"/>
          <w:lang w:bidi="zh-TW"/>
        </w:rPr>
        <w:t>真实，内心</w:t>
      </w:r>
      <w:r w:rsidRPr="009E34AF">
        <w:rPr>
          <w:rFonts w:ascii="华文楷体" w:eastAsia="华文楷体" w:hAnsi="华文楷体" w:hint="eastAsia"/>
          <w:szCs w:val="21"/>
          <w:lang w:bidi="zh-TW"/>
        </w:rPr>
        <w:t>的世界才是真理之源。</w:t>
      </w:r>
    </w:p>
    <w:p w14:paraId="44E8A4D0" w14:textId="71BE304C" w:rsidR="009E34AF" w:rsidRPr="009E34AF" w:rsidRDefault="009E34AF" w:rsidP="009E34AF">
      <w:pPr>
        <w:contextualSpacing/>
        <w:mirrorIndents/>
        <w:rPr>
          <w:rFonts w:ascii="华文楷体" w:eastAsia="华文楷体" w:hAnsi="华文楷体"/>
          <w:szCs w:val="21"/>
          <w:lang w:bidi="zh-TW"/>
        </w:rPr>
      </w:pPr>
      <w:r w:rsidRPr="009E34AF">
        <w:rPr>
          <w:rFonts w:ascii="华文楷体" w:eastAsia="华文楷体" w:hAnsi="华文楷体" w:hint="eastAsia"/>
          <w:szCs w:val="21"/>
          <w:lang w:bidi="zh-TW"/>
        </w:rPr>
        <w:t>他之所以批评怀疑论者，不仅仅是为了论证知识有可靠确定的基础</w:t>
      </w:r>
      <w:r w:rsidR="00DB5470">
        <w:rPr>
          <w:rFonts w:ascii="华文楷体" w:eastAsia="华文楷体" w:hAnsi="华文楷体" w:hint="eastAsia"/>
          <w:szCs w:val="21"/>
          <w:lang w:bidi="zh-TW"/>
        </w:rPr>
        <w:t>，</w:t>
      </w:r>
      <w:r w:rsidRPr="009E34AF">
        <w:rPr>
          <w:rFonts w:ascii="华文楷体" w:eastAsia="华文楷体" w:hAnsi="华文楷体" w:hint="eastAsia"/>
          <w:szCs w:val="21"/>
          <w:lang w:bidi="zh-TW"/>
        </w:rPr>
        <w:t>实际上是要引向更加重要的信仰问题。即通过分析认识的过程，通过理性而上升到启示，给予基督教哲学以理性的证明。</w:t>
      </w:r>
    </w:p>
    <w:p w14:paraId="14FA184D" w14:textId="77777777" w:rsidR="000440E1" w:rsidRPr="00B954B3" w:rsidRDefault="000440E1" w:rsidP="009E34AF">
      <w:pPr>
        <w:contextualSpacing/>
        <w:mirrorIndents/>
        <w:rPr>
          <w:rFonts w:ascii="华文楷体" w:eastAsia="华文楷体" w:hAnsi="华文楷体"/>
          <w:b/>
          <w:bCs/>
          <w:szCs w:val="21"/>
          <w:lang w:bidi="zh-TW"/>
        </w:rPr>
      </w:pPr>
    </w:p>
    <w:p w14:paraId="36B99BCD" w14:textId="382A8E00" w:rsidR="00B954B3" w:rsidRDefault="009E34AF" w:rsidP="00B954B3">
      <w:pPr>
        <w:spacing w:line="360" w:lineRule="auto"/>
        <w:contextualSpacing/>
        <w:mirrorIndents/>
        <w:rPr>
          <w:rFonts w:ascii="华文楷体" w:eastAsia="华文楷体" w:hAnsi="华文楷体"/>
          <w:b/>
          <w:bCs/>
          <w:szCs w:val="21"/>
          <w:lang w:bidi="zh-TW"/>
        </w:rPr>
      </w:pPr>
      <w:r w:rsidRPr="00B954B3">
        <w:rPr>
          <w:rFonts w:ascii="华文楷体" w:eastAsia="华文楷体" w:hAnsi="华文楷体" w:hint="eastAsia"/>
          <w:b/>
          <w:bCs/>
          <w:szCs w:val="21"/>
          <w:lang w:bidi="zh-TW"/>
        </w:rPr>
        <w:t>二、上帝存在的知识论证明</w:t>
      </w:r>
    </w:p>
    <w:p w14:paraId="6D6C88C5" w14:textId="2620F89A" w:rsidR="00CD6318" w:rsidRPr="00CD6318" w:rsidRDefault="00CD6318" w:rsidP="00C92EC9">
      <w:pPr>
        <w:ind w:firstLineChars="200" w:firstLine="420"/>
        <w:contextualSpacing/>
        <w:mirrorIndents/>
        <w:rPr>
          <w:rFonts w:ascii="华文楷体" w:eastAsia="华文楷体" w:hAnsi="华文楷体"/>
          <w:szCs w:val="21"/>
          <w:lang w:bidi="zh-TW"/>
        </w:rPr>
      </w:pPr>
      <w:r w:rsidRPr="00CD6318">
        <w:rPr>
          <w:rFonts w:ascii="华文楷体" w:eastAsia="华文楷体" w:hAnsi="华文楷体"/>
          <w:szCs w:val="21"/>
          <w:lang w:bidi="zh-TW"/>
        </w:rPr>
        <w:t>奥古斯丁探究1</w:t>
      </w:r>
      <w:r w:rsidR="002364EC">
        <w:rPr>
          <w:rFonts w:ascii="华文楷体" w:eastAsia="华文楷体" w:hAnsi="华文楷体"/>
          <w:szCs w:val="21"/>
          <w:lang w:bidi="zh-TW"/>
        </w:rPr>
        <w:t>）</w:t>
      </w:r>
      <w:r w:rsidRPr="00CD6318">
        <w:rPr>
          <w:rFonts w:ascii="华文楷体" w:eastAsia="华文楷体" w:hAnsi="华文楷体"/>
          <w:szCs w:val="21"/>
          <w:lang w:bidi="zh-TW"/>
        </w:rPr>
        <w:t>确定性知识的来源</w:t>
      </w:r>
      <w:r w:rsidR="00BD0484">
        <w:rPr>
          <w:rFonts w:ascii="华文楷体" w:eastAsia="华文楷体" w:hAnsi="华文楷体" w:hint="eastAsia"/>
          <w:szCs w:val="21"/>
          <w:lang w:bidi="zh-TW"/>
        </w:rPr>
        <w:t>；</w:t>
      </w:r>
      <w:r w:rsidRPr="00CD6318">
        <w:rPr>
          <w:rFonts w:ascii="华文楷体" w:eastAsia="华文楷体" w:hAnsi="华文楷体"/>
          <w:szCs w:val="21"/>
          <w:lang w:bidi="zh-TW"/>
        </w:rPr>
        <w:t>2</w:t>
      </w:r>
      <w:r w:rsidR="002364EC">
        <w:rPr>
          <w:rFonts w:ascii="华文楷体" w:eastAsia="华文楷体" w:hAnsi="华文楷体"/>
          <w:szCs w:val="21"/>
          <w:lang w:bidi="zh-TW"/>
        </w:rPr>
        <w:t>）</w:t>
      </w:r>
      <w:r w:rsidRPr="00CD6318">
        <w:rPr>
          <w:rFonts w:ascii="华文楷体" w:eastAsia="华文楷体" w:hAnsi="华文楷体"/>
          <w:szCs w:val="21"/>
          <w:lang w:bidi="zh-TW"/>
        </w:rPr>
        <w:t>人的理性有无凭自身发现真理的能力，就此他将上帝的恩典引入了认识论，论证了认识必须依赖上帝，因而他的认识论同时构成了对上帝存在的证明。</w:t>
      </w:r>
    </w:p>
    <w:p w14:paraId="23E72318" w14:textId="77777777" w:rsidR="00C92EC9" w:rsidRDefault="00C92EC9" w:rsidP="00C92EC9">
      <w:pPr>
        <w:ind w:firstLineChars="200" w:firstLine="420"/>
        <w:contextualSpacing/>
        <w:mirrorIndents/>
        <w:rPr>
          <w:rFonts w:ascii="华文楷体" w:eastAsia="华文楷体" w:hAnsi="华文楷体"/>
          <w:szCs w:val="21"/>
          <w:lang w:bidi="zh-TW"/>
        </w:rPr>
      </w:pPr>
      <w:r w:rsidRPr="009E34AF">
        <w:rPr>
          <w:rFonts w:ascii="华文楷体" w:eastAsia="华文楷体" w:hAnsi="华文楷体" w:hint="eastAsia"/>
          <w:szCs w:val="21"/>
          <w:lang w:bidi="zh-TW"/>
        </w:rPr>
        <w:t>奥古斯丁对待基督教经历了从怀疑、背弃到信仰的曲折反复过程</w:t>
      </w:r>
      <w:r>
        <w:rPr>
          <w:rFonts w:ascii="华文楷体" w:eastAsia="华文楷体" w:hAnsi="华文楷体" w:hint="eastAsia"/>
          <w:szCs w:val="21"/>
          <w:lang w:bidi="zh-TW"/>
        </w:rPr>
        <w:t>。</w:t>
      </w:r>
      <w:r w:rsidRPr="009E34AF">
        <w:rPr>
          <w:rFonts w:ascii="华文楷体" w:eastAsia="华文楷体" w:hAnsi="华文楷体" w:hint="eastAsia"/>
          <w:szCs w:val="21"/>
          <w:lang w:bidi="zh-TW"/>
        </w:rPr>
        <w:t>根据个人的经验，他把人的认识看作从低级到高级、最终达到信仰上帝的过程。他的认识论围绕着神学问题展开，即，人如何能够确信上帝</w:t>
      </w:r>
      <w:r>
        <w:rPr>
          <w:rFonts w:ascii="华文楷体" w:eastAsia="华文楷体" w:hAnsi="华文楷体" w:hint="eastAsia"/>
          <w:szCs w:val="21"/>
          <w:lang w:bidi="zh-TW"/>
        </w:rPr>
        <w:t>？</w:t>
      </w:r>
    </w:p>
    <w:p w14:paraId="753A1DDE" w14:textId="77777777" w:rsidR="00C92EC9" w:rsidRPr="009E34AF" w:rsidRDefault="00C92EC9" w:rsidP="00C92EC9">
      <w:pPr>
        <w:ind w:firstLineChars="200" w:firstLine="420"/>
        <w:contextualSpacing/>
        <w:mirrorIndents/>
        <w:rPr>
          <w:rFonts w:ascii="华文楷体" w:eastAsia="华文楷体" w:hAnsi="华文楷体"/>
          <w:szCs w:val="21"/>
          <w:lang w:bidi="zh-TW"/>
        </w:rPr>
      </w:pPr>
      <w:r w:rsidRPr="009E34AF">
        <w:rPr>
          <w:rFonts w:ascii="华文楷体" w:eastAsia="华文楷体" w:hAnsi="华文楷体"/>
          <w:szCs w:val="21"/>
          <w:lang w:bidi="zh-TW"/>
        </w:rPr>
        <w:t>肯定人的日常知识具有确定性是奥古斯丁认识论的出发点，他对人类知识的来源问题进行了考查，并得出上帝是真理自身和人类真理来源这一结论。但他并没有直接诉诸教义，宣扬上帝的全知全能，而是以缜密的推理说明人的认识的性质、过程和标准。</w:t>
      </w:r>
    </w:p>
    <w:p w14:paraId="0E37EFC0" w14:textId="0A666E84" w:rsidR="00CD6318" w:rsidRPr="00CD6318" w:rsidRDefault="00CD6318" w:rsidP="00CD6318">
      <w:pPr>
        <w:contextualSpacing/>
        <w:mirrorIndents/>
        <w:rPr>
          <w:rFonts w:ascii="华文楷体" w:eastAsia="华文楷体" w:hAnsi="华文楷体"/>
          <w:szCs w:val="21"/>
          <w:lang w:bidi="zh-TW"/>
        </w:rPr>
      </w:pPr>
      <w:r w:rsidRPr="00CD6318">
        <w:rPr>
          <w:rFonts w:ascii="华文楷体" w:eastAsia="华文楷体" w:hAnsi="华文楷体"/>
          <w:szCs w:val="21"/>
          <w:lang w:bidi="zh-TW"/>
        </w:rPr>
        <w:t>2。论证基础</w:t>
      </w:r>
      <w:r w:rsidR="00BD0484">
        <w:rPr>
          <w:rFonts w:ascii="华文楷体" w:eastAsia="华文楷体" w:hAnsi="华文楷体" w:hint="eastAsia"/>
          <w:szCs w:val="21"/>
          <w:lang w:bidi="zh-TW"/>
        </w:rPr>
        <w:t>——</w:t>
      </w:r>
      <w:r w:rsidRPr="00CD6318">
        <w:rPr>
          <w:rFonts w:ascii="华文楷体" w:eastAsia="华文楷体" w:hAnsi="华文楷体"/>
          <w:szCs w:val="21"/>
          <w:lang w:bidi="zh-TW"/>
        </w:rPr>
        <w:t>柏拉图主义的知识等级观念</w:t>
      </w:r>
      <w:r w:rsidR="00BD0484">
        <w:rPr>
          <w:rFonts w:ascii="华文楷体" w:eastAsia="华文楷体" w:hAnsi="华文楷体" w:hint="eastAsia"/>
          <w:szCs w:val="21"/>
          <w:lang w:bidi="zh-TW"/>
        </w:rPr>
        <w:t>：</w:t>
      </w:r>
      <w:r w:rsidRPr="00CD6318">
        <w:rPr>
          <w:rFonts w:ascii="华文楷体" w:eastAsia="华文楷体" w:hAnsi="华文楷体"/>
          <w:szCs w:val="21"/>
          <w:lang w:bidi="zh-TW"/>
        </w:rPr>
        <w:t>认识能力分为感觉和理性，感觉又分为身体感官的</w:t>
      </w:r>
      <w:proofErr w:type="gramStart"/>
      <w:r w:rsidRPr="00CD6318">
        <w:rPr>
          <w:rFonts w:ascii="华文楷体" w:eastAsia="华文楷体" w:hAnsi="华文楷体"/>
          <w:szCs w:val="21"/>
          <w:lang w:bidi="zh-TW"/>
        </w:rPr>
        <w:t>外感觉</w:t>
      </w:r>
      <w:proofErr w:type="gramEnd"/>
      <w:r w:rsidRPr="00CD6318">
        <w:rPr>
          <w:rFonts w:ascii="华文楷体" w:eastAsia="华文楷体" w:hAnsi="华文楷体"/>
          <w:szCs w:val="21"/>
          <w:lang w:bidi="zh-TW"/>
        </w:rPr>
        <w:t>和心灵感官的内感觉</w:t>
      </w:r>
      <w:r w:rsidR="00BD0484">
        <w:rPr>
          <w:rFonts w:ascii="华文楷体" w:eastAsia="华文楷体" w:hAnsi="华文楷体" w:hint="eastAsia"/>
          <w:szCs w:val="21"/>
          <w:lang w:bidi="zh-TW"/>
        </w:rPr>
        <w:t>；</w:t>
      </w:r>
      <w:proofErr w:type="gramStart"/>
      <w:r w:rsidRPr="00CD6318">
        <w:rPr>
          <w:rFonts w:ascii="华文楷体" w:eastAsia="华文楷体" w:hAnsi="华文楷体"/>
          <w:szCs w:val="21"/>
          <w:lang w:bidi="zh-TW"/>
        </w:rPr>
        <w:t>外感觉</w:t>
      </w:r>
      <w:proofErr w:type="gramEnd"/>
      <w:r w:rsidRPr="00CD6318">
        <w:rPr>
          <w:rFonts w:ascii="华文楷体" w:eastAsia="华文楷体" w:hAnsi="华文楷体"/>
          <w:szCs w:val="21"/>
          <w:lang w:bidi="zh-TW"/>
        </w:rPr>
        <w:t>把握有形事物，</w:t>
      </w:r>
      <w:proofErr w:type="gramStart"/>
      <w:r w:rsidRPr="00CD6318">
        <w:rPr>
          <w:rFonts w:ascii="华文楷体" w:eastAsia="华文楷体" w:hAnsi="华文楷体"/>
          <w:szCs w:val="21"/>
          <w:lang w:bidi="zh-TW"/>
        </w:rPr>
        <w:t>内感觉</w:t>
      </w:r>
      <w:proofErr w:type="gramEnd"/>
      <w:r w:rsidRPr="00CD6318">
        <w:rPr>
          <w:rFonts w:ascii="华文楷体" w:eastAsia="华文楷体" w:hAnsi="华文楷体"/>
          <w:szCs w:val="21"/>
          <w:lang w:bidi="zh-TW"/>
        </w:rPr>
        <w:t>把握外感觉，理性把握内、外感觉，它们的认识等级依此升高，认识者总是优于认识对象。理性拥有诸如数学命题之类的确</w:t>
      </w:r>
      <w:r w:rsidR="00BD0484">
        <w:rPr>
          <w:rFonts w:ascii="华文楷体" w:eastAsia="华文楷体" w:hAnsi="华文楷体" w:hint="eastAsia"/>
          <w:szCs w:val="21"/>
          <w:lang w:bidi="zh-TW"/>
        </w:rPr>
        <w:t>定真理。</w:t>
      </w:r>
    </w:p>
    <w:p w14:paraId="1FC41D2C" w14:textId="0E0C0DFE" w:rsidR="000670DA" w:rsidRPr="000670DA" w:rsidRDefault="009E34AF" w:rsidP="00D33F34">
      <w:pPr>
        <w:ind w:firstLineChars="200" w:firstLine="420"/>
        <w:contextualSpacing/>
        <w:mirrorIndents/>
        <w:rPr>
          <w:rFonts w:ascii="华文楷体" w:eastAsia="华文楷体" w:hAnsi="华文楷体"/>
          <w:szCs w:val="21"/>
          <w:lang w:bidi="zh-TW"/>
        </w:rPr>
      </w:pPr>
      <w:r w:rsidRPr="000A1027">
        <w:rPr>
          <w:rFonts w:ascii="华文楷体" w:eastAsia="华文楷体" w:hAnsi="华文楷体" w:hint="eastAsia"/>
          <w:b/>
          <w:bCs/>
          <w:szCs w:val="21"/>
          <w:lang w:bidi="zh-TW"/>
        </w:rPr>
        <w:t>首先，真理的来源不在理性之下。</w:t>
      </w:r>
      <w:r w:rsidRPr="009E34AF">
        <w:rPr>
          <w:rFonts w:ascii="华文楷体" w:eastAsia="华文楷体" w:hAnsi="华文楷体" w:hint="eastAsia"/>
          <w:szCs w:val="21"/>
          <w:lang w:bidi="zh-TW"/>
        </w:rPr>
        <w:t>因为在人类知识对象和知识的等级关系中，在上者居于判断在下者的优越地位</w:t>
      </w:r>
      <w:r w:rsidR="00D33F34">
        <w:rPr>
          <w:rFonts w:ascii="华文楷体" w:eastAsia="华文楷体" w:hAnsi="华文楷体"/>
          <w:szCs w:val="21"/>
          <w:lang w:bidi="zh-TW"/>
        </w:rPr>
        <w:t>；</w:t>
      </w:r>
      <w:r w:rsidRPr="009E34AF">
        <w:rPr>
          <w:rFonts w:ascii="华文楷体" w:eastAsia="华文楷体" w:hAnsi="华文楷体"/>
          <w:szCs w:val="21"/>
          <w:lang w:bidi="zh-TW"/>
        </w:rPr>
        <w:t>如果真理低于理性，那么真理将被理性所判断。真理的特征是它不只是描述事实</w:t>
      </w:r>
      <w:r w:rsidR="000670DA" w:rsidRPr="000670DA">
        <w:rPr>
          <w:rFonts w:ascii="华文楷体" w:eastAsia="华文楷体" w:hAnsi="华文楷体" w:hint="eastAsia"/>
          <w:szCs w:val="21"/>
          <w:lang w:bidi="zh-TW"/>
        </w:rPr>
        <w:t>而且是判断事实的规则。如数学和逻辑的真理就是这样一些规则。因此，真理作为判断的规则决定了理性的判断标准，因此不可能在理性之下。</w:t>
      </w:r>
    </w:p>
    <w:p w14:paraId="419FE8B1" w14:textId="77777777" w:rsidR="000670DA" w:rsidRPr="000670DA" w:rsidRDefault="000670DA" w:rsidP="000670DA">
      <w:pPr>
        <w:ind w:firstLineChars="200" w:firstLine="420"/>
        <w:contextualSpacing/>
        <w:mirrorIndents/>
        <w:rPr>
          <w:rFonts w:ascii="华文楷体" w:eastAsia="华文楷体" w:hAnsi="华文楷体"/>
          <w:szCs w:val="21"/>
          <w:lang w:bidi="zh-TW"/>
        </w:rPr>
      </w:pPr>
      <w:r w:rsidRPr="00DE3DE0">
        <w:rPr>
          <w:rFonts w:ascii="华文楷体" w:eastAsia="华文楷体" w:hAnsi="华文楷体" w:hint="eastAsia"/>
          <w:b/>
          <w:bCs/>
          <w:szCs w:val="21"/>
          <w:lang w:bidi="zh-TW"/>
        </w:rPr>
        <w:t>其次，真理也不可能来自理性之中。</w:t>
      </w:r>
      <w:r w:rsidRPr="000670DA">
        <w:rPr>
          <w:rFonts w:ascii="华文楷体" w:eastAsia="华文楷体" w:hAnsi="华文楷体" w:hint="eastAsia"/>
          <w:szCs w:val="21"/>
          <w:lang w:bidi="zh-TW"/>
        </w:rPr>
        <w:t>理性是心灵的能力和状态，处于流动变化之中，而真理却是确定不变的，不随理性的变动而变动。变动不居者无法从自身中“产生”永恒不变的真理。因此，在人类知识等级之上，存在着一个处于最高级地位的真理，它赋予人类理性以确定的规则，使人的心灵认识真理。这一最高的真理就是上帝。</w:t>
      </w:r>
    </w:p>
    <w:p w14:paraId="2EAEA19F" w14:textId="216D5770" w:rsidR="000670DA" w:rsidRPr="000670DA" w:rsidRDefault="00A81DA2" w:rsidP="000670DA">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推论</w:t>
      </w:r>
      <w:r w:rsidR="00750F6A">
        <w:rPr>
          <w:rFonts w:ascii="华文楷体" w:eastAsia="华文楷体" w:hAnsi="华文楷体"/>
          <w:szCs w:val="21"/>
          <w:lang w:bidi="zh-TW"/>
        </w:rPr>
        <w:t>：</w:t>
      </w:r>
      <w:r w:rsidR="000670DA" w:rsidRPr="000670DA">
        <w:rPr>
          <w:rFonts w:ascii="华文楷体" w:eastAsia="华文楷体" w:hAnsi="华文楷体"/>
          <w:szCs w:val="21"/>
          <w:lang w:bidi="zh-TW"/>
        </w:rPr>
        <w:t>一切作为知识对象的真理都存在于上帝之中</w:t>
      </w:r>
      <w:r w:rsidR="00670A7D">
        <w:rPr>
          <w:rFonts w:ascii="华文楷体" w:eastAsia="华文楷体" w:hAnsi="华文楷体" w:hint="eastAsia"/>
          <w:szCs w:val="21"/>
          <w:lang w:bidi="zh-TW"/>
        </w:rPr>
        <w:t>，</w:t>
      </w:r>
      <w:r w:rsidR="000670DA" w:rsidRPr="000670DA">
        <w:rPr>
          <w:rFonts w:ascii="华文楷体" w:eastAsia="华文楷体" w:hAnsi="华文楷体"/>
          <w:szCs w:val="21"/>
          <w:lang w:bidi="zh-TW"/>
        </w:rPr>
        <w:t>上帝是真理的来源同时也是最高的真理，</w:t>
      </w:r>
      <w:r w:rsidR="00E0294B">
        <w:rPr>
          <w:rFonts w:ascii="华文楷体" w:eastAsia="华文楷体" w:hAnsi="华文楷体" w:hint="eastAsia"/>
          <w:szCs w:val="21"/>
          <w:lang w:bidi="zh-TW"/>
        </w:rPr>
        <w:t>上帝出于恩典</w:t>
      </w:r>
      <w:r w:rsidR="000670DA" w:rsidRPr="000670DA">
        <w:rPr>
          <w:rFonts w:ascii="华文楷体" w:eastAsia="华文楷体" w:hAnsi="华文楷体"/>
          <w:szCs w:val="21"/>
          <w:lang w:bidi="zh-TW"/>
        </w:rPr>
        <w:t>赋予人类理性以确定的规则并使得人的心灵能够认识真理。在此，哲学和神学紧密地结合起来。</w:t>
      </w:r>
    </w:p>
    <w:p w14:paraId="7C7B29FF" w14:textId="2238354B" w:rsidR="000670DA" w:rsidRPr="000670DA" w:rsidRDefault="000670DA" w:rsidP="000670DA">
      <w:pPr>
        <w:ind w:firstLineChars="200" w:firstLine="420"/>
        <w:contextualSpacing/>
        <w:mirrorIndents/>
        <w:rPr>
          <w:rFonts w:ascii="华文楷体" w:eastAsia="华文楷体" w:hAnsi="华文楷体"/>
          <w:szCs w:val="21"/>
          <w:lang w:bidi="zh-TW"/>
        </w:rPr>
      </w:pPr>
      <w:r w:rsidRPr="000670DA">
        <w:rPr>
          <w:rFonts w:ascii="华文楷体" w:eastAsia="华文楷体" w:hAnsi="华文楷体" w:hint="eastAsia"/>
          <w:szCs w:val="21"/>
          <w:lang w:bidi="zh-TW"/>
        </w:rPr>
        <w:t>从这个论证中，既可以看到柏拉图回忆说的影响，也可以找到</w:t>
      </w:r>
      <w:r w:rsidR="00E0294B">
        <w:rPr>
          <w:rFonts w:ascii="华文楷体" w:eastAsia="华文楷体" w:hAnsi="华文楷体" w:hint="eastAsia"/>
          <w:szCs w:val="21"/>
          <w:lang w:bidi="zh-TW"/>
        </w:rPr>
        <w:t>安</w:t>
      </w:r>
      <w:proofErr w:type="gramStart"/>
      <w:r w:rsidR="00E0294B">
        <w:rPr>
          <w:rFonts w:ascii="华文楷体" w:eastAsia="华文楷体" w:hAnsi="华文楷体" w:hint="eastAsia"/>
          <w:szCs w:val="21"/>
          <w:lang w:bidi="zh-TW"/>
        </w:rPr>
        <w:t>瑟</w:t>
      </w:r>
      <w:proofErr w:type="gramEnd"/>
      <w:r w:rsidR="00E0294B">
        <w:rPr>
          <w:rFonts w:ascii="华文楷体" w:eastAsia="华文楷体" w:hAnsi="华文楷体" w:hint="eastAsia"/>
          <w:szCs w:val="21"/>
          <w:lang w:bidi="zh-TW"/>
        </w:rPr>
        <w:t>尔</w:t>
      </w:r>
      <w:proofErr w:type="gramStart"/>
      <w:r w:rsidR="00E0294B">
        <w:rPr>
          <w:rFonts w:ascii="华文楷体" w:eastAsia="华文楷体" w:hAnsi="华文楷体" w:hint="eastAsia"/>
          <w:szCs w:val="21"/>
          <w:lang w:bidi="zh-TW"/>
        </w:rPr>
        <w:t>谟</w:t>
      </w:r>
      <w:proofErr w:type="gramEnd"/>
      <w:r w:rsidRPr="000670DA">
        <w:rPr>
          <w:rFonts w:ascii="华文楷体" w:eastAsia="华文楷体" w:hAnsi="华文楷体" w:hint="eastAsia"/>
          <w:szCs w:val="21"/>
          <w:lang w:bidi="zh-TW"/>
        </w:rPr>
        <w:t>关于上帝存在的本体论证明的思想渊源。奥古斯丁的认识论同时又是对上帝存在的神学证明，两者的密切结合显示出奥古斯丁哲学神学一体化的特征</w:t>
      </w:r>
      <w:r w:rsidR="00E0294B">
        <w:rPr>
          <w:rFonts w:ascii="华文楷体" w:eastAsia="华文楷体" w:hAnsi="华文楷体" w:hint="eastAsia"/>
          <w:szCs w:val="21"/>
          <w:lang w:bidi="zh-TW"/>
        </w:rPr>
        <w:t>。</w:t>
      </w:r>
    </w:p>
    <w:p w14:paraId="60959493" w14:textId="77777777" w:rsidR="00E0294B" w:rsidRDefault="00E0294B" w:rsidP="00A81DA2">
      <w:pPr>
        <w:spacing w:line="276" w:lineRule="auto"/>
        <w:contextualSpacing/>
        <w:mirrorIndents/>
        <w:rPr>
          <w:rFonts w:ascii="华文楷体" w:eastAsia="华文楷体" w:hAnsi="华文楷体"/>
          <w:szCs w:val="21"/>
          <w:lang w:bidi="zh-TW"/>
        </w:rPr>
      </w:pPr>
    </w:p>
    <w:p w14:paraId="1C0728A7" w14:textId="33690FF2" w:rsidR="000670DA" w:rsidRPr="00A81DA2" w:rsidRDefault="000670DA" w:rsidP="00E0294B">
      <w:pPr>
        <w:spacing w:line="276" w:lineRule="auto"/>
        <w:ind w:firstLineChars="200" w:firstLine="420"/>
        <w:contextualSpacing/>
        <w:mirrorIndents/>
        <w:rPr>
          <w:rFonts w:ascii="华文楷体" w:eastAsia="华文楷体" w:hAnsi="华文楷体"/>
          <w:b/>
          <w:bCs/>
          <w:szCs w:val="21"/>
          <w:lang w:bidi="zh-TW"/>
        </w:rPr>
      </w:pPr>
      <w:r w:rsidRPr="00A81DA2">
        <w:rPr>
          <w:rFonts w:ascii="华文楷体" w:eastAsia="华文楷体" w:hAnsi="华文楷体" w:hint="eastAsia"/>
          <w:b/>
          <w:bCs/>
          <w:szCs w:val="21"/>
          <w:lang w:bidi="zh-TW"/>
        </w:rPr>
        <w:t>三、知识理论</w:t>
      </w:r>
      <w:r w:rsidR="00750F6A" w:rsidRPr="00A81DA2">
        <w:rPr>
          <w:rFonts w:ascii="华文楷体" w:eastAsia="华文楷体" w:hAnsi="华文楷体"/>
          <w:b/>
          <w:bCs/>
          <w:szCs w:val="21"/>
          <w:lang w:bidi="zh-TW"/>
        </w:rPr>
        <w:t>：</w:t>
      </w:r>
      <w:r w:rsidRPr="00A81DA2">
        <w:rPr>
          <w:rFonts w:ascii="华文楷体" w:eastAsia="华文楷体" w:hAnsi="华文楷体"/>
          <w:b/>
          <w:bCs/>
          <w:szCs w:val="21"/>
          <w:lang w:bidi="zh-TW"/>
        </w:rPr>
        <w:t>光照说</w:t>
      </w:r>
    </w:p>
    <w:p w14:paraId="59AF62D0" w14:textId="0A580B16" w:rsidR="000670DA" w:rsidRPr="000670DA" w:rsidRDefault="00E0294B" w:rsidP="000670DA">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（一）</w:t>
      </w:r>
      <w:r w:rsidR="000670DA" w:rsidRPr="000670DA">
        <w:rPr>
          <w:rFonts w:ascii="华文楷体" w:eastAsia="华文楷体" w:hAnsi="华文楷体"/>
          <w:szCs w:val="21"/>
          <w:lang w:bidi="zh-TW"/>
        </w:rPr>
        <w:t>知识的等级与其最高来源</w:t>
      </w:r>
    </w:p>
    <w:p w14:paraId="54A76B20" w14:textId="77777777" w:rsidR="00E82CF3" w:rsidRDefault="006E65BE" w:rsidP="000670DA">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奥古斯丁为进一步解释“理性获得永恒必然真理的具体途径”，</w:t>
      </w:r>
      <w:r w:rsidR="00E82CF3">
        <w:rPr>
          <w:rFonts w:ascii="华文楷体" w:eastAsia="华文楷体" w:hAnsi="华文楷体" w:hint="eastAsia"/>
          <w:szCs w:val="21"/>
          <w:lang w:bidi="zh-TW"/>
        </w:rPr>
        <w:t>提出了光照说，也就是他的认识论：在我们之中存在着来自上帝的永恒理性之光，在这种光中我们可以看到不变的真理。</w:t>
      </w:r>
    </w:p>
    <w:p w14:paraId="043D11EE" w14:textId="3E3E964C" w:rsidR="00BD64B4" w:rsidRPr="00BD64B4" w:rsidRDefault="00BD64B4" w:rsidP="00A81DA2">
      <w:pPr>
        <w:ind w:firstLineChars="200" w:firstLine="420"/>
        <w:contextualSpacing/>
        <w:mirrorIndents/>
        <w:rPr>
          <w:rFonts w:ascii="华文楷体" w:eastAsia="华文楷体" w:hAnsi="华文楷体"/>
          <w:szCs w:val="21"/>
          <w:lang w:bidi="zh-TW"/>
        </w:rPr>
      </w:pPr>
      <w:r w:rsidRPr="00BD64B4">
        <w:rPr>
          <w:rFonts w:ascii="华文楷体" w:eastAsia="华文楷体" w:hAnsi="华文楷体"/>
          <w:szCs w:val="21"/>
          <w:lang w:bidi="zh-TW"/>
        </w:rPr>
        <w:t>2</w:t>
      </w:r>
      <w:r w:rsidR="00514DF0">
        <w:rPr>
          <w:rFonts w:ascii="华文楷体" w:eastAsia="华文楷体" w:hAnsi="华文楷体"/>
          <w:szCs w:val="21"/>
          <w:lang w:bidi="zh-TW"/>
        </w:rPr>
        <w:t>。</w:t>
      </w:r>
      <w:r w:rsidRPr="00BD64B4">
        <w:rPr>
          <w:rFonts w:ascii="华文楷体" w:eastAsia="华文楷体" w:hAnsi="华文楷体"/>
          <w:szCs w:val="21"/>
          <w:lang w:bidi="zh-TW"/>
        </w:rPr>
        <w:t>奥斯丁遵循了柏拉图“日喻”的想法</w:t>
      </w:r>
      <w:r>
        <w:rPr>
          <w:rFonts w:ascii="华文楷体" w:eastAsia="华文楷体" w:hAnsi="华文楷体" w:hint="eastAsia"/>
          <w:szCs w:val="21"/>
          <w:lang w:bidi="zh-TW"/>
        </w:rPr>
        <w:t>：</w:t>
      </w:r>
      <w:r w:rsidRPr="00BD64B4">
        <w:rPr>
          <w:rFonts w:ascii="华文楷体" w:eastAsia="华文楷体" w:hAnsi="华文楷体"/>
          <w:szCs w:val="21"/>
          <w:lang w:bidi="zh-TW"/>
        </w:rPr>
        <w:t>物体在光照之下就可以被肉眼看见，同样永恒对象在与之相应的光照下也能为心灵看到</w:t>
      </w:r>
      <w:r w:rsidR="002364EC">
        <w:rPr>
          <w:rFonts w:ascii="华文楷体" w:eastAsia="华文楷体" w:hAnsi="华文楷体"/>
          <w:szCs w:val="21"/>
          <w:lang w:bidi="zh-TW"/>
        </w:rPr>
        <w:t>（</w:t>
      </w:r>
      <w:r w:rsidRPr="00BD64B4">
        <w:rPr>
          <w:rFonts w:ascii="华文楷体" w:eastAsia="华文楷体" w:hAnsi="华文楷体"/>
          <w:szCs w:val="21"/>
          <w:lang w:bidi="zh-TW"/>
        </w:rPr>
        <w:t>正如善</w:t>
      </w:r>
      <w:r w:rsidR="00E6547F">
        <w:rPr>
          <w:rFonts w:ascii="华文楷体" w:eastAsia="华文楷体" w:hAnsi="华文楷体" w:hint="eastAsia"/>
          <w:szCs w:val="21"/>
          <w:lang w:bidi="zh-TW"/>
        </w:rPr>
        <w:t>—</w:t>
      </w:r>
      <w:r w:rsidRPr="00BD64B4">
        <w:rPr>
          <w:rFonts w:ascii="华文楷体" w:eastAsia="华文楷体" w:hAnsi="华文楷体"/>
          <w:szCs w:val="21"/>
          <w:lang w:bidi="zh-TW"/>
        </w:rPr>
        <w:t>太阳能够照亮理念一样</w:t>
      </w:r>
      <w:r w:rsidR="002364EC">
        <w:rPr>
          <w:rFonts w:ascii="华文楷体" w:eastAsia="华文楷体" w:hAnsi="华文楷体"/>
          <w:szCs w:val="21"/>
          <w:lang w:bidi="zh-TW"/>
        </w:rPr>
        <w:t>）</w:t>
      </w:r>
      <w:r w:rsidRPr="00BD64B4">
        <w:rPr>
          <w:rFonts w:ascii="华文楷体" w:eastAsia="华文楷体" w:hAnsi="华文楷体"/>
          <w:szCs w:val="21"/>
          <w:lang w:bidi="zh-TW"/>
        </w:rPr>
        <w:t>。</w:t>
      </w:r>
      <w:r w:rsidR="00E6547F">
        <w:rPr>
          <w:rFonts w:ascii="华文楷体" w:eastAsia="华文楷体" w:hAnsi="华文楷体" w:hint="eastAsia"/>
          <w:szCs w:val="21"/>
          <w:lang w:bidi="zh-TW"/>
        </w:rPr>
        <w:t>同时</w:t>
      </w:r>
      <w:r w:rsidR="00B95581">
        <w:rPr>
          <w:rFonts w:ascii="华文楷体" w:eastAsia="华文楷体" w:hAnsi="华文楷体" w:hint="eastAsia"/>
          <w:szCs w:val="21"/>
          <w:lang w:bidi="zh-TW"/>
        </w:rPr>
        <w:t>，他</w:t>
      </w:r>
      <w:r w:rsidR="00DE323F">
        <w:rPr>
          <w:rFonts w:ascii="华文楷体" w:eastAsia="华文楷体" w:hAnsi="华文楷体" w:hint="eastAsia"/>
          <w:szCs w:val="21"/>
          <w:lang w:bidi="zh-TW"/>
        </w:rPr>
        <w:t>也</w:t>
      </w:r>
      <w:r w:rsidRPr="000670DA">
        <w:rPr>
          <w:rFonts w:ascii="华文楷体" w:eastAsia="华文楷体" w:hAnsi="华文楷体" w:hint="eastAsia"/>
          <w:szCs w:val="21"/>
          <w:lang w:bidi="zh-TW"/>
        </w:rPr>
        <w:t>把知识对象和知识的关系理解为由下到上的等级关系</w:t>
      </w:r>
      <w:r>
        <w:rPr>
          <w:rFonts w:ascii="华文楷体" w:eastAsia="华文楷体" w:hAnsi="华文楷体" w:hint="eastAsia"/>
          <w:szCs w:val="21"/>
          <w:lang w:bidi="zh-TW"/>
        </w:rPr>
        <w:t>。</w:t>
      </w:r>
    </w:p>
    <w:p w14:paraId="62967B7B" w14:textId="0ADBD0F1" w:rsidR="00B95581" w:rsidRDefault="00BD64B4" w:rsidP="00BD64B4">
      <w:pPr>
        <w:ind w:firstLineChars="200" w:firstLine="420"/>
        <w:contextualSpacing/>
        <w:mirrorIndents/>
        <w:rPr>
          <w:rFonts w:ascii="华文楷体" w:eastAsia="华文楷体" w:hAnsi="华文楷体"/>
          <w:szCs w:val="21"/>
          <w:lang w:bidi="zh-TW"/>
        </w:rPr>
      </w:pPr>
      <w:r w:rsidRPr="00BD64B4">
        <w:rPr>
          <w:rFonts w:ascii="华文楷体" w:eastAsia="华文楷体" w:hAnsi="华文楷体"/>
          <w:szCs w:val="21"/>
          <w:lang w:bidi="zh-TW"/>
        </w:rPr>
        <w:t>3</w:t>
      </w:r>
      <w:r w:rsidR="00514DF0">
        <w:rPr>
          <w:rFonts w:ascii="华文楷体" w:eastAsia="华文楷体" w:hAnsi="华文楷体"/>
          <w:szCs w:val="21"/>
          <w:lang w:bidi="zh-TW"/>
        </w:rPr>
        <w:t>。</w:t>
      </w:r>
      <w:r w:rsidRPr="00BD64B4">
        <w:rPr>
          <w:rFonts w:ascii="华文楷体" w:eastAsia="华文楷体" w:hAnsi="华文楷体"/>
          <w:szCs w:val="21"/>
          <w:lang w:bidi="zh-TW"/>
        </w:rPr>
        <w:t>这种</w:t>
      </w:r>
      <w:proofErr w:type="gramStart"/>
      <w:r w:rsidRPr="00BD64B4">
        <w:rPr>
          <w:rFonts w:ascii="华文楷体" w:eastAsia="华文楷体" w:hAnsi="华文楷体"/>
          <w:szCs w:val="21"/>
          <w:lang w:bidi="zh-TW"/>
        </w:rPr>
        <w:t>光本身</w:t>
      </w:r>
      <w:proofErr w:type="gramEnd"/>
      <w:r w:rsidRPr="00BD64B4">
        <w:rPr>
          <w:rFonts w:ascii="华文楷体" w:eastAsia="华文楷体" w:hAnsi="华文楷体"/>
          <w:szCs w:val="21"/>
          <w:lang w:bidi="zh-TW"/>
        </w:rPr>
        <w:t>不是我们观念的来源，而是我们认识中永恒性的条件。光照本身来自上帝，人的理智运作于上帝的永恒观念之下。因此，有理性的人多少会有一些真理，但只有信仰上帝的人才能充分接受真理而最终也才能认识真理之源的上帝。</w:t>
      </w:r>
    </w:p>
    <w:p w14:paraId="683BF24E" w14:textId="287F6939" w:rsidR="00AB6D79" w:rsidRPr="00F849E9" w:rsidRDefault="00B95581" w:rsidP="00AB6D79">
      <w:pPr>
        <w:ind w:firstLineChars="200" w:firstLine="420"/>
      </w:pPr>
      <w:r>
        <w:rPr>
          <w:rFonts w:ascii="华文楷体" w:eastAsia="华文楷体" w:hAnsi="华文楷体"/>
          <w:szCs w:val="21"/>
          <w:lang w:bidi="zh-TW"/>
        </w:rPr>
        <w:t>4</w:t>
      </w:r>
      <w:r>
        <w:rPr>
          <w:rFonts w:ascii="华文楷体" w:eastAsia="华文楷体" w:hAnsi="华文楷体" w:hint="eastAsia"/>
          <w:szCs w:val="21"/>
          <w:lang w:bidi="zh-TW"/>
        </w:rPr>
        <w:t>、</w:t>
      </w:r>
      <w:r w:rsidR="00BD64B4" w:rsidRPr="00BD64B4">
        <w:rPr>
          <w:rFonts w:ascii="华文楷体" w:eastAsia="华文楷体" w:hAnsi="华文楷体"/>
          <w:szCs w:val="21"/>
          <w:lang w:bidi="zh-TW"/>
        </w:rPr>
        <w:t>“光照说”</w:t>
      </w:r>
      <w:r w:rsidR="008457BF">
        <w:rPr>
          <w:rFonts w:ascii="华文楷体" w:eastAsia="华文楷体" w:hAnsi="华文楷体"/>
          <w:szCs w:val="21"/>
          <w:lang w:bidi="zh-TW"/>
        </w:rPr>
        <w:t>还包括对</w:t>
      </w:r>
      <w:r w:rsidR="00BD64B4" w:rsidRPr="00BD64B4">
        <w:rPr>
          <w:rFonts w:ascii="华文楷体" w:eastAsia="华文楷体" w:hAnsi="华文楷体"/>
          <w:szCs w:val="21"/>
          <w:lang w:bidi="zh-TW"/>
        </w:rPr>
        <w:t>人的认识过程</w:t>
      </w:r>
      <w:r w:rsidR="008457BF">
        <w:rPr>
          <w:rFonts w:ascii="华文楷体" w:eastAsia="华文楷体" w:hAnsi="华文楷体"/>
          <w:szCs w:val="21"/>
          <w:lang w:bidi="zh-TW"/>
        </w:rPr>
        <w:t>的分析</w:t>
      </w:r>
      <w:r w:rsidR="00DB6EC8">
        <w:rPr>
          <w:rFonts w:ascii="华文楷体" w:eastAsia="华文楷体" w:hAnsi="华文楷体" w:hint="eastAsia"/>
          <w:szCs w:val="21"/>
          <w:lang w:bidi="zh-TW"/>
        </w:rPr>
        <w:t>：</w:t>
      </w:r>
      <w:r w:rsidR="00D11164" w:rsidRPr="00D11164">
        <w:rPr>
          <w:rFonts w:ascii="华文楷体" w:eastAsia="华文楷体" w:hAnsi="华文楷体" w:hint="eastAsia"/>
          <w:szCs w:val="21"/>
          <w:lang w:bidi="zh-TW"/>
        </w:rPr>
        <w:t>奥古斯丁认为人有感性和理性两种基本的认识能力。心灵通过</w:t>
      </w:r>
      <w:proofErr w:type="gramStart"/>
      <w:r w:rsidR="00D11164" w:rsidRPr="00D11164">
        <w:rPr>
          <w:rFonts w:ascii="华文楷体" w:eastAsia="华文楷体" w:hAnsi="华文楷体" w:hint="eastAsia"/>
          <w:szCs w:val="21"/>
          <w:lang w:bidi="zh-TW"/>
        </w:rPr>
        <w:t>外感觉和内感觉</w:t>
      </w:r>
      <w:proofErr w:type="gramEnd"/>
      <w:r w:rsidR="00D11164" w:rsidRPr="00D11164">
        <w:rPr>
          <w:rFonts w:ascii="华文楷体" w:eastAsia="华文楷体" w:hAnsi="华文楷体" w:hint="eastAsia"/>
          <w:szCs w:val="21"/>
          <w:lang w:bidi="zh-TW"/>
        </w:rPr>
        <w:t>接受了关于外部事物和身体的材料，来自理性之光的规则对这些材料进行整理，这个过程即是认识的过程。</w:t>
      </w:r>
      <w:r w:rsidR="00AB6D79" w:rsidRPr="000670DA">
        <w:rPr>
          <w:rFonts w:ascii="华文楷体" w:eastAsia="华文楷体" w:hAnsi="华文楷体" w:hint="eastAsia"/>
          <w:szCs w:val="21"/>
          <w:lang w:bidi="zh-TW"/>
        </w:rPr>
        <w:t>而记忆</w:t>
      </w:r>
      <w:r w:rsidR="00AB6D79">
        <w:rPr>
          <w:rFonts w:ascii="华文楷体" w:eastAsia="华文楷体" w:hAnsi="华文楷体" w:hint="eastAsia"/>
          <w:szCs w:val="21"/>
          <w:lang w:bidi="zh-TW"/>
        </w:rPr>
        <w:t>则</w:t>
      </w:r>
      <w:r w:rsidR="00AB6D79" w:rsidRPr="000670DA">
        <w:rPr>
          <w:rFonts w:ascii="华文楷体" w:eastAsia="华文楷体" w:hAnsi="华文楷体" w:hint="eastAsia"/>
          <w:szCs w:val="21"/>
          <w:lang w:bidi="zh-TW"/>
        </w:rPr>
        <w:t>是</w:t>
      </w:r>
      <w:r w:rsidR="00AB6D79">
        <w:rPr>
          <w:rFonts w:ascii="华文楷体" w:eastAsia="华文楷体" w:hAnsi="华文楷体" w:hint="eastAsia"/>
          <w:szCs w:val="21"/>
          <w:lang w:bidi="zh-TW"/>
        </w:rPr>
        <w:t>联系</w:t>
      </w:r>
      <w:r w:rsidR="00AB6D79" w:rsidRPr="00D11164">
        <w:rPr>
          <w:rFonts w:ascii="华文楷体" w:eastAsia="华文楷体" w:hAnsi="华文楷体" w:hint="eastAsia"/>
          <w:szCs w:val="21"/>
          <w:lang w:bidi="zh-TW"/>
        </w:rPr>
        <w:t>感性和理性</w:t>
      </w:r>
      <w:r w:rsidR="00AB6D79" w:rsidRPr="000670DA">
        <w:rPr>
          <w:rFonts w:ascii="华文楷体" w:eastAsia="华文楷体" w:hAnsi="华文楷体" w:hint="eastAsia"/>
          <w:szCs w:val="21"/>
          <w:lang w:bidi="zh-TW"/>
        </w:rPr>
        <w:t>能力的中介。</w:t>
      </w:r>
      <w:r w:rsidR="00AB6D79" w:rsidRPr="006B0901">
        <w:rPr>
          <w:rFonts w:ascii="华文楷体" w:eastAsia="华文楷体" w:hAnsi="华文楷体" w:hint="eastAsia"/>
          <w:szCs w:val="21"/>
          <w:lang w:bidi="zh-TW"/>
        </w:rPr>
        <w:t>记忆有两部分内容，一是来自感觉的材料，一是来自真理之光的规则。知识就是两者的结合。</w:t>
      </w:r>
    </w:p>
    <w:p w14:paraId="01B7836C" w14:textId="51338502" w:rsidR="00E2441C" w:rsidRDefault="00E2441C" w:rsidP="00AB6D79">
      <w:pPr>
        <w:contextualSpacing/>
        <w:mirrorIndents/>
        <w:rPr>
          <w:rFonts w:ascii="华文楷体" w:eastAsia="华文楷体" w:hAnsi="华文楷体"/>
          <w:szCs w:val="21"/>
          <w:lang w:bidi="zh-TW"/>
        </w:rPr>
      </w:pPr>
    </w:p>
    <w:p w14:paraId="5E2E5870" w14:textId="700238AC" w:rsidR="00DB6EC8" w:rsidRDefault="00AB6D79" w:rsidP="00BD64B4">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5、</w:t>
      </w:r>
      <w:r w:rsidR="00D11164" w:rsidRPr="00D11164">
        <w:rPr>
          <w:rFonts w:ascii="华文楷体" w:eastAsia="华文楷体" w:hAnsi="华文楷体" w:hint="eastAsia"/>
          <w:szCs w:val="21"/>
          <w:lang w:bidi="zh-TW"/>
        </w:rPr>
        <w:t>“光照说”包含后来“天赋观</w:t>
      </w:r>
      <w:r w:rsidR="008D1D1E">
        <w:rPr>
          <w:rFonts w:ascii="华文楷体" w:eastAsia="华文楷体" w:hAnsi="华文楷体" w:hint="eastAsia"/>
          <w:szCs w:val="21"/>
          <w:lang w:bidi="zh-TW"/>
        </w:rPr>
        <w:t>念</w:t>
      </w:r>
      <w:r w:rsidR="00D11164" w:rsidRPr="00D11164">
        <w:rPr>
          <w:rFonts w:ascii="华文楷体" w:eastAsia="华文楷体" w:hAnsi="华文楷体" w:hint="eastAsia"/>
          <w:szCs w:val="21"/>
          <w:lang w:bidi="zh-TW"/>
        </w:rPr>
        <w:t>论”的因素，奥古斯丁认为，作为理性规则的真理具有独立于感性经验的来源，是上帝之光压在心灵之上的印记。“光照说”既是对人类知识先决条件的哲学说明，又是关于人如何认识</w:t>
      </w:r>
      <w:r w:rsidR="008D1D1E">
        <w:rPr>
          <w:rFonts w:ascii="华文楷体" w:eastAsia="华文楷体" w:hAnsi="华文楷体"/>
          <w:szCs w:val="21"/>
          <w:lang w:bidi="zh-TW"/>
        </w:rPr>
        <w:t>上</w:t>
      </w:r>
      <w:r w:rsidR="00D11164" w:rsidRPr="00D11164">
        <w:rPr>
          <w:rFonts w:ascii="华文楷体" w:eastAsia="华文楷体" w:hAnsi="华文楷体"/>
          <w:szCs w:val="21"/>
          <w:lang w:bidi="zh-TW"/>
        </w:rPr>
        <w:t>帝、回归上帝的神学理论。</w:t>
      </w:r>
    </w:p>
    <w:p w14:paraId="3763CA53" w14:textId="352B394B" w:rsidR="00F849E9" w:rsidRDefault="00F849E9" w:rsidP="00AB6D79">
      <w:pPr>
        <w:contextualSpacing/>
        <w:mirrorIndents/>
        <w:rPr>
          <w:rFonts w:ascii="华文楷体" w:eastAsia="华文楷体" w:hAnsi="华文楷体"/>
          <w:szCs w:val="21"/>
          <w:lang w:bidi="zh-TW"/>
        </w:rPr>
      </w:pPr>
    </w:p>
    <w:p w14:paraId="7977D5D6" w14:textId="5465795F" w:rsidR="000670DA" w:rsidRPr="000670DA" w:rsidRDefault="00AB6D79" w:rsidP="002364EC">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5</w:t>
      </w:r>
      <w:r w:rsidR="00F849E9">
        <w:rPr>
          <w:rFonts w:ascii="华文楷体" w:eastAsia="华文楷体" w:hAnsi="华文楷体" w:hint="eastAsia"/>
          <w:szCs w:val="21"/>
          <w:lang w:bidi="zh-TW"/>
        </w:rPr>
        <w:t>、</w:t>
      </w:r>
      <w:r w:rsidR="000670DA" w:rsidRPr="000670DA">
        <w:rPr>
          <w:rFonts w:ascii="华文楷体" w:eastAsia="华文楷体" w:hAnsi="华文楷体" w:hint="eastAsia"/>
          <w:szCs w:val="21"/>
          <w:lang w:bidi="zh-TW"/>
        </w:rPr>
        <w:t>按照赵敦华教授的理解，光照说既是对人认识的先决条件的哲学说明，又是关系人如何认识上帝的神学理论，还包括对人的认识过程的分析。奥古斯丁认为，上帝是真理的来源，真理是上帝之光，而“光照是人的理性获得真理与知识的途径。”光照</w:t>
      </w:r>
      <w:proofErr w:type="gramStart"/>
      <w:r w:rsidR="000670DA" w:rsidRPr="000670DA">
        <w:rPr>
          <w:rFonts w:ascii="华文楷体" w:eastAsia="华文楷体" w:hAnsi="华文楷体" w:hint="eastAsia"/>
          <w:szCs w:val="21"/>
          <w:lang w:bidi="zh-TW"/>
        </w:rPr>
        <w:t>”</w:t>
      </w:r>
      <w:proofErr w:type="gramEnd"/>
      <w:r w:rsidR="000670DA" w:rsidRPr="000670DA">
        <w:rPr>
          <w:rFonts w:ascii="华文楷体" w:eastAsia="华文楷体" w:hAnsi="华文楷体" w:hint="eastAsia"/>
          <w:szCs w:val="21"/>
          <w:lang w:bidi="zh-TW"/>
        </w:rPr>
        <w:t>这一概念的意义在于首次明确地在认识者和认识对象之外设定了认识的先决条件。认识不仅是主体和对象两者之间的关系，这种关系的建立需要一定的条件。奥古斯丁用“光照”的比喻形象地说明，认识的先决条件是先验的、外在的。近代以来的哲学家则认为，先验的认识条件内在于人的理性，从而突破了“光照论”的神学形式。</w:t>
      </w:r>
    </w:p>
    <w:p w14:paraId="055376B2" w14:textId="6D5D7641" w:rsidR="000670DA" w:rsidRPr="000670DA" w:rsidRDefault="000670DA" w:rsidP="000670DA">
      <w:pPr>
        <w:ind w:firstLineChars="200" w:firstLine="420"/>
        <w:contextualSpacing/>
        <w:mirrorIndents/>
        <w:rPr>
          <w:rFonts w:ascii="华文楷体" w:eastAsia="华文楷体" w:hAnsi="华文楷体"/>
          <w:szCs w:val="21"/>
          <w:lang w:bidi="zh-TW"/>
        </w:rPr>
      </w:pPr>
      <w:r w:rsidRPr="000670DA">
        <w:rPr>
          <w:rFonts w:ascii="华文楷体" w:eastAsia="华文楷体" w:hAnsi="华文楷体" w:hint="eastAsia"/>
          <w:szCs w:val="21"/>
          <w:lang w:bidi="zh-TW"/>
        </w:rPr>
        <w:t>就光照与知识的关系而言，奥古斯丁既把光照作为人类知识的源泉也把它当作认识活动的先决条件，在此体现出上帝为理性带来“天赋真理”的思想。真理是上帝之光在人心镌刻的痕迹。在此意义上，光照是上帝惠顾人心的恩典，理性依其本性自然地趋向光照。因此，一切有理性的人都或多或少地拥有真理。但是，只有那些信仰上帝、热爱上帝的人才能把真理之光的印记集合起来，使这些最初模糊的印记表现为清晰完整的观念，形成对上帝的认识。由此进入对于知识的构成的分析</w:t>
      </w:r>
      <w:r w:rsidR="0034270E">
        <w:rPr>
          <w:rFonts w:ascii="华文楷体" w:eastAsia="华文楷体" w:hAnsi="华文楷体" w:hint="eastAsia"/>
          <w:szCs w:val="21"/>
          <w:lang w:bidi="zh-TW"/>
        </w:rPr>
        <w:t>。</w:t>
      </w:r>
    </w:p>
    <w:p w14:paraId="31D0B35A" w14:textId="77777777" w:rsidR="002364EC" w:rsidRDefault="002364EC" w:rsidP="000670DA">
      <w:pPr>
        <w:ind w:firstLineChars="200" w:firstLine="420"/>
        <w:contextualSpacing/>
        <w:mirrorIndents/>
        <w:rPr>
          <w:rFonts w:ascii="华文楷体" w:eastAsia="华文楷体" w:hAnsi="华文楷体"/>
          <w:szCs w:val="21"/>
          <w:lang w:bidi="zh-TW"/>
        </w:rPr>
      </w:pPr>
    </w:p>
    <w:p w14:paraId="6DFD3931" w14:textId="2568713E" w:rsidR="000670DA" w:rsidRPr="000670DA" w:rsidRDefault="002364EC" w:rsidP="000670DA">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0670DA" w:rsidRPr="000670DA">
        <w:rPr>
          <w:rFonts w:ascii="华文楷体" w:eastAsia="华文楷体" w:hAnsi="华文楷体"/>
          <w:szCs w:val="21"/>
          <w:lang w:bidi="zh-TW"/>
        </w:rPr>
        <w:t>二</w:t>
      </w:r>
      <w:r>
        <w:rPr>
          <w:rFonts w:ascii="华文楷体" w:eastAsia="华文楷体" w:hAnsi="华文楷体"/>
          <w:szCs w:val="21"/>
          <w:lang w:bidi="zh-TW"/>
        </w:rPr>
        <w:t>）</w:t>
      </w:r>
      <w:r w:rsidR="000670DA" w:rsidRPr="000670DA">
        <w:rPr>
          <w:rFonts w:ascii="华文楷体" w:eastAsia="华文楷体" w:hAnsi="华文楷体"/>
          <w:szCs w:val="21"/>
          <w:lang w:bidi="zh-TW"/>
        </w:rPr>
        <w:t>知识的构成</w:t>
      </w:r>
    </w:p>
    <w:p w14:paraId="2688054A" w14:textId="58A96894" w:rsidR="000670DA" w:rsidRPr="000670DA" w:rsidRDefault="000670DA" w:rsidP="000670DA">
      <w:pPr>
        <w:ind w:firstLineChars="200" w:firstLine="420"/>
        <w:contextualSpacing/>
        <w:mirrorIndents/>
        <w:rPr>
          <w:rFonts w:ascii="华文楷体" w:eastAsia="华文楷体" w:hAnsi="华文楷体"/>
          <w:szCs w:val="21"/>
          <w:lang w:bidi="zh-TW"/>
        </w:rPr>
      </w:pPr>
      <w:r w:rsidRPr="000670DA">
        <w:rPr>
          <w:rFonts w:ascii="华文楷体" w:eastAsia="华文楷体" w:hAnsi="华文楷体"/>
          <w:szCs w:val="21"/>
          <w:lang w:bidi="zh-TW"/>
        </w:rPr>
        <w:t>1</w:t>
      </w:r>
      <w:r w:rsidR="006B0901">
        <w:rPr>
          <w:rFonts w:ascii="华文楷体" w:eastAsia="华文楷体" w:hAnsi="华文楷体" w:hint="eastAsia"/>
          <w:szCs w:val="21"/>
          <w:lang w:bidi="zh-TW"/>
        </w:rPr>
        <w:t>、</w:t>
      </w:r>
      <w:r w:rsidRPr="000670DA">
        <w:rPr>
          <w:rFonts w:ascii="华文楷体" w:eastAsia="华文楷体" w:hAnsi="华文楷体"/>
          <w:szCs w:val="21"/>
          <w:lang w:bidi="zh-TW"/>
        </w:rPr>
        <w:t>记忆作用</w:t>
      </w:r>
    </w:p>
    <w:p w14:paraId="40D51F98" w14:textId="314C4F07" w:rsidR="006B0901" w:rsidRPr="006B0901" w:rsidRDefault="000670DA" w:rsidP="006B0901">
      <w:pPr>
        <w:ind w:firstLineChars="200" w:firstLine="420"/>
        <w:contextualSpacing/>
        <w:mirrorIndents/>
        <w:rPr>
          <w:rFonts w:ascii="华文楷体" w:eastAsia="华文楷体" w:hAnsi="华文楷体"/>
          <w:szCs w:val="21"/>
          <w:lang w:bidi="zh-TW"/>
        </w:rPr>
      </w:pPr>
      <w:r w:rsidRPr="000670DA">
        <w:rPr>
          <w:rFonts w:ascii="华文楷体" w:eastAsia="华文楷体" w:hAnsi="华文楷体" w:hint="eastAsia"/>
          <w:szCs w:val="21"/>
          <w:lang w:bidi="zh-TW"/>
        </w:rPr>
        <w:t>奥古斯丁将人的认识能力分为感觉和理性，而记忆是联系这两种能力的中介。就其本性而言，记忆是</w:t>
      </w:r>
      <w:proofErr w:type="gramStart"/>
      <w:r w:rsidRPr="000670DA">
        <w:rPr>
          <w:rFonts w:ascii="华文楷体" w:eastAsia="华文楷体" w:hAnsi="华文楷体" w:hint="eastAsia"/>
          <w:szCs w:val="21"/>
          <w:lang w:bidi="zh-TW"/>
        </w:rPr>
        <w:t>依照人</w:t>
      </w:r>
      <w:proofErr w:type="gramEnd"/>
      <w:r w:rsidRPr="000670DA">
        <w:rPr>
          <w:rFonts w:ascii="华文楷体" w:eastAsia="华文楷体" w:hAnsi="华文楷体" w:hint="eastAsia"/>
          <w:szCs w:val="21"/>
          <w:lang w:bidi="zh-TW"/>
        </w:rPr>
        <w:t>的理性而活动的内感觉</w:t>
      </w:r>
      <w:r w:rsidR="00D33F34">
        <w:rPr>
          <w:rFonts w:ascii="华文楷体" w:eastAsia="华文楷体" w:hAnsi="华文楷体"/>
          <w:szCs w:val="21"/>
          <w:lang w:bidi="zh-TW"/>
        </w:rPr>
        <w:t>；</w:t>
      </w:r>
      <w:r w:rsidRPr="000670DA">
        <w:rPr>
          <w:rFonts w:ascii="华文楷体" w:eastAsia="华文楷体" w:hAnsi="华文楷体"/>
          <w:szCs w:val="21"/>
          <w:lang w:bidi="zh-TW"/>
        </w:rPr>
        <w:t>就功能而言，它保存</w:t>
      </w:r>
      <w:proofErr w:type="gramStart"/>
      <w:r w:rsidRPr="000670DA">
        <w:rPr>
          <w:rFonts w:ascii="华文楷体" w:eastAsia="华文楷体" w:hAnsi="华文楷体"/>
          <w:szCs w:val="21"/>
          <w:lang w:bidi="zh-TW"/>
        </w:rPr>
        <w:t>外感觉</w:t>
      </w:r>
      <w:proofErr w:type="gramEnd"/>
      <w:r w:rsidRPr="000670DA">
        <w:rPr>
          <w:rFonts w:ascii="华文楷体" w:eastAsia="华文楷体" w:hAnsi="华文楷体"/>
          <w:szCs w:val="21"/>
          <w:lang w:bidi="zh-TW"/>
        </w:rPr>
        <w:t>和其他</w:t>
      </w:r>
      <w:proofErr w:type="gramStart"/>
      <w:r w:rsidRPr="000670DA">
        <w:rPr>
          <w:rFonts w:ascii="华文楷体" w:eastAsia="华文楷体" w:hAnsi="华文楷体"/>
          <w:szCs w:val="21"/>
          <w:lang w:bidi="zh-TW"/>
        </w:rPr>
        <w:t>内感觉</w:t>
      </w:r>
      <w:proofErr w:type="gramEnd"/>
      <w:r w:rsidRPr="000670DA">
        <w:rPr>
          <w:rFonts w:ascii="华文楷体" w:eastAsia="华文楷体" w:hAnsi="华文楷体"/>
          <w:szCs w:val="21"/>
          <w:lang w:bidi="zh-TW"/>
        </w:rPr>
        <w:t>的材料，这一保存既是一种“分</w:t>
      </w:r>
      <w:r w:rsidR="006B0901" w:rsidRPr="006B0901">
        <w:rPr>
          <w:rFonts w:ascii="华文楷体" w:eastAsia="华文楷体" w:hAnsi="华文楷体" w:hint="eastAsia"/>
          <w:szCs w:val="21"/>
          <w:lang w:bidi="zh-TW"/>
        </w:rPr>
        <w:t>门别类”的处理，又按照一定的规则活动，而这一规则</w:t>
      </w:r>
      <w:proofErr w:type="gramStart"/>
      <w:r w:rsidR="006B0901" w:rsidRPr="006B0901">
        <w:rPr>
          <w:rFonts w:ascii="华文楷体" w:eastAsia="华文楷体" w:hAnsi="华文楷体" w:hint="eastAsia"/>
          <w:szCs w:val="21"/>
          <w:lang w:bidi="zh-TW"/>
        </w:rPr>
        <w:t>不</w:t>
      </w:r>
      <w:proofErr w:type="gramEnd"/>
      <w:r w:rsidR="006B0901" w:rsidRPr="006B0901">
        <w:rPr>
          <w:rFonts w:ascii="华文楷体" w:eastAsia="华文楷体" w:hAnsi="华文楷体" w:hint="eastAsia"/>
          <w:szCs w:val="21"/>
          <w:lang w:bidi="zh-TW"/>
        </w:rPr>
        <w:t>来自于感觉而来自于上帝的光照。由此，记忆有两部分内容，一是来自感觉的材料，一是来自真理之光的规则。知识就是两者的结合。</w:t>
      </w:r>
    </w:p>
    <w:p w14:paraId="4B29E256" w14:textId="78C31637" w:rsidR="006B0901" w:rsidRPr="006B0901" w:rsidRDefault="006B0901" w:rsidP="006B0901">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szCs w:val="21"/>
          <w:lang w:bidi="zh-TW"/>
        </w:rPr>
        <w:t>2</w:t>
      </w:r>
      <w:r>
        <w:rPr>
          <w:rFonts w:ascii="华文楷体" w:eastAsia="华文楷体" w:hAnsi="华文楷体" w:hint="eastAsia"/>
          <w:szCs w:val="21"/>
          <w:lang w:bidi="zh-TW"/>
        </w:rPr>
        <w:t>、</w:t>
      </w:r>
      <w:r w:rsidRPr="006B0901">
        <w:rPr>
          <w:rFonts w:ascii="华文楷体" w:eastAsia="华文楷体" w:hAnsi="华文楷体"/>
          <w:szCs w:val="21"/>
          <w:lang w:bidi="zh-TW"/>
        </w:rPr>
        <w:t>知识构成</w:t>
      </w:r>
    </w:p>
    <w:p w14:paraId="68AC333A" w14:textId="10AAFF8F" w:rsidR="006B0901" w:rsidRPr="006B0901" w:rsidRDefault="006B0901" w:rsidP="00F849E9">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hint="eastAsia"/>
          <w:szCs w:val="21"/>
          <w:lang w:bidi="zh-TW"/>
        </w:rPr>
        <w:t>知识是心灵根据规则对感觉材料进行分析、综合，从记忆上升为概念的过程。概念是从记忆体中抽象出来的，记忆对感觉材料的加工处理是概念的基础，通过记忆的中介作用，感觉材料被集中在概念之中。</w:t>
      </w:r>
    </w:p>
    <w:p w14:paraId="31362E75" w14:textId="0B1AC973" w:rsidR="006B0901" w:rsidRDefault="006B0901" w:rsidP="006B0901">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hint="eastAsia"/>
          <w:szCs w:val="21"/>
          <w:lang w:bidi="zh-TW"/>
        </w:rPr>
        <w:t>综上，奥古斯丁以记忆为中心环节对人的认识过程所作的分析基本符合从感性到理性发展的自然过程，光照论的神学色彩也淡化为这一过程的背景</w:t>
      </w:r>
      <w:r w:rsidR="00F849E9">
        <w:rPr>
          <w:rFonts w:ascii="华文楷体" w:eastAsia="华文楷体" w:hAnsi="华文楷体" w:hint="eastAsia"/>
          <w:szCs w:val="21"/>
          <w:lang w:bidi="zh-TW"/>
        </w:rPr>
        <w:t>。</w:t>
      </w:r>
    </w:p>
    <w:p w14:paraId="5B9DF621" w14:textId="77777777" w:rsidR="00F849E9" w:rsidRPr="006B0901" w:rsidRDefault="00F849E9" w:rsidP="006B0901">
      <w:pPr>
        <w:ind w:firstLineChars="200" w:firstLine="420"/>
        <w:contextualSpacing/>
        <w:mirrorIndents/>
        <w:rPr>
          <w:rFonts w:ascii="华文楷体" w:eastAsia="华文楷体" w:hAnsi="华文楷体"/>
          <w:szCs w:val="21"/>
          <w:lang w:bidi="zh-TW"/>
        </w:rPr>
      </w:pPr>
    </w:p>
    <w:p w14:paraId="06A1180C" w14:textId="2FC5471D" w:rsidR="006B0901" w:rsidRPr="00F849E9" w:rsidRDefault="006B0901" w:rsidP="006B0901">
      <w:pPr>
        <w:ind w:firstLineChars="200" w:firstLine="420"/>
        <w:contextualSpacing/>
        <w:mirrorIndents/>
        <w:rPr>
          <w:rFonts w:ascii="华文楷体" w:eastAsia="华文楷体" w:hAnsi="华文楷体"/>
          <w:b/>
          <w:bCs/>
          <w:szCs w:val="21"/>
          <w:lang w:bidi="zh-TW"/>
        </w:rPr>
      </w:pPr>
      <w:r w:rsidRPr="00F849E9">
        <w:rPr>
          <w:rFonts w:ascii="华文楷体" w:eastAsia="华文楷体" w:hAnsi="华文楷体" w:hint="eastAsia"/>
          <w:b/>
          <w:bCs/>
          <w:szCs w:val="21"/>
          <w:lang w:bidi="zh-TW"/>
        </w:rPr>
        <w:t>四、时间学说</w:t>
      </w:r>
    </w:p>
    <w:p w14:paraId="21D7FA68" w14:textId="4283BFAA" w:rsidR="006B0901" w:rsidRPr="006B0901" w:rsidRDefault="006B0901" w:rsidP="00DF186B">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hint="eastAsia"/>
          <w:szCs w:val="21"/>
          <w:lang w:bidi="zh-TW"/>
        </w:rPr>
        <w:t>奥古斯丁的时间学说是对于当时困扰基督教的一个问题的回应，</w:t>
      </w:r>
      <w:r w:rsidR="006F4D3F">
        <w:rPr>
          <w:rFonts w:ascii="华文楷体" w:eastAsia="华文楷体" w:hAnsi="华文楷体" w:hint="eastAsia"/>
          <w:szCs w:val="21"/>
          <w:lang w:bidi="zh-TW"/>
        </w:rPr>
        <w:t>怀疑者对《旧约》中“</w:t>
      </w:r>
      <w:r w:rsidR="006F4D3F">
        <w:rPr>
          <w:rFonts w:ascii="华文楷体" w:eastAsia="华文楷体" w:hAnsi="华文楷体"/>
          <w:szCs w:val="21"/>
          <w:lang w:bidi="zh-TW"/>
        </w:rPr>
        <w:t>上帝七天创世</w:t>
      </w:r>
      <w:r w:rsidR="006F4D3F">
        <w:rPr>
          <w:rFonts w:ascii="华文楷体" w:eastAsia="华文楷体" w:hAnsi="华文楷体" w:hint="eastAsia"/>
          <w:szCs w:val="21"/>
          <w:lang w:bidi="zh-TW"/>
        </w:rPr>
        <w:t>”</w:t>
      </w:r>
      <w:r w:rsidR="00E97240">
        <w:rPr>
          <w:rFonts w:ascii="华文楷体" w:eastAsia="华文楷体" w:hAnsi="华文楷体" w:hint="eastAsia"/>
          <w:szCs w:val="21"/>
          <w:lang w:bidi="zh-TW"/>
        </w:rPr>
        <w:t>的解释提出“创造之前上帝在做什么”的</w:t>
      </w:r>
      <w:r w:rsidR="00B87594">
        <w:rPr>
          <w:rFonts w:ascii="华文楷体" w:eastAsia="华文楷体" w:hAnsi="华文楷体" w:hint="eastAsia"/>
          <w:szCs w:val="21"/>
          <w:lang w:bidi="zh-TW"/>
        </w:rPr>
        <w:t>质疑，奥古斯丁的回答是，创造之前没有时间，时间本身就是上帝所造。上帝</w:t>
      </w:r>
      <w:r w:rsidR="009F4C93">
        <w:rPr>
          <w:rFonts w:ascii="华文楷体" w:eastAsia="华文楷体" w:hAnsi="华文楷体" w:hint="eastAsia"/>
          <w:szCs w:val="21"/>
          <w:lang w:bidi="zh-TW"/>
        </w:rPr>
        <w:t>是永恒的，这不在时间的维度中。</w:t>
      </w:r>
    </w:p>
    <w:p w14:paraId="1EB88145" w14:textId="77777777" w:rsidR="00D71F14" w:rsidRDefault="006B0901" w:rsidP="004C7A7A">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hint="eastAsia"/>
          <w:szCs w:val="21"/>
          <w:lang w:bidi="zh-TW"/>
        </w:rPr>
        <w:t>奥古斯丁认为，我们把握时间的方式决定了时间的本性，流逝的时间只能被知觉的运动所度量。被心灵所知觉的时间即持续的知觉，知觉虽由外物引起，但知觉的持续却不取决于外物。外物消失之后，关于它的知觉仍能持续。</w:t>
      </w:r>
    </w:p>
    <w:p w14:paraId="3A0C7874" w14:textId="7949C932" w:rsidR="006B0901" w:rsidRPr="006B0901" w:rsidRDefault="006B0901" w:rsidP="004C7A7A">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hint="eastAsia"/>
          <w:szCs w:val="21"/>
          <w:lang w:bidi="zh-TW"/>
        </w:rPr>
        <w:t>奥古斯丁把知觉的持续称为“现在”。“现在”不是时间的一部分，而是全部。这是因为</w:t>
      </w:r>
      <w:r w:rsidR="00F849E9">
        <w:rPr>
          <w:rFonts w:ascii="华文楷体" w:eastAsia="华文楷体" w:hAnsi="华文楷体"/>
          <w:szCs w:val="21"/>
          <w:lang w:bidi="zh-TW"/>
        </w:rPr>
        <w:t>：</w:t>
      </w:r>
      <w:r w:rsidRPr="006B0901">
        <w:rPr>
          <w:rFonts w:ascii="华文楷体" w:eastAsia="华文楷体" w:hAnsi="华文楷体"/>
          <w:szCs w:val="21"/>
          <w:lang w:bidi="zh-TW"/>
        </w:rPr>
        <w:t>第一，任何时间都可以被度量。第二，过去和将来都可被归结为现在。“关于过去事物的现在”指对过去事物的记忆，“关于现在事物的现在”指对当下事物的直观，“关于将来事物的现在”指对将来事物的期待</w:t>
      </w:r>
      <w:r w:rsidR="00DF186B">
        <w:rPr>
          <w:rFonts w:ascii="华文楷体" w:eastAsia="华文楷体" w:hAnsi="华文楷体" w:hint="eastAsia"/>
          <w:szCs w:val="21"/>
          <w:lang w:bidi="zh-TW"/>
        </w:rPr>
        <w:t>。</w:t>
      </w:r>
      <w:r w:rsidRPr="006B0901">
        <w:rPr>
          <w:rFonts w:ascii="华文楷体" w:eastAsia="华文楷体" w:hAnsi="华文楷体" w:hint="eastAsia"/>
          <w:szCs w:val="21"/>
          <w:lang w:bidi="zh-TW"/>
        </w:rPr>
        <w:t>这三类知觉分别与过去、现在和将来相对应，但它们都是“现在”知觉到的状态，都是现在的时间。</w:t>
      </w:r>
    </w:p>
    <w:p w14:paraId="0B75BF3A" w14:textId="27440285" w:rsidR="006B0901" w:rsidRPr="006B0901" w:rsidRDefault="006B0901" w:rsidP="006B0901">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hint="eastAsia"/>
          <w:szCs w:val="21"/>
          <w:lang w:bidi="zh-TW"/>
        </w:rPr>
        <w:t>因此，奥古斯丁提出时间的定义</w:t>
      </w:r>
      <w:r w:rsidR="00F849E9">
        <w:rPr>
          <w:rFonts w:ascii="华文楷体" w:eastAsia="华文楷体" w:hAnsi="华文楷体"/>
          <w:szCs w:val="21"/>
          <w:lang w:bidi="zh-TW"/>
        </w:rPr>
        <w:t>：</w:t>
      </w:r>
      <w:r w:rsidRPr="006B0901">
        <w:rPr>
          <w:rFonts w:ascii="华文楷体" w:eastAsia="华文楷体" w:hAnsi="华文楷体"/>
          <w:szCs w:val="21"/>
          <w:lang w:bidi="zh-TW"/>
        </w:rPr>
        <w:t>“时间是心灵自身的延伸。”心灵并不专指人的心灵，应被理解为上帝的心灵。在奥古斯丁看来，上帝是永恒的，他并不是时间中的存在。时间的理念“现在”是上帝心灵的瞬间创造。上帝心灵之中的“现在”理念是一切时间的原型，人所知觉到的流逝的时间是对时间原型的墓</w:t>
      </w:r>
      <w:proofErr w:type="gramStart"/>
      <w:r w:rsidRPr="006B0901">
        <w:rPr>
          <w:rFonts w:ascii="华文楷体" w:eastAsia="华文楷体" w:hAnsi="华文楷体"/>
          <w:szCs w:val="21"/>
          <w:lang w:bidi="zh-TW"/>
        </w:rPr>
        <w:t>仿</w:t>
      </w:r>
      <w:proofErr w:type="gramEnd"/>
      <w:r w:rsidRPr="006B0901">
        <w:rPr>
          <w:rFonts w:ascii="华文楷体" w:eastAsia="华文楷体" w:hAnsi="华文楷体"/>
          <w:szCs w:val="21"/>
          <w:lang w:bidi="zh-TW"/>
        </w:rPr>
        <w:t>。这也是上帝为什么能在瞬间创造出连绵不断的时间的道理。</w:t>
      </w:r>
    </w:p>
    <w:p w14:paraId="56D0E0A6" w14:textId="77777777" w:rsidR="00D71F14" w:rsidRDefault="00D71F14" w:rsidP="006B0901">
      <w:pPr>
        <w:ind w:firstLineChars="200" w:firstLine="420"/>
        <w:contextualSpacing/>
        <w:mirrorIndents/>
        <w:rPr>
          <w:rFonts w:ascii="华文楷体" w:eastAsia="华文楷体" w:hAnsi="华文楷体"/>
          <w:b/>
          <w:bCs/>
          <w:szCs w:val="21"/>
          <w:lang w:bidi="zh-TW"/>
        </w:rPr>
      </w:pPr>
    </w:p>
    <w:p w14:paraId="3F35D9AE" w14:textId="7721629C" w:rsidR="006B0901" w:rsidRPr="00D71F14" w:rsidRDefault="006B0901" w:rsidP="00D71F14">
      <w:pPr>
        <w:spacing w:afterLines="100" w:after="312"/>
        <w:ind w:firstLineChars="200" w:firstLine="420"/>
        <w:contextualSpacing/>
        <w:mirrorIndents/>
        <w:rPr>
          <w:rFonts w:ascii="华文楷体" w:eastAsia="华文楷体" w:hAnsi="华文楷体"/>
          <w:b/>
          <w:bCs/>
          <w:szCs w:val="21"/>
          <w:lang w:bidi="zh-TW"/>
        </w:rPr>
      </w:pPr>
      <w:r w:rsidRPr="00D71F14">
        <w:rPr>
          <w:rFonts w:ascii="华文楷体" w:eastAsia="华文楷体" w:hAnsi="华文楷体" w:hint="eastAsia"/>
          <w:b/>
          <w:bCs/>
          <w:szCs w:val="21"/>
          <w:lang w:bidi="zh-TW"/>
        </w:rPr>
        <w:t>五、神正论</w:t>
      </w:r>
    </w:p>
    <w:p w14:paraId="60100C88" w14:textId="77777777" w:rsidR="00161878" w:rsidRDefault="006B0901" w:rsidP="006B0901">
      <w:pPr>
        <w:ind w:firstLineChars="200" w:firstLine="420"/>
        <w:contextualSpacing/>
        <w:mirrorIndents/>
        <w:rPr>
          <w:rFonts w:ascii="华文楷体" w:eastAsia="华文楷体" w:hAnsi="华文楷体"/>
          <w:szCs w:val="21"/>
          <w:lang w:bidi="zh-TW"/>
        </w:rPr>
      </w:pPr>
      <w:r w:rsidRPr="006B0901">
        <w:rPr>
          <w:rFonts w:ascii="华文楷体" w:eastAsia="华文楷体" w:hAnsi="华文楷体" w:hint="eastAsia"/>
          <w:szCs w:val="21"/>
          <w:lang w:bidi="zh-TW"/>
        </w:rPr>
        <w:t>”神正论</w:t>
      </w:r>
      <w:proofErr w:type="gramStart"/>
      <w:r w:rsidRPr="006B0901">
        <w:rPr>
          <w:rFonts w:ascii="华文楷体" w:eastAsia="华文楷体" w:hAnsi="华文楷体" w:hint="eastAsia"/>
          <w:szCs w:val="21"/>
          <w:lang w:bidi="zh-TW"/>
        </w:rPr>
        <w:t>”</w:t>
      </w:r>
      <w:proofErr w:type="gramEnd"/>
      <w:r w:rsidRPr="006B0901">
        <w:rPr>
          <w:rFonts w:ascii="华文楷体" w:eastAsia="华文楷体" w:hAnsi="华文楷体" w:hint="eastAsia"/>
          <w:szCs w:val="21"/>
          <w:lang w:bidi="zh-TW"/>
        </w:rPr>
        <w:t>主要用于解释上帝对恶的容忍的正当化。</w:t>
      </w:r>
    </w:p>
    <w:p w14:paraId="20CA41BC" w14:textId="51E61630" w:rsidR="001D42D8" w:rsidRPr="001D42D8" w:rsidRDefault="00161878" w:rsidP="001D42D8">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Pr>
          <w:rFonts w:ascii="华文楷体" w:eastAsia="华文楷体" w:hAnsi="华文楷体"/>
          <w:szCs w:val="21"/>
          <w:lang w:bidi="zh-TW"/>
        </w:rPr>
        <w:t>基督教</w:t>
      </w:r>
      <w:r w:rsidRPr="006B0901">
        <w:rPr>
          <w:rFonts w:ascii="华文楷体" w:eastAsia="华文楷体" w:hAnsi="华文楷体" w:hint="eastAsia"/>
          <w:szCs w:val="21"/>
          <w:lang w:bidi="zh-TW"/>
        </w:rPr>
        <w:t>的上帝</w:t>
      </w:r>
      <w:r>
        <w:rPr>
          <w:rFonts w:ascii="华文楷体" w:eastAsia="华文楷体" w:hAnsi="华文楷体" w:hint="eastAsia"/>
          <w:szCs w:val="21"/>
          <w:lang w:bidi="zh-TW"/>
        </w:rPr>
        <w:t>被界定为</w:t>
      </w:r>
      <w:r w:rsidR="006B0901" w:rsidRPr="006B0901">
        <w:rPr>
          <w:rFonts w:ascii="华文楷体" w:eastAsia="华文楷体" w:hAnsi="华文楷体" w:hint="eastAsia"/>
          <w:szCs w:val="21"/>
          <w:lang w:bidi="zh-TW"/>
        </w:rPr>
        <w:t>全知</w:t>
      </w:r>
      <w:r>
        <w:rPr>
          <w:rFonts w:ascii="华文楷体" w:eastAsia="华文楷体" w:hAnsi="华文楷体" w:hint="eastAsia"/>
          <w:szCs w:val="21"/>
          <w:lang w:bidi="zh-TW"/>
        </w:rPr>
        <w:t>、</w:t>
      </w:r>
      <w:r w:rsidR="006B0901" w:rsidRPr="006B0901">
        <w:rPr>
          <w:rFonts w:ascii="华文楷体" w:eastAsia="华文楷体" w:hAnsi="华文楷体" w:hint="eastAsia"/>
          <w:szCs w:val="21"/>
          <w:lang w:bidi="zh-TW"/>
        </w:rPr>
        <w:t>全能</w:t>
      </w:r>
      <w:r>
        <w:rPr>
          <w:rFonts w:ascii="华文楷体" w:eastAsia="华文楷体" w:hAnsi="华文楷体" w:hint="eastAsia"/>
          <w:szCs w:val="21"/>
          <w:lang w:bidi="zh-TW"/>
        </w:rPr>
        <w:t>、</w:t>
      </w:r>
      <w:r w:rsidR="006B0901" w:rsidRPr="006B0901">
        <w:rPr>
          <w:rFonts w:ascii="华文楷体" w:eastAsia="华文楷体" w:hAnsi="华文楷体" w:hint="eastAsia"/>
          <w:szCs w:val="21"/>
          <w:lang w:bidi="zh-TW"/>
        </w:rPr>
        <w:t>全善</w:t>
      </w:r>
      <w:r w:rsidR="004A7034">
        <w:rPr>
          <w:rFonts w:ascii="华文楷体" w:eastAsia="华文楷体" w:hAnsi="华文楷体" w:hint="eastAsia"/>
          <w:szCs w:val="21"/>
          <w:lang w:bidi="zh-TW"/>
        </w:rPr>
        <w:t>。</w:t>
      </w:r>
      <w:r w:rsidR="004A7034">
        <w:rPr>
          <w:rFonts w:ascii="华文楷体" w:eastAsia="华文楷体" w:hAnsi="华文楷体"/>
          <w:szCs w:val="21"/>
          <w:lang w:bidi="zh-TW"/>
        </w:rPr>
        <w:t>对此伊壁鸠鲁主义者</w:t>
      </w:r>
      <w:r w:rsidR="001D42D8" w:rsidRPr="001D42D8">
        <w:rPr>
          <w:rFonts w:ascii="华文楷体" w:eastAsia="华文楷体" w:hAnsi="华文楷体" w:hint="eastAsia"/>
          <w:szCs w:val="21"/>
          <w:lang w:bidi="zh-TW"/>
        </w:rPr>
        <w:t>提出了“恶的存在与上帝不能共存”的质疑</w:t>
      </w:r>
      <w:r w:rsidR="001D42D8">
        <w:rPr>
          <w:rFonts w:ascii="华文楷体" w:eastAsia="华文楷体" w:hAnsi="华文楷体" w:hint="eastAsia"/>
          <w:szCs w:val="21"/>
          <w:lang w:bidi="zh-TW"/>
        </w:rPr>
        <w:t>：</w:t>
      </w:r>
      <w:r w:rsidR="001D42D8" w:rsidRPr="001D42D8">
        <w:rPr>
          <w:rFonts w:ascii="华文楷体" w:eastAsia="华文楷体" w:hAnsi="华文楷体"/>
          <w:szCs w:val="21"/>
          <w:lang w:bidi="zh-TW"/>
        </w:rPr>
        <w:t>1</w:t>
      </w:r>
      <w:r w:rsidR="00AE2C13">
        <w:rPr>
          <w:rFonts w:ascii="华文楷体" w:eastAsia="华文楷体" w:hAnsi="华文楷体"/>
          <w:szCs w:val="21"/>
          <w:lang w:bidi="zh-TW"/>
        </w:rPr>
        <w:t>）</w:t>
      </w:r>
      <w:proofErr w:type="gramStart"/>
      <w:r w:rsidR="001D42D8" w:rsidRPr="001D42D8">
        <w:rPr>
          <w:rFonts w:ascii="华文楷体" w:eastAsia="华文楷体" w:hAnsi="华文楷体"/>
          <w:szCs w:val="21"/>
          <w:lang w:bidi="zh-TW"/>
        </w:rPr>
        <w:t>如果恶由上帝</w:t>
      </w:r>
      <w:proofErr w:type="gramEnd"/>
      <w:r w:rsidR="001D42D8" w:rsidRPr="001D42D8">
        <w:rPr>
          <w:rFonts w:ascii="华文楷体" w:eastAsia="华文楷体" w:hAnsi="华文楷体"/>
          <w:szCs w:val="21"/>
          <w:lang w:bidi="zh-TW"/>
        </w:rPr>
        <w:t>创造，则他不是全善</w:t>
      </w:r>
      <w:r w:rsidR="00813EF5">
        <w:rPr>
          <w:rFonts w:ascii="华文楷体" w:eastAsia="华文楷体" w:hAnsi="华文楷体"/>
          <w:szCs w:val="21"/>
          <w:lang w:bidi="zh-TW"/>
        </w:rPr>
        <w:t>；</w:t>
      </w:r>
      <w:r w:rsidR="001D42D8" w:rsidRPr="001D42D8">
        <w:rPr>
          <w:rFonts w:ascii="华文楷体" w:eastAsia="华文楷体" w:hAnsi="华文楷体"/>
          <w:szCs w:val="21"/>
          <w:lang w:bidi="zh-TW"/>
        </w:rPr>
        <w:t>如果恶</w:t>
      </w:r>
      <w:proofErr w:type="gramStart"/>
      <w:r w:rsidR="001D42D8" w:rsidRPr="001D42D8">
        <w:rPr>
          <w:rFonts w:ascii="华文楷体" w:eastAsia="华文楷体" w:hAnsi="华文楷体"/>
          <w:szCs w:val="21"/>
          <w:lang w:bidi="zh-TW"/>
        </w:rPr>
        <w:t>不</w:t>
      </w:r>
      <w:proofErr w:type="gramEnd"/>
      <w:r w:rsidR="001D42D8" w:rsidRPr="001D42D8">
        <w:rPr>
          <w:rFonts w:ascii="华文楷体" w:eastAsia="华文楷体" w:hAnsi="华文楷体"/>
          <w:szCs w:val="21"/>
          <w:lang w:bidi="zh-TW"/>
        </w:rPr>
        <w:t>出于上帝，那么上帝没有阻止它的出现，这要么是2</w:t>
      </w:r>
      <w:r w:rsidR="00AE2C13">
        <w:rPr>
          <w:rFonts w:ascii="华文楷体" w:eastAsia="华文楷体" w:hAnsi="华文楷体"/>
          <w:szCs w:val="21"/>
          <w:lang w:bidi="zh-TW"/>
        </w:rPr>
        <w:t>）</w:t>
      </w:r>
      <w:r w:rsidR="001D42D8" w:rsidRPr="001D42D8">
        <w:rPr>
          <w:rFonts w:ascii="华文楷体" w:eastAsia="华文楷体" w:hAnsi="华文楷体"/>
          <w:szCs w:val="21"/>
          <w:lang w:bidi="zh-TW"/>
        </w:rPr>
        <w:t>上帝不知道恶的存在，则他不是全知的</w:t>
      </w:r>
      <w:r w:rsidR="00813EF5">
        <w:rPr>
          <w:rFonts w:ascii="华文楷体" w:eastAsia="华文楷体" w:hAnsi="华文楷体"/>
          <w:szCs w:val="21"/>
          <w:lang w:bidi="zh-TW"/>
        </w:rPr>
        <w:t>；</w:t>
      </w:r>
      <w:r w:rsidR="001D42D8" w:rsidRPr="001D42D8">
        <w:rPr>
          <w:rFonts w:ascii="华文楷体" w:eastAsia="华文楷体" w:hAnsi="华文楷体"/>
          <w:szCs w:val="21"/>
          <w:lang w:bidi="zh-TW"/>
        </w:rPr>
        <w:t>要么是3</w:t>
      </w:r>
      <w:r w:rsidR="00AE2C13">
        <w:rPr>
          <w:rFonts w:ascii="华文楷体" w:eastAsia="华文楷体" w:hAnsi="华文楷体"/>
          <w:szCs w:val="21"/>
          <w:lang w:bidi="zh-TW"/>
        </w:rPr>
        <w:t>）</w:t>
      </w:r>
      <w:r w:rsidR="001D42D8" w:rsidRPr="001D42D8">
        <w:rPr>
          <w:rFonts w:ascii="华文楷体" w:eastAsia="华文楷体" w:hAnsi="华文楷体"/>
          <w:szCs w:val="21"/>
          <w:lang w:bidi="zh-TW"/>
        </w:rPr>
        <w:t>上帝知道但没有能力阻止，则他不是全能的。</w:t>
      </w:r>
    </w:p>
    <w:p w14:paraId="7B13D3C1" w14:textId="3C6BB5E3" w:rsidR="00B22DE8" w:rsidRDefault="001D42D8" w:rsidP="001D42D8">
      <w:pPr>
        <w:ind w:firstLineChars="200" w:firstLine="420"/>
        <w:contextualSpacing/>
        <w:mirrorIndents/>
        <w:rPr>
          <w:rFonts w:ascii="华文楷体" w:eastAsia="华文楷体" w:hAnsi="华文楷体"/>
          <w:szCs w:val="21"/>
          <w:lang w:bidi="zh-TW"/>
        </w:rPr>
      </w:pPr>
      <w:r w:rsidRPr="001D42D8">
        <w:rPr>
          <w:rFonts w:ascii="华文楷体" w:eastAsia="华文楷体" w:hAnsi="华文楷体"/>
          <w:szCs w:val="21"/>
          <w:lang w:bidi="zh-TW"/>
        </w:rPr>
        <w:t>2</w:t>
      </w:r>
      <w:r w:rsidR="00514DF0">
        <w:rPr>
          <w:rFonts w:ascii="华文楷体" w:eastAsia="华文楷体" w:hAnsi="华文楷体"/>
          <w:szCs w:val="21"/>
          <w:lang w:bidi="zh-TW"/>
        </w:rPr>
        <w:t>。</w:t>
      </w:r>
      <w:r w:rsidRPr="001D42D8">
        <w:rPr>
          <w:rFonts w:ascii="华文楷体" w:eastAsia="华文楷体" w:hAnsi="华文楷体"/>
          <w:szCs w:val="21"/>
          <w:lang w:bidi="zh-TW"/>
        </w:rPr>
        <w:t>奥古斯丁为了解决关于恶与上帝的共存问题，开创了基督教神正论</w:t>
      </w:r>
      <w:r w:rsidR="00AE2C13">
        <w:rPr>
          <w:rFonts w:ascii="华文楷体" w:eastAsia="华文楷体" w:hAnsi="华文楷体"/>
          <w:szCs w:val="21"/>
          <w:lang w:bidi="zh-TW"/>
        </w:rPr>
        <w:t>（</w:t>
      </w:r>
      <w:r w:rsidRPr="001D42D8">
        <w:rPr>
          <w:rFonts w:ascii="华文楷体" w:eastAsia="华文楷体" w:hAnsi="华文楷体"/>
          <w:szCs w:val="21"/>
          <w:lang w:bidi="zh-TW"/>
        </w:rPr>
        <w:t>theodicy</w:t>
      </w:r>
      <w:r w:rsidR="00AE2C13">
        <w:rPr>
          <w:rFonts w:ascii="华文楷体" w:eastAsia="华文楷体" w:hAnsi="华文楷体"/>
          <w:szCs w:val="21"/>
          <w:lang w:bidi="zh-TW"/>
        </w:rPr>
        <w:t>）</w:t>
      </w:r>
      <w:r w:rsidRPr="001D42D8">
        <w:rPr>
          <w:rFonts w:ascii="华文楷体" w:eastAsia="华文楷体" w:hAnsi="华文楷体"/>
          <w:szCs w:val="21"/>
          <w:lang w:bidi="zh-TW"/>
        </w:rPr>
        <w:t>的传统。</w:t>
      </w:r>
    </w:p>
    <w:p w14:paraId="4B6D610F" w14:textId="42D63A4D" w:rsidR="00596D1D" w:rsidRDefault="00B22DE8" w:rsidP="00596D1D">
      <w:r w:rsidRPr="006B0901">
        <w:rPr>
          <w:rFonts w:ascii="华文楷体" w:eastAsia="华文楷体" w:hAnsi="华文楷体"/>
          <w:szCs w:val="21"/>
          <w:lang w:bidi="zh-TW"/>
        </w:rPr>
        <w:t>奥古斯丁受新柏拉图主义的影响，把恶定义为“背离本体，趋向非存在的东西”。这是从本体论高度对恶的性质</w:t>
      </w:r>
      <w:proofErr w:type="gramStart"/>
      <w:r w:rsidRPr="006B0901">
        <w:rPr>
          <w:rFonts w:ascii="华文楷体" w:eastAsia="华文楷体" w:hAnsi="华文楷体"/>
          <w:szCs w:val="21"/>
          <w:lang w:bidi="zh-TW"/>
        </w:rPr>
        <w:t>作出</w:t>
      </w:r>
      <w:proofErr w:type="gramEnd"/>
      <w:r w:rsidRPr="006B0901">
        <w:rPr>
          <w:rFonts w:ascii="华文楷体" w:eastAsia="华文楷体" w:hAnsi="华文楷体"/>
          <w:szCs w:val="21"/>
          <w:lang w:bidi="zh-TW"/>
        </w:rPr>
        <w:t>的解释，“趋向非存在”并不等于“非存在”，这一定义并未简单地把现实中的恶化为幻相</w:t>
      </w:r>
      <w:r>
        <w:rPr>
          <w:rFonts w:ascii="华文楷体" w:eastAsia="华文楷体" w:hAnsi="华文楷体" w:hint="eastAsia"/>
          <w:szCs w:val="21"/>
          <w:lang w:bidi="zh-TW"/>
        </w:rPr>
        <w:t>。</w:t>
      </w:r>
      <w:r w:rsidR="00E07FAC">
        <w:rPr>
          <w:rFonts w:ascii="华文楷体" w:eastAsia="华文楷体" w:hAnsi="华文楷体" w:hint="eastAsia"/>
          <w:szCs w:val="21"/>
          <w:lang w:bidi="zh-TW"/>
        </w:rPr>
        <w:t>在他看来，</w:t>
      </w:r>
      <w:r w:rsidR="00596D1D" w:rsidRPr="00B22DE8">
        <w:rPr>
          <w:rFonts w:ascii="华文楷体" w:eastAsia="华文楷体" w:hAnsi="华文楷体" w:hint="eastAsia"/>
          <w:szCs w:val="21"/>
          <w:lang w:bidi="zh-TW"/>
        </w:rPr>
        <w:t>上帝创造的世界是存在的等级系统，</w:t>
      </w:r>
      <w:proofErr w:type="gramStart"/>
      <w:r w:rsidR="00596D1D" w:rsidRPr="00B22DE8">
        <w:rPr>
          <w:rFonts w:ascii="华文楷体" w:eastAsia="华文楷体" w:hAnsi="华文楷体" w:hint="eastAsia"/>
          <w:szCs w:val="21"/>
          <w:lang w:bidi="zh-TW"/>
        </w:rPr>
        <w:t>一</w:t>
      </w:r>
      <w:proofErr w:type="gramEnd"/>
      <w:r w:rsidR="00596D1D" w:rsidRPr="00B22DE8">
        <w:rPr>
          <w:rFonts w:ascii="华文楷体" w:eastAsia="华文楷体" w:hAnsi="华文楷体" w:hint="eastAsia"/>
          <w:szCs w:val="21"/>
          <w:lang w:bidi="zh-TW"/>
        </w:rPr>
        <w:t>事物趋向于比它更低级事物，它就是“趋向非存在”，但这一趋向是实在的关系、真正的事实。只不过“恶”这种实在和事实的原因不在于另外的实在和事实，而在于自身的缺陷</w:t>
      </w:r>
      <w:r w:rsidR="00EF0716">
        <w:rPr>
          <w:rFonts w:ascii="华文楷体" w:eastAsia="华文楷体" w:hAnsi="华文楷体" w:hint="eastAsia"/>
          <w:szCs w:val="21"/>
          <w:lang w:bidi="zh-TW"/>
        </w:rPr>
        <w:t>。</w:t>
      </w:r>
      <w:r w:rsidR="00596D1D" w:rsidRPr="00B22DE8">
        <w:rPr>
          <w:rFonts w:ascii="华文楷体" w:eastAsia="华文楷体" w:hAnsi="华文楷体" w:hint="eastAsia"/>
          <w:szCs w:val="21"/>
          <w:lang w:bidi="zh-TW"/>
        </w:rPr>
        <w:t>奥古斯丁的“缺陷因”</w:t>
      </w:r>
      <w:r w:rsidR="00EF0716">
        <w:rPr>
          <w:rFonts w:ascii="华文楷体" w:eastAsia="华文楷体" w:hAnsi="华文楷体" w:hint="eastAsia"/>
          <w:szCs w:val="21"/>
          <w:lang w:bidi="zh-TW"/>
        </w:rPr>
        <w:t>是</w:t>
      </w:r>
      <w:r w:rsidR="00596D1D" w:rsidRPr="00B22DE8">
        <w:rPr>
          <w:rFonts w:ascii="华文楷体" w:eastAsia="华文楷体" w:hAnsi="华文楷体" w:hint="eastAsia"/>
          <w:szCs w:val="21"/>
          <w:lang w:bidi="zh-TW"/>
        </w:rPr>
        <w:t>指低一级事物对高一级事物的拖累，或高一级事物向低一级事物的堕落。</w:t>
      </w:r>
    </w:p>
    <w:p w14:paraId="1B6B9825" w14:textId="6F49C049" w:rsidR="001D42D8" w:rsidRPr="001D42D8" w:rsidRDefault="001D42D8" w:rsidP="00B92AB1">
      <w:pPr>
        <w:ind w:firstLineChars="200" w:firstLine="420"/>
        <w:contextualSpacing/>
        <w:mirrorIndents/>
        <w:rPr>
          <w:rFonts w:ascii="华文楷体" w:eastAsia="华文楷体" w:hAnsi="华文楷体"/>
          <w:szCs w:val="21"/>
          <w:lang w:bidi="zh-TW"/>
        </w:rPr>
      </w:pPr>
      <w:r w:rsidRPr="001D42D8">
        <w:rPr>
          <w:rFonts w:ascii="华文楷体" w:eastAsia="华文楷体" w:hAnsi="华文楷体"/>
          <w:szCs w:val="21"/>
          <w:lang w:bidi="zh-TW"/>
        </w:rPr>
        <w:t>3</w:t>
      </w:r>
      <w:r w:rsidR="00514DF0">
        <w:rPr>
          <w:rFonts w:ascii="华文楷体" w:eastAsia="华文楷体" w:hAnsi="华文楷体"/>
          <w:szCs w:val="21"/>
          <w:lang w:bidi="zh-TW"/>
        </w:rPr>
        <w:t>。</w:t>
      </w:r>
      <w:r w:rsidR="00B92AB1" w:rsidRPr="00B22DE8">
        <w:rPr>
          <w:rFonts w:ascii="华文楷体" w:eastAsia="华文楷体" w:hAnsi="华文楷体" w:hint="eastAsia"/>
          <w:szCs w:val="21"/>
          <w:lang w:bidi="zh-TW"/>
        </w:rPr>
        <w:t>奥古斯丁运用对恶的性质与原因所作的本体论解释，分析了各种被称作恶的现象。他</w:t>
      </w:r>
      <w:r w:rsidR="00B92AB1">
        <w:rPr>
          <w:rFonts w:ascii="华文楷体" w:eastAsia="华文楷体" w:hAnsi="华文楷体" w:hint="eastAsia"/>
          <w:szCs w:val="21"/>
          <w:lang w:bidi="zh-TW"/>
        </w:rPr>
        <w:t>把</w:t>
      </w:r>
      <w:proofErr w:type="gramStart"/>
      <w:r w:rsidRPr="001D42D8">
        <w:rPr>
          <w:rFonts w:ascii="华文楷体" w:eastAsia="华文楷体" w:hAnsi="华文楷体"/>
          <w:szCs w:val="21"/>
          <w:lang w:bidi="zh-TW"/>
        </w:rPr>
        <w:t>恶分为</w:t>
      </w:r>
      <w:proofErr w:type="gramEnd"/>
      <w:r w:rsidRPr="001D42D8">
        <w:rPr>
          <w:rFonts w:ascii="华文楷体" w:eastAsia="华文楷体" w:hAnsi="华文楷体"/>
          <w:szCs w:val="21"/>
          <w:lang w:bidi="zh-TW"/>
        </w:rPr>
        <w:t>三类</w:t>
      </w:r>
      <w:r w:rsidR="00503883">
        <w:rPr>
          <w:rFonts w:ascii="华文楷体" w:eastAsia="华文楷体" w:hAnsi="华文楷体"/>
          <w:szCs w:val="21"/>
          <w:lang w:bidi="zh-TW"/>
        </w:rPr>
        <w:t>：</w:t>
      </w:r>
      <w:r w:rsidRPr="001D42D8">
        <w:rPr>
          <w:rFonts w:ascii="华文楷体" w:eastAsia="华文楷体" w:hAnsi="华文楷体"/>
          <w:szCs w:val="21"/>
          <w:lang w:bidi="zh-TW"/>
        </w:rPr>
        <w:t>1</w:t>
      </w:r>
      <w:r w:rsidR="00AE2C13">
        <w:rPr>
          <w:rFonts w:ascii="华文楷体" w:eastAsia="华文楷体" w:hAnsi="华文楷体"/>
          <w:szCs w:val="21"/>
          <w:lang w:bidi="zh-TW"/>
        </w:rPr>
        <w:t>）</w:t>
      </w:r>
      <w:r w:rsidRPr="001D42D8">
        <w:rPr>
          <w:rFonts w:ascii="华文楷体" w:eastAsia="华文楷体" w:hAnsi="华文楷体"/>
          <w:szCs w:val="21"/>
          <w:lang w:bidi="zh-TW"/>
        </w:rPr>
        <w:t>“物理的恶”，它指因事物的不完善</w:t>
      </w:r>
      <w:r w:rsidR="00AE2C13">
        <w:rPr>
          <w:rFonts w:ascii="华文楷体" w:eastAsia="华文楷体" w:hAnsi="华文楷体"/>
          <w:szCs w:val="21"/>
          <w:lang w:bidi="zh-TW"/>
        </w:rPr>
        <w:t>（</w:t>
      </w:r>
      <w:r w:rsidRPr="001D42D8">
        <w:rPr>
          <w:rFonts w:ascii="华文楷体" w:eastAsia="华文楷体" w:hAnsi="华文楷体"/>
          <w:szCs w:val="21"/>
          <w:lang w:bidi="zh-TW"/>
        </w:rPr>
        <w:t>自然属性</w:t>
      </w:r>
      <w:r w:rsidR="00AE2C13">
        <w:rPr>
          <w:rFonts w:ascii="华文楷体" w:eastAsia="华文楷体" w:hAnsi="华文楷体"/>
          <w:szCs w:val="21"/>
          <w:lang w:bidi="zh-TW"/>
        </w:rPr>
        <w:t>）</w:t>
      </w:r>
      <w:r w:rsidRPr="001D42D8">
        <w:rPr>
          <w:rFonts w:ascii="华文楷体" w:eastAsia="华文楷体" w:hAnsi="华文楷体"/>
          <w:szCs w:val="21"/>
          <w:lang w:bidi="zh-TW"/>
        </w:rPr>
        <w:t>造成的损害，如生老病死，但不完善的存在正是整体完善秩序的一部分，所以它无损于上帝的善，反而衬托出他的善</w:t>
      </w:r>
      <w:r w:rsidR="00813EF5">
        <w:rPr>
          <w:rFonts w:ascii="华文楷体" w:eastAsia="华文楷体" w:hAnsi="华文楷体"/>
          <w:szCs w:val="21"/>
          <w:lang w:bidi="zh-TW"/>
        </w:rPr>
        <w:t>；</w:t>
      </w:r>
      <w:r w:rsidRPr="001D42D8">
        <w:rPr>
          <w:rFonts w:ascii="华文楷体" w:eastAsia="华文楷体" w:hAnsi="华文楷体"/>
          <w:szCs w:val="21"/>
          <w:lang w:bidi="zh-TW"/>
        </w:rPr>
        <w:t>2</w:t>
      </w:r>
      <w:r w:rsidR="00AE2C13">
        <w:rPr>
          <w:rFonts w:ascii="华文楷体" w:eastAsia="华文楷体" w:hAnsi="华文楷体"/>
          <w:szCs w:val="21"/>
          <w:lang w:bidi="zh-TW"/>
        </w:rPr>
        <w:t>）</w:t>
      </w:r>
      <w:r w:rsidRPr="001D42D8">
        <w:rPr>
          <w:rFonts w:ascii="华文楷体" w:eastAsia="华文楷体" w:hAnsi="华文楷体"/>
          <w:szCs w:val="21"/>
          <w:lang w:bidi="zh-TW"/>
        </w:rPr>
        <w:t>“认识的恶”，它指因人类理智的不完善导致的认知颠倒，如不相信上帝，但它只是现世生活的错误，是相对和局部的，并不影响上帝智慧的绝对完善性</w:t>
      </w:r>
      <w:r w:rsidR="00813EF5">
        <w:rPr>
          <w:rFonts w:ascii="华文楷体" w:eastAsia="华文楷体" w:hAnsi="华文楷体"/>
          <w:szCs w:val="21"/>
          <w:lang w:bidi="zh-TW"/>
        </w:rPr>
        <w:t>；</w:t>
      </w:r>
      <w:r w:rsidRPr="001D42D8">
        <w:rPr>
          <w:rFonts w:ascii="华文楷体" w:eastAsia="华文楷体" w:hAnsi="华文楷体"/>
          <w:szCs w:val="21"/>
          <w:lang w:bidi="zh-TW"/>
        </w:rPr>
        <w:t>3</w:t>
      </w:r>
      <w:r w:rsidR="00AE2C13">
        <w:rPr>
          <w:rFonts w:ascii="华文楷体" w:eastAsia="华文楷体" w:hAnsi="华文楷体"/>
          <w:szCs w:val="21"/>
          <w:lang w:bidi="zh-TW"/>
        </w:rPr>
        <w:t>）</w:t>
      </w:r>
      <w:r w:rsidRPr="001D42D8">
        <w:rPr>
          <w:rFonts w:ascii="华文楷体" w:eastAsia="华文楷体" w:hAnsi="华文楷体"/>
          <w:szCs w:val="21"/>
          <w:lang w:bidi="zh-TW"/>
        </w:rPr>
        <w:t>“伦理的恶”是真正的罪恶，它既不是由于无知</w:t>
      </w:r>
      <w:r w:rsidR="00AE2C13">
        <w:rPr>
          <w:rFonts w:ascii="华文楷体" w:eastAsia="华文楷体" w:hAnsi="华文楷体"/>
          <w:szCs w:val="21"/>
          <w:lang w:bidi="zh-TW"/>
        </w:rPr>
        <w:t>（</w:t>
      </w:r>
      <w:r w:rsidRPr="001D42D8">
        <w:rPr>
          <w:rFonts w:ascii="华文楷体" w:eastAsia="华文楷体" w:hAnsi="华文楷体"/>
          <w:szCs w:val="21"/>
          <w:lang w:bidi="zh-TW"/>
        </w:rPr>
        <w:t>柏拉图</w:t>
      </w:r>
      <w:r w:rsidR="00AE2C13">
        <w:rPr>
          <w:rFonts w:ascii="华文楷体" w:eastAsia="华文楷体" w:hAnsi="华文楷体"/>
          <w:szCs w:val="21"/>
          <w:lang w:bidi="zh-TW"/>
        </w:rPr>
        <w:t>）</w:t>
      </w:r>
      <w:r w:rsidRPr="001D42D8">
        <w:rPr>
          <w:rFonts w:ascii="华文楷体" w:eastAsia="华文楷体" w:hAnsi="华文楷体"/>
          <w:szCs w:val="21"/>
          <w:lang w:bidi="zh-TW"/>
        </w:rPr>
        <w:t>也不是由于黑暗本原作用于身体</w:t>
      </w:r>
      <w:r w:rsidR="00AE2C13">
        <w:rPr>
          <w:rFonts w:ascii="华文楷体" w:eastAsia="华文楷体" w:hAnsi="华文楷体"/>
          <w:szCs w:val="21"/>
          <w:lang w:bidi="zh-TW"/>
        </w:rPr>
        <w:t>（</w:t>
      </w:r>
      <w:r w:rsidRPr="001D42D8">
        <w:rPr>
          <w:rFonts w:ascii="华文楷体" w:eastAsia="华文楷体" w:hAnsi="华文楷体"/>
          <w:szCs w:val="21"/>
          <w:lang w:bidi="zh-TW"/>
        </w:rPr>
        <w:t>摩尼教</w:t>
      </w:r>
      <w:r w:rsidR="00AE2C13">
        <w:rPr>
          <w:rFonts w:ascii="华文楷体" w:eastAsia="华文楷体" w:hAnsi="华文楷体"/>
          <w:szCs w:val="21"/>
          <w:lang w:bidi="zh-TW"/>
        </w:rPr>
        <w:t>）</w:t>
      </w:r>
      <w:r w:rsidRPr="001D42D8">
        <w:rPr>
          <w:rFonts w:ascii="华文楷体" w:eastAsia="华文楷体" w:hAnsi="华文楷体"/>
          <w:szCs w:val="21"/>
          <w:lang w:bidi="zh-TW"/>
        </w:rPr>
        <w:t>，而是人意志的产物，是意志的背逆活动，归根结底是由于人类意志的不完善，所以它追求比灵魂更低的目标</w:t>
      </w:r>
      <w:r w:rsidR="00AE2C13">
        <w:rPr>
          <w:rFonts w:ascii="华文楷体" w:eastAsia="华文楷体" w:hAnsi="华文楷体"/>
          <w:szCs w:val="21"/>
          <w:lang w:bidi="zh-TW"/>
        </w:rPr>
        <w:t>（</w:t>
      </w:r>
      <w:r w:rsidRPr="001D42D8">
        <w:rPr>
          <w:rFonts w:ascii="华文楷体" w:eastAsia="华文楷体" w:hAnsi="华文楷体"/>
          <w:szCs w:val="21"/>
          <w:lang w:bidi="zh-TW"/>
        </w:rPr>
        <w:t>身</w:t>
      </w:r>
      <w:r w:rsidRPr="001D42D8">
        <w:rPr>
          <w:rFonts w:ascii="华文楷体" w:eastAsia="华文楷体" w:hAnsi="华文楷体" w:hint="eastAsia"/>
          <w:szCs w:val="21"/>
          <w:lang w:bidi="zh-TW"/>
        </w:rPr>
        <w:t>体</w:t>
      </w:r>
      <w:r w:rsidR="00AE2C13">
        <w:rPr>
          <w:rFonts w:ascii="华文楷体" w:eastAsia="华文楷体" w:hAnsi="华文楷体"/>
          <w:szCs w:val="21"/>
          <w:lang w:bidi="zh-TW"/>
        </w:rPr>
        <w:t>）</w:t>
      </w:r>
      <w:r w:rsidRPr="001D42D8">
        <w:rPr>
          <w:rFonts w:ascii="华文楷体" w:eastAsia="华文楷体" w:hAnsi="华文楷体"/>
          <w:szCs w:val="21"/>
          <w:lang w:bidi="zh-TW"/>
        </w:rPr>
        <w:t>，造成秩序颠倒。</w:t>
      </w:r>
    </w:p>
    <w:p w14:paraId="09B88994" w14:textId="3D0D4F1A" w:rsidR="001D42D8" w:rsidRPr="001D42D8" w:rsidRDefault="00AE2C13" w:rsidP="001D42D8">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1D42D8" w:rsidRPr="001D42D8">
        <w:rPr>
          <w:rFonts w:ascii="华文楷体" w:eastAsia="华文楷体" w:hAnsi="华文楷体"/>
          <w:szCs w:val="21"/>
          <w:lang w:bidi="zh-TW"/>
        </w:rPr>
        <w:t>二</w:t>
      </w:r>
      <w:r>
        <w:rPr>
          <w:rFonts w:ascii="华文楷体" w:eastAsia="华文楷体" w:hAnsi="华文楷体"/>
          <w:szCs w:val="21"/>
          <w:lang w:bidi="zh-TW"/>
        </w:rPr>
        <w:t>）</w:t>
      </w:r>
      <w:r w:rsidR="00BD601F">
        <w:rPr>
          <w:rFonts w:ascii="华文楷体" w:eastAsia="华文楷体" w:hAnsi="华文楷体"/>
          <w:szCs w:val="21"/>
          <w:lang w:bidi="zh-TW"/>
        </w:rPr>
        <w:t>自由意志</w:t>
      </w:r>
    </w:p>
    <w:p w14:paraId="0782A6D8" w14:textId="4E31A4B6" w:rsidR="001D42D8" w:rsidRPr="001D42D8" w:rsidRDefault="001D42D8" w:rsidP="001D42D8">
      <w:pPr>
        <w:ind w:firstLineChars="200" w:firstLine="420"/>
        <w:contextualSpacing/>
        <w:mirrorIndents/>
        <w:rPr>
          <w:rFonts w:ascii="华文楷体" w:eastAsia="华文楷体" w:hAnsi="华文楷体"/>
          <w:szCs w:val="21"/>
          <w:lang w:bidi="zh-TW"/>
        </w:rPr>
      </w:pPr>
      <w:r w:rsidRPr="001D42D8">
        <w:rPr>
          <w:rFonts w:ascii="华文楷体" w:eastAsia="华文楷体" w:hAnsi="华文楷体" w:hint="eastAsia"/>
          <w:szCs w:val="21"/>
          <w:lang w:bidi="zh-TW"/>
        </w:rPr>
        <w:t>如果说物理之恶和认识</w:t>
      </w:r>
      <w:proofErr w:type="gramStart"/>
      <w:r w:rsidRPr="001D42D8">
        <w:rPr>
          <w:rFonts w:ascii="华文楷体" w:eastAsia="华文楷体" w:hAnsi="华文楷体" w:hint="eastAsia"/>
          <w:szCs w:val="21"/>
          <w:lang w:bidi="zh-TW"/>
        </w:rPr>
        <w:t>之恶还可以</w:t>
      </w:r>
      <w:proofErr w:type="gramEnd"/>
      <w:r w:rsidRPr="001D42D8">
        <w:rPr>
          <w:rFonts w:ascii="华文楷体" w:eastAsia="华文楷体" w:hAnsi="华文楷体" w:hint="eastAsia"/>
          <w:szCs w:val="21"/>
          <w:lang w:bidi="zh-TW"/>
        </w:rPr>
        <w:t>用“局部性”来消解，那么伦理之恶的存在有何必然性</w:t>
      </w:r>
      <w:r w:rsidRPr="001D42D8">
        <w:rPr>
          <w:rFonts w:ascii="华文楷体" w:eastAsia="华文楷体" w:hAnsi="华文楷体"/>
          <w:szCs w:val="21"/>
          <w:lang w:bidi="zh-TW"/>
        </w:rPr>
        <w:t>?上帝为何不赋予人类不能作恶的意志呢?在早期</w:t>
      </w:r>
      <w:r w:rsidR="00AE2C13">
        <w:rPr>
          <w:rFonts w:ascii="华文楷体" w:eastAsia="华文楷体" w:hAnsi="华文楷体"/>
          <w:szCs w:val="21"/>
          <w:lang w:bidi="zh-TW"/>
        </w:rPr>
        <w:t>（</w:t>
      </w:r>
      <w:r w:rsidRPr="001D42D8">
        <w:rPr>
          <w:rFonts w:ascii="华文楷体" w:eastAsia="华文楷体" w:hAnsi="华文楷体"/>
          <w:szCs w:val="21"/>
          <w:lang w:bidi="zh-TW"/>
        </w:rPr>
        <w:t>《论自由选择》</w:t>
      </w:r>
      <w:r w:rsidR="00AE2C13">
        <w:rPr>
          <w:rFonts w:ascii="华文楷体" w:eastAsia="华文楷体" w:hAnsi="华文楷体"/>
          <w:szCs w:val="21"/>
          <w:lang w:bidi="zh-TW"/>
        </w:rPr>
        <w:t>）</w:t>
      </w:r>
      <w:r w:rsidRPr="001D42D8">
        <w:rPr>
          <w:rFonts w:ascii="华文楷体" w:eastAsia="华文楷体" w:hAnsi="华文楷体"/>
          <w:szCs w:val="21"/>
          <w:lang w:bidi="zh-TW"/>
        </w:rPr>
        <w:t>中，奥古斯丁回答说，这恰恰是人的自由意志的体现，因为只会行善的意志不是自由的，上帝对人有恩典，但这不在于帮助人来选择善恶，而在于对自由选择的结果进行公正的赏罚。</w:t>
      </w:r>
    </w:p>
    <w:p w14:paraId="3A476929" w14:textId="14F64F32" w:rsidR="001D42D8" w:rsidRPr="001D42D8" w:rsidRDefault="00AE2C13" w:rsidP="001D42D8">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1D42D8" w:rsidRPr="001D42D8">
        <w:rPr>
          <w:rFonts w:ascii="华文楷体" w:eastAsia="华文楷体" w:hAnsi="华文楷体"/>
          <w:szCs w:val="21"/>
          <w:lang w:bidi="zh-TW"/>
        </w:rPr>
        <w:t>三</w:t>
      </w:r>
      <w:r>
        <w:rPr>
          <w:rFonts w:ascii="华文楷体" w:eastAsia="华文楷体" w:hAnsi="华文楷体"/>
          <w:szCs w:val="21"/>
          <w:lang w:bidi="zh-TW"/>
        </w:rPr>
        <w:t>）</w:t>
      </w:r>
      <w:r w:rsidR="00BD601F">
        <w:rPr>
          <w:rFonts w:ascii="华文楷体" w:eastAsia="华文楷体" w:hAnsi="华文楷体"/>
          <w:szCs w:val="21"/>
          <w:lang w:bidi="zh-TW"/>
        </w:rPr>
        <w:t>原罪与</w:t>
      </w:r>
      <w:r w:rsidR="001D42D8" w:rsidRPr="001D42D8">
        <w:rPr>
          <w:rFonts w:ascii="华文楷体" w:eastAsia="华文楷体" w:hAnsi="华文楷体"/>
          <w:szCs w:val="21"/>
          <w:lang w:bidi="zh-TW"/>
        </w:rPr>
        <w:t>恩典</w:t>
      </w:r>
    </w:p>
    <w:p w14:paraId="609A28AD" w14:textId="2FBA5647" w:rsidR="001D42D8" w:rsidRPr="001D42D8" w:rsidRDefault="001D42D8" w:rsidP="001D42D8">
      <w:pPr>
        <w:ind w:firstLineChars="200" w:firstLine="420"/>
        <w:contextualSpacing/>
        <w:mirrorIndents/>
        <w:rPr>
          <w:rFonts w:ascii="华文楷体" w:eastAsia="华文楷体" w:hAnsi="华文楷体"/>
          <w:szCs w:val="21"/>
          <w:lang w:bidi="zh-TW"/>
        </w:rPr>
      </w:pPr>
      <w:r w:rsidRPr="001D42D8">
        <w:rPr>
          <w:rFonts w:ascii="华文楷体" w:eastAsia="华文楷体" w:hAnsi="华文楷体"/>
          <w:szCs w:val="21"/>
          <w:lang w:bidi="zh-TW"/>
        </w:rPr>
        <w:t>1</w:t>
      </w:r>
      <w:r w:rsidR="008A79B2">
        <w:rPr>
          <w:rFonts w:ascii="华文楷体" w:eastAsia="华文楷体" w:hAnsi="华文楷体" w:hint="eastAsia"/>
          <w:szCs w:val="21"/>
          <w:lang w:bidi="zh-TW"/>
        </w:rPr>
        <w:t>、</w:t>
      </w:r>
      <w:r w:rsidRPr="001D42D8">
        <w:rPr>
          <w:rFonts w:ascii="华文楷体" w:eastAsia="华文楷体" w:hAnsi="华文楷体"/>
          <w:szCs w:val="21"/>
          <w:lang w:bidi="zh-TW"/>
        </w:rPr>
        <w:t>伯拉纠</w:t>
      </w:r>
      <w:r w:rsidR="00AE2C13">
        <w:rPr>
          <w:rFonts w:ascii="华文楷体" w:eastAsia="华文楷体" w:hAnsi="华文楷体"/>
          <w:szCs w:val="21"/>
          <w:lang w:bidi="zh-TW"/>
        </w:rPr>
        <w:t>（</w:t>
      </w:r>
      <w:r w:rsidRPr="001D42D8">
        <w:rPr>
          <w:rFonts w:ascii="华文楷体" w:eastAsia="华文楷体" w:hAnsi="华文楷体"/>
          <w:szCs w:val="21"/>
          <w:lang w:bidi="zh-TW"/>
        </w:rPr>
        <w:t>Pelagius</w:t>
      </w:r>
      <w:r w:rsidR="00AE2C13">
        <w:rPr>
          <w:rFonts w:ascii="华文楷体" w:eastAsia="华文楷体" w:hAnsi="华文楷体"/>
          <w:szCs w:val="21"/>
          <w:lang w:bidi="zh-TW"/>
        </w:rPr>
        <w:t>）</w:t>
      </w:r>
      <w:r w:rsidRPr="001D42D8">
        <w:rPr>
          <w:rFonts w:ascii="华文楷体" w:eastAsia="华文楷体" w:hAnsi="华文楷体"/>
          <w:szCs w:val="21"/>
          <w:lang w:bidi="zh-TW"/>
        </w:rPr>
        <w:t>利用奥古斯丁早期的说法，提出人的得救主要取决于自由意志的选择作用，并且否认人类的原罪和上帝的恩典。奥古斯丁为反驳</w:t>
      </w:r>
      <w:proofErr w:type="gramStart"/>
      <w:r w:rsidRPr="001D42D8">
        <w:rPr>
          <w:rFonts w:ascii="华文楷体" w:eastAsia="华文楷体" w:hAnsi="华文楷体"/>
          <w:szCs w:val="21"/>
          <w:lang w:bidi="zh-TW"/>
        </w:rPr>
        <w:t>伯拉纠主义</w:t>
      </w:r>
      <w:proofErr w:type="gramEnd"/>
      <w:r w:rsidRPr="001D42D8">
        <w:rPr>
          <w:rFonts w:ascii="华文楷体" w:eastAsia="华文楷体" w:hAnsi="华文楷体"/>
          <w:szCs w:val="21"/>
          <w:lang w:bidi="zh-TW"/>
        </w:rPr>
        <w:t>，</w:t>
      </w:r>
      <w:proofErr w:type="gramStart"/>
      <w:r w:rsidRPr="001D42D8">
        <w:rPr>
          <w:rFonts w:ascii="华文楷体" w:eastAsia="华文楷体" w:hAnsi="华文楷体"/>
          <w:szCs w:val="21"/>
          <w:lang w:bidi="zh-TW"/>
        </w:rPr>
        <w:t>后期作</w:t>
      </w:r>
      <w:proofErr w:type="gramEnd"/>
      <w:r w:rsidRPr="001D42D8">
        <w:rPr>
          <w:rFonts w:ascii="华文楷体" w:eastAsia="华文楷体" w:hAnsi="华文楷体"/>
          <w:szCs w:val="21"/>
          <w:lang w:bidi="zh-TW"/>
        </w:rPr>
        <w:t>了一些修正，强调了原罪和恩典的教义。</w:t>
      </w:r>
    </w:p>
    <w:p w14:paraId="15176C70" w14:textId="66CA98D8" w:rsidR="001D42D8" w:rsidRPr="001D42D8" w:rsidRDefault="001D42D8" w:rsidP="001D42D8">
      <w:pPr>
        <w:ind w:firstLineChars="200" w:firstLine="420"/>
        <w:contextualSpacing/>
        <w:mirrorIndents/>
        <w:rPr>
          <w:rFonts w:ascii="华文楷体" w:eastAsia="华文楷体" w:hAnsi="华文楷体"/>
          <w:szCs w:val="21"/>
          <w:lang w:bidi="zh-TW"/>
        </w:rPr>
      </w:pPr>
      <w:r w:rsidRPr="001D42D8">
        <w:rPr>
          <w:rFonts w:ascii="华文楷体" w:eastAsia="华文楷体" w:hAnsi="华文楷体"/>
          <w:szCs w:val="21"/>
          <w:lang w:bidi="zh-TW"/>
        </w:rPr>
        <w:t>2</w:t>
      </w:r>
      <w:r w:rsidR="008A79B2">
        <w:rPr>
          <w:rFonts w:ascii="华文楷体" w:eastAsia="华文楷体" w:hAnsi="华文楷体" w:hint="eastAsia"/>
          <w:szCs w:val="21"/>
          <w:lang w:bidi="zh-TW"/>
        </w:rPr>
        <w:t>、</w:t>
      </w:r>
      <w:r w:rsidRPr="001D42D8">
        <w:rPr>
          <w:rFonts w:ascii="华文楷体" w:eastAsia="华文楷体" w:hAnsi="华文楷体"/>
          <w:szCs w:val="21"/>
          <w:lang w:bidi="zh-TW"/>
        </w:rPr>
        <w:t>罪恶的根本原因不是意志自由的误用，而是人类的原罪，正是人类的祖先用自由意志作恶，才使意志丧失了自由。所以人恰恰只有作恶的自由。</w:t>
      </w:r>
    </w:p>
    <w:p w14:paraId="676A38D4" w14:textId="2A44ECBB" w:rsidR="00B22DE8" w:rsidRPr="00B22DE8" w:rsidRDefault="001D42D8" w:rsidP="00BD601F">
      <w:pPr>
        <w:ind w:firstLineChars="200" w:firstLine="420"/>
        <w:contextualSpacing/>
        <w:mirrorIndents/>
        <w:rPr>
          <w:rFonts w:ascii="华文楷体" w:eastAsia="华文楷体" w:hAnsi="华文楷体"/>
          <w:szCs w:val="21"/>
          <w:lang w:bidi="zh-TW"/>
        </w:rPr>
      </w:pPr>
      <w:r w:rsidRPr="001D42D8">
        <w:rPr>
          <w:rFonts w:ascii="华文楷体" w:eastAsia="华文楷体" w:hAnsi="华文楷体"/>
          <w:szCs w:val="21"/>
          <w:lang w:bidi="zh-TW"/>
        </w:rPr>
        <w:t>3，如果说意志能够选择从善，这完全是出于上帝的恩典。人只有依靠上帝的恩典，才能恢复意志自由，而恩典首先就表现为耶稣基督替全人类赎罪，所以相信耶稣是救世主，这是摆脱罪恶、获得恩典的前提</w:t>
      </w:r>
      <w:r w:rsidR="00B22DE8" w:rsidRPr="00B22DE8">
        <w:rPr>
          <w:rFonts w:ascii="华文楷体" w:eastAsia="华文楷体" w:hAnsi="华文楷体" w:hint="eastAsia"/>
          <w:szCs w:val="21"/>
          <w:lang w:bidi="zh-TW"/>
        </w:rPr>
        <w:t>。</w:t>
      </w:r>
    </w:p>
    <w:p w14:paraId="37C49D9D" w14:textId="6F97C0AC" w:rsidR="008A79B2" w:rsidRPr="008A79B2" w:rsidRDefault="00B86334" w:rsidP="00B86334">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4</w:t>
      </w:r>
      <w:r>
        <w:rPr>
          <w:rFonts w:ascii="华文楷体" w:eastAsia="华文楷体" w:hAnsi="华文楷体" w:hint="eastAsia"/>
          <w:szCs w:val="21"/>
          <w:lang w:bidi="zh-TW"/>
        </w:rPr>
        <w:t>、</w:t>
      </w:r>
      <w:r w:rsidR="008A79B2" w:rsidRPr="008A79B2">
        <w:rPr>
          <w:rFonts w:ascii="华文楷体" w:eastAsia="华文楷体" w:hAnsi="华文楷体" w:hint="eastAsia"/>
          <w:szCs w:val="21"/>
          <w:lang w:bidi="zh-TW"/>
        </w:rPr>
        <w:t>上帝为什么会赋予人自由的意志</w:t>
      </w:r>
      <w:r w:rsidR="008A79B2" w:rsidRPr="008A79B2">
        <w:rPr>
          <w:rFonts w:ascii="华文楷体" w:eastAsia="华文楷体" w:hAnsi="华文楷体"/>
          <w:szCs w:val="21"/>
          <w:lang w:bidi="zh-TW"/>
        </w:rPr>
        <w:t>?奥古斯丁的回答是</w:t>
      </w:r>
      <w:r w:rsidR="00503883">
        <w:rPr>
          <w:rFonts w:ascii="华文楷体" w:eastAsia="华文楷体" w:hAnsi="华文楷体"/>
          <w:szCs w:val="21"/>
          <w:lang w:bidi="zh-TW"/>
        </w:rPr>
        <w:t>：</w:t>
      </w:r>
      <w:r w:rsidR="008A79B2" w:rsidRPr="008A79B2">
        <w:rPr>
          <w:rFonts w:ascii="华文楷体" w:eastAsia="华文楷体" w:hAnsi="华文楷体"/>
          <w:szCs w:val="21"/>
          <w:lang w:bidi="zh-TW"/>
        </w:rPr>
        <w:t>“赏罚的公正来自上帝的善，它必然存在。因此，上帝必然赋予人自由的意志。”这就是说，虽然人的自由意志</w:t>
      </w:r>
      <w:proofErr w:type="gramStart"/>
      <w:r w:rsidR="008A79B2" w:rsidRPr="008A79B2">
        <w:rPr>
          <w:rFonts w:ascii="华文楷体" w:eastAsia="华文楷体" w:hAnsi="华文楷体"/>
          <w:szCs w:val="21"/>
          <w:lang w:bidi="zh-TW"/>
        </w:rPr>
        <w:t>包含着恶的</w:t>
      </w:r>
      <w:proofErr w:type="gramEnd"/>
      <w:r w:rsidR="008A79B2" w:rsidRPr="008A79B2">
        <w:rPr>
          <w:rFonts w:ascii="华文楷体" w:eastAsia="华文楷体" w:hAnsi="华文楷体"/>
          <w:szCs w:val="21"/>
          <w:lang w:bidi="zh-TW"/>
        </w:rPr>
        <w:t>可能但却服从上帝的公正这一最高的善。为了显示上帝惩恶扬善的公正，必须赋予人意志自由。让他们承担自己选择的责任。上帝并不</w:t>
      </w:r>
      <w:r w:rsidR="00F22477">
        <w:rPr>
          <w:rFonts w:ascii="华文楷体" w:eastAsia="华文楷体" w:hAnsi="华文楷体"/>
          <w:szCs w:val="21"/>
          <w:lang w:bidi="zh-TW"/>
        </w:rPr>
        <w:t>干</w:t>
      </w:r>
      <w:r w:rsidR="008A79B2" w:rsidRPr="008A79B2">
        <w:rPr>
          <w:rFonts w:ascii="华文楷体" w:eastAsia="华文楷体" w:hAnsi="华文楷体"/>
          <w:szCs w:val="21"/>
          <w:lang w:bidi="zh-TW"/>
        </w:rPr>
        <w:t>预人的意志的自由选择，而只是对自由选择所产生的善、恶后果进行奖惩</w:t>
      </w:r>
      <w:r w:rsidR="00F22477">
        <w:rPr>
          <w:rFonts w:ascii="华文楷体" w:eastAsia="华文楷体" w:hAnsi="华文楷体" w:hint="eastAsia"/>
          <w:szCs w:val="21"/>
          <w:lang w:bidi="zh-TW"/>
        </w:rPr>
        <w:t>。</w:t>
      </w:r>
      <w:r w:rsidR="008A79B2" w:rsidRPr="008A79B2">
        <w:rPr>
          <w:rFonts w:ascii="华文楷体" w:eastAsia="华文楷体" w:hAnsi="华文楷体"/>
          <w:szCs w:val="21"/>
          <w:lang w:bidi="zh-TW"/>
        </w:rPr>
        <w:t>上帝的恩典主要表现为赏罚分明的公正，而不在于帮助人们择善弃恶</w:t>
      </w:r>
      <w:r w:rsidR="00F22477">
        <w:rPr>
          <w:rFonts w:ascii="华文楷体" w:eastAsia="华文楷体" w:hAnsi="华文楷体" w:hint="eastAsia"/>
          <w:szCs w:val="21"/>
          <w:lang w:bidi="zh-TW"/>
        </w:rPr>
        <w:t>。</w:t>
      </w:r>
    </w:p>
    <w:p w14:paraId="313B81DD" w14:textId="67F319D8" w:rsidR="00724B28" w:rsidRDefault="008A79B2" w:rsidP="008D23CB">
      <w:pPr>
        <w:ind w:firstLineChars="200" w:firstLine="420"/>
        <w:contextualSpacing/>
        <w:mirrorIndents/>
        <w:rPr>
          <w:rFonts w:ascii="华文楷体" w:eastAsia="华文楷体" w:hAnsi="华文楷体"/>
          <w:szCs w:val="21"/>
          <w:lang w:bidi="zh-TW"/>
        </w:rPr>
      </w:pPr>
      <w:r w:rsidRPr="008A79B2">
        <w:rPr>
          <w:rFonts w:ascii="华文楷体" w:eastAsia="华文楷体" w:hAnsi="华文楷体" w:hint="eastAsia"/>
          <w:szCs w:val="21"/>
          <w:lang w:bidi="zh-TW"/>
        </w:rPr>
        <w:t>奥古斯丁在晚年倾向于认为，伦理的恶的原因与其说是人类的自由意志不如说是人类的原罪。也由此，他发展出“原罪说”。他说上帝在造人时曾经赋予人自由意志，但自亚当“原罪”之后，人的意志已被罪恶所污染，已经失去了自由选择的能力。在这样的条件之下，只有依靠上帝的恩典，人才能恢复意志自由。上帝的恩典首先表现在为人类赎罪，上帝之子耶稣基督牺牲自己，换取全人类的新生，耶稣基督以自身的牺牲，为人类摆脱自亚当以来的罪恶的奴役，让人的意志恢复选择善或恶的能力。自此以后，人类面临的善恶选择就是做基督徒或异教徒的选择</w:t>
      </w:r>
      <w:r w:rsidR="00F22477">
        <w:rPr>
          <w:rFonts w:ascii="华文楷体" w:eastAsia="华文楷体" w:hAnsi="华文楷体" w:hint="eastAsia"/>
          <w:szCs w:val="21"/>
          <w:lang w:bidi="zh-TW"/>
        </w:rPr>
        <w:t>。</w:t>
      </w:r>
    </w:p>
    <w:p w14:paraId="2070767C" w14:textId="77777777" w:rsidR="00724B28" w:rsidRPr="00724B28" w:rsidRDefault="00724B28" w:rsidP="000F2697">
      <w:pPr>
        <w:contextualSpacing/>
        <w:mirrorIndents/>
        <w:rPr>
          <w:rFonts w:ascii="华文楷体" w:eastAsia="华文楷体" w:hAnsi="华文楷体"/>
          <w:szCs w:val="21"/>
          <w:lang w:bidi="zh-TW"/>
        </w:rPr>
      </w:pPr>
    </w:p>
    <w:p w14:paraId="6E8E878E" w14:textId="68EC1363" w:rsidR="009B00D1" w:rsidRPr="0045383D" w:rsidRDefault="0094456B" w:rsidP="000F2697">
      <w:pPr>
        <w:contextualSpacing/>
        <w:mirrorIndents/>
        <w:rPr>
          <w:rFonts w:ascii="华文楷体" w:eastAsia="华文楷体" w:hAnsi="华文楷体"/>
          <w:b/>
          <w:bCs/>
          <w:szCs w:val="21"/>
          <w:lang w:bidi="zh-TW"/>
        </w:rPr>
      </w:pPr>
      <w:r w:rsidRPr="0045383D">
        <w:rPr>
          <w:rFonts w:ascii="华文楷体" w:eastAsia="华文楷体" w:hAnsi="华文楷体" w:hint="eastAsia"/>
          <w:b/>
          <w:bCs/>
          <w:szCs w:val="21"/>
          <w:lang w:bidi="zh-TW"/>
        </w:rPr>
        <w:t>上帝之城与尘世之城</w:t>
      </w:r>
    </w:p>
    <w:p w14:paraId="13BDA35D" w14:textId="77777777" w:rsidR="00A819FF" w:rsidRPr="0045383D" w:rsidRDefault="00A819FF" w:rsidP="000F2697">
      <w:pPr>
        <w:contextualSpacing/>
        <w:mirrorIndents/>
        <w:rPr>
          <w:rFonts w:ascii="华文楷体" w:eastAsia="华文楷体" w:hAnsi="华文楷体"/>
          <w:b/>
          <w:bCs/>
          <w:szCs w:val="21"/>
          <w:lang w:bidi="zh-TW"/>
        </w:rPr>
      </w:pPr>
    </w:p>
    <w:p w14:paraId="067113FE" w14:textId="3AA1EABF" w:rsidR="009B00D1" w:rsidRPr="0045383D" w:rsidRDefault="009B00D1"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《上帝之</w:t>
      </w:r>
      <w:r w:rsidRPr="0045383D">
        <w:rPr>
          <w:rFonts w:ascii="华文楷体" w:eastAsia="华文楷体" w:hAnsi="华文楷体"/>
          <w:szCs w:val="21"/>
          <w:lang w:bidi="zh-TW"/>
        </w:rPr>
        <w:t>城》上是奥古斯于用历史叙述的方式写成的一部神学作品。</w:t>
      </w:r>
      <w:r w:rsidRPr="0045383D">
        <w:rPr>
          <w:rFonts w:ascii="华文楷体" w:eastAsia="华文楷体" w:hAnsi="华文楷体" w:hint="eastAsia"/>
          <w:szCs w:val="21"/>
          <w:lang w:bidi="zh-TW"/>
        </w:rPr>
        <w:t>第一部分讲人类还未认识到上帝前的俗史，其中列举了罗马人的种种罪行，以此来驳斥异教徒对基督教的诘难，认为罗马的毁灭是罗马人自食恶果。第二部分讲人类认识上帝后的圣史，包括人类的信仰、背叛以及救赎的历史过程，奥古斯丁对其历史观的阐述基于“两座城”的划分。</w:t>
      </w:r>
    </w:p>
    <w:p w14:paraId="3B18A8E0" w14:textId="20E7697D" w:rsidR="009B00D1" w:rsidRPr="0045383D" w:rsidRDefault="001808FE"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w:t>
      </w:r>
      <w:r w:rsidR="009B00D1" w:rsidRPr="0045383D">
        <w:rPr>
          <w:rFonts w:ascii="华文楷体" w:eastAsia="华文楷体" w:hAnsi="华文楷体"/>
          <w:szCs w:val="21"/>
          <w:lang w:bidi="zh-TW"/>
        </w:rPr>
        <w:t>一</w:t>
      </w:r>
      <w:r w:rsidRPr="0045383D">
        <w:rPr>
          <w:rFonts w:ascii="华文楷体" w:eastAsia="华文楷体" w:hAnsi="华文楷体"/>
          <w:szCs w:val="21"/>
          <w:lang w:bidi="zh-TW"/>
        </w:rPr>
        <w:t>）</w:t>
      </w:r>
      <w:r w:rsidR="009B00D1" w:rsidRPr="0045383D">
        <w:rPr>
          <w:rFonts w:ascii="华文楷体" w:eastAsia="华文楷体" w:hAnsi="华文楷体"/>
          <w:szCs w:val="21"/>
          <w:lang w:bidi="zh-TW"/>
        </w:rPr>
        <w:t>上帝之城</w:t>
      </w:r>
      <w:r w:rsidR="001A7413" w:rsidRPr="0045383D">
        <w:rPr>
          <w:rFonts w:ascii="华文楷体" w:eastAsia="华文楷体" w:hAnsi="华文楷体" w:hint="eastAsia"/>
          <w:szCs w:val="21"/>
          <w:lang w:bidi="zh-TW"/>
        </w:rPr>
        <w:t>与</w:t>
      </w:r>
      <w:r w:rsidR="009B00D1" w:rsidRPr="0045383D">
        <w:rPr>
          <w:rFonts w:ascii="华文楷体" w:eastAsia="华文楷体" w:hAnsi="华文楷体"/>
          <w:szCs w:val="21"/>
          <w:lang w:bidi="zh-TW"/>
        </w:rPr>
        <w:t>世俗之城</w:t>
      </w:r>
    </w:p>
    <w:p w14:paraId="2CDABC48" w14:textId="3B87D352" w:rsidR="009B00D1" w:rsidRPr="0045383D" w:rsidRDefault="009B00D1"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1</w:t>
      </w:r>
      <w:r w:rsidR="00EE7B0E" w:rsidRPr="0045383D">
        <w:rPr>
          <w:rFonts w:ascii="华文楷体" w:eastAsia="华文楷体" w:hAnsi="华文楷体"/>
          <w:szCs w:val="21"/>
          <w:lang w:bidi="zh-TW"/>
        </w:rPr>
        <w:t>。</w:t>
      </w:r>
      <w:r w:rsidRPr="0045383D">
        <w:rPr>
          <w:rFonts w:ascii="华文楷体" w:eastAsia="华文楷体" w:hAnsi="华文楷体"/>
          <w:szCs w:val="21"/>
          <w:lang w:bidi="zh-TW"/>
        </w:rPr>
        <w:t>奥古斯丁认为对上帝的爱是道德原则的核心，由此人可以分成两</w:t>
      </w:r>
      <w:r w:rsidRPr="0045383D">
        <w:rPr>
          <w:rFonts w:ascii="华文楷体" w:eastAsia="华文楷体" w:hAnsi="华文楷体" w:hint="eastAsia"/>
          <w:szCs w:val="21"/>
          <w:lang w:bidi="zh-TW"/>
        </w:rPr>
        <w:t>类</w:t>
      </w:r>
      <w:r w:rsidR="00C242E9" w:rsidRPr="0045383D">
        <w:rPr>
          <w:rFonts w:ascii="华文楷体" w:eastAsia="华文楷体" w:hAnsi="华文楷体"/>
          <w:szCs w:val="21"/>
          <w:lang w:bidi="zh-TW"/>
        </w:rPr>
        <w:t>：</w:t>
      </w:r>
      <w:r w:rsidRPr="0045383D">
        <w:rPr>
          <w:rFonts w:ascii="华文楷体" w:eastAsia="华文楷体" w:hAnsi="华文楷体"/>
          <w:szCs w:val="21"/>
          <w:lang w:bidi="zh-TW"/>
        </w:rPr>
        <w:t>一类是那些爱上帝的人，另一类是那些爱他们自身以及俗世的人。</w:t>
      </w:r>
      <w:r w:rsidRPr="0045383D">
        <w:rPr>
          <w:rFonts w:ascii="华文楷体" w:eastAsia="华文楷体" w:hAnsi="华文楷体" w:hint="eastAsia"/>
          <w:szCs w:val="21"/>
          <w:lang w:bidi="zh-TW"/>
        </w:rPr>
        <w:t>而他们分别构成的社会</w:t>
      </w:r>
      <w:r w:rsidR="001808FE" w:rsidRPr="0045383D">
        <w:rPr>
          <w:rFonts w:ascii="华文楷体" w:eastAsia="华文楷体" w:hAnsi="华文楷体"/>
          <w:szCs w:val="21"/>
          <w:lang w:bidi="zh-TW"/>
        </w:rPr>
        <w:t>（</w:t>
      </w:r>
      <w:proofErr w:type="spellStart"/>
      <w:r w:rsidRPr="0045383D">
        <w:rPr>
          <w:rFonts w:ascii="华文楷体" w:eastAsia="华文楷体" w:hAnsi="华文楷体"/>
          <w:szCs w:val="21"/>
          <w:lang w:bidi="zh-TW"/>
        </w:rPr>
        <w:t>civitate</w:t>
      </w:r>
      <w:proofErr w:type="spellEnd"/>
      <w:r w:rsidR="001808FE" w:rsidRPr="0045383D">
        <w:rPr>
          <w:rFonts w:ascii="华文楷体" w:eastAsia="华文楷体" w:hAnsi="华文楷体"/>
          <w:szCs w:val="21"/>
          <w:lang w:bidi="zh-TW"/>
        </w:rPr>
        <w:t>）</w:t>
      </w:r>
      <w:r w:rsidRPr="0045383D">
        <w:rPr>
          <w:rFonts w:ascii="华文楷体" w:eastAsia="华文楷体" w:hAnsi="华文楷体"/>
          <w:szCs w:val="21"/>
          <w:lang w:bidi="zh-TW"/>
        </w:rPr>
        <w:t>就是“上帝之城”和“世俗之城”。</w:t>
      </w:r>
    </w:p>
    <w:p w14:paraId="1B1F8C15" w14:textId="559E78A9" w:rsidR="009B00D1" w:rsidRPr="0045383D" w:rsidRDefault="009B00D1"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2</w:t>
      </w:r>
      <w:r w:rsidR="00EE7B0E" w:rsidRPr="0045383D">
        <w:rPr>
          <w:rFonts w:ascii="华文楷体" w:eastAsia="华文楷体" w:hAnsi="华文楷体"/>
          <w:szCs w:val="21"/>
          <w:lang w:bidi="zh-TW"/>
        </w:rPr>
        <w:t>。</w:t>
      </w:r>
      <w:r w:rsidRPr="0045383D">
        <w:rPr>
          <w:rFonts w:ascii="华文楷体" w:eastAsia="华文楷体" w:hAnsi="华文楷体"/>
          <w:szCs w:val="21"/>
          <w:lang w:bidi="zh-TW"/>
        </w:rPr>
        <w:t>两座城并不是两个独立的政治实体,它们是用以区别生活在同一</w:t>
      </w:r>
      <w:r w:rsidRPr="0045383D">
        <w:rPr>
          <w:rFonts w:ascii="华文楷体" w:eastAsia="华文楷体" w:hAnsi="华文楷体" w:hint="eastAsia"/>
          <w:szCs w:val="21"/>
          <w:lang w:bidi="zh-TW"/>
        </w:rPr>
        <w:t>国家中的、有着不同追求的社会团体。两城的历史发展进程相互交融</w:t>
      </w:r>
      <w:r w:rsidR="00C326AE" w:rsidRPr="0045383D">
        <w:rPr>
          <w:rFonts w:ascii="华文楷体" w:eastAsia="华文楷体" w:hAnsi="华文楷体" w:hint="eastAsia"/>
          <w:szCs w:val="21"/>
          <w:lang w:bidi="zh-TW"/>
        </w:rPr>
        <w:t>，</w:t>
      </w:r>
      <w:r w:rsidRPr="0045383D">
        <w:rPr>
          <w:rFonts w:ascii="华文楷体" w:eastAsia="华文楷体" w:hAnsi="华文楷体" w:hint="eastAsia"/>
          <w:szCs w:val="21"/>
          <w:lang w:bidi="zh-TW"/>
        </w:rPr>
        <w:t>在现世中是共处的，只是到了最后审判的时候，两座城才分开</w:t>
      </w:r>
      <w:r w:rsidR="00DC5658" w:rsidRPr="0045383D">
        <w:rPr>
          <w:rFonts w:ascii="华文楷体" w:eastAsia="华文楷体" w:hAnsi="华文楷体" w:hint="eastAsia"/>
          <w:szCs w:val="21"/>
          <w:lang w:bidi="zh-TW"/>
        </w:rPr>
        <w:t>：</w:t>
      </w:r>
      <w:r w:rsidRPr="0045383D">
        <w:rPr>
          <w:rFonts w:ascii="华文楷体" w:eastAsia="华文楷体" w:hAnsi="华文楷体"/>
          <w:szCs w:val="21"/>
          <w:lang w:bidi="zh-TW"/>
        </w:rPr>
        <w:t>圣城中</w:t>
      </w:r>
      <w:r w:rsidRPr="0045383D">
        <w:rPr>
          <w:rFonts w:ascii="华文楷体" w:eastAsia="华文楷体" w:hAnsi="华文楷体" w:hint="eastAsia"/>
          <w:szCs w:val="21"/>
          <w:lang w:bidi="zh-TW"/>
        </w:rPr>
        <w:t>的人可以上天堂，而俗城中的人就要下地狱。</w:t>
      </w:r>
    </w:p>
    <w:p w14:paraId="18406011" w14:textId="755EEC5C" w:rsidR="00345432" w:rsidRPr="0045383D" w:rsidRDefault="00345432"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3</w:t>
      </w:r>
      <w:r w:rsidR="00EE7B0E" w:rsidRPr="0045383D">
        <w:rPr>
          <w:rFonts w:ascii="华文楷体" w:eastAsia="华文楷体" w:hAnsi="华文楷体"/>
          <w:szCs w:val="21"/>
          <w:lang w:bidi="zh-TW"/>
        </w:rPr>
        <w:t>。</w:t>
      </w:r>
      <w:r w:rsidRPr="0045383D">
        <w:rPr>
          <w:rFonts w:ascii="华文楷体" w:eastAsia="华文楷体" w:hAnsi="华文楷体"/>
          <w:szCs w:val="21"/>
          <w:lang w:bidi="zh-TW"/>
        </w:rPr>
        <w:t>奥古斯丁虽然把教会和世俗国家区分开，其教会高于国家的思想</w:t>
      </w:r>
      <w:r w:rsidRPr="0045383D">
        <w:rPr>
          <w:rFonts w:ascii="华文楷体" w:eastAsia="华文楷体" w:hAnsi="华文楷体" w:hint="eastAsia"/>
          <w:szCs w:val="21"/>
          <w:lang w:bidi="zh-TW"/>
        </w:rPr>
        <w:t>也成为后世教会向君主争权的理论依据，但是他并没有把两座</w:t>
      </w:r>
      <w:proofErr w:type="gramStart"/>
      <w:r w:rsidRPr="0045383D">
        <w:rPr>
          <w:rFonts w:ascii="华文楷体" w:eastAsia="华文楷体" w:hAnsi="华文楷体" w:hint="eastAsia"/>
          <w:szCs w:val="21"/>
          <w:lang w:bidi="zh-TW"/>
        </w:rPr>
        <w:t>城分别</w:t>
      </w:r>
      <w:proofErr w:type="gramEnd"/>
      <w:r w:rsidRPr="0045383D">
        <w:rPr>
          <w:rFonts w:ascii="华文楷体" w:eastAsia="华文楷体" w:hAnsi="华文楷体" w:hint="eastAsia"/>
          <w:szCs w:val="21"/>
          <w:lang w:bidi="zh-TW"/>
        </w:rPr>
        <w:t>等同于教会和国家。教会只是</w:t>
      </w:r>
      <w:r w:rsidR="00EE7B0E" w:rsidRPr="0045383D">
        <w:rPr>
          <w:rFonts w:ascii="华文楷体" w:eastAsia="华文楷体" w:hAnsi="华文楷体"/>
          <w:szCs w:val="21"/>
          <w:lang w:bidi="zh-TW"/>
        </w:rPr>
        <w:t>。</w:t>
      </w:r>
      <w:r w:rsidRPr="0045383D">
        <w:rPr>
          <w:rFonts w:ascii="华文楷体" w:eastAsia="华文楷体" w:hAnsi="华文楷体"/>
          <w:szCs w:val="21"/>
          <w:lang w:bidi="zh-TW"/>
        </w:rPr>
        <w:t>上帝之城的象征，因为爱俗世的人也能够在</w:t>
      </w:r>
      <w:r w:rsidRPr="0045383D">
        <w:rPr>
          <w:rFonts w:ascii="华文楷体" w:eastAsia="华文楷体" w:hAnsi="华文楷体" w:hint="eastAsia"/>
          <w:szCs w:val="21"/>
          <w:lang w:bidi="zh-TW"/>
        </w:rPr>
        <w:t>教会中找到。</w:t>
      </w:r>
    </w:p>
    <w:p w14:paraId="78B22904" w14:textId="0234A54A" w:rsidR="00345432" w:rsidRPr="0045383D" w:rsidRDefault="001808FE"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w:t>
      </w:r>
      <w:r w:rsidR="00345432" w:rsidRPr="0045383D">
        <w:rPr>
          <w:rFonts w:ascii="华文楷体" w:eastAsia="华文楷体" w:hAnsi="华文楷体"/>
          <w:szCs w:val="21"/>
          <w:lang w:bidi="zh-TW"/>
        </w:rPr>
        <w:t>二</w:t>
      </w:r>
      <w:r w:rsidRPr="0045383D">
        <w:rPr>
          <w:rFonts w:ascii="华文楷体" w:eastAsia="华文楷体" w:hAnsi="华文楷体"/>
          <w:szCs w:val="21"/>
          <w:lang w:bidi="zh-TW"/>
        </w:rPr>
        <w:t>）</w:t>
      </w:r>
      <w:r w:rsidR="00345432" w:rsidRPr="0045383D">
        <w:rPr>
          <w:rFonts w:ascii="华文楷体" w:eastAsia="华文楷体" w:hAnsi="华文楷体"/>
          <w:szCs w:val="21"/>
          <w:lang w:bidi="zh-TW"/>
        </w:rPr>
        <w:t>历史哲学</w:t>
      </w:r>
    </w:p>
    <w:p w14:paraId="614D5B14" w14:textId="39D32C80" w:rsidR="00345432" w:rsidRPr="0045383D" w:rsidRDefault="00345432"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1</w:t>
      </w:r>
      <w:r w:rsidR="00EE7B0E" w:rsidRPr="0045383D">
        <w:rPr>
          <w:rFonts w:ascii="华文楷体" w:eastAsia="华文楷体" w:hAnsi="华文楷体"/>
          <w:szCs w:val="21"/>
          <w:lang w:bidi="zh-TW"/>
        </w:rPr>
        <w:t>。</w:t>
      </w:r>
      <w:r w:rsidRPr="0045383D">
        <w:rPr>
          <w:rFonts w:ascii="华文楷体" w:eastAsia="华文楷体" w:hAnsi="华文楷体"/>
          <w:szCs w:val="21"/>
          <w:lang w:bidi="zh-TW"/>
        </w:rPr>
        <w:t>在两座城发展中的冲突之间，奥古斯丁指认出历史具有某种意</w:t>
      </w:r>
      <w:r w:rsidRPr="0045383D">
        <w:rPr>
          <w:rFonts w:ascii="华文楷体" w:eastAsia="华文楷体" w:hAnsi="华文楷体" w:hint="eastAsia"/>
          <w:szCs w:val="21"/>
          <w:lang w:bidi="zh-TW"/>
        </w:rPr>
        <w:t>义，这使得他创立了历史哲学</w:t>
      </w:r>
      <w:r w:rsidR="00690864" w:rsidRPr="0045383D">
        <w:rPr>
          <w:rFonts w:ascii="华文楷体" w:eastAsia="华文楷体" w:hAnsi="华文楷体" w:hint="eastAsia"/>
          <w:szCs w:val="21"/>
          <w:lang w:bidi="zh-TW"/>
        </w:rPr>
        <w:t>（</w:t>
      </w:r>
      <w:r w:rsidRPr="0045383D">
        <w:rPr>
          <w:rFonts w:ascii="华文楷体" w:eastAsia="华文楷体" w:hAnsi="华文楷体"/>
          <w:szCs w:val="21"/>
          <w:lang w:bidi="zh-TW"/>
        </w:rPr>
        <w:t>对比希腊早期的历史学家，他们认为历</w:t>
      </w:r>
      <w:r w:rsidRPr="0045383D">
        <w:rPr>
          <w:rFonts w:ascii="华文楷体" w:eastAsia="华文楷体" w:hAnsi="华文楷体" w:hint="eastAsia"/>
          <w:szCs w:val="21"/>
          <w:lang w:bidi="zh-TW"/>
        </w:rPr>
        <w:t>史不过是王国兴衰的不停循环，它不能教导关于人性的知识</w:t>
      </w:r>
      <w:r w:rsidR="00690864" w:rsidRPr="0045383D">
        <w:rPr>
          <w:rFonts w:ascii="华文楷体" w:eastAsia="华文楷体" w:hAnsi="华文楷体" w:hint="eastAsia"/>
          <w:szCs w:val="21"/>
          <w:lang w:bidi="zh-TW"/>
        </w:rPr>
        <w:t>）</w:t>
      </w:r>
      <w:r w:rsidRPr="0045383D">
        <w:rPr>
          <w:rFonts w:ascii="华文楷体" w:eastAsia="华文楷体" w:hAnsi="华文楷体"/>
          <w:szCs w:val="21"/>
          <w:lang w:bidi="zh-TW"/>
        </w:rPr>
        <w:t>。</w:t>
      </w:r>
    </w:p>
    <w:p w14:paraId="539DD11F" w14:textId="1F206BC5" w:rsidR="00AB0487" w:rsidRPr="0045383D" w:rsidRDefault="00345432"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2</w:t>
      </w:r>
      <w:r w:rsidR="00EE7B0E" w:rsidRPr="0045383D">
        <w:rPr>
          <w:rFonts w:ascii="华文楷体" w:eastAsia="华文楷体" w:hAnsi="华文楷体"/>
          <w:szCs w:val="21"/>
          <w:lang w:bidi="zh-TW"/>
        </w:rPr>
        <w:t>。</w:t>
      </w:r>
      <w:r w:rsidRPr="0045383D">
        <w:rPr>
          <w:rFonts w:ascii="华文楷体" w:eastAsia="华文楷体" w:hAnsi="华文楷体"/>
          <w:szCs w:val="21"/>
          <w:lang w:bidi="zh-TW"/>
        </w:rPr>
        <w:t>上帝就是历史的作者，历史开始于创世，而现在历史则陷入到两</w:t>
      </w:r>
      <w:r w:rsidRPr="0045383D">
        <w:rPr>
          <w:rFonts w:ascii="华文楷体" w:eastAsia="华文楷体" w:hAnsi="华文楷体" w:hint="eastAsia"/>
          <w:szCs w:val="21"/>
          <w:lang w:bidi="zh-TW"/>
        </w:rPr>
        <w:t>座城之间的紧张状态之中，到了最终审判，历史将会终结，也就是时间将停止，上天堂的人会得到永恒幸福，而下地狱的人会得到永恒惩罚。</w:t>
      </w:r>
    </w:p>
    <w:p w14:paraId="31C72053" w14:textId="77777777" w:rsidR="00050A7D" w:rsidRDefault="00050A7D" w:rsidP="000F2697">
      <w:pPr>
        <w:contextualSpacing/>
        <w:mirrorIndents/>
        <w:rPr>
          <w:rFonts w:ascii="华文楷体" w:eastAsia="华文楷体" w:hAnsi="华文楷体"/>
          <w:b/>
          <w:bCs/>
          <w:szCs w:val="21"/>
          <w:lang w:bidi="zh-TW"/>
        </w:rPr>
      </w:pPr>
    </w:p>
    <w:p w14:paraId="70B36FA7" w14:textId="77777777" w:rsidR="008D23CB" w:rsidRDefault="008D23CB" w:rsidP="000F2697">
      <w:pPr>
        <w:contextualSpacing/>
        <w:mirrorIndents/>
        <w:rPr>
          <w:rFonts w:ascii="华文楷体" w:eastAsia="华文楷体" w:hAnsi="华文楷体"/>
          <w:b/>
          <w:bCs/>
          <w:szCs w:val="21"/>
          <w:lang w:bidi="zh-TW"/>
        </w:rPr>
      </w:pPr>
    </w:p>
    <w:p w14:paraId="7B29241F" w14:textId="55C478DC" w:rsidR="00030D4D" w:rsidRPr="00030D4D" w:rsidRDefault="00030D4D" w:rsidP="000F2697">
      <w:pPr>
        <w:contextualSpacing/>
        <w:mirrorIndents/>
        <w:rPr>
          <w:rFonts w:ascii="华文楷体" w:eastAsia="华文楷体" w:hAnsi="华文楷体"/>
          <w:b/>
          <w:bCs/>
          <w:sz w:val="24"/>
          <w:szCs w:val="24"/>
          <w:lang w:bidi="zh-TW"/>
        </w:rPr>
      </w:pPr>
      <w:r w:rsidRPr="00030D4D">
        <w:rPr>
          <w:rFonts w:ascii="华文楷体" w:eastAsia="华文楷体" w:hAnsi="华文楷体" w:hint="eastAsia"/>
          <w:b/>
          <w:bCs/>
          <w:sz w:val="24"/>
          <w:szCs w:val="24"/>
          <w:lang w:bidi="zh-TW"/>
        </w:rPr>
        <w:t>经院哲学</w:t>
      </w:r>
    </w:p>
    <w:p w14:paraId="4773F218" w14:textId="1C5C8162" w:rsidR="00A613A8" w:rsidRDefault="004247DB" w:rsidP="00A613A8">
      <w:pPr>
        <w:ind w:firstLineChars="100" w:firstLine="210"/>
        <w:contextualSpacing/>
        <w:mirrorIndents/>
        <w:rPr>
          <w:rFonts w:ascii="华文楷体" w:eastAsia="华文楷体" w:hAnsi="华文楷体"/>
          <w:szCs w:val="21"/>
          <w:lang w:bidi="zh-TW"/>
        </w:rPr>
      </w:pPr>
      <w:r w:rsidRPr="004247DB">
        <w:rPr>
          <w:rFonts w:ascii="华文楷体" w:eastAsia="华文楷体" w:hAnsi="华文楷体" w:hint="eastAsia"/>
          <w:szCs w:val="21"/>
          <w:lang w:bidi="zh-TW"/>
        </w:rPr>
        <w:t>“经院哲学”</w:t>
      </w:r>
      <w:r w:rsidR="00AE2C13">
        <w:rPr>
          <w:rFonts w:ascii="华文楷体" w:eastAsia="华文楷体" w:hAnsi="华文楷体"/>
          <w:szCs w:val="21"/>
          <w:lang w:bidi="zh-TW"/>
        </w:rPr>
        <w:t>（</w:t>
      </w:r>
      <w:r w:rsidRPr="004247DB">
        <w:rPr>
          <w:rFonts w:ascii="华文楷体" w:eastAsia="华文楷体" w:hAnsi="华文楷体"/>
          <w:szCs w:val="21"/>
          <w:lang w:bidi="zh-TW"/>
        </w:rPr>
        <w:t>scholasticism或</w:t>
      </w:r>
      <w:proofErr w:type="spellStart"/>
      <w:r w:rsidRPr="004247DB">
        <w:rPr>
          <w:rFonts w:ascii="华文楷体" w:eastAsia="华文楷体" w:hAnsi="华文楷体"/>
          <w:szCs w:val="21"/>
          <w:lang w:bidi="zh-TW"/>
        </w:rPr>
        <w:t>scholasticphilosophy</w:t>
      </w:r>
      <w:proofErr w:type="spellEnd"/>
      <w:r w:rsidR="00AE2C13">
        <w:rPr>
          <w:rFonts w:ascii="华文楷体" w:eastAsia="华文楷体" w:hAnsi="华文楷体"/>
          <w:szCs w:val="21"/>
          <w:lang w:bidi="zh-TW"/>
        </w:rPr>
        <w:t>）</w:t>
      </w:r>
      <w:r w:rsidRPr="004247DB">
        <w:rPr>
          <w:rFonts w:ascii="华文楷体" w:eastAsia="华文楷体" w:hAnsi="华文楷体"/>
          <w:szCs w:val="21"/>
          <w:lang w:bidi="zh-TW"/>
        </w:rPr>
        <w:t>一词来自</w:t>
      </w:r>
      <w:r w:rsidR="002C5570">
        <w:rPr>
          <w:rFonts w:ascii="华文楷体" w:eastAsia="华文楷体" w:hAnsi="华文楷体" w:hint="eastAsia"/>
          <w:szCs w:val="21"/>
          <w:lang w:bidi="zh-TW"/>
        </w:rPr>
        <w:t>拉丁文</w:t>
      </w:r>
      <w:proofErr w:type="spellStart"/>
      <w:r w:rsidRPr="004247DB">
        <w:rPr>
          <w:rFonts w:ascii="华文楷体" w:eastAsia="华文楷体" w:hAnsi="华文楷体"/>
          <w:szCs w:val="21"/>
          <w:lang w:bidi="zh-TW"/>
        </w:rPr>
        <w:t>scholasticus</w:t>
      </w:r>
      <w:proofErr w:type="spellEnd"/>
      <w:r w:rsidRPr="004247DB">
        <w:rPr>
          <w:rFonts w:ascii="华文楷体" w:eastAsia="华文楷体" w:hAnsi="华文楷体"/>
          <w:szCs w:val="21"/>
          <w:lang w:bidi="zh-TW"/>
        </w:rPr>
        <w:t>，原意为“</w:t>
      </w:r>
      <w:r w:rsidR="002C5570">
        <w:rPr>
          <w:rFonts w:ascii="华文楷体" w:eastAsia="华文楷体" w:hAnsi="华文楷体" w:hint="eastAsia"/>
          <w:szCs w:val="21"/>
          <w:lang w:bidi="zh-TW"/>
        </w:rPr>
        <w:t>学院中人的思想</w:t>
      </w:r>
      <w:r w:rsidRPr="004247DB">
        <w:rPr>
          <w:rFonts w:ascii="华文楷体" w:eastAsia="华文楷体" w:hAnsi="华文楷体"/>
          <w:szCs w:val="21"/>
          <w:lang w:bidi="zh-TW"/>
        </w:rPr>
        <w:t>”</w:t>
      </w:r>
      <w:r w:rsidR="002C5570">
        <w:rPr>
          <w:rFonts w:ascii="华文楷体" w:eastAsia="华文楷体" w:hAnsi="华文楷体" w:hint="eastAsia"/>
          <w:szCs w:val="21"/>
          <w:lang w:bidi="zh-TW"/>
        </w:rPr>
        <w:t>，</w:t>
      </w:r>
      <w:r w:rsidRPr="004247DB">
        <w:rPr>
          <w:rFonts w:ascii="华文楷体" w:eastAsia="华文楷体" w:hAnsi="华文楷体"/>
          <w:szCs w:val="21"/>
          <w:lang w:bidi="zh-TW"/>
        </w:rPr>
        <w:t>又</w:t>
      </w:r>
      <w:r w:rsidR="002C5570">
        <w:rPr>
          <w:rFonts w:ascii="华文楷体" w:eastAsia="华文楷体" w:hAnsi="华文楷体" w:hint="eastAsia"/>
          <w:szCs w:val="21"/>
          <w:lang w:bidi="zh-TW"/>
        </w:rPr>
        <w:t>译</w:t>
      </w:r>
      <w:r w:rsidRPr="004247DB">
        <w:rPr>
          <w:rFonts w:ascii="华文楷体" w:eastAsia="华文楷体" w:hAnsi="华文楷体"/>
          <w:szCs w:val="21"/>
          <w:lang w:bidi="zh-TW"/>
        </w:rPr>
        <w:t>作“士林哲学”，之所以称经院哲学，是因为它以“经院”</w:t>
      </w:r>
      <w:r w:rsidR="00AE2C13">
        <w:rPr>
          <w:rFonts w:ascii="华文楷体" w:eastAsia="华文楷体" w:hAnsi="华文楷体"/>
          <w:szCs w:val="21"/>
          <w:lang w:bidi="zh-TW"/>
        </w:rPr>
        <w:t>（</w:t>
      </w:r>
      <w:r w:rsidRPr="004247DB">
        <w:rPr>
          <w:rFonts w:ascii="华文楷体" w:eastAsia="华文楷体" w:hAnsi="华文楷体"/>
          <w:szCs w:val="21"/>
          <w:lang w:bidi="zh-TW"/>
        </w:rPr>
        <w:t>即教会或修道院办的学</w:t>
      </w:r>
      <w:r w:rsidR="002C5570">
        <w:rPr>
          <w:rFonts w:ascii="华文楷体" w:eastAsia="华文楷体" w:hAnsi="华文楷体" w:hint="eastAsia"/>
          <w:szCs w:val="21"/>
          <w:lang w:bidi="zh-TW"/>
        </w:rPr>
        <w:t>校</w:t>
      </w:r>
      <w:r w:rsidR="00AE2C13">
        <w:rPr>
          <w:rFonts w:ascii="华文楷体" w:eastAsia="华文楷体" w:hAnsi="华文楷体" w:hint="eastAsia"/>
          <w:szCs w:val="21"/>
          <w:lang w:bidi="zh-TW"/>
        </w:rPr>
        <w:t>）</w:t>
      </w:r>
      <w:r w:rsidRPr="004247DB">
        <w:rPr>
          <w:rFonts w:ascii="华文楷体" w:eastAsia="华文楷体" w:hAnsi="华文楷体"/>
          <w:szCs w:val="21"/>
          <w:lang w:bidi="zh-TW"/>
        </w:rPr>
        <w:t>为依托发展起来的哲学</w:t>
      </w:r>
      <w:r w:rsidR="00A613A8">
        <w:rPr>
          <w:rFonts w:ascii="华文楷体" w:eastAsia="华文楷体" w:hAnsi="华文楷体" w:hint="eastAsia"/>
          <w:szCs w:val="21"/>
          <w:lang w:bidi="zh-TW"/>
        </w:rPr>
        <w:t>。</w:t>
      </w:r>
    </w:p>
    <w:p w14:paraId="0275A389" w14:textId="68C337BF" w:rsidR="000B5CB3" w:rsidRDefault="004247DB" w:rsidP="00A613A8">
      <w:pPr>
        <w:ind w:firstLineChars="200" w:firstLine="420"/>
        <w:contextualSpacing/>
        <w:mirrorIndents/>
        <w:rPr>
          <w:rFonts w:ascii="华文楷体" w:eastAsia="华文楷体" w:hAnsi="华文楷体"/>
          <w:szCs w:val="21"/>
          <w:lang w:bidi="zh-TW"/>
        </w:rPr>
      </w:pPr>
      <w:r w:rsidRPr="004247DB">
        <w:rPr>
          <w:rFonts w:ascii="华文楷体" w:eastAsia="华文楷体" w:hAnsi="华文楷体"/>
          <w:szCs w:val="21"/>
          <w:lang w:bidi="zh-TW"/>
        </w:rPr>
        <w:t>经院哲学始于5世纪</w:t>
      </w:r>
      <w:proofErr w:type="gramStart"/>
      <w:r w:rsidRPr="004247DB">
        <w:rPr>
          <w:rFonts w:ascii="华文楷体" w:eastAsia="华文楷体" w:hAnsi="华文楷体"/>
          <w:szCs w:val="21"/>
          <w:lang w:bidi="zh-TW"/>
        </w:rPr>
        <w:t>波埃修</w:t>
      </w:r>
      <w:proofErr w:type="gramEnd"/>
      <w:r w:rsidRPr="004247DB">
        <w:rPr>
          <w:rFonts w:ascii="华文楷体" w:eastAsia="华文楷体" w:hAnsi="华文楷体"/>
          <w:szCs w:val="21"/>
          <w:lang w:bidi="zh-TW"/>
        </w:rPr>
        <w:t>对亚里士多德逻辑学著作的评注，终于17</w:t>
      </w:r>
      <w:r w:rsidR="00A613A8">
        <w:rPr>
          <w:rFonts w:ascii="华文楷体" w:eastAsia="华文楷体" w:hAnsi="华文楷体" w:hint="eastAsia"/>
          <w:szCs w:val="21"/>
          <w:lang w:bidi="zh-TW"/>
        </w:rPr>
        <w:t>世纪</w:t>
      </w:r>
      <w:r w:rsidRPr="004247DB">
        <w:rPr>
          <w:rFonts w:ascii="华文楷体" w:eastAsia="华文楷体" w:hAnsi="华文楷体"/>
          <w:szCs w:val="21"/>
          <w:lang w:bidi="zh-TW"/>
        </w:rPr>
        <w:t>中叶。其鼎盛为11~13世纪，当时建立了著名的牛津大学和巴黎大学，用以解读和注释古代学者</w:t>
      </w:r>
      <w:r w:rsidR="00AE2C13">
        <w:rPr>
          <w:rFonts w:ascii="华文楷体" w:eastAsia="华文楷体" w:hAnsi="华文楷体"/>
          <w:szCs w:val="21"/>
          <w:lang w:bidi="zh-TW"/>
        </w:rPr>
        <w:t>（</w:t>
      </w:r>
      <w:r w:rsidRPr="004247DB">
        <w:rPr>
          <w:rFonts w:ascii="华文楷体" w:eastAsia="华文楷体" w:hAnsi="华文楷体"/>
          <w:szCs w:val="21"/>
          <w:lang w:bidi="zh-TW"/>
        </w:rPr>
        <w:t>以亚里士多德为主</w:t>
      </w:r>
      <w:r w:rsidR="00AE2C13">
        <w:rPr>
          <w:rFonts w:ascii="华文楷体" w:eastAsia="华文楷体" w:hAnsi="华文楷体"/>
          <w:szCs w:val="21"/>
          <w:lang w:bidi="zh-TW"/>
        </w:rPr>
        <w:t>）</w:t>
      </w:r>
      <w:r w:rsidRPr="004247DB">
        <w:rPr>
          <w:rFonts w:ascii="华文楷体" w:eastAsia="华文楷体" w:hAnsi="华文楷体"/>
          <w:szCs w:val="21"/>
          <w:lang w:bidi="zh-TW"/>
        </w:rPr>
        <w:t>的著作。</w:t>
      </w:r>
    </w:p>
    <w:p w14:paraId="6A700919" w14:textId="1E02FCA8" w:rsidR="000B5CB3" w:rsidRDefault="004247DB" w:rsidP="00A613A8">
      <w:pPr>
        <w:ind w:firstLineChars="200" w:firstLine="420"/>
        <w:contextualSpacing/>
        <w:mirrorIndents/>
        <w:rPr>
          <w:rFonts w:ascii="华文楷体" w:eastAsia="华文楷体" w:hAnsi="华文楷体"/>
          <w:szCs w:val="21"/>
          <w:lang w:bidi="zh-TW"/>
        </w:rPr>
      </w:pPr>
      <w:r w:rsidRPr="000B5CB3">
        <w:rPr>
          <w:rFonts w:ascii="华文楷体" w:eastAsia="华文楷体" w:hAnsi="华文楷体"/>
          <w:szCs w:val="21"/>
          <w:u w:val="single"/>
          <w:lang w:bidi="zh-TW"/>
        </w:rPr>
        <w:t>经院哲学继承自教父哲学而来，它的核心问题是理性与信仰、</w:t>
      </w:r>
      <w:r w:rsidRPr="000B5CB3">
        <w:rPr>
          <w:rFonts w:ascii="华文楷体" w:eastAsia="华文楷体" w:hAnsi="华文楷体" w:hint="eastAsia"/>
          <w:szCs w:val="21"/>
          <w:u w:val="single"/>
          <w:lang w:bidi="zh-TW"/>
        </w:rPr>
        <w:t>哲学与宗教、共相问题的争论、上帝存在的证明和亚里士多德实体</w:t>
      </w:r>
      <w:r w:rsidR="00216237" w:rsidRPr="000B5CB3">
        <w:rPr>
          <w:rFonts w:ascii="华文楷体" w:eastAsia="华文楷体" w:hAnsi="华文楷体" w:hint="eastAsia"/>
          <w:szCs w:val="21"/>
          <w:u w:val="single"/>
          <w:lang w:bidi="zh-TW"/>
        </w:rPr>
        <w:t>学说的复兴</w:t>
      </w:r>
      <w:r w:rsidRPr="000B5CB3">
        <w:rPr>
          <w:rFonts w:ascii="华文楷体" w:eastAsia="华文楷体" w:hAnsi="华文楷体" w:hint="eastAsia"/>
          <w:szCs w:val="21"/>
          <w:u w:val="single"/>
          <w:lang w:bidi="zh-TW"/>
        </w:rPr>
        <w:t>等</w:t>
      </w:r>
      <w:r w:rsidRPr="004247DB">
        <w:rPr>
          <w:rFonts w:ascii="华文楷体" w:eastAsia="华文楷体" w:hAnsi="华文楷体" w:hint="eastAsia"/>
          <w:szCs w:val="21"/>
          <w:lang w:bidi="zh-TW"/>
        </w:rPr>
        <w:t>。经院哲学可分为三个阶段</w:t>
      </w:r>
      <w:r w:rsidR="00503883">
        <w:rPr>
          <w:rFonts w:ascii="华文楷体" w:eastAsia="华文楷体" w:hAnsi="华文楷体"/>
          <w:szCs w:val="21"/>
          <w:lang w:bidi="zh-TW"/>
        </w:rPr>
        <w:t>：</w:t>
      </w:r>
    </w:p>
    <w:p w14:paraId="471229EB" w14:textId="243E8F21" w:rsidR="000B5CB3" w:rsidRDefault="00AE2C13" w:rsidP="00A613A8">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4247DB" w:rsidRPr="004247DB">
        <w:rPr>
          <w:rFonts w:ascii="华文楷体" w:eastAsia="华文楷体" w:hAnsi="华文楷体"/>
          <w:szCs w:val="21"/>
          <w:lang w:bidi="zh-TW"/>
        </w:rPr>
        <w:t>1</w:t>
      </w:r>
      <w:r>
        <w:rPr>
          <w:rFonts w:ascii="华文楷体" w:eastAsia="华文楷体" w:hAnsi="华文楷体"/>
          <w:szCs w:val="21"/>
          <w:lang w:bidi="zh-TW"/>
        </w:rPr>
        <w:t>）</w:t>
      </w:r>
      <w:r w:rsidR="004247DB" w:rsidRPr="004247DB">
        <w:rPr>
          <w:rFonts w:ascii="华文楷体" w:eastAsia="华文楷体" w:hAnsi="华文楷体"/>
          <w:szCs w:val="21"/>
          <w:lang w:bidi="zh-TW"/>
        </w:rPr>
        <w:t>早期经院哲学，代表人物是爱留</w:t>
      </w:r>
      <w:r w:rsidR="002C5570">
        <w:rPr>
          <w:rFonts w:ascii="华文楷体" w:eastAsia="华文楷体" w:hAnsi="华文楷体" w:hint="eastAsia"/>
          <w:szCs w:val="21"/>
          <w:lang w:bidi="zh-TW"/>
        </w:rPr>
        <w:t>根</w:t>
      </w:r>
      <w:r w:rsidR="004247DB" w:rsidRPr="004247DB">
        <w:rPr>
          <w:rFonts w:ascii="华文楷体" w:eastAsia="华文楷体" w:hAnsi="华文楷体"/>
          <w:szCs w:val="21"/>
          <w:lang w:bidi="zh-TW"/>
        </w:rPr>
        <w:t>纳、</w:t>
      </w:r>
      <w:r w:rsidR="000B5CB3">
        <w:rPr>
          <w:rFonts w:ascii="华文楷体" w:eastAsia="华文楷体" w:hAnsi="华文楷体" w:hint="eastAsia"/>
          <w:szCs w:val="21"/>
          <w:lang w:bidi="zh-TW"/>
        </w:rPr>
        <w:t>安瑟尔</w:t>
      </w:r>
      <w:proofErr w:type="gramStart"/>
      <w:r w:rsidR="000B5CB3">
        <w:rPr>
          <w:rFonts w:ascii="华文楷体" w:eastAsia="华文楷体" w:hAnsi="华文楷体" w:hint="eastAsia"/>
          <w:szCs w:val="21"/>
          <w:lang w:bidi="zh-TW"/>
        </w:rPr>
        <w:t>谟</w:t>
      </w:r>
      <w:proofErr w:type="gramEnd"/>
      <w:r w:rsidR="004247DB" w:rsidRPr="004247DB">
        <w:rPr>
          <w:rFonts w:ascii="华文楷体" w:eastAsia="华文楷体" w:hAnsi="华文楷体"/>
          <w:szCs w:val="21"/>
          <w:lang w:bidi="zh-TW"/>
        </w:rPr>
        <w:t>、和阿伯拉尔</w:t>
      </w:r>
      <w:r w:rsidR="000B5CB3">
        <w:rPr>
          <w:rFonts w:ascii="华文楷体" w:eastAsia="华文楷体" w:hAnsi="华文楷体" w:hint="eastAsia"/>
          <w:szCs w:val="21"/>
          <w:lang w:bidi="zh-TW"/>
        </w:rPr>
        <w:t>；</w:t>
      </w:r>
    </w:p>
    <w:p w14:paraId="45B29B37" w14:textId="79F3E94B" w:rsidR="000B5CB3" w:rsidRDefault="00AE2C13" w:rsidP="00A613A8">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4247DB" w:rsidRPr="004247DB">
        <w:rPr>
          <w:rFonts w:ascii="华文楷体" w:eastAsia="华文楷体" w:hAnsi="华文楷体"/>
          <w:szCs w:val="21"/>
          <w:lang w:bidi="zh-TW"/>
        </w:rPr>
        <w:t>2</w:t>
      </w:r>
      <w:r>
        <w:rPr>
          <w:rFonts w:ascii="华文楷体" w:eastAsia="华文楷体" w:hAnsi="华文楷体"/>
          <w:szCs w:val="21"/>
          <w:lang w:bidi="zh-TW"/>
        </w:rPr>
        <w:t>）</w:t>
      </w:r>
      <w:r w:rsidR="004247DB" w:rsidRPr="004247DB">
        <w:rPr>
          <w:rFonts w:ascii="华文楷体" w:eastAsia="华文楷体" w:hAnsi="华文楷体"/>
          <w:szCs w:val="21"/>
          <w:lang w:bidi="zh-TW"/>
        </w:rPr>
        <w:t>中期经院哲学，代表人物是阿威罗伊和托马斯·阿奎那，阿奎那是经院哲学的集大成者</w:t>
      </w:r>
      <w:r w:rsidR="000B5CB3">
        <w:rPr>
          <w:rFonts w:ascii="华文楷体" w:eastAsia="华文楷体" w:hAnsi="华文楷体" w:hint="eastAsia"/>
          <w:szCs w:val="21"/>
          <w:lang w:bidi="zh-TW"/>
        </w:rPr>
        <w:t>；</w:t>
      </w:r>
    </w:p>
    <w:p w14:paraId="5BD63B20" w14:textId="0F059851" w:rsidR="004247DB" w:rsidRPr="004247DB" w:rsidRDefault="00AE2C13" w:rsidP="00A613A8">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4247DB" w:rsidRPr="004247DB">
        <w:rPr>
          <w:rFonts w:ascii="华文楷体" w:eastAsia="华文楷体" w:hAnsi="华文楷体"/>
          <w:szCs w:val="21"/>
          <w:lang w:bidi="zh-TW"/>
        </w:rPr>
        <w:t>3</w:t>
      </w:r>
      <w:r>
        <w:rPr>
          <w:rFonts w:ascii="华文楷体" w:eastAsia="华文楷体" w:hAnsi="华文楷体"/>
          <w:szCs w:val="21"/>
          <w:lang w:bidi="zh-TW"/>
        </w:rPr>
        <w:t>）</w:t>
      </w:r>
      <w:r w:rsidR="004247DB" w:rsidRPr="004247DB">
        <w:rPr>
          <w:rFonts w:ascii="华文楷体" w:eastAsia="华文楷体" w:hAnsi="华文楷体"/>
          <w:szCs w:val="21"/>
          <w:lang w:bidi="zh-TW"/>
        </w:rPr>
        <w:t>晚期经院哲学，代表人物是邓斯·司各脱和威廉·奥卡姆。经院哲学以辩证法</w:t>
      </w:r>
      <w:r w:rsidR="001F7E80">
        <w:rPr>
          <w:rFonts w:ascii="华文楷体" w:eastAsia="华文楷体" w:hAnsi="华文楷体" w:hint="eastAsia"/>
          <w:szCs w:val="21"/>
          <w:lang w:bidi="zh-TW"/>
        </w:rPr>
        <w:t>——</w:t>
      </w:r>
      <w:r w:rsidR="004247DB" w:rsidRPr="004247DB">
        <w:rPr>
          <w:rFonts w:ascii="华文楷体" w:eastAsia="华文楷体" w:hAnsi="华文楷体"/>
          <w:szCs w:val="21"/>
          <w:lang w:bidi="zh-TW"/>
        </w:rPr>
        <w:t>主要是亚里士多德的旧逻辑为</w:t>
      </w:r>
      <w:r w:rsidR="001F7E80">
        <w:rPr>
          <w:rFonts w:ascii="华文楷体" w:eastAsia="华文楷体" w:hAnsi="华文楷体" w:hint="eastAsia"/>
          <w:szCs w:val="21"/>
          <w:lang w:bidi="zh-TW"/>
        </w:rPr>
        <w:t>思考</w:t>
      </w:r>
      <w:r w:rsidR="004247DB" w:rsidRPr="004247DB">
        <w:rPr>
          <w:rFonts w:ascii="华文楷体" w:eastAsia="华文楷体" w:hAnsi="华文楷体"/>
          <w:szCs w:val="21"/>
          <w:lang w:bidi="zh-TW"/>
        </w:rPr>
        <w:t>工具，将神学、哲学和逻辑学结合，因此经院哲学以细致分析见长，但有过于琐碎的弊端，经典例子是为人所诟病的“一根针</w:t>
      </w:r>
      <w:r w:rsidR="001F7E80">
        <w:rPr>
          <w:rFonts w:ascii="华文楷体" w:eastAsia="华文楷体" w:hAnsi="华文楷体" w:hint="eastAsia"/>
          <w:szCs w:val="21"/>
          <w:lang w:bidi="zh-TW"/>
        </w:rPr>
        <w:t>尖</w:t>
      </w:r>
      <w:r w:rsidR="004247DB" w:rsidRPr="004247DB">
        <w:rPr>
          <w:rFonts w:ascii="华文楷体" w:eastAsia="华文楷体" w:hAnsi="华文楷体"/>
          <w:szCs w:val="21"/>
          <w:lang w:bidi="zh-TW"/>
        </w:rPr>
        <w:t>上能站几位天使”的繁复论证</w:t>
      </w:r>
      <w:r w:rsidR="001F7E80">
        <w:rPr>
          <w:rFonts w:ascii="华文楷体" w:eastAsia="华文楷体" w:hAnsi="华文楷体" w:hint="eastAsia"/>
          <w:szCs w:val="21"/>
          <w:lang w:bidi="zh-TW"/>
        </w:rPr>
        <w:t>。</w:t>
      </w:r>
    </w:p>
    <w:p w14:paraId="309AC9E4" w14:textId="77777777" w:rsidR="00B809A0" w:rsidRDefault="00B809A0" w:rsidP="004247DB">
      <w:pPr>
        <w:contextualSpacing/>
        <w:mirrorIndents/>
        <w:rPr>
          <w:rFonts w:ascii="华文楷体" w:eastAsia="华文楷体" w:hAnsi="华文楷体"/>
          <w:b/>
          <w:bCs/>
          <w:sz w:val="22"/>
          <w:lang w:bidi="zh-TW"/>
        </w:rPr>
      </w:pPr>
    </w:p>
    <w:p w14:paraId="44A71570" w14:textId="0E4CBA7B" w:rsidR="004247DB" w:rsidRPr="00B809A0" w:rsidRDefault="004247DB" w:rsidP="004247DB">
      <w:pPr>
        <w:contextualSpacing/>
        <w:mirrorIndents/>
        <w:rPr>
          <w:rFonts w:ascii="华文楷体" w:eastAsia="华文楷体" w:hAnsi="华文楷体"/>
          <w:b/>
          <w:bCs/>
          <w:sz w:val="22"/>
          <w:lang w:bidi="zh-TW"/>
        </w:rPr>
      </w:pPr>
      <w:r w:rsidRPr="00B809A0">
        <w:rPr>
          <w:rFonts w:ascii="华文楷体" w:eastAsia="华文楷体" w:hAnsi="华文楷体" w:hint="eastAsia"/>
          <w:b/>
          <w:bCs/>
          <w:sz w:val="22"/>
          <w:lang w:bidi="zh-TW"/>
        </w:rPr>
        <w:t>（一）理性</w:t>
      </w:r>
      <w:r w:rsidR="001F7E80" w:rsidRPr="00B809A0">
        <w:rPr>
          <w:rFonts w:ascii="华文楷体" w:eastAsia="华文楷体" w:hAnsi="华文楷体" w:hint="eastAsia"/>
          <w:b/>
          <w:bCs/>
          <w:sz w:val="22"/>
          <w:lang w:bidi="zh-TW"/>
        </w:rPr>
        <w:t>与</w:t>
      </w:r>
      <w:r w:rsidRPr="00B809A0">
        <w:rPr>
          <w:rFonts w:ascii="华文楷体" w:eastAsia="华文楷体" w:hAnsi="华文楷体" w:hint="eastAsia"/>
          <w:b/>
          <w:bCs/>
          <w:sz w:val="22"/>
          <w:lang w:bidi="zh-TW"/>
        </w:rPr>
        <w:t>信仰或哲学与宗教</w:t>
      </w:r>
    </w:p>
    <w:p w14:paraId="4669C160" w14:textId="77777777" w:rsidR="002067CE" w:rsidRDefault="004247DB" w:rsidP="004247DB">
      <w:pPr>
        <w:contextualSpacing/>
        <w:mirrorIndents/>
        <w:rPr>
          <w:rFonts w:ascii="华文楷体" w:eastAsia="华文楷体" w:hAnsi="华文楷体"/>
          <w:szCs w:val="21"/>
          <w:lang w:bidi="zh-TW"/>
        </w:rPr>
      </w:pPr>
      <w:r w:rsidRPr="004247DB">
        <w:rPr>
          <w:rFonts w:ascii="华文楷体" w:eastAsia="华文楷体" w:hAnsi="华文楷体"/>
          <w:szCs w:val="21"/>
          <w:lang w:bidi="zh-TW"/>
        </w:rPr>
        <w:t>1、早期经院哲学</w:t>
      </w:r>
    </w:p>
    <w:p w14:paraId="487BD9E3" w14:textId="14D69A4B" w:rsidR="004247DB" w:rsidRPr="004247DB" w:rsidRDefault="00AE2C13" w:rsidP="004247DB">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4247DB" w:rsidRPr="004247DB">
        <w:rPr>
          <w:rFonts w:ascii="华文楷体" w:eastAsia="华文楷体" w:hAnsi="华文楷体"/>
          <w:szCs w:val="21"/>
          <w:lang w:bidi="zh-TW"/>
        </w:rPr>
        <w:t>1</w:t>
      </w:r>
      <w:r>
        <w:rPr>
          <w:rFonts w:ascii="华文楷体" w:eastAsia="华文楷体" w:hAnsi="华文楷体"/>
          <w:szCs w:val="21"/>
          <w:lang w:bidi="zh-TW"/>
        </w:rPr>
        <w:t>）</w:t>
      </w:r>
      <w:r w:rsidR="004247DB" w:rsidRPr="004247DB">
        <w:rPr>
          <w:rFonts w:ascii="华文楷体" w:eastAsia="华文楷体" w:hAnsi="华文楷体"/>
          <w:szCs w:val="21"/>
          <w:lang w:bidi="zh-TW"/>
        </w:rPr>
        <w:t>、</w:t>
      </w:r>
      <w:r w:rsidR="002067CE">
        <w:rPr>
          <w:rFonts w:ascii="华文楷体" w:eastAsia="华文楷体" w:hAnsi="华文楷体" w:hint="eastAsia"/>
          <w:szCs w:val="21"/>
          <w:lang w:bidi="zh-TW"/>
        </w:rPr>
        <w:t>理</w:t>
      </w:r>
      <w:r w:rsidR="004247DB" w:rsidRPr="004247DB">
        <w:rPr>
          <w:rFonts w:ascii="华文楷体" w:eastAsia="华文楷体" w:hAnsi="华文楷体"/>
          <w:szCs w:val="21"/>
          <w:lang w:bidi="zh-TW"/>
        </w:rPr>
        <w:t>性主义</w:t>
      </w:r>
    </w:p>
    <w:p w14:paraId="10619D75" w14:textId="3360BCBC" w:rsidR="002067CE" w:rsidRDefault="002067CE" w:rsidP="009B5C87">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4247DB" w:rsidRPr="004247DB">
        <w:rPr>
          <w:rFonts w:ascii="华文楷体" w:eastAsia="华文楷体" w:hAnsi="华文楷体"/>
          <w:szCs w:val="21"/>
          <w:lang w:bidi="zh-TW"/>
        </w:rPr>
        <w:t>爱</w:t>
      </w:r>
      <w:r w:rsidR="009B5C87" w:rsidRPr="004247DB">
        <w:rPr>
          <w:rFonts w:ascii="华文楷体" w:eastAsia="华文楷体" w:hAnsi="华文楷体"/>
          <w:szCs w:val="21"/>
          <w:lang w:bidi="zh-TW"/>
        </w:rPr>
        <w:t>留</w:t>
      </w:r>
      <w:r w:rsidR="004247DB" w:rsidRPr="004247DB">
        <w:rPr>
          <w:rFonts w:ascii="华文楷体" w:eastAsia="华文楷体" w:hAnsi="华文楷体"/>
          <w:szCs w:val="21"/>
          <w:lang w:bidi="zh-TW"/>
        </w:rPr>
        <w:t>根纳</w:t>
      </w:r>
      <w:r w:rsidR="00AE2C13">
        <w:rPr>
          <w:rFonts w:ascii="华文楷体" w:eastAsia="华文楷体" w:hAnsi="华文楷体"/>
          <w:szCs w:val="21"/>
          <w:lang w:bidi="zh-TW"/>
        </w:rPr>
        <w:t>（</w:t>
      </w:r>
      <w:r w:rsidR="004247DB" w:rsidRPr="004247DB">
        <w:rPr>
          <w:rFonts w:ascii="华文楷体" w:eastAsia="华文楷体" w:hAnsi="华文楷体"/>
          <w:szCs w:val="21"/>
          <w:lang w:bidi="zh-TW"/>
        </w:rPr>
        <w:t>800</w:t>
      </w:r>
      <w:r>
        <w:rPr>
          <w:rFonts w:ascii="华文楷体" w:eastAsia="华文楷体" w:hAnsi="华文楷体" w:hint="eastAsia"/>
          <w:szCs w:val="21"/>
          <w:lang w:bidi="zh-TW"/>
        </w:rPr>
        <w:t>—</w:t>
      </w:r>
      <w:r w:rsidR="004247DB" w:rsidRPr="004247DB">
        <w:rPr>
          <w:rFonts w:ascii="华文楷体" w:eastAsia="华文楷体" w:hAnsi="华文楷体"/>
          <w:szCs w:val="21"/>
          <w:lang w:bidi="zh-TW"/>
        </w:rPr>
        <w:t>877</w:t>
      </w:r>
      <w:r w:rsidR="00AE2C13">
        <w:rPr>
          <w:rFonts w:ascii="华文楷体" w:eastAsia="华文楷体" w:hAnsi="华文楷体"/>
          <w:szCs w:val="21"/>
          <w:lang w:bidi="zh-TW"/>
        </w:rPr>
        <w:t>）</w:t>
      </w:r>
    </w:p>
    <w:p w14:paraId="5262AC8F" w14:textId="60DC9982" w:rsidR="004247DB" w:rsidRPr="004247DB" w:rsidRDefault="004247DB" w:rsidP="002067CE">
      <w:pPr>
        <w:ind w:firstLineChars="200" w:firstLine="420"/>
        <w:contextualSpacing/>
        <w:mirrorIndents/>
        <w:rPr>
          <w:rFonts w:ascii="华文楷体" w:eastAsia="华文楷体" w:hAnsi="华文楷体"/>
          <w:szCs w:val="21"/>
          <w:lang w:bidi="zh-TW"/>
        </w:rPr>
      </w:pPr>
      <w:r w:rsidRPr="004247DB">
        <w:rPr>
          <w:rFonts w:ascii="华文楷体" w:eastAsia="华文楷体" w:hAnsi="华文楷体"/>
          <w:szCs w:val="21"/>
          <w:lang w:bidi="zh-TW"/>
        </w:rPr>
        <w:t>爱留根纳是经院哲学第一个哲学家，他把理性主义推向高峰。他明确提出，信仰应当服从理性。他对古希腊哲学给予极高的评价</w:t>
      </w:r>
      <w:r w:rsidR="00503883">
        <w:rPr>
          <w:rFonts w:ascii="华文楷体" w:eastAsia="华文楷体" w:hAnsi="华文楷体"/>
          <w:szCs w:val="21"/>
          <w:lang w:bidi="zh-TW"/>
        </w:rPr>
        <w:t>：</w:t>
      </w:r>
      <w:r w:rsidRPr="004247DB">
        <w:rPr>
          <w:rFonts w:ascii="华文楷体" w:eastAsia="华文楷体" w:hAnsi="华文楷体"/>
          <w:szCs w:val="21"/>
          <w:lang w:bidi="zh-TW"/>
        </w:rPr>
        <w:t>“为了</w:t>
      </w:r>
      <w:r w:rsidR="008B181C">
        <w:rPr>
          <w:rFonts w:ascii="华文楷体" w:eastAsia="华文楷体" w:hAnsi="华文楷体" w:hint="eastAsia"/>
          <w:szCs w:val="21"/>
          <w:lang w:bidi="zh-TW"/>
        </w:rPr>
        <w:t>达</w:t>
      </w:r>
      <w:r w:rsidRPr="004247DB">
        <w:rPr>
          <w:rFonts w:ascii="华文楷体" w:eastAsia="华文楷体" w:hAnsi="华文楷体"/>
          <w:szCs w:val="21"/>
          <w:lang w:bidi="zh-TW"/>
        </w:rPr>
        <w:t>到真正的完善的知识，最勤奋、最可靠地探求万物的终极原因的途径就在于希腊人称之为哲学的那门学科之中”</w:t>
      </w:r>
      <w:r w:rsidR="00AE2C13">
        <w:rPr>
          <w:rFonts w:ascii="华文楷体" w:eastAsia="华文楷体" w:hAnsi="华文楷体"/>
          <w:szCs w:val="21"/>
          <w:lang w:bidi="zh-TW"/>
        </w:rPr>
        <w:t>（</w:t>
      </w:r>
      <w:r w:rsidRPr="004247DB">
        <w:rPr>
          <w:rFonts w:ascii="华文楷体" w:eastAsia="华文楷体" w:hAnsi="华文楷体"/>
          <w:szCs w:val="21"/>
          <w:lang w:bidi="zh-TW"/>
        </w:rPr>
        <w:t>《论自然的区分》</w:t>
      </w:r>
      <w:r w:rsidR="00AE2C13">
        <w:rPr>
          <w:rFonts w:ascii="华文楷体" w:eastAsia="华文楷体" w:hAnsi="华文楷体"/>
          <w:szCs w:val="21"/>
          <w:lang w:bidi="zh-TW"/>
        </w:rPr>
        <w:t>）</w:t>
      </w:r>
      <w:r w:rsidRPr="004247DB">
        <w:rPr>
          <w:rFonts w:ascii="华文楷体" w:eastAsia="华文楷体" w:hAnsi="华文楷体"/>
          <w:szCs w:val="21"/>
          <w:lang w:bidi="zh-TW"/>
        </w:rPr>
        <w:t>。他认为理性跟启示都是真理的来源，具有同等权威，所以不会相互矛盾，他主张用理性或哲学来论证信仰，重申查士丁“真哲学即真宗教，真宗教即真哲学”的观念。</w:t>
      </w:r>
    </w:p>
    <w:p w14:paraId="0E75CBF6" w14:textId="77777777" w:rsidR="008B181C" w:rsidRDefault="008B181C" w:rsidP="004247DB">
      <w:pPr>
        <w:contextualSpacing/>
        <w:mirrorIndents/>
        <w:rPr>
          <w:rFonts w:ascii="华文楷体" w:eastAsia="华文楷体" w:hAnsi="华文楷体"/>
          <w:szCs w:val="21"/>
          <w:lang w:bidi="zh-TW"/>
        </w:rPr>
      </w:pPr>
    </w:p>
    <w:p w14:paraId="4C437DB3" w14:textId="7A054986" w:rsidR="008B181C" w:rsidRDefault="008B181C" w:rsidP="004247DB">
      <w:pPr>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004247DB" w:rsidRPr="004247DB">
        <w:rPr>
          <w:rFonts w:ascii="华文楷体" w:eastAsia="华文楷体" w:hAnsi="华文楷体"/>
          <w:szCs w:val="21"/>
          <w:lang w:bidi="zh-TW"/>
        </w:rPr>
        <w:t>贝伦伽尔</w:t>
      </w:r>
      <w:r w:rsidR="00AE2C13">
        <w:rPr>
          <w:rFonts w:ascii="华文楷体" w:eastAsia="华文楷体" w:hAnsi="华文楷体"/>
          <w:szCs w:val="21"/>
          <w:lang w:bidi="zh-TW"/>
        </w:rPr>
        <w:t>（</w:t>
      </w:r>
      <w:proofErr w:type="spellStart"/>
      <w:r w:rsidR="004247DB" w:rsidRPr="004247DB">
        <w:rPr>
          <w:rFonts w:ascii="华文楷体" w:eastAsia="华文楷体" w:hAnsi="华文楷体"/>
          <w:szCs w:val="21"/>
          <w:lang w:bidi="zh-TW"/>
        </w:rPr>
        <w:t>BerengardeTous</w:t>
      </w:r>
      <w:proofErr w:type="spellEnd"/>
      <w:r w:rsidR="004247DB" w:rsidRPr="004247DB">
        <w:rPr>
          <w:rFonts w:ascii="华文楷体" w:eastAsia="华文楷体" w:hAnsi="华文楷体"/>
          <w:szCs w:val="21"/>
          <w:lang w:bidi="zh-TW"/>
        </w:rPr>
        <w:t>，1010-1088</w:t>
      </w:r>
      <w:r w:rsidR="00AE2C13">
        <w:rPr>
          <w:rFonts w:ascii="华文楷体" w:eastAsia="华文楷体" w:hAnsi="华文楷体"/>
          <w:szCs w:val="21"/>
          <w:lang w:bidi="zh-TW"/>
        </w:rPr>
        <w:t>）</w:t>
      </w:r>
    </w:p>
    <w:p w14:paraId="2E82D4A6" w14:textId="5790747C" w:rsidR="004247DB" w:rsidRDefault="004247DB" w:rsidP="008B181C">
      <w:pPr>
        <w:ind w:firstLineChars="200" w:firstLine="420"/>
        <w:contextualSpacing/>
        <w:mirrorIndents/>
        <w:rPr>
          <w:rFonts w:ascii="华文楷体" w:eastAsia="华文楷体" w:hAnsi="华文楷体"/>
          <w:szCs w:val="21"/>
          <w:lang w:bidi="zh-TW"/>
        </w:rPr>
      </w:pPr>
      <w:r w:rsidRPr="004247DB">
        <w:rPr>
          <w:rFonts w:ascii="华文楷体" w:eastAsia="华文楷体" w:hAnsi="华文楷体"/>
          <w:szCs w:val="21"/>
          <w:lang w:bidi="zh-TW"/>
        </w:rPr>
        <w:t>真正把辩证法运用于神学讨论的是图尔的贝伦伽尔。贝伦伽尔认为辩证法是最高理性的杰作，适用于一切事物，包括神圣事物和神秘的启示。跟爱留根纳一样，他也</w:t>
      </w:r>
      <w:r w:rsidR="008B181C">
        <w:rPr>
          <w:rFonts w:ascii="华文楷体" w:eastAsia="华文楷体" w:hAnsi="华文楷体" w:hint="eastAsia"/>
          <w:szCs w:val="21"/>
          <w:lang w:bidi="zh-TW"/>
        </w:rPr>
        <w:t>主</w:t>
      </w:r>
      <w:r w:rsidRPr="004247DB">
        <w:rPr>
          <w:rFonts w:ascii="华文楷体" w:eastAsia="华文楷体" w:hAnsi="华文楷体"/>
          <w:szCs w:val="21"/>
          <w:lang w:bidi="zh-TW"/>
        </w:rPr>
        <w:t>张信仰应当服从知识，权威应当服从理性，《圣经》的教义应该服从辩证法。他在《论圣餐》一书中，将辩证法运用于基督教中关于“圣餐”的讨论，否认圣餐的酒和面包是由基督的血和肉体转变而来的“实质转化说”</w:t>
      </w:r>
      <w:r w:rsidR="00BB2D0C">
        <w:rPr>
          <w:rFonts w:ascii="华文楷体" w:eastAsia="华文楷体" w:hAnsi="华文楷体" w:hint="eastAsia"/>
          <w:szCs w:val="21"/>
          <w:lang w:bidi="zh-TW"/>
        </w:rPr>
        <w:t>。</w:t>
      </w:r>
    </w:p>
    <w:p w14:paraId="7118F8F2" w14:textId="77777777" w:rsidR="000F2DE3" w:rsidRDefault="000F2DE3" w:rsidP="000F2DE3">
      <w:pPr>
        <w:ind w:firstLineChars="200" w:firstLine="420"/>
        <w:contextualSpacing/>
        <w:mirrorIndents/>
        <w:rPr>
          <w:rFonts w:ascii="华文楷体" w:eastAsia="华文楷体" w:hAnsi="华文楷体"/>
          <w:szCs w:val="21"/>
          <w:lang w:bidi="zh-TW"/>
        </w:rPr>
      </w:pPr>
    </w:p>
    <w:p w14:paraId="74761F43" w14:textId="095BFA44" w:rsidR="000F2DE3" w:rsidRDefault="000F2DE3" w:rsidP="000F2DE3">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③安瑟尔</w:t>
      </w:r>
      <w:proofErr w:type="gramStart"/>
      <w:r>
        <w:rPr>
          <w:rFonts w:ascii="华文楷体" w:eastAsia="华文楷体" w:hAnsi="华文楷体" w:hint="eastAsia"/>
          <w:szCs w:val="21"/>
          <w:lang w:bidi="zh-TW"/>
        </w:rPr>
        <w:t>谟</w:t>
      </w:r>
      <w:proofErr w:type="gramEnd"/>
      <w:r>
        <w:rPr>
          <w:rFonts w:ascii="华文楷体" w:eastAsia="华文楷体" w:hAnsi="华文楷体" w:hint="eastAsia"/>
          <w:szCs w:val="21"/>
          <w:lang w:bidi="zh-TW"/>
        </w:rPr>
        <w:t>：</w:t>
      </w:r>
      <w:r w:rsidRPr="004247DB">
        <w:rPr>
          <w:rFonts w:ascii="华文楷体" w:eastAsia="华文楷体" w:hAnsi="华文楷体"/>
          <w:szCs w:val="21"/>
          <w:lang w:bidi="zh-TW"/>
        </w:rPr>
        <w:t>信仰，然后理解</w:t>
      </w:r>
      <w:r w:rsidR="00AE2C13">
        <w:rPr>
          <w:rFonts w:ascii="华文楷体" w:eastAsia="华文楷体" w:hAnsi="华文楷体"/>
          <w:szCs w:val="21"/>
          <w:lang w:bidi="zh-TW"/>
        </w:rPr>
        <w:t>（</w:t>
      </w:r>
      <w:proofErr w:type="spellStart"/>
      <w:r w:rsidRPr="004247DB">
        <w:rPr>
          <w:rFonts w:ascii="华文楷体" w:eastAsia="华文楷体" w:hAnsi="华文楷体"/>
          <w:szCs w:val="21"/>
          <w:lang w:bidi="zh-TW"/>
        </w:rPr>
        <w:t>AnselmofCanterbury</w:t>
      </w:r>
      <w:proofErr w:type="spellEnd"/>
      <w:r w:rsidRPr="004247DB">
        <w:rPr>
          <w:rFonts w:ascii="华文楷体" w:eastAsia="华文楷体" w:hAnsi="华文楷体"/>
          <w:szCs w:val="21"/>
          <w:lang w:bidi="zh-TW"/>
        </w:rPr>
        <w:t>，1033-1109</w:t>
      </w:r>
      <w:r w:rsidR="00AE2C13">
        <w:rPr>
          <w:rFonts w:ascii="华文楷体" w:eastAsia="华文楷体" w:hAnsi="华文楷体"/>
          <w:szCs w:val="21"/>
          <w:lang w:bidi="zh-TW"/>
        </w:rPr>
        <w:t>）</w:t>
      </w:r>
      <w:r>
        <w:rPr>
          <w:rFonts w:ascii="华文楷体" w:eastAsia="华文楷体" w:hAnsi="华文楷体" w:hint="eastAsia"/>
          <w:szCs w:val="21"/>
          <w:lang w:bidi="zh-TW"/>
        </w:rPr>
        <w:t>。</w:t>
      </w:r>
    </w:p>
    <w:p w14:paraId="729A3989" w14:textId="52D9E2B7" w:rsidR="000F2DE3" w:rsidRPr="004247DB" w:rsidRDefault="000F2DE3" w:rsidP="000F2DE3">
      <w:pPr>
        <w:ind w:firstLineChars="200" w:firstLine="420"/>
        <w:contextualSpacing/>
        <w:mirrorIndents/>
        <w:rPr>
          <w:rFonts w:ascii="华文楷体" w:eastAsia="华文楷体" w:hAnsi="华文楷体"/>
          <w:szCs w:val="21"/>
          <w:lang w:bidi="zh-TW"/>
        </w:rPr>
      </w:pPr>
      <w:r w:rsidRPr="004247DB">
        <w:rPr>
          <w:rFonts w:ascii="华文楷体" w:eastAsia="华文楷体" w:hAnsi="华文楷体"/>
          <w:szCs w:val="21"/>
          <w:lang w:bidi="zh-TW"/>
        </w:rPr>
        <w:t>安瑟尔</w:t>
      </w:r>
      <w:proofErr w:type="gramStart"/>
      <w:r w:rsidRPr="004247DB">
        <w:rPr>
          <w:rFonts w:ascii="华文楷体" w:eastAsia="华文楷体" w:hAnsi="华文楷体"/>
          <w:szCs w:val="21"/>
          <w:lang w:bidi="zh-TW"/>
        </w:rPr>
        <w:t>漠</w:t>
      </w:r>
      <w:proofErr w:type="gramEnd"/>
      <w:r w:rsidRPr="004247DB">
        <w:rPr>
          <w:rFonts w:ascii="华文楷体" w:eastAsia="华文楷体" w:hAnsi="华文楷体"/>
          <w:szCs w:val="21"/>
          <w:lang w:bidi="zh-TW"/>
        </w:rPr>
        <w:t>和阿伯拉尔把辩证法在神学的运用推向了一个新的高度。他跟奥古斯丁的“信仰寻求理解”的主张一致，</w:t>
      </w:r>
      <w:r w:rsidR="00244D33">
        <w:rPr>
          <w:rFonts w:ascii="华文楷体" w:eastAsia="华文楷体" w:hAnsi="华文楷体" w:hint="eastAsia"/>
          <w:szCs w:val="21"/>
          <w:lang w:bidi="zh-TW"/>
        </w:rPr>
        <w:t>认为</w:t>
      </w:r>
      <w:r w:rsidRPr="004247DB">
        <w:rPr>
          <w:rFonts w:ascii="华文楷体" w:eastAsia="华文楷体" w:hAnsi="华文楷体"/>
          <w:szCs w:val="21"/>
          <w:lang w:bidi="zh-TW"/>
        </w:rPr>
        <w:t>理性应当服从信仰，而不能用理性来衡量信仰，这是基督徒的出发点。但他</w:t>
      </w:r>
      <w:proofErr w:type="gramStart"/>
      <w:r w:rsidRPr="004247DB">
        <w:rPr>
          <w:rFonts w:ascii="华文楷体" w:eastAsia="华文楷体" w:hAnsi="华文楷体"/>
          <w:szCs w:val="21"/>
          <w:lang w:bidi="zh-TW"/>
        </w:rPr>
        <w:t>不像德</w:t>
      </w:r>
      <w:proofErr w:type="gramEnd"/>
      <w:r w:rsidRPr="004247DB">
        <w:rPr>
          <w:rFonts w:ascii="华文楷体" w:eastAsia="华文楷体" w:hAnsi="华文楷体"/>
          <w:szCs w:val="21"/>
          <w:lang w:bidi="zh-TW"/>
        </w:rPr>
        <w:t>尔图</w:t>
      </w:r>
      <w:proofErr w:type="gramStart"/>
      <w:r w:rsidRPr="004247DB">
        <w:rPr>
          <w:rFonts w:ascii="华文楷体" w:eastAsia="华文楷体" w:hAnsi="华文楷体"/>
          <w:szCs w:val="21"/>
          <w:lang w:bidi="zh-TW"/>
        </w:rPr>
        <w:t>良跟达米安</w:t>
      </w:r>
      <w:proofErr w:type="gramEnd"/>
      <w:r w:rsidRPr="004247DB">
        <w:rPr>
          <w:rFonts w:ascii="华文楷体" w:eastAsia="华文楷体" w:hAnsi="华文楷体"/>
          <w:szCs w:val="21"/>
          <w:lang w:bidi="zh-TW"/>
        </w:rPr>
        <w:t>那样，以此否定理性。他说，如果“不把信仰放在第一位是傲慢，有了信仰之后不再诉诸于理性是疏忽。两种错误都要加以避免”。这是一种温和的理性辩护主义。他主张“信仰，然后理解”，信仰是第一性的，理性是第二性的，基督徒要使用理性维护和深化信</w:t>
      </w:r>
      <w:r w:rsidRPr="004247DB">
        <w:rPr>
          <w:rFonts w:ascii="华文楷体" w:eastAsia="华文楷体" w:hAnsi="华文楷体" w:hint="eastAsia"/>
          <w:szCs w:val="21"/>
          <w:lang w:bidi="zh-TW"/>
        </w:rPr>
        <w:t>仰。所以他在《宣讲》里说“我渴望能够理解，因为我决不是理解了才信仰，而是信仰了才理解</w:t>
      </w:r>
      <w:r w:rsidR="00813EF5">
        <w:rPr>
          <w:rFonts w:ascii="华文楷体" w:eastAsia="华文楷体" w:hAnsi="华文楷体"/>
          <w:szCs w:val="21"/>
          <w:lang w:bidi="zh-TW"/>
        </w:rPr>
        <w:t>；</w:t>
      </w:r>
      <w:r w:rsidRPr="004247DB">
        <w:rPr>
          <w:rFonts w:ascii="华文楷体" w:eastAsia="华文楷体" w:hAnsi="华文楷体"/>
          <w:szCs w:val="21"/>
          <w:lang w:bidi="zh-TW"/>
        </w:rPr>
        <w:t>因为我相信</w:t>
      </w:r>
      <w:r w:rsidR="00503883">
        <w:rPr>
          <w:rFonts w:ascii="华文楷体" w:eastAsia="华文楷体" w:hAnsi="华文楷体"/>
          <w:szCs w:val="21"/>
          <w:lang w:bidi="zh-TW"/>
        </w:rPr>
        <w:t>：</w:t>
      </w:r>
      <w:r w:rsidRPr="004247DB">
        <w:rPr>
          <w:rFonts w:ascii="华文楷体" w:eastAsia="华文楷体" w:hAnsi="华文楷体"/>
          <w:szCs w:val="21"/>
          <w:lang w:bidi="zh-TW"/>
        </w:rPr>
        <w:t>“除非我相信了，我决不会理解’”。</w:t>
      </w:r>
    </w:p>
    <w:p w14:paraId="7120F6A8" w14:textId="77777777" w:rsidR="00F21B7E" w:rsidRPr="000F2DE3" w:rsidRDefault="00F21B7E" w:rsidP="008B181C">
      <w:pPr>
        <w:ind w:firstLineChars="200" w:firstLine="420"/>
        <w:contextualSpacing/>
        <w:mirrorIndents/>
        <w:rPr>
          <w:rFonts w:ascii="华文楷体" w:eastAsia="华文楷体" w:hAnsi="华文楷体"/>
          <w:szCs w:val="21"/>
          <w:lang w:bidi="zh-TW"/>
        </w:rPr>
      </w:pPr>
    </w:p>
    <w:p w14:paraId="79EF3A69" w14:textId="289CB91A" w:rsidR="009A1B20" w:rsidRDefault="000F2DE3" w:rsidP="009A1B20">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④</w:t>
      </w:r>
      <w:r w:rsidR="009A1B20" w:rsidRPr="004247DB">
        <w:rPr>
          <w:rFonts w:ascii="华文楷体" w:eastAsia="华文楷体" w:hAnsi="华文楷体"/>
          <w:szCs w:val="21"/>
          <w:lang w:bidi="zh-TW"/>
        </w:rPr>
        <w:t>阿伯拉尔</w:t>
      </w:r>
      <w:r w:rsidR="00A96D02">
        <w:rPr>
          <w:rFonts w:ascii="华文楷体" w:eastAsia="华文楷体" w:hAnsi="华文楷体" w:hint="eastAsia"/>
          <w:szCs w:val="21"/>
          <w:lang w:bidi="zh-TW"/>
        </w:rPr>
        <w:t>：</w:t>
      </w:r>
      <w:r w:rsidR="009A1B20" w:rsidRPr="004247DB">
        <w:rPr>
          <w:rFonts w:ascii="华文楷体" w:eastAsia="华文楷体" w:hAnsi="华文楷体"/>
          <w:szCs w:val="21"/>
          <w:lang w:bidi="zh-TW"/>
        </w:rPr>
        <w:t>理解，然后信仰</w:t>
      </w:r>
      <w:r w:rsidR="00AE2C13">
        <w:rPr>
          <w:rFonts w:ascii="华文楷体" w:eastAsia="华文楷体" w:hAnsi="华文楷体"/>
          <w:szCs w:val="21"/>
          <w:lang w:bidi="zh-TW"/>
        </w:rPr>
        <w:t>（</w:t>
      </w:r>
      <w:r w:rsidR="009A1B20" w:rsidRPr="004247DB">
        <w:rPr>
          <w:rFonts w:ascii="华文楷体" w:eastAsia="华文楷体" w:hAnsi="华文楷体"/>
          <w:szCs w:val="21"/>
          <w:lang w:bidi="zh-TW"/>
        </w:rPr>
        <w:t>1050-1123</w:t>
      </w:r>
      <w:r w:rsidR="00AE2C13">
        <w:rPr>
          <w:rFonts w:ascii="华文楷体" w:eastAsia="华文楷体" w:hAnsi="华文楷体"/>
          <w:szCs w:val="21"/>
          <w:lang w:bidi="zh-TW"/>
        </w:rPr>
        <w:t>）</w:t>
      </w:r>
      <w:r w:rsidR="009A1B20">
        <w:rPr>
          <w:rFonts w:ascii="华文楷体" w:eastAsia="华文楷体" w:hAnsi="华文楷体" w:hint="eastAsia"/>
          <w:szCs w:val="21"/>
          <w:lang w:bidi="zh-TW"/>
        </w:rPr>
        <w:t>。</w:t>
      </w:r>
    </w:p>
    <w:p w14:paraId="3C0D3033" w14:textId="77777777" w:rsidR="00705E51" w:rsidRDefault="009A1B20" w:rsidP="009A1B20">
      <w:pPr>
        <w:ind w:firstLineChars="200" w:firstLine="420"/>
        <w:contextualSpacing/>
        <w:mirrorIndents/>
        <w:rPr>
          <w:rFonts w:ascii="华文楷体" w:eastAsia="华文楷体" w:hAnsi="华文楷体"/>
          <w:szCs w:val="21"/>
          <w:lang w:bidi="zh-TW"/>
        </w:rPr>
      </w:pPr>
      <w:r w:rsidRPr="004247DB">
        <w:rPr>
          <w:rFonts w:ascii="华文楷体" w:eastAsia="华文楷体" w:hAnsi="华文楷体"/>
          <w:szCs w:val="21"/>
          <w:lang w:bidi="zh-TW"/>
        </w:rPr>
        <w:t>阿伯拉尔提出“理解，然后信仰”。阿伯拉尔是叛逆的法国哲学家，是中世纪最具个性和传奇色彩的哲学家。他反对迷信权威，批判教父对圣经的解释自相矛盾，主张从怀疑权威开始，进行理性思考，最后达到真理，而辩证法是通向真理的唯一途径。</w:t>
      </w:r>
    </w:p>
    <w:p w14:paraId="5224B0F2" w14:textId="0A6BAEBB" w:rsidR="00F21B7E" w:rsidRPr="00F21B7E" w:rsidRDefault="009A1B20" w:rsidP="00244D33">
      <w:pPr>
        <w:ind w:firstLineChars="200" w:firstLine="420"/>
        <w:contextualSpacing/>
        <w:mirrorIndents/>
        <w:rPr>
          <w:rFonts w:ascii="华文楷体" w:eastAsia="华文楷体" w:hAnsi="华文楷体"/>
          <w:szCs w:val="21"/>
          <w:lang w:bidi="zh-TW"/>
        </w:rPr>
      </w:pPr>
      <w:r w:rsidRPr="004247DB">
        <w:rPr>
          <w:rFonts w:ascii="华文楷体" w:eastAsia="华文楷体" w:hAnsi="华文楷体"/>
          <w:szCs w:val="21"/>
          <w:lang w:bidi="zh-TW"/>
        </w:rPr>
        <w:t>他写了《是与否》，把辩证法运用于156个神学的问题上，以此开创“辩证神学”。他在书中列举每一个问题的“是”与“否”相五对立的观点，然后使用辩证法论证正反的观点。通过这种方式，才能把我们的错误暴露出来，以此接近真理，接近上帝。他反对把理性与</w:t>
      </w:r>
      <w:r w:rsidRPr="004247DB">
        <w:rPr>
          <w:rFonts w:ascii="华文楷体" w:eastAsia="华文楷体" w:hAnsi="华文楷体" w:hint="eastAsia"/>
          <w:szCs w:val="21"/>
          <w:lang w:bidi="zh-TW"/>
        </w:rPr>
        <w:t>信仰对立起来，认为“真理不会反对真理”</w:t>
      </w:r>
      <w:r>
        <w:rPr>
          <w:rFonts w:ascii="华文楷体" w:eastAsia="华文楷体" w:hAnsi="华文楷体" w:hint="eastAsia"/>
          <w:szCs w:val="21"/>
          <w:lang w:bidi="zh-TW"/>
        </w:rPr>
        <w:t>。</w:t>
      </w:r>
    </w:p>
    <w:p w14:paraId="2994E7BA" w14:textId="77777777" w:rsidR="00F21B7E" w:rsidRDefault="00F21B7E" w:rsidP="008B181C">
      <w:pPr>
        <w:ind w:firstLineChars="200" w:firstLine="420"/>
        <w:contextualSpacing/>
        <w:mirrorIndents/>
        <w:rPr>
          <w:rFonts w:ascii="华文楷体" w:eastAsia="华文楷体" w:hAnsi="华文楷体"/>
          <w:szCs w:val="21"/>
          <w:lang w:bidi="zh-TW"/>
        </w:rPr>
      </w:pPr>
    </w:p>
    <w:p w14:paraId="14B1A0F9" w14:textId="64A503F0" w:rsidR="00BB2D0C" w:rsidRPr="004247DB" w:rsidRDefault="00BB2D0C" w:rsidP="008B181C">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（2）信仰主义</w:t>
      </w:r>
    </w:p>
    <w:p w14:paraId="56A579E0" w14:textId="601AF268" w:rsidR="004247DB" w:rsidRDefault="00F21B7E" w:rsidP="0047283E">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4247DB" w:rsidRPr="004247DB">
        <w:rPr>
          <w:rFonts w:ascii="华文楷体" w:eastAsia="华文楷体" w:hAnsi="华文楷体" w:hint="eastAsia"/>
          <w:szCs w:val="21"/>
          <w:lang w:bidi="zh-TW"/>
        </w:rPr>
        <w:t>早期经院哲学反对辩证法的代表是达米安</w:t>
      </w:r>
      <w:r w:rsidR="00AE2C13">
        <w:rPr>
          <w:rFonts w:ascii="华文楷体" w:eastAsia="华文楷体" w:hAnsi="华文楷体"/>
          <w:szCs w:val="21"/>
          <w:lang w:bidi="zh-TW"/>
        </w:rPr>
        <w:t>（</w:t>
      </w:r>
      <w:proofErr w:type="spellStart"/>
      <w:r w:rsidR="004247DB" w:rsidRPr="004247DB">
        <w:rPr>
          <w:rFonts w:ascii="华文楷体" w:eastAsia="华文楷体" w:hAnsi="华文楷体"/>
          <w:szCs w:val="21"/>
          <w:lang w:bidi="zh-TW"/>
        </w:rPr>
        <w:t>PetursDamiani</w:t>
      </w:r>
      <w:proofErr w:type="spellEnd"/>
      <w:r w:rsidR="004247DB" w:rsidRPr="004247DB">
        <w:rPr>
          <w:rFonts w:ascii="华文楷体" w:eastAsia="华文楷体" w:hAnsi="华文楷体"/>
          <w:szCs w:val="21"/>
          <w:lang w:bidi="zh-TW"/>
        </w:rPr>
        <w:t>，1007-1072</w:t>
      </w:r>
      <w:r w:rsidR="00AE2C13">
        <w:rPr>
          <w:rFonts w:ascii="华文楷体" w:eastAsia="华文楷体" w:hAnsi="华文楷体" w:hint="eastAsia"/>
          <w:szCs w:val="21"/>
          <w:lang w:bidi="zh-TW"/>
        </w:rPr>
        <w:t>）</w:t>
      </w:r>
      <w:r w:rsidR="0047283E">
        <w:rPr>
          <w:rFonts w:ascii="华文楷体" w:eastAsia="华文楷体" w:hAnsi="华文楷体" w:hint="eastAsia"/>
          <w:szCs w:val="21"/>
          <w:lang w:bidi="zh-TW"/>
        </w:rPr>
        <w:t>。</w:t>
      </w:r>
      <w:r w:rsidR="004247DB" w:rsidRPr="004247DB">
        <w:rPr>
          <w:rFonts w:ascii="华文楷体" w:eastAsia="华文楷体" w:hAnsi="华文楷体"/>
          <w:szCs w:val="21"/>
          <w:lang w:bidi="zh-TW"/>
        </w:rPr>
        <w:t>他有一句名言，即“哲学应当像婢女服侍主人那样为神圣的经典服务”。后被托马斯·阿奎那总结为“哲学是神学的婢女”。</w:t>
      </w:r>
      <w:proofErr w:type="gramStart"/>
      <w:r w:rsidR="004247DB" w:rsidRPr="004247DB">
        <w:rPr>
          <w:rFonts w:ascii="华文楷体" w:eastAsia="华文楷体" w:hAnsi="华文楷体"/>
          <w:szCs w:val="21"/>
          <w:lang w:bidi="zh-TW"/>
        </w:rPr>
        <w:t>达米安继承</w:t>
      </w:r>
      <w:proofErr w:type="gramEnd"/>
      <w:r w:rsidR="004247DB" w:rsidRPr="004247DB">
        <w:rPr>
          <w:rFonts w:ascii="华文楷体" w:eastAsia="华文楷体" w:hAnsi="华文楷体"/>
          <w:szCs w:val="21"/>
          <w:lang w:bidi="zh-TW"/>
        </w:rPr>
        <w:t>德尔图良的传统认为理性和辩证法只适用于有限事物，不适用于上帝，把辩证法运用于神学会扭曲基督教的教义</w:t>
      </w:r>
      <w:r w:rsidR="0047283E">
        <w:rPr>
          <w:rFonts w:ascii="华文楷体" w:eastAsia="华文楷体" w:hAnsi="华文楷体" w:hint="eastAsia"/>
          <w:szCs w:val="21"/>
          <w:lang w:bidi="zh-TW"/>
        </w:rPr>
        <w:t>；</w:t>
      </w:r>
      <w:r w:rsidR="004247DB" w:rsidRPr="004247DB">
        <w:rPr>
          <w:rFonts w:ascii="华文楷体" w:eastAsia="华文楷体" w:hAnsi="华文楷体"/>
          <w:szCs w:val="21"/>
          <w:lang w:bidi="zh-TW"/>
        </w:rPr>
        <w:t>另一方面，人类相信自己的理性甚于信仰，是</w:t>
      </w:r>
      <w:r w:rsidR="0047283E">
        <w:rPr>
          <w:rFonts w:ascii="华文楷体" w:eastAsia="华文楷体" w:hAnsi="华文楷体" w:hint="eastAsia"/>
          <w:szCs w:val="21"/>
          <w:lang w:bidi="zh-TW"/>
        </w:rPr>
        <w:t>狂妄自大</w:t>
      </w:r>
      <w:r w:rsidR="004247DB" w:rsidRPr="004247DB">
        <w:rPr>
          <w:rFonts w:ascii="华文楷体" w:eastAsia="华文楷体" w:hAnsi="华文楷体"/>
          <w:szCs w:val="21"/>
          <w:lang w:bidi="zh-TW"/>
        </w:rPr>
        <w:t>的体现。他甚至认为，哲学是魔鬼发明的学问，辩证法的第一位教师就是撒旦。辩证法中止的地方，正是神学开始的地方。</w:t>
      </w:r>
    </w:p>
    <w:p w14:paraId="750C9E26" w14:textId="77777777" w:rsidR="00F21B7E" w:rsidRPr="004247DB" w:rsidRDefault="00F21B7E" w:rsidP="0047283E">
      <w:pPr>
        <w:ind w:firstLineChars="200" w:firstLine="420"/>
        <w:contextualSpacing/>
        <w:mirrorIndents/>
        <w:rPr>
          <w:rFonts w:ascii="华文楷体" w:eastAsia="华文楷体" w:hAnsi="华文楷体"/>
          <w:szCs w:val="21"/>
          <w:lang w:bidi="zh-TW"/>
        </w:rPr>
      </w:pPr>
    </w:p>
    <w:p w14:paraId="7D2B466F" w14:textId="0C258122" w:rsidR="00244D33" w:rsidRDefault="00AE2C13" w:rsidP="004247DB">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4247DB" w:rsidRPr="004247DB">
        <w:rPr>
          <w:rFonts w:ascii="华文楷体" w:eastAsia="华文楷体" w:hAnsi="华文楷体"/>
          <w:szCs w:val="21"/>
          <w:lang w:bidi="zh-TW"/>
        </w:rPr>
        <w:t>3</w:t>
      </w:r>
      <w:r>
        <w:rPr>
          <w:rFonts w:ascii="华文楷体" w:eastAsia="华文楷体" w:hAnsi="华文楷体"/>
          <w:szCs w:val="21"/>
          <w:lang w:bidi="zh-TW"/>
        </w:rPr>
        <w:t>）</w:t>
      </w:r>
      <w:r w:rsidR="004247DB" w:rsidRPr="004247DB">
        <w:rPr>
          <w:rFonts w:ascii="华文楷体" w:eastAsia="华文楷体" w:hAnsi="华文楷体"/>
          <w:szCs w:val="21"/>
          <w:lang w:bidi="zh-TW"/>
        </w:rPr>
        <w:t>中期经院</w:t>
      </w:r>
      <w:r w:rsidR="00244D33">
        <w:rPr>
          <w:rFonts w:ascii="华文楷体" w:eastAsia="华文楷体" w:hAnsi="华文楷体" w:hint="eastAsia"/>
          <w:szCs w:val="21"/>
          <w:lang w:bidi="zh-TW"/>
        </w:rPr>
        <w:t>哲学：</w:t>
      </w:r>
    </w:p>
    <w:p w14:paraId="64B80A8B" w14:textId="04D25BA6" w:rsidR="001E074D" w:rsidRDefault="004247DB" w:rsidP="004247DB">
      <w:pPr>
        <w:contextualSpacing/>
        <w:mirrorIndents/>
        <w:rPr>
          <w:rFonts w:ascii="华文楷体" w:eastAsia="华文楷体" w:hAnsi="华文楷体"/>
          <w:szCs w:val="21"/>
          <w:lang w:bidi="zh-TW"/>
        </w:rPr>
      </w:pPr>
      <w:r w:rsidRPr="004247DB">
        <w:rPr>
          <w:rFonts w:ascii="华文楷体" w:eastAsia="华文楷体" w:hAnsi="华文楷体"/>
          <w:szCs w:val="21"/>
          <w:lang w:bidi="zh-TW"/>
        </w:rPr>
        <w:t>托马斯·阿奎那</w:t>
      </w:r>
      <w:r w:rsidR="00AE2C13">
        <w:rPr>
          <w:rFonts w:ascii="华文楷体" w:eastAsia="华文楷体" w:hAnsi="华文楷体"/>
          <w:szCs w:val="21"/>
          <w:lang w:bidi="zh-TW"/>
        </w:rPr>
        <w:t>（</w:t>
      </w:r>
      <w:proofErr w:type="spellStart"/>
      <w:r w:rsidRPr="004247DB">
        <w:rPr>
          <w:rFonts w:ascii="华文楷体" w:eastAsia="华文楷体" w:hAnsi="华文楷体"/>
          <w:szCs w:val="21"/>
          <w:lang w:bidi="zh-TW"/>
        </w:rPr>
        <w:t>ThomansAquinas</w:t>
      </w:r>
      <w:proofErr w:type="spellEnd"/>
      <w:r w:rsidRPr="004247DB">
        <w:rPr>
          <w:rFonts w:ascii="华文楷体" w:eastAsia="华文楷体" w:hAnsi="华文楷体"/>
          <w:szCs w:val="21"/>
          <w:lang w:bidi="zh-TW"/>
        </w:rPr>
        <w:t>，1225-1274</w:t>
      </w:r>
      <w:r w:rsidR="00AE2C13">
        <w:rPr>
          <w:rFonts w:ascii="华文楷体" w:eastAsia="华文楷体" w:hAnsi="华文楷体"/>
          <w:szCs w:val="21"/>
          <w:lang w:bidi="zh-TW"/>
        </w:rPr>
        <w:t>）</w:t>
      </w:r>
      <w:r w:rsidRPr="004247DB">
        <w:rPr>
          <w:rFonts w:ascii="华文楷体" w:eastAsia="华文楷体" w:hAnsi="华文楷体"/>
          <w:szCs w:val="21"/>
          <w:lang w:bidi="zh-TW"/>
        </w:rPr>
        <w:t>是经院哲学最重要的哲学家，建立起中世纪最庞大的哲学体系。他模仿阿伯拉尔《是与否》的写作手法，写了《神学大全》，其中分为“论题”和“论辩”两部分</w:t>
      </w:r>
      <w:r w:rsidR="001E074D">
        <w:rPr>
          <w:rFonts w:ascii="华文楷体" w:eastAsia="华文楷体" w:hAnsi="华文楷体" w:hint="eastAsia"/>
          <w:szCs w:val="21"/>
          <w:lang w:bidi="zh-TW"/>
        </w:rPr>
        <w:t>：</w:t>
      </w:r>
      <w:r w:rsidRPr="004247DB">
        <w:rPr>
          <w:rFonts w:ascii="华文楷体" w:eastAsia="华文楷体" w:hAnsi="华文楷体"/>
          <w:szCs w:val="21"/>
          <w:lang w:bidi="zh-TW"/>
        </w:rPr>
        <w:t>论题包括赞成和反对两种意见，论辩则用逻辑分析和推理的方法证明其中一种意见的正确和另一种意见的错误。阿奎那是亚里士多德主义者，在这本书中，他对哲学与神学进行了一种亚里士多德式的分析</w:t>
      </w:r>
      <w:r w:rsidR="001E074D">
        <w:rPr>
          <w:rFonts w:ascii="华文楷体" w:eastAsia="华文楷体" w:hAnsi="华文楷体" w:hint="eastAsia"/>
          <w:szCs w:val="21"/>
          <w:lang w:bidi="zh-TW"/>
        </w:rPr>
        <w:t>：</w:t>
      </w:r>
    </w:p>
    <w:p w14:paraId="6B7299A7" w14:textId="267D8D43" w:rsidR="008B6EAF" w:rsidRDefault="001E074D" w:rsidP="008B6EAF">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4247DB" w:rsidRPr="004247DB">
        <w:rPr>
          <w:rFonts w:ascii="华文楷体" w:eastAsia="华文楷体" w:hAnsi="华文楷体"/>
          <w:szCs w:val="21"/>
          <w:lang w:bidi="zh-TW"/>
        </w:rPr>
        <w:t>从认识对象看</w:t>
      </w:r>
      <w:r w:rsidR="008B6EAF">
        <w:rPr>
          <w:rFonts w:ascii="华文楷体" w:eastAsia="华文楷体" w:hAnsi="华文楷体" w:hint="eastAsia"/>
          <w:szCs w:val="21"/>
          <w:lang w:bidi="zh-TW"/>
        </w:rPr>
        <w:t>：</w:t>
      </w:r>
    </w:p>
    <w:p w14:paraId="37F93E1C" w14:textId="42335FE6" w:rsidR="00030D4D" w:rsidRPr="00030D4D" w:rsidRDefault="004247DB" w:rsidP="008B6EAF">
      <w:pPr>
        <w:ind w:firstLineChars="200" w:firstLine="420"/>
        <w:contextualSpacing/>
        <w:mirrorIndents/>
        <w:rPr>
          <w:rFonts w:ascii="华文楷体" w:eastAsia="华文楷体" w:hAnsi="华文楷体"/>
          <w:szCs w:val="21"/>
          <w:lang w:bidi="zh-TW"/>
        </w:rPr>
      </w:pPr>
      <w:r w:rsidRPr="004247DB">
        <w:rPr>
          <w:rFonts w:ascii="华文楷体" w:eastAsia="华文楷体" w:hAnsi="华文楷体"/>
          <w:szCs w:val="21"/>
          <w:lang w:bidi="zh-TW"/>
        </w:rPr>
        <w:t>哲学是研究现实世界的理性科学，神学是研究神圣事物的超越科学</w:t>
      </w:r>
      <w:r w:rsidR="008B6EAF">
        <w:rPr>
          <w:rFonts w:ascii="华文楷体" w:eastAsia="华文楷体" w:hAnsi="华文楷体" w:hint="eastAsia"/>
          <w:szCs w:val="21"/>
          <w:lang w:bidi="zh-TW"/>
        </w:rPr>
        <w:t>，</w:t>
      </w:r>
      <w:r w:rsidRPr="004247DB">
        <w:rPr>
          <w:rFonts w:ascii="华文楷体" w:eastAsia="华文楷体" w:hAnsi="华文楷体"/>
          <w:szCs w:val="21"/>
          <w:lang w:bidi="zh-TW"/>
        </w:rPr>
        <w:t>换言之，理性的对象是现实世界，</w:t>
      </w:r>
      <w:r w:rsidRPr="004247DB">
        <w:rPr>
          <w:rFonts w:ascii="华文楷体" w:eastAsia="华文楷体" w:hAnsi="华文楷体" w:hint="eastAsia"/>
          <w:szCs w:val="21"/>
          <w:lang w:bidi="zh-TW"/>
        </w:rPr>
        <w:t>但现实世界并非全部真理，在它之上还有超越的世界，在超越世界中，理性没有用武之地，只能通过信仰来把握</w:t>
      </w:r>
      <w:r w:rsidR="00AE10D6">
        <w:rPr>
          <w:rFonts w:ascii="华文楷体" w:eastAsia="华文楷体" w:hAnsi="华文楷体" w:hint="eastAsia"/>
          <w:szCs w:val="21"/>
          <w:lang w:bidi="zh-TW"/>
        </w:rPr>
        <w:t>。</w:t>
      </w:r>
    </w:p>
    <w:p w14:paraId="7145E948" w14:textId="2213676B" w:rsidR="008B6EAF" w:rsidRDefault="008B6EAF" w:rsidP="008B6EAF">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00F65E88" w:rsidRPr="00F65E88">
        <w:rPr>
          <w:rFonts w:ascii="华文楷体" w:eastAsia="华文楷体" w:hAnsi="华文楷体"/>
          <w:szCs w:val="21"/>
          <w:lang w:bidi="zh-TW"/>
        </w:rPr>
        <w:t>从研究方法看</w:t>
      </w:r>
      <w:r>
        <w:rPr>
          <w:rFonts w:ascii="华文楷体" w:eastAsia="华文楷体" w:hAnsi="华文楷体" w:hint="eastAsia"/>
          <w:szCs w:val="21"/>
          <w:lang w:bidi="zh-TW"/>
        </w:rPr>
        <w:t>：</w:t>
      </w:r>
    </w:p>
    <w:p w14:paraId="65089026" w14:textId="77777777" w:rsidR="008B6EAF" w:rsidRDefault="00F65E88" w:rsidP="008B6EAF">
      <w:pPr>
        <w:ind w:firstLineChars="200" w:firstLine="420"/>
        <w:contextualSpacing/>
        <w:mirrorIndents/>
        <w:rPr>
          <w:rFonts w:ascii="华文楷体" w:eastAsia="华文楷体" w:hAnsi="华文楷体"/>
          <w:szCs w:val="21"/>
          <w:lang w:bidi="zh-TW"/>
        </w:rPr>
      </w:pPr>
      <w:r w:rsidRPr="00F65E88">
        <w:rPr>
          <w:rFonts w:ascii="华文楷体" w:eastAsia="华文楷体" w:hAnsi="华文楷体"/>
          <w:szCs w:val="21"/>
          <w:lang w:bidi="zh-TW"/>
        </w:rPr>
        <w:t>哲学与神学的差异还表现在研究方法的不同。哲学总是从事物开始，通过观察、推理和论证追溯其原因，最后可能指向上帝，就像亚里士多德追溯到第一推动者那样，是从低级事物到高级事物的过程。但是神学是从事物的初始原因和终极原因，即从上帝出发思考问题，从最高级事物下降到低级事物</w:t>
      </w:r>
      <w:r w:rsidR="008B6EAF">
        <w:rPr>
          <w:rFonts w:ascii="华文楷体" w:eastAsia="华文楷体" w:hAnsi="华文楷体" w:hint="eastAsia"/>
          <w:szCs w:val="21"/>
          <w:lang w:bidi="zh-TW"/>
        </w:rPr>
        <w:t>。</w:t>
      </w:r>
    </w:p>
    <w:p w14:paraId="5DD91C40" w14:textId="151296F2" w:rsidR="00F65E88" w:rsidRPr="00F65E88" w:rsidRDefault="00F65E88" w:rsidP="008B6EAF">
      <w:pPr>
        <w:ind w:firstLineChars="200" w:firstLine="420"/>
        <w:contextualSpacing/>
        <w:mirrorIndents/>
        <w:rPr>
          <w:rFonts w:ascii="华文楷体" w:eastAsia="华文楷体" w:hAnsi="华文楷体"/>
          <w:szCs w:val="21"/>
          <w:lang w:bidi="zh-TW"/>
        </w:rPr>
      </w:pPr>
      <w:r w:rsidRPr="00F65E88">
        <w:rPr>
          <w:rFonts w:ascii="华文楷体" w:eastAsia="华文楷体" w:hAnsi="华文楷体"/>
          <w:szCs w:val="21"/>
          <w:lang w:bidi="zh-TW"/>
        </w:rPr>
        <w:t>但</w:t>
      </w:r>
      <w:r w:rsidR="008B6EAF">
        <w:rPr>
          <w:rFonts w:ascii="华文楷体" w:eastAsia="华文楷体" w:hAnsi="华文楷体" w:hint="eastAsia"/>
          <w:szCs w:val="21"/>
          <w:lang w:bidi="zh-TW"/>
        </w:rPr>
        <w:t>阿奎那</w:t>
      </w:r>
      <w:r w:rsidRPr="00F65E88">
        <w:rPr>
          <w:rFonts w:ascii="华文楷体" w:eastAsia="华文楷体" w:hAnsi="华文楷体"/>
          <w:szCs w:val="21"/>
          <w:lang w:bidi="zh-TW"/>
        </w:rPr>
        <w:t>并不认为哲学与神学是完全对立的，</w:t>
      </w:r>
      <w:r w:rsidR="008B6EAF">
        <w:rPr>
          <w:rFonts w:ascii="华文楷体" w:eastAsia="华文楷体" w:hAnsi="华文楷体" w:hint="eastAsia"/>
          <w:szCs w:val="21"/>
          <w:lang w:bidi="zh-TW"/>
        </w:rPr>
        <w:t>他认为</w:t>
      </w:r>
      <w:r w:rsidRPr="00F65E88">
        <w:rPr>
          <w:rFonts w:ascii="华文楷体" w:eastAsia="华文楷体" w:hAnsi="华文楷体"/>
          <w:szCs w:val="21"/>
          <w:lang w:bidi="zh-TW"/>
        </w:rPr>
        <w:t>哲学与神学是不同的学科，理性和信仰有其各自的领域，但是两者也有重合的部分，重合的部分叫做“自然神学”，即可通过理性论证神学命题，而理性无法企及之处，就是“天启神学”的领域。在某种程度上，哲学可</w:t>
      </w:r>
      <w:r w:rsidRPr="00F65E88">
        <w:rPr>
          <w:rFonts w:ascii="华文楷体" w:eastAsia="华文楷体" w:hAnsi="华文楷体" w:hint="eastAsia"/>
          <w:szCs w:val="21"/>
          <w:lang w:bidi="zh-TW"/>
        </w:rPr>
        <w:t>以为神学提供服务，阿奎那认为应该把哲学“看成它</w:t>
      </w:r>
      <w:r w:rsidR="00EE5091">
        <w:rPr>
          <w:rFonts w:ascii="华文楷体" w:eastAsia="华文楷体" w:hAnsi="华文楷体"/>
          <w:szCs w:val="21"/>
          <w:lang w:bidi="zh-TW"/>
        </w:rPr>
        <w:t>（</w:t>
      </w:r>
      <w:r w:rsidRPr="00F65E88">
        <w:rPr>
          <w:rFonts w:ascii="华文楷体" w:eastAsia="华文楷体" w:hAnsi="华文楷体"/>
          <w:szCs w:val="21"/>
          <w:lang w:bidi="zh-TW"/>
        </w:rPr>
        <w:t>神学</w:t>
      </w:r>
      <w:r w:rsidR="00EE5091">
        <w:rPr>
          <w:rFonts w:ascii="华文楷体" w:eastAsia="华文楷体" w:hAnsi="华文楷体"/>
          <w:szCs w:val="21"/>
          <w:lang w:bidi="zh-TW"/>
        </w:rPr>
        <w:t>）</w:t>
      </w:r>
      <w:r w:rsidRPr="00F65E88">
        <w:rPr>
          <w:rFonts w:ascii="华文楷体" w:eastAsia="华文楷体" w:hAnsi="华文楷体"/>
          <w:szCs w:val="21"/>
          <w:lang w:bidi="zh-TW"/>
        </w:rPr>
        <w:t>的下级和奴仆来使用”，并</w:t>
      </w:r>
      <w:proofErr w:type="gramStart"/>
      <w:r w:rsidRPr="00F65E88">
        <w:rPr>
          <w:rFonts w:ascii="华文楷体" w:eastAsia="华文楷体" w:hAnsi="华文楷体"/>
          <w:szCs w:val="21"/>
          <w:lang w:bidi="zh-TW"/>
        </w:rPr>
        <w:t>总结达米安</w:t>
      </w:r>
      <w:proofErr w:type="gramEnd"/>
      <w:r w:rsidRPr="00F65E88">
        <w:rPr>
          <w:rFonts w:ascii="华文楷体" w:eastAsia="华文楷体" w:hAnsi="华文楷体"/>
          <w:szCs w:val="21"/>
          <w:lang w:bidi="zh-TW"/>
        </w:rPr>
        <w:t>的话，提出“哲学是神学的婢女”。</w:t>
      </w:r>
    </w:p>
    <w:p w14:paraId="0223C4D9" w14:textId="77777777" w:rsidR="00EB0DF5" w:rsidRDefault="00EB0DF5" w:rsidP="00F65E88">
      <w:pPr>
        <w:contextualSpacing/>
        <w:mirrorIndents/>
        <w:rPr>
          <w:rFonts w:ascii="华文楷体" w:eastAsia="华文楷体" w:hAnsi="华文楷体"/>
          <w:szCs w:val="21"/>
          <w:lang w:bidi="zh-TW"/>
        </w:rPr>
      </w:pPr>
    </w:p>
    <w:p w14:paraId="6D1DB297" w14:textId="3164D751" w:rsidR="00F65E88" w:rsidRPr="00B809A0" w:rsidRDefault="00EE5091" w:rsidP="00B809A0">
      <w:pPr>
        <w:contextualSpacing/>
        <w:mirrorIndents/>
        <w:rPr>
          <w:rFonts w:ascii="华文楷体" w:eastAsia="华文楷体" w:hAnsi="华文楷体"/>
          <w:b/>
          <w:bCs/>
          <w:sz w:val="24"/>
          <w:szCs w:val="24"/>
          <w:lang w:bidi="zh-TW"/>
        </w:rPr>
      </w:pPr>
      <w:r>
        <w:rPr>
          <w:rFonts w:ascii="华文楷体" w:eastAsia="华文楷体" w:hAnsi="华文楷体"/>
          <w:b/>
          <w:bCs/>
          <w:sz w:val="24"/>
          <w:szCs w:val="24"/>
          <w:lang w:bidi="zh-TW"/>
        </w:rPr>
        <w:t>（</w:t>
      </w:r>
      <w:r w:rsidR="00F65E88" w:rsidRPr="00B809A0">
        <w:rPr>
          <w:rFonts w:ascii="华文楷体" w:eastAsia="华文楷体" w:hAnsi="华文楷体"/>
          <w:b/>
          <w:bCs/>
          <w:sz w:val="24"/>
          <w:szCs w:val="24"/>
          <w:lang w:bidi="zh-TW"/>
        </w:rPr>
        <w:t>二</w:t>
      </w:r>
      <w:r>
        <w:rPr>
          <w:rFonts w:ascii="华文楷体" w:eastAsia="华文楷体" w:hAnsi="华文楷体"/>
          <w:b/>
          <w:bCs/>
          <w:sz w:val="24"/>
          <w:szCs w:val="24"/>
          <w:lang w:bidi="zh-TW"/>
        </w:rPr>
        <w:t>）</w:t>
      </w:r>
      <w:r w:rsidR="00F65E88" w:rsidRPr="00B809A0">
        <w:rPr>
          <w:rFonts w:ascii="华文楷体" w:eastAsia="华文楷体" w:hAnsi="华文楷体"/>
          <w:b/>
          <w:bCs/>
          <w:sz w:val="24"/>
          <w:szCs w:val="24"/>
          <w:lang w:bidi="zh-TW"/>
        </w:rPr>
        <w:t>、唯名论与实在论之争</w:t>
      </w:r>
    </w:p>
    <w:p w14:paraId="04151AC6" w14:textId="496D8ABC" w:rsidR="009A2BF8" w:rsidRPr="00815FDC" w:rsidRDefault="00F65E88" w:rsidP="009A2BF8">
      <w:pPr>
        <w:ind w:firstLineChars="100" w:firstLine="210"/>
        <w:contextualSpacing/>
        <w:mirrorIndents/>
        <w:rPr>
          <w:rFonts w:ascii="华文楷体" w:eastAsia="华文楷体" w:hAnsi="华文楷体"/>
          <w:b/>
          <w:bCs/>
          <w:szCs w:val="21"/>
          <w:lang w:bidi="zh-TW"/>
        </w:rPr>
      </w:pPr>
      <w:r w:rsidRPr="00815FDC">
        <w:rPr>
          <w:rFonts w:ascii="华文楷体" w:eastAsia="华文楷体" w:hAnsi="华文楷体"/>
          <w:b/>
          <w:bCs/>
          <w:szCs w:val="21"/>
          <w:lang w:bidi="zh-TW"/>
        </w:rPr>
        <w:t>1</w:t>
      </w:r>
      <w:r w:rsidR="009A2BF8" w:rsidRPr="00815FDC">
        <w:rPr>
          <w:rFonts w:ascii="华文楷体" w:eastAsia="华文楷体" w:hAnsi="华文楷体" w:hint="eastAsia"/>
          <w:b/>
          <w:bCs/>
          <w:szCs w:val="21"/>
          <w:lang w:bidi="zh-TW"/>
        </w:rPr>
        <w:t>、</w:t>
      </w:r>
      <w:proofErr w:type="gramStart"/>
      <w:r w:rsidRPr="00815FDC">
        <w:rPr>
          <w:rFonts w:ascii="华文楷体" w:eastAsia="华文楷体" w:hAnsi="华文楷体"/>
          <w:b/>
          <w:bCs/>
          <w:szCs w:val="21"/>
          <w:lang w:bidi="zh-TW"/>
        </w:rPr>
        <w:t>波菲利</w:t>
      </w:r>
      <w:proofErr w:type="gramEnd"/>
      <w:r w:rsidRPr="00815FDC">
        <w:rPr>
          <w:rFonts w:ascii="华文楷体" w:eastAsia="华文楷体" w:hAnsi="华文楷体"/>
          <w:b/>
          <w:bCs/>
          <w:szCs w:val="21"/>
          <w:lang w:bidi="zh-TW"/>
        </w:rPr>
        <w:t>问题</w:t>
      </w:r>
      <w:r w:rsidR="00EE5091">
        <w:rPr>
          <w:rFonts w:ascii="华文楷体" w:eastAsia="华文楷体" w:hAnsi="华文楷体"/>
          <w:b/>
          <w:bCs/>
          <w:szCs w:val="21"/>
          <w:lang w:bidi="zh-TW"/>
        </w:rPr>
        <w:t>（</w:t>
      </w:r>
      <w:r w:rsidRPr="00815FDC">
        <w:rPr>
          <w:rFonts w:ascii="华文楷体" w:eastAsia="华文楷体" w:hAnsi="华文楷体"/>
          <w:b/>
          <w:bCs/>
          <w:szCs w:val="21"/>
          <w:lang w:bidi="zh-TW"/>
        </w:rPr>
        <w:t>Porphyry，232-305</w:t>
      </w:r>
      <w:r w:rsidR="00EE5091">
        <w:rPr>
          <w:rFonts w:ascii="华文楷体" w:eastAsia="华文楷体" w:hAnsi="华文楷体"/>
          <w:b/>
          <w:bCs/>
          <w:szCs w:val="21"/>
          <w:lang w:bidi="zh-TW"/>
        </w:rPr>
        <w:t>）</w:t>
      </w:r>
    </w:p>
    <w:p w14:paraId="317D38B7" w14:textId="12D6B30E" w:rsidR="007E1800" w:rsidRPr="007E1800" w:rsidRDefault="007E1800" w:rsidP="007E1800">
      <w:pPr>
        <w:ind w:firstLineChars="200" w:firstLine="420"/>
        <w:contextualSpacing/>
        <w:mirrorIndents/>
        <w:rPr>
          <w:rFonts w:ascii="华文楷体" w:eastAsia="华文楷体" w:hAnsi="华文楷体"/>
          <w:szCs w:val="21"/>
          <w:lang w:bidi="zh-TW"/>
        </w:rPr>
      </w:pPr>
      <w:r w:rsidRPr="007E1800">
        <w:rPr>
          <w:rFonts w:ascii="华文楷体" w:eastAsia="华文楷体" w:hAnsi="华文楷体" w:hint="eastAsia"/>
          <w:szCs w:val="21"/>
          <w:lang w:bidi="zh-TW"/>
        </w:rPr>
        <w:t>公元三世纪的新柏拉图主义</w:t>
      </w:r>
      <w:proofErr w:type="gramStart"/>
      <w:r w:rsidRPr="007E1800">
        <w:rPr>
          <w:rFonts w:ascii="华文楷体" w:eastAsia="华文楷体" w:hAnsi="华文楷体" w:hint="eastAsia"/>
          <w:szCs w:val="21"/>
          <w:lang w:bidi="zh-TW"/>
        </w:rPr>
        <w:t>者波菲</w:t>
      </w:r>
      <w:r>
        <w:rPr>
          <w:rFonts w:ascii="华文楷体" w:eastAsia="华文楷体" w:hAnsi="华文楷体" w:hint="eastAsia"/>
          <w:szCs w:val="21"/>
          <w:lang w:bidi="zh-TW"/>
        </w:rPr>
        <w:t>利</w:t>
      </w:r>
      <w:proofErr w:type="gramEnd"/>
      <w:r w:rsidRPr="007E1800">
        <w:rPr>
          <w:rFonts w:ascii="华文楷体" w:eastAsia="华文楷体" w:hAnsi="华文楷体" w:hint="eastAsia"/>
          <w:szCs w:val="21"/>
          <w:lang w:bidi="zh-TW"/>
        </w:rPr>
        <w:t>在《亚里士多德〈范畴篇〉引论》中，把亚里士多德和柏拉图的思想分歧归结为关于共相性质的三个问题：</w:t>
      </w:r>
    </w:p>
    <w:p w14:paraId="765B07D6" w14:textId="1017A984" w:rsidR="00D80910" w:rsidRPr="00D80910" w:rsidRDefault="00D80910" w:rsidP="00D80910">
      <w:pPr>
        <w:ind w:firstLineChars="300" w:firstLine="630"/>
        <w:contextualSpacing/>
        <w:mirrorIndents/>
        <w:rPr>
          <w:rFonts w:ascii="华文楷体" w:eastAsia="华文楷体" w:hAnsi="华文楷体"/>
          <w:szCs w:val="21"/>
          <w:lang w:bidi="zh-TW"/>
        </w:rPr>
      </w:pPr>
      <w:r w:rsidRPr="00D80910">
        <w:rPr>
          <w:rFonts w:ascii="华文楷体" w:eastAsia="华文楷体" w:hAnsi="华文楷体"/>
          <w:szCs w:val="21"/>
          <w:lang w:bidi="zh-TW"/>
        </w:rPr>
        <w:t>1</w:t>
      </w:r>
      <w:r w:rsidR="00514DF0">
        <w:rPr>
          <w:rFonts w:ascii="华文楷体" w:eastAsia="华文楷体" w:hAnsi="华文楷体"/>
          <w:szCs w:val="21"/>
          <w:lang w:bidi="zh-TW"/>
        </w:rPr>
        <w:t>。</w:t>
      </w:r>
      <w:r w:rsidRPr="00D80910">
        <w:rPr>
          <w:rFonts w:ascii="华文楷体" w:eastAsia="华文楷体" w:hAnsi="华文楷体" w:hint="eastAsia"/>
          <w:szCs w:val="21"/>
          <w:lang w:bidi="zh-TW"/>
        </w:rPr>
        <w:t>共相是独存的实体，还是仅存于人的思想中？</w:t>
      </w:r>
    </w:p>
    <w:p w14:paraId="1D489FB8" w14:textId="789EB7FA" w:rsidR="00D80910" w:rsidRPr="00D80910" w:rsidRDefault="00D80910" w:rsidP="00D80910">
      <w:pPr>
        <w:ind w:firstLineChars="300" w:firstLine="630"/>
        <w:contextualSpacing/>
        <w:mirrorIndents/>
        <w:rPr>
          <w:rFonts w:ascii="华文楷体" w:eastAsia="华文楷体" w:hAnsi="华文楷体"/>
          <w:szCs w:val="21"/>
          <w:lang w:bidi="zh-TW"/>
        </w:rPr>
      </w:pPr>
      <w:r w:rsidRPr="00D80910">
        <w:rPr>
          <w:rFonts w:ascii="华文楷体" w:eastAsia="华文楷体" w:hAnsi="华文楷体"/>
          <w:szCs w:val="21"/>
          <w:lang w:bidi="zh-TW"/>
        </w:rPr>
        <w:t>2</w:t>
      </w:r>
      <w:r w:rsidR="00514DF0">
        <w:rPr>
          <w:rFonts w:ascii="华文楷体" w:eastAsia="华文楷体" w:hAnsi="华文楷体"/>
          <w:szCs w:val="21"/>
          <w:lang w:bidi="zh-TW"/>
        </w:rPr>
        <w:t>。</w:t>
      </w:r>
      <w:r w:rsidRPr="00D80910">
        <w:rPr>
          <w:rFonts w:ascii="华文楷体" w:eastAsia="华文楷体" w:hAnsi="华文楷体" w:hint="eastAsia"/>
          <w:szCs w:val="21"/>
          <w:lang w:bidi="zh-TW"/>
        </w:rPr>
        <w:t>如若是实体，有形还是无形？</w:t>
      </w:r>
    </w:p>
    <w:p w14:paraId="06241CCE" w14:textId="62643D57" w:rsidR="00D80910" w:rsidRPr="00D80910" w:rsidRDefault="00D80910" w:rsidP="00D80910">
      <w:pPr>
        <w:ind w:firstLineChars="300" w:firstLine="630"/>
        <w:contextualSpacing/>
        <w:mirrorIndents/>
        <w:rPr>
          <w:rFonts w:ascii="华文楷体" w:eastAsia="华文楷体" w:hAnsi="华文楷体"/>
          <w:szCs w:val="21"/>
          <w:lang w:bidi="zh-TW"/>
        </w:rPr>
      </w:pPr>
      <w:r w:rsidRPr="00D80910">
        <w:rPr>
          <w:rFonts w:ascii="华文楷体" w:eastAsia="华文楷体" w:hAnsi="华文楷体"/>
          <w:szCs w:val="21"/>
          <w:lang w:bidi="zh-TW"/>
        </w:rPr>
        <w:t>3</w:t>
      </w:r>
      <w:r w:rsidR="00514DF0">
        <w:rPr>
          <w:rFonts w:ascii="华文楷体" w:eastAsia="华文楷体" w:hAnsi="华文楷体"/>
          <w:szCs w:val="21"/>
          <w:lang w:bidi="zh-TW"/>
        </w:rPr>
        <w:t>。</w:t>
      </w:r>
      <w:r w:rsidRPr="00D80910">
        <w:rPr>
          <w:rFonts w:ascii="华文楷体" w:eastAsia="华文楷体" w:hAnsi="华文楷体" w:hint="eastAsia"/>
          <w:szCs w:val="21"/>
          <w:lang w:bidi="zh-TW"/>
        </w:rPr>
        <w:t>如若无形，与可感物分离，还是在可感物中？</w:t>
      </w:r>
    </w:p>
    <w:p w14:paraId="5B010F1D" w14:textId="7DC0B51D" w:rsidR="00F65E88" w:rsidRDefault="00F65E88" w:rsidP="00815FDC">
      <w:pPr>
        <w:ind w:firstLineChars="200" w:firstLine="420"/>
        <w:contextualSpacing/>
        <w:mirrorIndents/>
        <w:rPr>
          <w:rFonts w:ascii="华文楷体" w:eastAsia="华文楷体" w:hAnsi="华文楷体"/>
          <w:szCs w:val="21"/>
          <w:lang w:bidi="zh-TW"/>
        </w:rPr>
      </w:pPr>
      <w:r w:rsidRPr="00F65E88">
        <w:rPr>
          <w:rFonts w:ascii="华文楷体" w:eastAsia="华文楷体" w:hAnsi="华文楷体"/>
          <w:szCs w:val="21"/>
          <w:lang w:bidi="zh-TW"/>
        </w:rPr>
        <w:t>这些问题都指向共相的功能，即它为什么能同时表述众多事物，如果说它是一个普遍概念，那么它如何与外部事物建立联系呢</w:t>
      </w:r>
      <w:r w:rsidR="007F2388">
        <w:rPr>
          <w:rFonts w:ascii="华文楷体" w:eastAsia="华文楷体" w:hAnsi="华文楷体" w:hint="eastAsia"/>
          <w:szCs w:val="21"/>
          <w:lang w:bidi="zh-TW"/>
        </w:rPr>
        <w:t>？</w:t>
      </w:r>
      <w:proofErr w:type="gramStart"/>
      <w:r w:rsidRPr="00F65E88">
        <w:rPr>
          <w:rFonts w:ascii="华文楷体" w:eastAsia="华文楷体" w:hAnsi="华文楷体"/>
          <w:szCs w:val="21"/>
          <w:lang w:bidi="zh-TW"/>
        </w:rPr>
        <w:t>波菲利</w:t>
      </w:r>
      <w:proofErr w:type="gramEnd"/>
      <w:r w:rsidRPr="00F65E88">
        <w:rPr>
          <w:rFonts w:ascii="华文楷体" w:eastAsia="华文楷体" w:hAnsi="华文楷体"/>
          <w:szCs w:val="21"/>
          <w:lang w:bidi="zh-TW"/>
        </w:rPr>
        <w:t>并没有对这些问题进行解答，但共相的问题通过</w:t>
      </w:r>
      <w:proofErr w:type="gramStart"/>
      <w:r w:rsidRPr="00F65E88">
        <w:rPr>
          <w:rFonts w:ascii="华文楷体" w:eastAsia="华文楷体" w:hAnsi="华文楷体"/>
          <w:szCs w:val="21"/>
          <w:lang w:bidi="zh-TW"/>
        </w:rPr>
        <w:t>波埃修</w:t>
      </w:r>
      <w:proofErr w:type="gramEnd"/>
      <w:r w:rsidRPr="00F65E88">
        <w:rPr>
          <w:rFonts w:ascii="华文楷体" w:eastAsia="华文楷体" w:hAnsi="华文楷体"/>
          <w:szCs w:val="21"/>
          <w:lang w:bidi="zh-TW"/>
        </w:rPr>
        <w:t>，成为经院哲学讨论的核心问题，从而形成了唯名论和实在论</w:t>
      </w:r>
      <w:r w:rsidR="007F2388">
        <w:rPr>
          <w:rFonts w:ascii="华文楷体" w:eastAsia="华文楷体" w:hAnsi="华文楷体" w:hint="eastAsia"/>
          <w:szCs w:val="21"/>
          <w:lang w:bidi="zh-TW"/>
        </w:rPr>
        <w:t>，而</w:t>
      </w:r>
      <w:r w:rsidR="007F2388" w:rsidRPr="00D80910">
        <w:rPr>
          <w:rFonts w:ascii="华文楷体" w:eastAsia="华文楷体" w:hAnsi="华文楷体" w:hint="eastAsia"/>
          <w:szCs w:val="21"/>
          <w:lang w:bidi="zh-TW"/>
        </w:rPr>
        <w:t>每一派别又分温和派和极端派</w:t>
      </w:r>
      <w:r w:rsidRPr="00F65E88">
        <w:rPr>
          <w:rFonts w:ascii="华文楷体" w:eastAsia="华文楷体" w:hAnsi="华文楷体"/>
          <w:szCs w:val="21"/>
          <w:lang w:bidi="zh-TW"/>
        </w:rPr>
        <w:t>。</w:t>
      </w:r>
    </w:p>
    <w:p w14:paraId="0CEBC213" w14:textId="77777777" w:rsidR="00815FDC" w:rsidRPr="00F65E88" w:rsidRDefault="00815FDC" w:rsidP="00815FDC">
      <w:pPr>
        <w:ind w:firstLineChars="200" w:firstLine="420"/>
        <w:contextualSpacing/>
        <w:mirrorIndents/>
        <w:rPr>
          <w:rFonts w:ascii="华文楷体" w:eastAsia="华文楷体" w:hAnsi="华文楷体"/>
          <w:szCs w:val="21"/>
          <w:lang w:bidi="zh-TW"/>
        </w:rPr>
      </w:pPr>
    </w:p>
    <w:p w14:paraId="273D1D77" w14:textId="0BAB0953" w:rsidR="008F6754" w:rsidRDefault="00815FDC" w:rsidP="00F65E88">
      <w:pPr>
        <w:contextualSpacing/>
        <w:mirrorIndents/>
        <w:rPr>
          <w:rFonts w:ascii="华文楷体" w:eastAsia="华文楷体" w:hAnsi="华文楷体"/>
          <w:szCs w:val="21"/>
          <w:lang w:bidi="zh-TW"/>
        </w:rPr>
      </w:pPr>
      <w:proofErr w:type="gramStart"/>
      <w:r>
        <w:rPr>
          <w:rFonts w:ascii="华文楷体" w:eastAsia="华文楷体" w:hAnsi="华文楷体" w:hint="eastAsia"/>
          <w:szCs w:val="21"/>
          <w:lang w:bidi="zh-TW"/>
        </w:rPr>
        <w:t>【</w:t>
      </w:r>
      <w:proofErr w:type="gramEnd"/>
      <w:r w:rsidR="00F65E88" w:rsidRPr="00F65E88">
        <w:rPr>
          <w:rFonts w:ascii="华文楷体" w:eastAsia="华文楷体" w:hAnsi="华文楷体"/>
          <w:szCs w:val="21"/>
          <w:lang w:bidi="zh-TW"/>
        </w:rPr>
        <w:t>2、波埃修</w:t>
      </w:r>
      <w:r w:rsidR="00EE5091">
        <w:rPr>
          <w:rFonts w:ascii="华文楷体" w:eastAsia="华文楷体" w:hAnsi="华文楷体"/>
          <w:szCs w:val="21"/>
          <w:lang w:bidi="zh-TW"/>
        </w:rPr>
        <w:t>（</w:t>
      </w:r>
      <w:r w:rsidR="00F65E88" w:rsidRPr="00F65E88">
        <w:rPr>
          <w:rFonts w:ascii="华文楷体" w:eastAsia="华文楷体" w:hAnsi="华文楷体"/>
          <w:szCs w:val="21"/>
          <w:lang w:bidi="zh-TW"/>
        </w:rPr>
        <w:t>Boethius，480</w:t>
      </w:r>
      <w:proofErr w:type="gramStart"/>
      <w:r w:rsidR="00F65E88" w:rsidRPr="00F65E88">
        <w:rPr>
          <w:rFonts w:ascii="华文楷体" w:eastAsia="华文楷体" w:hAnsi="华文楷体"/>
          <w:szCs w:val="21"/>
          <w:lang w:bidi="zh-TW"/>
        </w:rPr>
        <w:t>一525</w:t>
      </w:r>
      <w:proofErr w:type="gramEnd"/>
      <w:r w:rsidR="00EE5091">
        <w:rPr>
          <w:rFonts w:ascii="华文楷体" w:eastAsia="华文楷体" w:hAnsi="华文楷体"/>
          <w:szCs w:val="21"/>
          <w:lang w:bidi="zh-TW"/>
        </w:rPr>
        <w:t>）</w:t>
      </w:r>
    </w:p>
    <w:p w14:paraId="3EFC70CF" w14:textId="77777777" w:rsidR="00923141" w:rsidRDefault="00F65E88" w:rsidP="008F6754">
      <w:pPr>
        <w:ind w:firstLineChars="200" w:firstLine="420"/>
        <w:contextualSpacing/>
        <w:mirrorIndents/>
        <w:rPr>
          <w:rFonts w:ascii="华文楷体" w:eastAsia="华文楷体" w:hAnsi="华文楷体"/>
          <w:szCs w:val="21"/>
          <w:lang w:bidi="zh-TW"/>
        </w:rPr>
      </w:pPr>
      <w:proofErr w:type="gramStart"/>
      <w:r w:rsidRPr="00F65E88">
        <w:rPr>
          <w:rFonts w:ascii="华文楷体" w:eastAsia="华文楷体" w:hAnsi="华文楷体"/>
          <w:szCs w:val="21"/>
          <w:lang w:bidi="zh-TW"/>
        </w:rPr>
        <w:t>波埃修</w:t>
      </w:r>
      <w:proofErr w:type="gramEnd"/>
      <w:r w:rsidRPr="00F65E88">
        <w:rPr>
          <w:rFonts w:ascii="华文楷体" w:eastAsia="华文楷体" w:hAnsi="华文楷体"/>
          <w:szCs w:val="21"/>
          <w:lang w:bidi="zh-TW"/>
        </w:rPr>
        <w:t>把《亚里士多德&lt;范畴篇&gt;注释》翻译成拉丁文，对</w:t>
      </w:r>
      <w:proofErr w:type="gramStart"/>
      <w:r w:rsidRPr="00F65E88">
        <w:rPr>
          <w:rFonts w:ascii="华文楷体" w:eastAsia="华文楷体" w:hAnsi="华文楷体"/>
          <w:szCs w:val="21"/>
          <w:lang w:bidi="zh-TW"/>
        </w:rPr>
        <w:t>波菲利问题</w:t>
      </w:r>
      <w:proofErr w:type="gramEnd"/>
      <w:r w:rsidRPr="00F65E88">
        <w:rPr>
          <w:rFonts w:ascii="华文楷体" w:eastAsia="华文楷体" w:hAnsi="华文楷体"/>
          <w:szCs w:val="21"/>
          <w:lang w:bidi="zh-TW"/>
        </w:rPr>
        <w:t>进行初步</w:t>
      </w:r>
      <w:r w:rsidR="008F6754">
        <w:rPr>
          <w:rFonts w:ascii="华文楷体" w:eastAsia="华文楷体" w:hAnsi="华文楷体" w:hint="eastAsia"/>
          <w:szCs w:val="21"/>
          <w:lang w:bidi="zh-TW"/>
        </w:rPr>
        <w:t>性</w:t>
      </w:r>
      <w:r w:rsidRPr="00F65E88">
        <w:rPr>
          <w:rFonts w:ascii="华文楷体" w:eastAsia="华文楷体" w:hAnsi="华文楷体"/>
          <w:szCs w:val="21"/>
          <w:lang w:bidi="zh-TW"/>
        </w:rPr>
        <w:t>回答，是亚里士多德哲学与经院哲学建立联系的重要中介者，著有《哲学的慰藉》。</w:t>
      </w:r>
    </w:p>
    <w:p w14:paraId="75FB00BC" w14:textId="3876C1FA" w:rsidR="001671D2" w:rsidRDefault="00F65E88" w:rsidP="008F6754">
      <w:pPr>
        <w:ind w:firstLineChars="200" w:firstLine="420"/>
        <w:contextualSpacing/>
        <w:mirrorIndents/>
        <w:rPr>
          <w:rFonts w:ascii="华文楷体" w:eastAsia="华文楷体" w:hAnsi="华文楷体"/>
          <w:szCs w:val="21"/>
          <w:lang w:bidi="zh-TW"/>
        </w:rPr>
      </w:pPr>
      <w:r w:rsidRPr="00F65E88">
        <w:rPr>
          <w:rFonts w:ascii="华文楷体" w:eastAsia="华文楷体" w:hAnsi="华文楷体"/>
          <w:szCs w:val="21"/>
          <w:lang w:bidi="zh-TW"/>
        </w:rPr>
        <w:t>首先，共相是独立存在的，作为事物的本质要素存在于事物之中，但同时也作为心灵的概念存在于理智当中。其次，既然共相存在于事物之中，那么它是物质的，但当它作为</w:t>
      </w:r>
      <w:r w:rsidR="0011453A">
        <w:rPr>
          <w:rFonts w:ascii="华文楷体" w:eastAsia="华文楷体" w:hAnsi="华文楷体" w:hint="eastAsia"/>
          <w:szCs w:val="21"/>
          <w:lang w:bidi="zh-TW"/>
        </w:rPr>
        <w:t>存</w:t>
      </w:r>
      <w:r w:rsidRPr="00F65E88">
        <w:rPr>
          <w:rFonts w:ascii="华文楷体" w:eastAsia="华文楷体" w:hAnsi="华文楷体"/>
          <w:szCs w:val="21"/>
          <w:lang w:bidi="zh-TW"/>
        </w:rPr>
        <w:t>在于心灵中的概念时，又是非物质的。最后，当它作为无形的概念时，它与事物分离而存在。</w:t>
      </w:r>
    </w:p>
    <w:p w14:paraId="15C7BA65" w14:textId="6F66A92D" w:rsidR="001671D2" w:rsidRDefault="00F65E88" w:rsidP="001671D2">
      <w:pPr>
        <w:ind w:firstLineChars="200" w:firstLine="420"/>
        <w:contextualSpacing/>
        <w:mirrorIndents/>
        <w:rPr>
          <w:rFonts w:ascii="华文楷体" w:eastAsia="华文楷体" w:hAnsi="华文楷体"/>
          <w:szCs w:val="21"/>
          <w:lang w:bidi="zh-TW"/>
        </w:rPr>
      </w:pPr>
      <w:r w:rsidRPr="00F65E88">
        <w:rPr>
          <w:rFonts w:ascii="华文楷体" w:eastAsia="华文楷体" w:hAnsi="华文楷体"/>
          <w:szCs w:val="21"/>
          <w:lang w:bidi="zh-TW"/>
        </w:rPr>
        <w:t>共相问题在10</w:t>
      </w:r>
      <w:r w:rsidR="00923141">
        <w:rPr>
          <w:rFonts w:ascii="华文楷体" w:eastAsia="华文楷体" w:hAnsi="华文楷体" w:hint="eastAsia"/>
          <w:szCs w:val="21"/>
          <w:lang w:bidi="zh-TW"/>
        </w:rPr>
        <w:t>-</w:t>
      </w:r>
      <w:r w:rsidRPr="00F65E88">
        <w:rPr>
          <w:rFonts w:ascii="华文楷体" w:eastAsia="华文楷体" w:hAnsi="华文楷体"/>
          <w:szCs w:val="21"/>
          <w:lang w:bidi="zh-TW"/>
        </w:rPr>
        <w:t>12世纪成为经院哲学激烈讨论的核心问题，主要有两个</w:t>
      </w:r>
      <w:r w:rsidRPr="00F65E88">
        <w:rPr>
          <w:rFonts w:ascii="华文楷体" w:eastAsia="华文楷体" w:hAnsi="华文楷体" w:hint="eastAsia"/>
          <w:szCs w:val="21"/>
          <w:lang w:bidi="zh-TW"/>
        </w:rPr>
        <w:t>原因</w:t>
      </w:r>
      <w:r w:rsidR="00503883">
        <w:rPr>
          <w:rFonts w:ascii="华文楷体" w:eastAsia="华文楷体" w:hAnsi="华文楷体"/>
          <w:szCs w:val="21"/>
          <w:lang w:bidi="zh-TW"/>
        </w:rPr>
        <w:t>：</w:t>
      </w:r>
    </w:p>
    <w:p w14:paraId="47099D6B" w14:textId="0483D6D4" w:rsidR="001671D2" w:rsidRDefault="001671D2" w:rsidP="001671D2">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F65E88" w:rsidRPr="00F65E88">
        <w:rPr>
          <w:rFonts w:ascii="华文楷体" w:eastAsia="华文楷体" w:hAnsi="华文楷体"/>
          <w:szCs w:val="21"/>
          <w:lang w:bidi="zh-TW"/>
        </w:rPr>
        <w:t>由于</w:t>
      </w:r>
      <w:proofErr w:type="gramStart"/>
      <w:r w:rsidR="00F65E88" w:rsidRPr="00F65E88">
        <w:rPr>
          <w:rFonts w:ascii="华文楷体" w:eastAsia="华文楷体" w:hAnsi="华文楷体"/>
          <w:szCs w:val="21"/>
          <w:lang w:bidi="zh-TW"/>
        </w:rPr>
        <w:t>波埃修</w:t>
      </w:r>
      <w:proofErr w:type="gramEnd"/>
      <w:r w:rsidR="00F65E88" w:rsidRPr="00F65E88">
        <w:rPr>
          <w:rFonts w:ascii="华文楷体" w:eastAsia="华文楷体" w:hAnsi="华文楷体"/>
          <w:szCs w:val="21"/>
          <w:lang w:bidi="zh-TW"/>
        </w:rPr>
        <w:t>翻译的亚里士多德逻辑学著作，成为经院中广泛应用的教材，共相问题自然成为焦点问题</w:t>
      </w:r>
      <w:r w:rsidR="00503883">
        <w:rPr>
          <w:rFonts w:ascii="华文楷体" w:eastAsia="华文楷体" w:hAnsi="华文楷体"/>
          <w:szCs w:val="21"/>
          <w:lang w:bidi="zh-TW"/>
        </w:rPr>
        <w:t>：</w:t>
      </w:r>
    </w:p>
    <w:p w14:paraId="6BB699A6" w14:textId="50752978" w:rsidR="00F65E88" w:rsidRPr="00F65E88" w:rsidRDefault="001671D2" w:rsidP="001671D2">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00F65E88" w:rsidRPr="00F65E88">
        <w:rPr>
          <w:rFonts w:ascii="华文楷体" w:eastAsia="华文楷体" w:hAnsi="华文楷体"/>
          <w:szCs w:val="21"/>
          <w:lang w:bidi="zh-TW"/>
        </w:rPr>
        <w:t>11世纪神学家在运用辩证法讨论神学问题时，已经自觉或不自觉地触及共相实质的问题。如贝伦加尔反对圣餐的“实质转化说”，其前提是不承认具有独立于饼与酒的某些普遍实质的存在。</w:t>
      </w:r>
    </w:p>
    <w:p w14:paraId="252ACD29" w14:textId="37D38AAA" w:rsidR="00E929C7" w:rsidRDefault="00EE5091" w:rsidP="00F65E88">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F65E88" w:rsidRPr="00F65E88">
        <w:rPr>
          <w:rFonts w:ascii="华文楷体" w:eastAsia="华文楷体" w:hAnsi="华文楷体"/>
          <w:szCs w:val="21"/>
          <w:lang w:bidi="zh-TW"/>
        </w:rPr>
        <w:t>拓展，何为共相?</w:t>
      </w:r>
    </w:p>
    <w:p w14:paraId="57315330" w14:textId="52B2CDD1" w:rsidR="00F65E88" w:rsidRPr="00F65E88" w:rsidRDefault="00F65E88" w:rsidP="00F65E88">
      <w:pPr>
        <w:contextualSpacing/>
        <w:mirrorIndents/>
        <w:rPr>
          <w:rFonts w:ascii="华文楷体" w:eastAsia="华文楷体" w:hAnsi="华文楷体"/>
          <w:szCs w:val="21"/>
          <w:lang w:bidi="zh-TW"/>
        </w:rPr>
      </w:pPr>
      <w:r w:rsidRPr="00F65E88">
        <w:rPr>
          <w:rFonts w:ascii="华文楷体" w:eastAsia="华文楷体" w:hAnsi="华文楷体"/>
          <w:szCs w:val="21"/>
          <w:lang w:bidi="zh-TW"/>
        </w:rPr>
        <w:t>共相的概念可</w:t>
      </w:r>
      <w:r w:rsidR="00D55AA8">
        <w:rPr>
          <w:rFonts w:ascii="华文楷体" w:eastAsia="华文楷体" w:hAnsi="华文楷体" w:hint="eastAsia"/>
          <w:szCs w:val="21"/>
          <w:lang w:bidi="zh-TW"/>
        </w:rPr>
        <w:t>追溯</w:t>
      </w:r>
      <w:r w:rsidRPr="00F65E88">
        <w:rPr>
          <w:rFonts w:ascii="华文楷体" w:eastAsia="华文楷体" w:hAnsi="华文楷体"/>
          <w:szCs w:val="21"/>
          <w:lang w:bidi="zh-TW"/>
        </w:rPr>
        <w:t>到柏拉图的理念和亚里</w:t>
      </w:r>
      <w:r w:rsidR="00E929C7">
        <w:rPr>
          <w:rFonts w:ascii="华文楷体" w:eastAsia="华文楷体" w:hAnsi="华文楷体" w:hint="eastAsia"/>
          <w:szCs w:val="21"/>
          <w:lang w:bidi="zh-TW"/>
        </w:rPr>
        <w:t>士</w:t>
      </w:r>
      <w:r w:rsidRPr="00F65E88">
        <w:rPr>
          <w:rFonts w:ascii="华文楷体" w:eastAsia="华文楷体" w:hAnsi="华文楷体"/>
          <w:szCs w:val="21"/>
          <w:lang w:bidi="zh-TW"/>
        </w:rPr>
        <w:t>多德的形式，它可以同时表述众多事物，因为它意指普遍的共同特征。所以共相是普遍名词或普遍概念如“人”或“树”这样的概念。共相问题的核心在于，如何把人类思想的对象和存在于心灵之外的对象联系起来。我们看到的是特殊，而我们思考的却是普遍，作为共相的“人”和作为具体的人究竟是什么联系呢?经院哲学家围绕这个问题，分为唯名论和实在论两个派别，其实它们在雅典哲学那里已经有其萌芽。如柏拉图的理念论是一种极端的实在论，苏格拉底的普遍定义是一种唯名论，亚里士多德的实体学说，</w:t>
      </w:r>
      <w:r w:rsidRPr="00F65E88">
        <w:rPr>
          <w:rFonts w:ascii="华文楷体" w:eastAsia="华文楷体" w:hAnsi="华文楷体" w:hint="eastAsia"/>
          <w:szCs w:val="21"/>
          <w:lang w:bidi="zh-TW"/>
        </w:rPr>
        <w:t>也是一种唯名论。</w:t>
      </w:r>
      <w:r w:rsidR="00EE5091">
        <w:rPr>
          <w:rFonts w:ascii="华文楷体" w:eastAsia="华文楷体" w:hAnsi="华文楷体"/>
          <w:szCs w:val="21"/>
          <w:lang w:bidi="zh-TW"/>
        </w:rPr>
        <w:t>）</w:t>
      </w:r>
      <w:r w:rsidR="00815FDC">
        <w:rPr>
          <w:rFonts w:ascii="华文楷体" w:eastAsia="华文楷体" w:hAnsi="华文楷体" w:hint="eastAsia"/>
          <w:szCs w:val="21"/>
          <w:lang w:bidi="zh-TW"/>
        </w:rPr>
        <w:t>】</w:t>
      </w:r>
    </w:p>
    <w:p w14:paraId="4FDED622" w14:textId="77777777" w:rsidR="00815FDC" w:rsidRDefault="00815FDC" w:rsidP="00815FDC">
      <w:pPr>
        <w:contextualSpacing/>
        <w:mirrorIndents/>
        <w:rPr>
          <w:rFonts w:ascii="华文楷体" w:eastAsia="华文楷体" w:hAnsi="华文楷体"/>
          <w:b/>
          <w:bCs/>
          <w:sz w:val="22"/>
          <w:lang w:bidi="zh-TW"/>
        </w:rPr>
      </w:pPr>
    </w:p>
    <w:p w14:paraId="64872C2C" w14:textId="74F0AB0C" w:rsidR="00815FDC" w:rsidRPr="00815FDC" w:rsidRDefault="00815FDC" w:rsidP="00815FDC">
      <w:pPr>
        <w:contextualSpacing/>
        <w:mirrorIndents/>
        <w:rPr>
          <w:rFonts w:ascii="华文楷体" w:eastAsia="华文楷体" w:hAnsi="华文楷体"/>
          <w:b/>
          <w:bCs/>
          <w:sz w:val="22"/>
          <w:lang w:bidi="zh-TW"/>
        </w:rPr>
      </w:pPr>
      <w:r w:rsidRPr="00815FDC">
        <w:rPr>
          <w:rFonts w:ascii="华文楷体" w:eastAsia="华文楷体" w:hAnsi="华文楷体" w:hint="eastAsia"/>
          <w:b/>
          <w:bCs/>
          <w:sz w:val="22"/>
          <w:lang w:bidi="zh-TW"/>
        </w:rPr>
        <w:t>3、唯名论与实在论</w:t>
      </w:r>
    </w:p>
    <w:p w14:paraId="2D05E898" w14:textId="7541C170" w:rsidR="008F61A5" w:rsidRPr="008F61A5" w:rsidRDefault="00CE21F0" w:rsidP="00815FDC">
      <w:pPr>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8F61A5" w:rsidRPr="008F61A5">
        <w:rPr>
          <w:rFonts w:ascii="华文楷体" w:eastAsia="华文楷体" w:hAnsi="华文楷体" w:hint="eastAsia"/>
          <w:szCs w:val="21"/>
          <w:lang w:bidi="zh-TW"/>
        </w:rPr>
        <w:t>实在论认为，一般共享是先于个别事物，并派生出个别事物的实体，只有她们才是在意识之外的客观实在。</w:t>
      </w:r>
    </w:p>
    <w:p w14:paraId="56B8D400" w14:textId="254B1DA9" w:rsidR="008F61A5" w:rsidRPr="008F61A5" w:rsidRDefault="00CE21F0" w:rsidP="008F61A5">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8F61A5" w:rsidRPr="008F61A5">
        <w:rPr>
          <w:rFonts w:ascii="华文楷体" w:eastAsia="华文楷体" w:hAnsi="华文楷体" w:hint="eastAsia"/>
          <w:szCs w:val="21"/>
          <w:lang w:bidi="zh-TW"/>
        </w:rPr>
        <w:t>极端的实在论，否认了个别事物的客观实在性，认为一般概念所对应的外部实在是与个别事物相分离的，并且是更高级的独立存在，犹如柏拉图的理念。代表人物是安瑟尔</w:t>
      </w:r>
      <w:proofErr w:type="gramStart"/>
      <w:r w:rsidR="008F61A5" w:rsidRPr="008F61A5">
        <w:rPr>
          <w:rFonts w:ascii="华文楷体" w:eastAsia="华文楷体" w:hAnsi="华文楷体" w:hint="eastAsia"/>
          <w:szCs w:val="21"/>
          <w:lang w:bidi="zh-TW"/>
        </w:rPr>
        <w:t>谟</w:t>
      </w:r>
      <w:proofErr w:type="gramEnd"/>
      <w:r w:rsidR="008F61A5" w:rsidRPr="008F61A5">
        <w:rPr>
          <w:rFonts w:ascii="华文楷体" w:eastAsia="华文楷体" w:hAnsi="华文楷体" w:hint="eastAsia"/>
          <w:szCs w:val="21"/>
          <w:lang w:bidi="zh-TW"/>
        </w:rPr>
        <w:t>。</w:t>
      </w:r>
    </w:p>
    <w:p w14:paraId="0BA9FA77" w14:textId="5CA35753" w:rsidR="008F61A5" w:rsidRPr="008F61A5" w:rsidRDefault="00CE21F0" w:rsidP="008F61A5">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（2）</w:t>
      </w:r>
      <w:r w:rsidR="008F61A5" w:rsidRPr="008F61A5">
        <w:rPr>
          <w:rFonts w:ascii="华文楷体" w:eastAsia="华文楷体" w:hAnsi="华文楷体" w:hint="eastAsia"/>
          <w:szCs w:val="21"/>
          <w:lang w:bidi="zh-TW"/>
        </w:rPr>
        <w:t>温和的实在论则认为，①一般作为个别事物的形式或本质存在于个别事物之中。②一般作为与个别事物相应的抽象概念存在于人的理智或心灵中。③一般作为上帝创造世界万物的理念或原型内在于上帝的理智之中，代表人物是托马斯阿奎</w:t>
      </w:r>
      <w:r w:rsidR="00815FDC">
        <w:rPr>
          <w:rFonts w:ascii="华文楷体" w:eastAsia="华文楷体" w:hAnsi="华文楷体" w:hint="eastAsia"/>
          <w:szCs w:val="21"/>
          <w:lang w:bidi="zh-TW"/>
        </w:rPr>
        <w:t>那</w:t>
      </w:r>
      <w:r w:rsidR="008F61A5" w:rsidRPr="008F61A5">
        <w:rPr>
          <w:rFonts w:ascii="华文楷体" w:eastAsia="华文楷体" w:hAnsi="华文楷体" w:hint="eastAsia"/>
          <w:szCs w:val="21"/>
          <w:lang w:bidi="zh-TW"/>
        </w:rPr>
        <w:t>。</w:t>
      </w:r>
    </w:p>
    <w:p w14:paraId="12FA6161" w14:textId="7836627F" w:rsidR="008F61A5" w:rsidRPr="008F61A5" w:rsidRDefault="00CE21F0" w:rsidP="00815FDC">
      <w:pPr>
        <w:contextualSpacing/>
        <w:mirrorIndents/>
        <w:rPr>
          <w:rFonts w:ascii="华文楷体" w:eastAsia="华文楷体" w:hAnsi="华文楷体"/>
          <w:szCs w:val="21"/>
          <w:lang w:bidi="zh-TW"/>
        </w:rPr>
      </w:pPr>
      <w:r>
        <w:rPr>
          <w:rFonts w:ascii="华文楷体" w:eastAsia="华文楷体" w:hAnsi="华文楷体" w:hint="eastAsia"/>
          <w:szCs w:val="21"/>
          <w:lang w:bidi="zh-TW"/>
        </w:rPr>
        <w:t>2、</w:t>
      </w:r>
      <w:r w:rsidR="008F61A5" w:rsidRPr="008F61A5">
        <w:rPr>
          <w:rFonts w:ascii="华文楷体" w:eastAsia="华文楷体" w:hAnsi="华文楷体" w:hint="eastAsia"/>
          <w:szCs w:val="21"/>
          <w:lang w:bidi="zh-TW"/>
        </w:rPr>
        <w:t>唯名论认为，个别、殊相先于一般、共相。只有个别事物才是真实的存在，一般、共相仅仅是人们用来表达个别事物的名称、概念、符号。</w:t>
      </w:r>
    </w:p>
    <w:p w14:paraId="2A7677EB" w14:textId="263F141A" w:rsidR="008F61A5" w:rsidRPr="008F61A5" w:rsidRDefault="00CE21F0" w:rsidP="008F61A5">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8F61A5" w:rsidRPr="008F61A5">
        <w:rPr>
          <w:rFonts w:ascii="华文楷体" w:eastAsia="华文楷体" w:hAnsi="华文楷体" w:hint="eastAsia"/>
          <w:szCs w:val="21"/>
          <w:lang w:bidi="zh-TW"/>
        </w:rPr>
        <w:t>极端的唯名论把一般与个别完全割裂，认为一般只是纯粹的名称符号，甚至只是一种“声音”，完全否认一般的客观内容，代表人物是</w:t>
      </w:r>
      <w:proofErr w:type="gramStart"/>
      <w:r w:rsidR="00152E96">
        <w:rPr>
          <w:rFonts w:ascii="华文楷体" w:eastAsia="华文楷体" w:hAnsi="华文楷体" w:hint="eastAsia"/>
          <w:szCs w:val="21"/>
          <w:lang w:bidi="zh-TW"/>
        </w:rPr>
        <w:t>罗色林</w:t>
      </w:r>
      <w:proofErr w:type="gramEnd"/>
      <w:r w:rsidR="008F61A5" w:rsidRPr="008F61A5">
        <w:rPr>
          <w:rFonts w:ascii="华文楷体" w:eastAsia="华文楷体" w:hAnsi="华文楷体" w:hint="eastAsia"/>
          <w:szCs w:val="21"/>
          <w:lang w:bidi="zh-TW"/>
        </w:rPr>
        <w:t>、威廉奥卡姆。</w:t>
      </w:r>
    </w:p>
    <w:p w14:paraId="1DE33642" w14:textId="652C42DB" w:rsidR="008F61A5" w:rsidRPr="008F61A5" w:rsidRDefault="00CE21F0" w:rsidP="008F61A5">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w:t>
      </w:r>
      <w:r w:rsidR="008A1DA4">
        <w:rPr>
          <w:rFonts w:ascii="华文楷体" w:eastAsia="华文楷体" w:hAnsi="华文楷体" w:hint="eastAsia"/>
          <w:szCs w:val="21"/>
          <w:lang w:bidi="zh-TW"/>
        </w:rPr>
        <w:t>2</w:t>
      </w:r>
      <w:r>
        <w:rPr>
          <w:rFonts w:ascii="华文楷体" w:eastAsia="华文楷体" w:hAnsi="华文楷体" w:hint="eastAsia"/>
          <w:szCs w:val="21"/>
          <w:lang w:bidi="zh-TW"/>
        </w:rPr>
        <w:t>）</w:t>
      </w:r>
      <w:r w:rsidR="008F61A5" w:rsidRPr="008F61A5">
        <w:rPr>
          <w:rFonts w:ascii="华文楷体" w:eastAsia="华文楷体" w:hAnsi="华文楷体" w:hint="eastAsia"/>
          <w:szCs w:val="21"/>
          <w:lang w:bidi="zh-TW"/>
        </w:rPr>
        <w:t>温和的唯名论认为，一般并没有客观实在性，它们只是人类思维抽象活动的产物，因而只存在于人们的思想和理智之中。这种哲学承认一般和个别两者间存在着某种联系，认为一般并非纯粹空洞的名词，而是有其客观内容的，它们表示着个别事物之间的相似性和共同点，代表人物是阿伯拉尔，罗吉尔培根，邓斯司各脱。</w:t>
      </w:r>
    </w:p>
    <w:p w14:paraId="4142E067" w14:textId="77777777" w:rsidR="00060FB0" w:rsidRDefault="00060FB0" w:rsidP="009E7345">
      <w:pPr>
        <w:ind w:firstLineChars="100" w:firstLine="210"/>
        <w:contextualSpacing/>
        <w:mirrorIndents/>
        <w:rPr>
          <w:rFonts w:ascii="华文楷体" w:eastAsia="华文楷体" w:hAnsi="华文楷体"/>
          <w:szCs w:val="21"/>
          <w:lang w:bidi="zh-TW"/>
        </w:rPr>
      </w:pPr>
    </w:p>
    <w:p w14:paraId="5D46A9C3" w14:textId="1563847F" w:rsidR="00FD5FE4" w:rsidRDefault="008A1DA4" w:rsidP="009E7345">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3</w:t>
      </w:r>
      <w:r w:rsidR="00514DF0">
        <w:rPr>
          <w:rFonts w:ascii="华文楷体" w:eastAsia="华文楷体" w:hAnsi="华文楷体" w:hint="eastAsia"/>
          <w:szCs w:val="21"/>
          <w:lang w:bidi="zh-TW"/>
        </w:rPr>
        <w:t>。</w:t>
      </w:r>
      <w:r>
        <w:rPr>
          <w:rFonts w:ascii="华文楷体" w:eastAsia="华文楷体" w:hAnsi="华文楷体"/>
          <w:szCs w:val="21"/>
          <w:lang w:bidi="zh-TW"/>
        </w:rPr>
        <w:t>1</w:t>
      </w:r>
      <w:proofErr w:type="gramStart"/>
      <w:r w:rsidR="00152E96">
        <w:rPr>
          <w:rFonts w:ascii="华文楷体" w:eastAsia="华文楷体" w:hAnsi="华文楷体" w:hint="eastAsia"/>
          <w:szCs w:val="21"/>
          <w:lang w:bidi="zh-TW"/>
        </w:rPr>
        <w:t>罗色林</w:t>
      </w:r>
      <w:proofErr w:type="gramEnd"/>
      <w:r w:rsidR="009E7345" w:rsidRPr="009E7345">
        <w:rPr>
          <w:rFonts w:ascii="华文楷体" w:eastAsia="华文楷体" w:hAnsi="华文楷体"/>
          <w:szCs w:val="21"/>
          <w:lang w:bidi="zh-TW"/>
        </w:rPr>
        <w:t>VS安瑟尔</w:t>
      </w:r>
      <w:proofErr w:type="gramStart"/>
      <w:r w:rsidR="00FD5FE4">
        <w:rPr>
          <w:rFonts w:ascii="华文楷体" w:eastAsia="华文楷体" w:hAnsi="华文楷体" w:hint="eastAsia"/>
          <w:szCs w:val="21"/>
          <w:lang w:bidi="zh-TW"/>
        </w:rPr>
        <w:t>谟</w:t>
      </w:r>
      <w:proofErr w:type="gramEnd"/>
    </w:p>
    <w:p w14:paraId="4D42A062" w14:textId="4D86545A" w:rsidR="00FD5FE4" w:rsidRDefault="00EE5091" w:rsidP="009E7345">
      <w:pPr>
        <w:ind w:firstLineChars="100" w:firstLine="210"/>
        <w:contextualSpacing/>
        <w:mirrorIndents/>
        <w:rPr>
          <w:rFonts w:ascii="华文楷体" w:eastAsia="华文楷体" w:hAnsi="华文楷体"/>
          <w:szCs w:val="21"/>
          <w:lang w:bidi="zh-TW"/>
        </w:rPr>
      </w:pPr>
      <w:r>
        <w:rPr>
          <w:rFonts w:ascii="华文楷体" w:eastAsia="华文楷体" w:hAnsi="华文楷体"/>
          <w:szCs w:val="21"/>
          <w:lang w:bidi="zh-TW"/>
        </w:rPr>
        <w:t>（</w:t>
      </w:r>
      <w:r w:rsidR="009E7345" w:rsidRPr="009E7345">
        <w:rPr>
          <w:rFonts w:ascii="华文楷体" w:eastAsia="华文楷体" w:hAnsi="华文楷体"/>
          <w:szCs w:val="21"/>
          <w:lang w:bidi="zh-TW"/>
        </w:rPr>
        <w:t>1</w:t>
      </w:r>
      <w:r>
        <w:rPr>
          <w:rFonts w:ascii="华文楷体" w:eastAsia="华文楷体" w:hAnsi="华文楷体" w:hint="eastAsia"/>
          <w:szCs w:val="21"/>
          <w:lang w:bidi="zh-TW"/>
        </w:rPr>
        <w:t>）</w:t>
      </w:r>
      <w:r w:rsidR="009E7345" w:rsidRPr="009E7345">
        <w:rPr>
          <w:rFonts w:ascii="华文楷体" w:eastAsia="华文楷体" w:hAnsi="华文楷体"/>
          <w:szCs w:val="21"/>
          <w:lang w:bidi="zh-TW"/>
        </w:rPr>
        <w:t>、</w:t>
      </w:r>
      <w:r w:rsidR="00152E96">
        <w:rPr>
          <w:rFonts w:ascii="华文楷体" w:eastAsia="华文楷体" w:hAnsi="华文楷体"/>
          <w:szCs w:val="21"/>
          <w:lang w:bidi="zh-TW"/>
        </w:rPr>
        <w:t>罗色林</w:t>
      </w:r>
      <w:r w:rsidR="009E7345" w:rsidRPr="009E7345">
        <w:rPr>
          <w:rFonts w:ascii="华文楷体" w:eastAsia="华文楷体" w:hAnsi="华文楷体"/>
          <w:szCs w:val="21"/>
          <w:lang w:bidi="zh-TW"/>
        </w:rPr>
        <w:t>的极端唯名论</w:t>
      </w:r>
      <w:r>
        <w:rPr>
          <w:rFonts w:ascii="华文楷体" w:eastAsia="华文楷体" w:hAnsi="华文楷体"/>
          <w:szCs w:val="21"/>
          <w:lang w:bidi="zh-TW"/>
        </w:rPr>
        <w:t>（</w:t>
      </w:r>
      <w:proofErr w:type="spellStart"/>
      <w:r w:rsidR="009E7345" w:rsidRPr="009E7345">
        <w:rPr>
          <w:rFonts w:ascii="华文楷体" w:eastAsia="华文楷体" w:hAnsi="华文楷体"/>
          <w:szCs w:val="21"/>
          <w:lang w:bidi="zh-TW"/>
        </w:rPr>
        <w:t>Roscelin</w:t>
      </w:r>
      <w:proofErr w:type="spellEnd"/>
      <w:r w:rsidR="009E7345" w:rsidRPr="009E7345">
        <w:rPr>
          <w:rFonts w:ascii="华文楷体" w:eastAsia="华文楷体" w:hAnsi="华文楷体"/>
          <w:szCs w:val="21"/>
          <w:lang w:bidi="zh-TW"/>
        </w:rPr>
        <w:t>，1050-1125</w:t>
      </w:r>
      <w:r>
        <w:rPr>
          <w:rFonts w:ascii="华文楷体" w:eastAsia="华文楷体" w:hAnsi="华文楷体"/>
          <w:szCs w:val="21"/>
          <w:lang w:bidi="zh-TW"/>
        </w:rPr>
        <w:t>）</w:t>
      </w:r>
    </w:p>
    <w:p w14:paraId="69B48B9D" w14:textId="6AFE2BF7" w:rsidR="009E7345" w:rsidRPr="009E7345" w:rsidRDefault="009E7345" w:rsidP="009E7345">
      <w:pPr>
        <w:ind w:firstLineChars="100" w:firstLine="210"/>
        <w:contextualSpacing/>
        <w:mirrorIndents/>
        <w:rPr>
          <w:rFonts w:ascii="华文楷体" w:eastAsia="华文楷体" w:hAnsi="华文楷体"/>
          <w:szCs w:val="21"/>
          <w:lang w:bidi="zh-TW"/>
        </w:rPr>
      </w:pPr>
      <w:r w:rsidRPr="009E7345">
        <w:rPr>
          <w:rFonts w:ascii="华文楷体" w:eastAsia="华文楷体" w:hAnsi="华文楷体"/>
          <w:szCs w:val="21"/>
          <w:lang w:bidi="zh-TW"/>
        </w:rPr>
        <w:t>安瑟尔</w:t>
      </w:r>
      <w:proofErr w:type="gramStart"/>
      <w:r w:rsidR="00FD5FE4">
        <w:rPr>
          <w:rFonts w:ascii="华文楷体" w:eastAsia="华文楷体" w:hAnsi="华文楷体" w:hint="eastAsia"/>
          <w:szCs w:val="21"/>
          <w:lang w:bidi="zh-TW"/>
        </w:rPr>
        <w:t>谟</w:t>
      </w:r>
      <w:proofErr w:type="gramEnd"/>
      <w:r w:rsidRPr="009E7345">
        <w:rPr>
          <w:rFonts w:ascii="华文楷体" w:eastAsia="华文楷体" w:hAnsi="华文楷体"/>
          <w:szCs w:val="21"/>
          <w:lang w:bidi="zh-TW"/>
        </w:rPr>
        <w:t>和</w:t>
      </w:r>
      <w:r w:rsidR="00152E96">
        <w:rPr>
          <w:rFonts w:ascii="华文楷体" w:eastAsia="华文楷体" w:hAnsi="华文楷体"/>
          <w:szCs w:val="21"/>
          <w:lang w:bidi="zh-TW"/>
        </w:rPr>
        <w:t>罗色林</w:t>
      </w:r>
      <w:r w:rsidRPr="009E7345">
        <w:rPr>
          <w:rFonts w:ascii="华文楷体" w:eastAsia="华文楷体" w:hAnsi="华文楷体"/>
          <w:szCs w:val="21"/>
          <w:lang w:bidi="zh-TW"/>
        </w:rPr>
        <w:t>关于共相的争论，是唯名论和实在论的第一次较量。</w:t>
      </w:r>
      <w:r w:rsidR="00152E96">
        <w:rPr>
          <w:rFonts w:ascii="华文楷体" w:eastAsia="华文楷体" w:hAnsi="华文楷体"/>
          <w:szCs w:val="21"/>
          <w:lang w:bidi="zh-TW"/>
        </w:rPr>
        <w:t>罗色林</w:t>
      </w:r>
      <w:r w:rsidRPr="009E7345">
        <w:rPr>
          <w:rFonts w:ascii="华文楷体" w:eastAsia="华文楷体" w:hAnsi="华文楷体"/>
          <w:szCs w:val="21"/>
          <w:lang w:bidi="zh-TW"/>
        </w:rPr>
        <w:t>主张唯名论，认为真正的实体只是个别事物，否认“普遍对象的存在，即共相不指称任何实体性的存在。它不过是词语或名称而已，他所理解的“词语”或“名称”“不过是声音</w:t>
      </w:r>
      <w:r w:rsidR="00EE5091">
        <w:rPr>
          <w:rFonts w:ascii="华文楷体" w:eastAsia="华文楷体" w:hAnsi="华文楷体"/>
          <w:szCs w:val="21"/>
          <w:lang w:bidi="zh-TW"/>
        </w:rPr>
        <w:t>（</w:t>
      </w:r>
      <w:proofErr w:type="spellStart"/>
      <w:r w:rsidRPr="009E7345">
        <w:rPr>
          <w:rFonts w:ascii="华文楷体" w:eastAsia="华文楷体" w:hAnsi="华文楷体"/>
          <w:szCs w:val="21"/>
          <w:lang w:bidi="zh-TW"/>
        </w:rPr>
        <w:t>vocis</w:t>
      </w:r>
      <w:proofErr w:type="spellEnd"/>
      <w:r w:rsidR="00EE5091">
        <w:rPr>
          <w:rFonts w:ascii="华文楷体" w:eastAsia="华文楷体" w:hAnsi="华文楷体"/>
          <w:szCs w:val="21"/>
          <w:lang w:bidi="zh-TW"/>
        </w:rPr>
        <w:t>）</w:t>
      </w:r>
      <w:r w:rsidRPr="009E7345">
        <w:rPr>
          <w:rFonts w:ascii="华文楷体" w:eastAsia="华文楷体" w:hAnsi="华文楷体"/>
          <w:szCs w:val="21"/>
          <w:lang w:bidi="zh-TW"/>
        </w:rPr>
        <w:t>而已”，或者只是空气。</w:t>
      </w:r>
      <w:r w:rsidR="00152E96">
        <w:rPr>
          <w:rFonts w:ascii="华文楷体" w:eastAsia="华文楷体" w:hAnsi="华文楷体"/>
          <w:szCs w:val="21"/>
          <w:lang w:bidi="zh-TW"/>
        </w:rPr>
        <w:t>罗色林</w:t>
      </w:r>
      <w:r w:rsidRPr="009E7345">
        <w:rPr>
          <w:rFonts w:ascii="华文楷体" w:eastAsia="华文楷体" w:hAnsi="华文楷体"/>
          <w:szCs w:val="21"/>
          <w:lang w:bidi="zh-TW"/>
        </w:rPr>
        <w:t>的唯名论威胁到“三位一体”的教义，因为这意味着圣父、圣子</w:t>
      </w:r>
      <w:r w:rsidR="00514DF0">
        <w:rPr>
          <w:rFonts w:ascii="华文楷体" w:eastAsia="华文楷体" w:hAnsi="华文楷体"/>
          <w:szCs w:val="21"/>
          <w:lang w:bidi="zh-TW"/>
        </w:rPr>
        <w:t>。</w:t>
      </w:r>
      <w:r w:rsidRPr="009E7345">
        <w:rPr>
          <w:rFonts w:ascii="华文楷体" w:eastAsia="华文楷体" w:hAnsi="华文楷体"/>
          <w:szCs w:val="21"/>
          <w:lang w:bidi="zh-TW"/>
        </w:rPr>
        <w:t>圣灵是三个独立的个体，没有普遍本质贯穿三者，从而导致“三神论”，因此</w:t>
      </w:r>
      <w:r w:rsidR="00152E96">
        <w:rPr>
          <w:rFonts w:ascii="华文楷体" w:eastAsia="华文楷体" w:hAnsi="华文楷体"/>
          <w:szCs w:val="21"/>
          <w:lang w:bidi="zh-TW"/>
        </w:rPr>
        <w:t>罗色林</w:t>
      </w:r>
      <w:r w:rsidRPr="009E7345">
        <w:rPr>
          <w:rFonts w:ascii="华文楷体" w:eastAsia="华文楷体" w:hAnsi="华文楷体"/>
          <w:szCs w:val="21"/>
          <w:lang w:bidi="zh-TW"/>
        </w:rPr>
        <w:t>被视为宣传异教思想而受到排挤。</w:t>
      </w:r>
    </w:p>
    <w:p w14:paraId="49FE3145" w14:textId="4BFFFCAF" w:rsidR="001C4CA1" w:rsidRDefault="00EE5091" w:rsidP="009E7345">
      <w:pPr>
        <w:ind w:firstLineChars="100" w:firstLine="210"/>
        <w:contextualSpacing/>
        <w:mirrorIndents/>
        <w:rPr>
          <w:rFonts w:ascii="华文楷体" w:eastAsia="华文楷体" w:hAnsi="华文楷体"/>
          <w:szCs w:val="21"/>
          <w:lang w:bidi="zh-TW"/>
        </w:rPr>
      </w:pPr>
      <w:r>
        <w:rPr>
          <w:rFonts w:ascii="华文楷体" w:eastAsia="华文楷体" w:hAnsi="华文楷体"/>
          <w:szCs w:val="21"/>
          <w:lang w:bidi="zh-TW"/>
        </w:rPr>
        <w:t>（</w:t>
      </w:r>
      <w:r w:rsidR="009E7345" w:rsidRPr="009E7345">
        <w:rPr>
          <w:rFonts w:ascii="华文楷体" w:eastAsia="华文楷体" w:hAnsi="华文楷体"/>
          <w:szCs w:val="21"/>
          <w:lang w:bidi="zh-TW"/>
        </w:rPr>
        <w:t>2</w:t>
      </w:r>
      <w:r>
        <w:rPr>
          <w:rFonts w:ascii="华文楷体" w:eastAsia="华文楷体" w:hAnsi="华文楷体"/>
          <w:szCs w:val="21"/>
          <w:lang w:bidi="zh-TW"/>
        </w:rPr>
        <w:t>）</w:t>
      </w:r>
      <w:r w:rsidR="009E7345" w:rsidRPr="009E7345">
        <w:rPr>
          <w:rFonts w:ascii="华文楷体" w:eastAsia="华文楷体" w:hAnsi="华文楷体"/>
          <w:szCs w:val="21"/>
          <w:lang w:bidi="zh-TW"/>
        </w:rPr>
        <w:t>、安瑟尔</w:t>
      </w:r>
      <w:proofErr w:type="gramStart"/>
      <w:r w:rsidR="001C4CA1">
        <w:rPr>
          <w:rFonts w:ascii="华文楷体" w:eastAsia="华文楷体" w:hAnsi="华文楷体" w:hint="eastAsia"/>
          <w:szCs w:val="21"/>
          <w:lang w:bidi="zh-TW"/>
        </w:rPr>
        <w:t>谟</w:t>
      </w:r>
      <w:proofErr w:type="gramEnd"/>
      <w:r w:rsidR="009E7345" w:rsidRPr="009E7345">
        <w:rPr>
          <w:rFonts w:ascii="华文楷体" w:eastAsia="华文楷体" w:hAnsi="华文楷体"/>
          <w:szCs w:val="21"/>
          <w:lang w:bidi="zh-TW"/>
        </w:rPr>
        <w:t>的极端实在论</w:t>
      </w:r>
      <w:r>
        <w:rPr>
          <w:rFonts w:ascii="华文楷体" w:eastAsia="华文楷体" w:hAnsi="华文楷体"/>
          <w:szCs w:val="21"/>
          <w:lang w:bidi="zh-TW"/>
        </w:rPr>
        <w:t>（</w:t>
      </w:r>
      <w:r w:rsidR="009E7345" w:rsidRPr="009E7345">
        <w:rPr>
          <w:rFonts w:ascii="华文楷体" w:eastAsia="华文楷体" w:hAnsi="华文楷体"/>
          <w:szCs w:val="21"/>
          <w:lang w:bidi="zh-TW"/>
        </w:rPr>
        <w:t>1033-1109</w:t>
      </w:r>
      <w:r>
        <w:rPr>
          <w:rFonts w:ascii="华文楷体" w:eastAsia="华文楷体" w:hAnsi="华文楷体"/>
          <w:szCs w:val="21"/>
          <w:lang w:bidi="zh-TW"/>
        </w:rPr>
        <w:t>）</w:t>
      </w:r>
    </w:p>
    <w:p w14:paraId="09C5FACF" w14:textId="1E78B006" w:rsidR="008F61A5" w:rsidRPr="009E7345" w:rsidRDefault="009E7345" w:rsidP="001C4CA1">
      <w:pPr>
        <w:ind w:firstLineChars="100" w:firstLine="210"/>
        <w:contextualSpacing/>
        <w:mirrorIndents/>
        <w:rPr>
          <w:rFonts w:ascii="华文楷体" w:eastAsia="华文楷体" w:hAnsi="华文楷体"/>
          <w:szCs w:val="21"/>
          <w:lang w:bidi="zh-TW"/>
        </w:rPr>
      </w:pPr>
      <w:r w:rsidRPr="009E7345">
        <w:rPr>
          <w:rFonts w:ascii="华文楷体" w:eastAsia="华文楷体" w:hAnsi="华文楷体"/>
          <w:szCs w:val="21"/>
          <w:lang w:bidi="zh-TW"/>
        </w:rPr>
        <w:t>安瑟尔</w:t>
      </w:r>
      <w:proofErr w:type="gramStart"/>
      <w:r w:rsidR="001C4CA1">
        <w:rPr>
          <w:rFonts w:ascii="华文楷体" w:eastAsia="华文楷体" w:hAnsi="华文楷体" w:hint="eastAsia"/>
          <w:szCs w:val="21"/>
          <w:lang w:bidi="zh-TW"/>
        </w:rPr>
        <w:t>谟</w:t>
      </w:r>
      <w:proofErr w:type="gramEnd"/>
      <w:r w:rsidRPr="009E7345">
        <w:rPr>
          <w:rFonts w:ascii="华文楷体" w:eastAsia="华文楷体" w:hAnsi="华文楷体"/>
          <w:szCs w:val="21"/>
          <w:lang w:bidi="zh-TW"/>
        </w:rPr>
        <w:t>认为共相不仅仅是词语，而是代表着心灵之外的独立实在。他的观点与柏拉图一致，认为共相就是理念。理念是跟事物分离的最高级存在，有限</w:t>
      </w:r>
      <w:proofErr w:type="gramStart"/>
      <w:r w:rsidRPr="009E7345">
        <w:rPr>
          <w:rFonts w:ascii="华文楷体" w:eastAsia="华文楷体" w:hAnsi="华文楷体"/>
          <w:szCs w:val="21"/>
          <w:lang w:bidi="zh-TW"/>
        </w:rPr>
        <w:t>事物因分有</w:t>
      </w:r>
      <w:proofErr w:type="gramEnd"/>
      <w:r w:rsidRPr="009E7345">
        <w:rPr>
          <w:rFonts w:ascii="华文楷体" w:eastAsia="华文楷体" w:hAnsi="华文楷体"/>
          <w:szCs w:val="21"/>
          <w:lang w:bidi="zh-TW"/>
        </w:rPr>
        <w:t>理念才得以存在，故被称为极端实在论。安瑟尔谈的实在论可以很好地解释“三位一体”学说，因为圣父、圣子、圣灵并非三个独立的实体，而只是三个位格，有一个普遍本质贯穿</w:t>
      </w:r>
      <w:r w:rsidR="001C4CA1">
        <w:rPr>
          <w:rFonts w:ascii="华文楷体" w:eastAsia="华文楷体" w:hAnsi="华文楷体" w:hint="eastAsia"/>
          <w:szCs w:val="21"/>
          <w:lang w:bidi="zh-TW"/>
        </w:rPr>
        <w:t>着他</w:t>
      </w:r>
      <w:r w:rsidRPr="009E7345">
        <w:rPr>
          <w:rFonts w:ascii="华文楷体" w:eastAsia="华文楷体" w:hAnsi="华文楷体"/>
          <w:szCs w:val="21"/>
          <w:lang w:bidi="zh-TW"/>
        </w:rPr>
        <w:t>们，</w:t>
      </w:r>
      <w:r w:rsidRPr="009E7345">
        <w:rPr>
          <w:rFonts w:ascii="华文楷体" w:eastAsia="华文楷体" w:hAnsi="华文楷体" w:hint="eastAsia"/>
          <w:szCs w:val="21"/>
          <w:lang w:bidi="zh-TW"/>
        </w:rPr>
        <w:t>即上</w:t>
      </w:r>
      <w:r w:rsidR="001C4CA1">
        <w:rPr>
          <w:rFonts w:ascii="华文楷体" w:eastAsia="华文楷体" w:hAnsi="华文楷体" w:hint="eastAsia"/>
          <w:szCs w:val="21"/>
          <w:lang w:bidi="zh-TW"/>
        </w:rPr>
        <w:t>帝</w:t>
      </w:r>
      <w:r w:rsidRPr="009E7345">
        <w:rPr>
          <w:rFonts w:ascii="华文楷体" w:eastAsia="华文楷体" w:hAnsi="华文楷体" w:hint="eastAsia"/>
          <w:szCs w:val="21"/>
          <w:lang w:bidi="zh-TW"/>
        </w:rPr>
        <w:t>。所以在很长的时间内，实在论属于正统学说。</w:t>
      </w:r>
    </w:p>
    <w:p w14:paraId="6AA3CF9F" w14:textId="2087B157" w:rsidR="00A718FF" w:rsidRDefault="00A718FF" w:rsidP="00A718FF">
      <w:pPr>
        <w:contextualSpacing/>
        <w:mirrorIndents/>
        <w:rPr>
          <w:rFonts w:ascii="华文楷体" w:eastAsia="华文楷体" w:hAnsi="华文楷体"/>
          <w:szCs w:val="21"/>
          <w:lang w:bidi="zh-TW"/>
        </w:rPr>
      </w:pPr>
      <w:r>
        <w:rPr>
          <w:rFonts w:ascii="华文楷体" w:eastAsia="华文楷体" w:hAnsi="华文楷体" w:hint="eastAsia"/>
          <w:szCs w:val="21"/>
          <w:lang w:bidi="zh-TW"/>
        </w:rPr>
        <w:t>3</w:t>
      </w:r>
      <w:r w:rsidR="00514DF0">
        <w:rPr>
          <w:rFonts w:ascii="华文楷体" w:eastAsia="华文楷体" w:hAnsi="华文楷体" w:hint="eastAsia"/>
          <w:szCs w:val="21"/>
          <w:lang w:bidi="zh-TW"/>
        </w:rPr>
        <w:t>。</w:t>
      </w:r>
      <w:r>
        <w:rPr>
          <w:rFonts w:ascii="华文楷体" w:eastAsia="华文楷体" w:hAnsi="华文楷体"/>
          <w:szCs w:val="21"/>
          <w:lang w:bidi="zh-TW"/>
        </w:rPr>
        <w:t>2</w:t>
      </w:r>
      <w:r w:rsidRPr="00A718FF">
        <w:rPr>
          <w:rFonts w:ascii="华文楷体" w:eastAsia="华文楷体" w:hAnsi="华文楷体" w:hint="eastAsia"/>
          <w:szCs w:val="21"/>
          <w:lang w:bidi="zh-TW"/>
        </w:rPr>
        <w:t>、阿伯拉尔的概念论</w:t>
      </w:r>
      <w:r w:rsidRPr="00A718FF">
        <w:rPr>
          <w:rFonts w:ascii="华文楷体" w:eastAsia="华文楷体" w:hAnsi="华文楷体"/>
          <w:szCs w:val="21"/>
          <w:lang w:bidi="zh-TW"/>
        </w:rPr>
        <w:t>VS</w:t>
      </w:r>
      <w:proofErr w:type="gramStart"/>
      <w:r w:rsidRPr="00A718FF">
        <w:rPr>
          <w:rFonts w:ascii="华文楷体" w:eastAsia="华文楷体" w:hAnsi="华文楷体"/>
          <w:szCs w:val="21"/>
          <w:lang w:bidi="zh-TW"/>
        </w:rPr>
        <w:t>香浦的</w:t>
      </w:r>
      <w:proofErr w:type="gramEnd"/>
      <w:r w:rsidR="009401A9">
        <w:rPr>
          <w:rFonts w:ascii="华文楷体" w:eastAsia="华文楷体" w:hAnsi="华文楷体" w:hint="eastAsia"/>
          <w:szCs w:val="21"/>
          <w:lang w:bidi="zh-TW"/>
        </w:rPr>
        <w:t>威廉</w:t>
      </w:r>
      <w:r w:rsidRPr="00A718FF">
        <w:rPr>
          <w:rFonts w:ascii="华文楷体" w:eastAsia="华文楷体" w:hAnsi="华文楷体"/>
          <w:szCs w:val="21"/>
          <w:lang w:bidi="zh-TW"/>
        </w:rPr>
        <w:t>和</w:t>
      </w:r>
      <w:proofErr w:type="gramStart"/>
      <w:r w:rsidRPr="00A718FF">
        <w:rPr>
          <w:rFonts w:ascii="华文楷体" w:eastAsia="华文楷体" w:hAnsi="华文楷体"/>
          <w:szCs w:val="21"/>
          <w:lang w:bidi="zh-TW"/>
        </w:rPr>
        <w:t>陶</w:t>
      </w:r>
      <w:r w:rsidR="009401A9">
        <w:rPr>
          <w:rFonts w:ascii="华文楷体" w:eastAsia="华文楷体" w:hAnsi="华文楷体" w:hint="eastAsia"/>
          <w:szCs w:val="21"/>
          <w:lang w:bidi="zh-TW"/>
        </w:rPr>
        <w:t>奈</w:t>
      </w:r>
      <w:proofErr w:type="gramEnd"/>
      <w:r w:rsidRPr="00A718FF">
        <w:rPr>
          <w:rFonts w:ascii="华文楷体" w:eastAsia="华文楷体" w:hAnsi="华文楷体"/>
          <w:szCs w:val="21"/>
          <w:lang w:bidi="zh-TW"/>
        </w:rPr>
        <w:t>的奥多</w:t>
      </w:r>
    </w:p>
    <w:p w14:paraId="5B2A277E" w14:textId="382E1B14" w:rsidR="009401A9" w:rsidRDefault="00EE5091" w:rsidP="00A718FF">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1</w:t>
      </w:r>
      <w:r>
        <w:rPr>
          <w:rFonts w:ascii="华文楷体" w:eastAsia="华文楷体" w:hAnsi="华文楷体"/>
          <w:szCs w:val="21"/>
          <w:lang w:bidi="zh-TW"/>
        </w:rPr>
        <w:t>）</w:t>
      </w:r>
      <w:r w:rsidR="009401A9">
        <w:rPr>
          <w:rFonts w:ascii="华文楷体" w:eastAsia="华文楷体" w:hAnsi="华文楷体" w:hint="eastAsia"/>
          <w:szCs w:val="21"/>
          <w:lang w:bidi="zh-TW"/>
        </w:rPr>
        <w:t>威廉</w:t>
      </w:r>
      <w:r w:rsidR="00A718FF" w:rsidRPr="00A718FF">
        <w:rPr>
          <w:rFonts w:ascii="华文楷体" w:eastAsia="华文楷体" w:hAnsi="华文楷体"/>
          <w:szCs w:val="21"/>
          <w:lang w:bidi="zh-TW"/>
        </w:rPr>
        <w:t>与奥</w:t>
      </w:r>
      <w:r w:rsidR="009401A9">
        <w:rPr>
          <w:rFonts w:ascii="华文楷体" w:eastAsia="华文楷体" w:hAnsi="华文楷体" w:hint="eastAsia"/>
          <w:szCs w:val="21"/>
          <w:lang w:bidi="zh-TW"/>
        </w:rPr>
        <w:t>多</w:t>
      </w:r>
      <w:r w:rsidR="00A718FF" w:rsidRPr="00A718FF">
        <w:rPr>
          <w:rFonts w:ascii="华文楷体" w:eastAsia="华文楷体" w:hAnsi="华文楷体"/>
          <w:szCs w:val="21"/>
          <w:lang w:bidi="zh-TW"/>
        </w:rPr>
        <w:t>的温</w:t>
      </w:r>
      <w:r w:rsidR="009401A9">
        <w:rPr>
          <w:rFonts w:ascii="华文楷体" w:eastAsia="华文楷体" w:hAnsi="华文楷体" w:hint="eastAsia"/>
          <w:szCs w:val="21"/>
          <w:lang w:bidi="zh-TW"/>
        </w:rPr>
        <w:t>和</w:t>
      </w:r>
      <w:r w:rsidR="00A718FF" w:rsidRPr="00A718FF">
        <w:rPr>
          <w:rFonts w:ascii="华文楷体" w:eastAsia="华文楷体" w:hAnsi="华文楷体"/>
          <w:szCs w:val="21"/>
          <w:lang w:bidi="zh-TW"/>
        </w:rPr>
        <w:t>实在</w:t>
      </w:r>
      <w:r w:rsidR="009401A9">
        <w:rPr>
          <w:rFonts w:ascii="华文楷体" w:eastAsia="华文楷体" w:hAnsi="华文楷体" w:hint="eastAsia"/>
          <w:szCs w:val="21"/>
          <w:lang w:bidi="zh-TW"/>
        </w:rPr>
        <w:t>论</w:t>
      </w:r>
    </w:p>
    <w:p w14:paraId="54235D64" w14:textId="7C10A76E" w:rsidR="00A718FF" w:rsidRPr="00A718FF" w:rsidRDefault="00A718FF" w:rsidP="00A718FF">
      <w:pPr>
        <w:contextualSpacing/>
        <w:mirrorIndents/>
        <w:rPr>
          <w:rFonts w:ascii="华文楷体" w:eastAsia="华文楷体" w:hAnsi="华文楷体"/>
          <w:szCs w:val="21"/>
          <w:lang w:bidi="zh-TW"/>
        </w:rPr>
      </w:pPr>
      <w:r w:rsidRPr="00A718FF">
        <w:rPr>
          <w:rFonts w:ascii="华文楷体" w:eastAsia="华文楷体" w:hAnsi="华文楷体"/>
          <w:szCs w:val="21"/>
          <w:lang w:bidi="zh-TW"/>
        </w:rPr>
        <w:t>威廉和</w:t>
      </w:r>
      <w:proofErr w:type="gramStart"/>
      <w:r w:rsidRPr="00A718FF">
        <w:rPr>
          <w:rFonts w:ascii="华文楷体" w:eastAsia="华文楷体" w:hAnsi="华文楷体"/>
          <w:szCs w:val="21"/>
          <w:lang w:bidi="zh-TW"/>
        </w:rPr>
        <w:t>奥多</w:t>
      </w:r>
      <w:proofErr w:type="gramEnd"/>
      <w:r w:rsidRPr="00A718FF">
        <w:rPr>
          <w:rFonts w:ascii="华文楷体" w:eastAsia="华文楷体" w:hAnsi="华文楷体"/>
          <w:szCs w:val="21"/>
          <w:lang w:bidi="zh-TW"/>
        </w:rPr>
        <w:t>提出一种温和的实在论，认为共相有其对应的普遍对象，</w:t>
      </w:r>
      <w:r w:rsidR="00EE0E94">
        <w:rPr>
          <w:rFonts w:ascii="华文楷体" w:eastAsia="华文楷体" w:hAnsi="华文楷体" w:hint="eastAsia"/>
          <w:szCs w:val="21"/>
          <w:lang w:bidi="zh-TW"/>
        </w:rPr>
        <w:t>但</w:t>
      </w:r>
      <w:r w:rsidRPr="00A718FF">
        <w:rPr>
          <w:rFonts w:ascii="华文楷体" w:eastAsia="华文楷体" w:hAnsi="华文楷体"/>
          <w:szCs w:val="21"/>
          <w:lang w:bidi="zh-TW"/>
        </w:rPr>
        <w:t>不是与事物分离的独立存在，而是同时存在于每一个个体中的本质。他们提出温和的实在论，是为了解决“原罪说”的问题。唯名论和极端实在论都无法解释原罪是如何从亚当和夏娃那里传给后代的。但是温和唯名论可以把“原罪”解释为存在于每个人身上的本质特征。</w:t>
      </w:r>
    </w:p>
    <w:p w14:paraId="1682E643" w14:textId="3B8FBEE3" w:rsidR="006F3D34" w:rsidRDefault="00EE5091" w:rsidP="00A718FF">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2</w:t>
      </w:r>
      <w:r>
        <w:rPr>
          <w:rFonts w:ascii="华文楷体" w:eastAsia="华文楷体" w:hAnsi="华文楷体"/>
          <w:szCs w:val="21"/>
          <w:lang w:bidi="zh-TW"/>
        </w:rPr>
        <w:t>）</w:t>
      </w:r>
      <w:r w:rsidR="006F3D34" w:rsidRPr="00A718FF">
        <w:rPr>
          <w:rFonts w:ascii="华文楷体" w:eastAsia="华文楷体" w:hAnsi="华文楷体"/>
          <w:szCs w:val="21"/>
          <w:lang w:bidi="zh-TW"/>
        </w:rPr>
        <w:t>阿伯拉尔</w:t>
      </w:r>
      <w:r w:rsidR="006F3D34">
        <w:rPr>
          <w:rFonts w:ascii="华文楷体" w:eastAsia="华文楷体" w:hAnsi="华文楷体" w:hint="eastAsia"/>
          <w:szCs w:val="21"/>
          <w:lang w:bidi="zh-TW"/>
        </w:rPr>
        <w:t>的概念论</w:t>
      </w:r>
    </w:p>
    <w:p w14:paraId="2EA1736E" w14:textId="6F1DB162" w:rsidR="00E61B88" w:rsidRDefault="00A718FF" w:rsidP="00A718FF">
      <w:pPr>
        <w:contextualSpacing/>
        <w:mirrorIndents/>
        <w:rPr>
          <w:rFonts w:ascii="华文楷体" w:eastAsia="华文楷体" w:hAnsi="华文楷体"/>
          <w:szCs w:val="21"/>
          <w:lang w:bidi="zh-TW"/>
        </w:rPr>
      </w:pPr>
      <w:r w:rsidRPr="00A718FF">
        <w:rPr>
          <w:rFonts w:ascii="华文楷体" w:eastAsia="华文楷体" w:hAnsi="华文楷体"/>
          <w:szCs w:val="21"/>
          <w:lang w:bidi="zh-TW"/>
        </w:rPr>
        <w:t>阿伯拉尔起初是</w:t>
      </w:r>
      <w:r w:rsidR="00152E96">
        <w:rPr>
          <w:rFonts w:ascii="华文楷体" w:eastAsia="华文楷体" w:hAnsi="华文楷体" w:hint="eastAsia"/>
          <w:szCs w:val="21"/>
          <w:lang w:bidi="zh-TW"/>
        </w:rPr>
        <w:t>罗色林</w:t>
      </w:r>
      <w:r w:rsidRPr="00A718FF">
        <w:rPr>
          <w:rFonts w:ascii="华文楷体" w:eastAsia="华文楷体" w:hAnsi="华文楷体"/>
          <w:szCs w:val="21"/>
          <w:lang w:bidi="zh-TW"/>
        </w:rPr>
        <w:t>的学生，但他反对极端唯名论，后又投于威廉门下，但他也不满足于威廉的实在论，甚至说服威廉放弃了他的实在论立场。</w:t>
      </w:r>
    </w:p>
    <w:p w14:paraId="6C843844" w14:textId="326C433D" w:rsidR="0062223C" w:rsidRDefault="00E61B88" w:rsidP="00A718FF">
      <w:pPr>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62223C">
        <w:rPr>
          <w:rFonts w:ascii="华文楷体" w:eastAsia="华文楷体" w:hAnsi="华文楷体" w:hint="eastAsia"/>
          <w:szCs w:val="21"/>
          <w:lang w:bidi="zh-TW"/>
        </w:rPr>
        <w:t>对实在论的批评</w:t>
      </w:r>
    </w:p>
    <w:p w14:paraId="3B556FB5" w14:textId="18D2DD65" w:rsidR="00E61B88" w:rsidRDefault="00A718FF" w:rsidP="00A718FF">
      <w:pPr>
        <w:contextualSpacing/>
        <w:mirrorIndents/>
        <w:rPr>
          <w:rFonts w:ascii="华文楷体" w:eastAsia="华文楷体" w:hAnsi="华文楷体"/>
          <w:szCs w:val="21"/>
          <w:lang w:bidi="zh-TW"/>
        </w:rPr>
      </w:pPr>
      <w:r w:rsidRPr="00A718FF">
        <w:rPr>
          <w:rFonts w:ascii="华文楷体" w:eastAsia="华文楷体" w:hAnsi="华文楷体"/>
          <w:szCs w:val="21"/>
          <w:lang w:bidi="zh-TW"/>
        </w:rPr>
        <w:t>首先，共相的原本含义是可以同时表述众多事物。如果共相是独立的普遍实在，则只能表述理念本身，而无法表述众多事物。如果共相是存在于每不不体中的本质，则会导致“人”的本质同时出现在世界各地的谬论，会导致一种泛神论。</w:t>
      </w:r>
    </w:p>
    <w:p w14:paraId="50A2FCE7" w14:textId="77777777" w:rsidR="003F3DB7" w:rsidRDefault="00E61B88" w:rsidP="00A718FF">
      <w:pPr>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00A718FF" w:rsidRPr="00A718FF">
        <w:rPr>
          <w:rFonts w:ascii="华文楷体" w:eastAsia="华文楷体" w:hAnsi="华文楷体"/>
          <w:szCs w:val="21"/>
          <w:lang w:bidi="zh-TW"/>
        </w:rPr>
        <w:t>对</w:t>
      </w:r>
      <w:r w:rsidR="003F3DB7">
        <w:rPr>
          <w:rFonts w:ascii="华文楷体" w:eastAsia="华文楷体" w:hAnsi="华文楷体" w:hint="eastAsia"/>
          <w:szCs w:val="21"/>
          <w:lang w:bidi="zh-TW"/>
        </w:rPr>
        <w:t>唯名论的</w:t>
      </w:r>
      <w:r w:rsidR="00A718FF" w:rsidRPr="00A718FF">
        <w:rPr>
          <w:rFonts w:ascii="华文楷体" w:eastAsia="华文楷体" w:hAnsi="华文楷体"/>
          <w:szCs w:val="21"/>
          <w:lang w:bidi="zh-TW"/>
        </w:rPr>
        <w:t>批评</w:t>
      </w:r>
    </w:p>
    <w:p w14:paraId="6BC2A1A3" w14:textId="149AE31C" w:rsidR="00A718FF" w:rsidRDefault="00A718FF" w:rsidP="00A718FF">
      <w:pPr>
        <w:contextualSpacing/>
        <w:mirrorIndents/>
        <w:rPr>
          <w:rFonts w:ascii="华文楷体" w:eastAsia="华文楷体" w:hAnsi="华文楷体"/>
          <w:szCs w:val="21"/>
          <w:lang w:bidi="zh-TW"/>
        </w:rPr>
      </w:pPr>
      <w:r w:rsidRPr="00A718FF">
        <w:rPr>
          <w:rFonts w:ascii="华文楷体" w:eastAsia="华文楷体" w:hAnsi="华文楷体"/>
          <w:szCs w:val="21"/>
          <w:lang w:bidi="zh-TW"/>
        </w:rPr>
        <w:t>但阿伯拉尔也不认可</w:t>
      </w:r>
      <w:r w:rsidR="00152E96">
        <w:rPr>
          <w:rFonts w:ascii="华文楷体" w:eastAsia="华文楷体" w:hAnsi="华文楷体"/>
          <w:szCs w:val="21"/>
          <w:lang w:bidi="zh-TW"/>
        </w:rPr>
        <w:t>罗色林</w:t>
      </w:r>
      <w:r w:rsidRPr="00A718FF">
        <w:rPr>
          <w:rFonts w:ascii="华文楷体" w:eastAsia="华文楷体" w:hAnsi="华文楷体"/>
          <w:szCs w:val="21"/>
          <w:lang w:bidi="zh-TW"/>
        </w:rPr>
        <w:t>的唯名论主张，他认为共相是心灵产生的概念，它不止是声音或空气而已，而是语词的意义</w:t>
      </w:r>
      <w:r w:rsidR="00EE5091">
        <w:rPr>
          <w:rFonts w:ascii="华文楷体" w:eastAsia="华文楷体" w:hAnsi="华文楷体"/>
          <w:szCs w:val="21"/>
          <w:lang w:bidi="zh-TW"/>
        </w:rPr>
        <w:t>（</w:t>
      </w:r>
      <w:proofErr w:type="spellStart"/>
      <w:r w:rsidRPr="00A718FF">
        <w:rPr>
          <w:rFonts w:ascii="华文楷体" w:eastAsia="华文楷体" w:hAnsi="华文楷体"/>
          <w:szCs w:val="21"/>
          <w:lang w:bidi="zh-TW"/>
        </w:rPr>
        <w:t>sermo</w:t>
      </w:r>
      <w:proofErr w:type="spellEnd"/>
      <w:r w:rsidR="00EE5091">
        <w:rPr>
          <w:rFonts w:ascii="华文楷体" w:eastAsia="华文楷体" w:hAnsi="华文楷体"/>
          <w:szCs w:val="21"/>
          <w:lang w:bidi="zh-TW"/>
        </w:rPr>
        <w:t>）</w:t>
      </w:r>
      <w:r w:rsidRPr="00A718FF">
        <w:rPr>
          <w:rFonts w:ascii="华文楷体" w:eastAsia="华文楷体" w:hAnsi="华文楷体"/>
          <w:szCs w:val="21"/>
          <w:lang w:bidi="zh-TW"/>
        </w:rPr>
        <w:t>，所以才能表述众多事物。声音是可感的外在对</w:t>
      </w:r>
      <w:r w:rsidRPr="00A718FF">
        <w:rPr>
          <w:rFonts w:ascii="华文楷体" w:eastAsia="华文楷体" w:hAnsi="华文楷体" w:hint="eastAsia"/>
          <w:szCs w:val="21"/>
          <w:lang w:bidi="zh-TW"/>
        </w:rPr>
        <w:t>象，意义是可知的内在观念。阿伯拉</w:t>
      </w:r>
      <w:proofErr w:type="gramStart"/>
      <w:r w:rsidRPr="00A718FF">
        <w:rPr>
          <w:rFonts w:ascii="华文楷体" w:eastAsia="华文楷体" w:hAnsi="华文楷体" w:hint="eastAsia"/>
          <w:szCs w:val="21"/>
          <w:lang w:bidi="zh-TW"/>
        </w:rPr>
        <w:t>尔坚持</w:t>
      </w:r>
      <w:proofErr w:type="gramEnd"/>
      <w:r w:rsidRPr="00A718FF">
        <w:rPr>
          <w:rFonts w:ascii="华文楷体" w:eastAsia="华文楷体" w:hAnsi="华文楷体" w:hint="eastAsia"/>
          <w:szCs w:val="21"/>
          <w:lang w:bidi="zh-TW"/>
        </w:rPr>
        <w:t>只有个别事物才是独立实体，共相不是实体，但在同类个体事物的存在方式中，有其相似性的一面，相似性要素并非实在论者说的本质，心灵从这种相似性中抽象出共相的概念，普遍概念凭借其意义表述所属的每一个对象。</w:t>
      </w:r>
    </w:p>
    <w:p w14:paraId="5D064AA8" w14:textId="77777777" w:rsidR="004863F7" w:rsidRDefault="004863F7" w:rsidP="00A718FF">
      <w:pPr>
        <w:contextualSpacing/>
        <w:mirrorIndents/>
        <w:rPr>
          <w:rFonts w:ascii="华文楷体" w:eastAsia="华文楷体" w:hAnsi="华文楷体"/>
          <w:szCs w:val="21"/>
          <w:lang w:bidi="zh-TW"/>
        </w:rPr>
      </w:pPr>
    </w:p>
    <w:p w14:paraId="62BE8C42" w14:textId="30D05341" w:rsidR="00464BEB" w:rsidRDefault="00464BEB" w:rsidP="004863F7">
      <w:pPr>
        <w:contextualSpacing/>
        <w:mirrorIndents/>
        <w:rPr>
          <w:rFonts w:ascii="华文楷体" w:eastAsia="华文楷体" w:hAnsi="华文楷体"/>
          <w:szCs w:val="21"/>
          <w:lang w:bidi="zh-TW"/>
        </w:rPr>
      </w:pPr>
      <w:r>
        <w:rPr>
          <w:rFonts w:ascii="华文楷体" w:eastAsia="华文楷体" w:hAnsi="华文楷体" w:hint="eastAsia"/>
          <w:szCs w:val="21"/>
          <w:lang w:bidi="zh-TW"/>
        </w:rPr>
        <w:t>（一）对极端实在论与唯名论的批评</w:t>
      </w:r>
    </w:p>
    <w:p w14:paraId="531B356C" w14:textId="27D64916" w:rsidR="004863F7" w:rsidRPr="004863F7"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阿伯拉尔根据亚里士多德《解释篇》的定义，指出殊相是表示一个事物的特殊名词，共相是表述众多事物的一般名词。共相的性质就是一般名词的表述功能。根据这一立场，阿伯拉尔批评了实在论的观点。</w:t>
      </w:r>
      <w:r w:rsidR="00E028E7">
        <w:rPr>
          <w:rFonts w:ascii="华文楷体" w:eastAsia="华文楷体" w:hAnsi="华文楷体" w:hint="eastAsia"/>
          <w:szCs w:val="21"/>
          <w:lang w:bidi="zh-TW"/>
        </w:rPr>
        <w:t>他</w:t>
      </w:r>
      <w:r w:rsidRPr="004863F7">
        <w:rPr>
          <w:rFonts w:ascii="华文楷体" w:eastAsia="华文楷体" w:hAnsi="华文楷体" w:hint="eastAsia"/>
          <w:szCs w:val="21"/>
          <w:lang w:bidi="zh-TW"/>
        </w:rPr>
        <w:t>指出，共相的特征是能同时、全部地分布在归属它的各个事物之中。如果共相是一个独立的普遍实在，它就不能同时地、全部地分布在它所包括的众多个体事物之中</w:t>
      </w:r>
    </w:p>
    <w:p w14:paraId="55DD4AD2" w14:textId="20A939A7" w:rsidR="004863F7" w:rsidRPr="004863F7"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阿伯拉尔的结论是</w:t>
      </w:r>
      <w:r w:rsidR="00503883">
        <w:rPr>
          <w:rFonts w:ascii="华文楷体" w:eastAsia="华文楷体" w:hAnsi="华文楷体"/>
          <w:szCs w:val="21"/>
          <w:lang w:bidi="zh-TW"/>
        </w:rPr>
        <w:t>：</w:t>
      </w:r>
      <w:r w:rsidRPr="004863F7">
        <w:rPr>
          <w:rFonts w:ascii="华文楷体" w:eastAsia="华文楷体" w:hAnsi="华文楷体"/>
          <w:szCs w:val="21"/>
          <w:lang w:bidi="zh-TW"/>
        </w:rPr>
        <w:t>“不论单一事物，还是集合的事物都不能被称为共相因为它们都不能表述众多的事物，能够表述众多事物的共相只能是词。”阿伯拉尔说的词与罗色林所说的词不同，后者指词的物质形态，即词的语音部分前者指词的意义，即词的逻辑部分。语音是可感的，外在于人的对象，意义是不可感的，但是可知的，内在于人的观念。</w:t>
      </w:r>
    </w:p>
    <w:p w14:paraId="258C4B48" w14:textId="15075814" w:rsidR="004863F7" w:rsidRPr="004863F7" w:rsidRDefault="00EE5091" w:rsidP="004863F7">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4863F7" w:rsidRPr="004863F7">
        <w:rPr>
          <w:rFonts w:ascii="华文楷体" w:eastAsia="华文楷体" w:hAnsi="华文楷体"/>
          <w:szCs w:val="21"/>
          <w:lang w:bidi="zh-TW"/>
        </w:rPr>
        <w:t>二</w:t>
      </w:r>
      <w:r>
        <w:rPr>
          <w:rFonts w:ascii="华文楷体" w:eastAsia="华文楷体" w:hAnsi="华文楷体"/>
          <w:szCs w:val="21"/>
          <w:lang w:bidi="zh-TW"/>
        </w:rPr>
        <w:t>）</w:t>
      </w:r>
      <w:r w:rsidR="004863F7" w:rsidRPr="004863F7">
        <w:rPr>
          <w:rFonts w:ascii="华文楷体" w:eastAsia="华文楷体" w:hAnsi="华文楷体"/>
          <w:szCs w:val="21"/>
          <w:lang w:bidi="zh-TW"/>
        </w:rPr>
        <w:t>概念论</w:t>
      </w:r>
    </w:p>
    <w:p w14:paraId="1230DFB4" w14:textId="78DA492B" w:rsidR="004863F7" w:rsidRPr="004863F7"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于是，阿伯拉尔提出</w:t>
      </w:r>
      <w:r w:rsidR="00503883">
        <w:rPr>
          <w:rFonts w:ascii="华文楷体" w:eastAsia="华文楷体" w:hAnsi="华文楷体"/>
          <w:szCs w:val="21"/>
          <w:lang w:bidi="zh-TW"/>
        </w:rPr>
        <w:t>：</w:t>
      </w:r>
      <w:r w:rsidR="00E028E7">
        <w:rPr>
          <w:rFonts w:ascii="华文楷体" w:eastAsia="华文楷体" w:hAnsi="华文楷体" w:hint="eastAsia"/>
          <w:szCs w:val="21"/>
          <w:lang w:bidi="zh-TW"/>
        </w:rPr>
        <w:t>：</w:t>
      </w:r>
      <w:r w:rsidRPr="004863F7">
        <w:rPr>
          <w:rFonts w:ascii="华文楷体" w:eastAsia="华文楷体" w:hAnsi="华文楷体"/>
          <w:szCs w:val="21"/>
          <w:lang w:bidi="zh-TW"/>
        </w:rPr>
        <w:t>使得一个词成为共相的原因是什么?为什么有的词能够同时表述众多事物，而另外一些词却没有这种功能?他回答说，造成共相的原因必定在被表达的事物之中。因为</w:t>
      </w:r>
      <w:r w:rsidR="00503883">
        <w:rPr>
          <w:rFonts w:ascii="华文楷体" w:eastAsia="华文楷体" w:hAnsi="华文楷体"/>
          <w:szCs w:val="21"/>
          <w:lang w:bidi="zh-TW"/>
        </w:rPr>
        <w:t>：</w:t>
      </w:r>
      <w:r w:rsidRPr="004863F7">
        <w:rPr>
          <w:rFonts w:ascii="华文楷体" w:eastAsia="华文楷体" w:hAnsi="华文楷体"/>
          <w:szCs w:val="21"/>
          <w:lang w:bidi="zh-TW"/>
        </w:rPr>
        <w:t>第一，共相不可能由人的心灵无中生有地构造出来</w:t>
      </w:r>
      <w:r w:rsidR="00813EF5">
        <w:rPr>
          <w:rFonts w:ascii="华文楷体" w:eastAsia="华文楷体" w:hAnsi="华文楷体"/>
          <w:szCs w:val="21"/>
          <w:lang w:bidi="zh-TW"/>
        </w:rPr>
        <w:t>；</w:t>
      </w:r>
      <w:r w:rsidRPr="004863F7">
        <w:rPr>
          <w:rFonts w:ascii="华文楷体" w:eastAsia="华文楷体" w:hAnsi="华文楷体"/>
          <w:szCs w:val="21"/>
          <w:lang w:bidi="zh-TW"/>
        </w:rPr>
        <w:t>第二，共相也不能从词的物质形态产生，于是，剩下的惟一可能便是</w:t>
      </w:r>
      <w:r w:rsidR="00503883">
        <w:rPr>
          <w:rFonts w:ascii="华文楷体" w:eastAsia="华文楷体" w:hAnsi="华文楷体"/>
          <w:szCs w:val="21"/>
          <w:lang w:bidi="zh-TW"/>
        </w:rPr>
        <w:t>：</w:t>
      </w:r>
      <w:r w:rsidRPr="004863F7">
        <w:rPr>
          <w:rFonts w:ascii="华文楷体" w:eastAsia="华文楷体" w:hAnsi="华文楷体"/>
          <w:szCs w:val="21"/>
          <w:lang w:bidi="zh-TW"/>
        </w:rPr>
        <w:t>共相因为外在于它的事物而产生。</w:t>
      </w:r>
    </w:p>
    <w:p w14:paraId="319CA94E" w14:textId="77777777" w:rsidR="00033F47"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阿伯拉尔在共相与理念之间做了区分，他并不否认理念是先于个别事物存在的东西，但认为理念是上帝的知识，人不可认识。而共相是以一般名词表示的种、属，它们不能像理念那样脱离个别事物而存在。在他看来，共相表述的是众多事物共处的状态，状态是事物的存在状态，它不能与事</w:t>
      </w:r>
      <w:r w:rsidR="00B62B34">
        <w:rPr>
          <w:rFonts w:ascii="华文楷体" w:eastAsia="华文楷体" w:hAnsi="华文楷体" w:hint="eastAsia"/>
          <w:szCs w:val="21"/>
          <w:lang w:bidi="zh-TW"/>
        </w:rPr>
        <w:t>物</w:t>
      </w:r>
      <w:r w:rsidRPr="004863F7">
        <w:rPr>
          <w:rFonts w:ascii="华文楷体" w:eastAsia="华文楷体" w:hAnsi="华文楷体" w:hint="eastAsia"/>
          <w:szCs w:val="21"/>
          <w:lang w:bidi="zh-TW"/>
        </w:rPr>
        <w:t>相分离而存在，因此，共相不是实在论所主张的普遍实体。</w:t>
      </w:r>
    </w:p>
    <w:p w14:paraId="0D2AB119" w14:textId="77777777" w:rsidR="00464BEB"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其次，状态也不是本质。比如，在“苏格拉底是人”这句话中，“是人”表达苏格拉底的存在状态，而不指称任何本质。</w:t>
      </w:r>
    </w:p>
    <w:p w14:paraId="293EAC8E" w14:textId="3A07F6D8" w:rsidR="004863F7" w:rsidRPr="004863F7"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关于心灵如何认识共相的问题，阿伯拉尔认为，共相与心灵之中的一般印象相关联，它是对事物相同或相似的存在状态的感性认识。</w:t>
      </w:r>
    </w:p>
    <w:p w14:paraId="2F472E6D" w14:textId="04CB9FF1" w:rsidR="004863F7" w:rsidRPr="004863F7" w:rsidRDefault="00464BEB" w:rsidP="004863F7">
      <w:pPr>
        <w:contextualSpacing/>
        <w:mirrorIndents/>
        <w:rPr>
          <w:rFonts w:ascii="华文楷体" w:eastAsia="华文楷体" w:hAnsi="华文楷体"/>
          <w:szCs w:val="21"/>
          <w:lang w:bidi="zh-TW"/>
        </w:rPr>
      </w:pPr>
      <w:proofErr w:type="gramStart"/>
      <w:r>
        <w:rPr>
          <w:rFonts w:ascii="华文楷体" w:eastAsia="华文楷体" w:hAnsi="华文楷体" w:hint="eastAsia"/>
          <w:szCs w:val="21"/>
          <w:lang w:bidi="zh-TW"/>
        </w:rPr>
        <w:t>【</w:t>
      </w:r>
      <w:proofErr w:type="gramEnd"/>
      <w:r w:rsidR="004863F7" w:rsidRPr="004863F7">
        <w:rPr>
          <w:rFonts w:ascii="华文楷体" w:eastAsia="华文楷体" w:hAnsi="华文楷体" w:hint="eastAsia"/>
          <w:szCs w:val="21"/>
          <w:lang w:bidi="zh-TW"/>
        </w:rPr>
        <w:t>根据上述讨论，阿伯拉尔解答了共相性质的问题，并在波菲利问题之外，增加了第四个问题</w:t>
      </w:r>
      <w:r w:rsidR="00503883">
        <w:rPr>
          <w:rFonts w:ascii="华文楷体" w:eastAsia="华文楷体" w:hAnsi="华文楷体"/>
          <w:szCs w:val="21"/>
          <w:lang w:bidi="zh-TW"/>
        </w:rPr>
        <w:t>：</w:t>
      </w:r>
      <w:r w:rsidR="004863F7" w:rsidRPr="004863F7">
        <w:rPr>
          <w:rFonts w:ascii="华文楷体" w:eastAsia="华文楷体" w:hAnsi="华文楷体"/>
          <w:szCs w:val="21"/>
          <w:lang w:bidi="zh-TW"/>
        </w:rPr>
        <w:t>“种和属是否必定具有因命名而来的实在?或</w:t>
      </w:r>
      <w:r w:rsidR="004863F7" w:rsidRPr="004863F7">
        <w:rPr>
          <w:rFonts w:ascii="华文楷体" w:eastAsia="华文楷体" w:hAnsi="华文楷体" w:hint="eastAsia"/>
          <w:szCs w:val="21"/>
          <w:lang w:bidi="zh-TW"/>
        </w:rPr>
        <w:t>者说，如果那些被命名的事物消失了，那个共相是否仍然具有概念的意义</w:t>
      </w:r>
      <w:r w:rsidR="004863F7" w:rsidRPr="004863F7">
        <w:rPr>
          <w:rFonts w:ascii="华文楷体" w:eastAsia="华文楷体" w:hAnsi="华文楷体"/>
          <w:szCs w:val="21"/>
          <w:lang w:bidi="zh-TW"/>
        </w:rPr>
        <w:t>?”第四个问题的实质是</w:t>
      </w:r>
      <w:r w:rsidR="00503883">
        <w:rPr>
          <w:rFonts w:ascii="华文楷体" w:eastAsia="华文楷体" w:hAnsi="华文楷体"/>
          <w:szCs w:val="21"/>
          <w:lang w:bidi="zh-TW"/>
        </w:rPr>
        <w:t>：</w:t>
      </w:r>
      <w:r w:rsidR="004863F7" w:rsidRPr="004863F7">
        <w:rPr>
          <w:rFonts w:ascii="华文楷体" w:eastAsia="华文楷体" w:hAnsi="华文楷体"/>
          <w:szCs w:val="21"/>
          <w:lang w:bidi="zh-TW"/>
        </w:rPr>
        <w:t>共相是不是一个普遍实在的名称，其意义</w:t>
      </w:r>
      <w:r w:rsidR="004863F7" w:rsidRPr="004863F7">
        <w:rPr>
          <w:rFonts w:ascii="华文楷体" w:eastAsia="华文楷体" w:hAnsi="华文楷体" w:hint="eastAsia"/>
          <w:szCs w:val="21"/>
          <w:lang w:bidi="zh-TW"/>
        </w:rPr>
        <w:t>是否在于指示事物</w:t>
      </w:r>
      <w:r w:rsidR="004863F7" w:rsidRPr="004863F7">
        <w:rPr>
          <w:rFonts w:ascii="华文楷体" w:eastAsia="华文楷体" w:hAnsi="华文楷体"/>
          <w:szCs w:val="21"/>
          <w:lang w:bidi="zh-TW"/>
        </w:rPr>
        <w:t>?</w:t>
      </w:r>
    </w:p>
    <w:p w14:paraId="1531C173" w14:textId="7646145C" w:rsidR="00464BEB"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阿伯拉尔对这四个问题的回答是</w:t>
      </w:r>
      <w:r w:rsidR="00503883">
        <w:rPr>
          <w:rFonts w:ascii="华文楷体" w:eastAsia="华文楷体" w:hAnsi="华文楷体"/>
          <w:szCs w:val="21"/>
          <w:lang w:bidi="zh-TW"/>
        </w:rPr>
        <w:t>：</w:t>
      </w:r>
    </w:p>
    <w:p w14:paraId="46E3B56E" w14:textId="55CAC5DD" w:rsidR="00464BEB"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szCs w:val="21"/>
          <w:lang w:bidi="zh-TW"/>
        </w:rPr>
        <w:t>第一，只有个别事物才是独立存在的实体，共相不是实体，也</w:t>
      </w:r>
      <w:proofErr w:type="gramStart"/>
      <w:r w:rsidRPr="004863F7">
        <w:rPr>
          <w:rFonts w:ascii="华文楷体" w:eastAsia="华文楷体" w:hAnsi="华文楷体"/>
          <w:szCs w:val="21"/>
          <w:lang w:bidi="zh-TW"/>
        </w:rPr>
        <w:t>不</w:t>
      </w:r>
      <w:proofErr w:type="gramEnd"/>
      <w:r w:rsidRPr="004863F7">
        <w:rPr>
          <w:rFonts w:ascii="华文楷体" w:eastAsia="华文楷体" w:hAnsi="华文楷体"/>
          <w:szCs w:val="21"/>
          <w:lang w:bidi="zh-TW"/>
        </w:rPr>
        <w:t>表述个别实体以外的实体</w:t>
      </w:r>
      <w:r w:rsidR="00464BEB">
        <w:rPr>
          <w:rFonts w:ascii="华文楷体" w:eastAsia="华文楷体" w:hAnsi="华文楷体" w:hint="eastAsia"/>
          <w:szCs w:val="21"/>
          <w:lang w:bidi="zh-TW"/>
        </w:rPr>
        <w:t>；</w:t>
      </w:r>
    </w:p>
    <w:p w14:paraId="1EE73324" w14:textId="77777777" w:rsidR="00464BEB"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szCs w:val="21"/>
          <w:lang w:bidi="zh-TW"/>
        </w:rPr>
        <w:t>第二，共相作为名词是有形的，作为名词的意义是无形的，但心灵中有关于它的印象</w:t>
      </w:r>
      <w:r w:rsidR="00464BEB">
        <w:rPr>
          <w:rFonts w:ascii="华文楷体" w:eastAsia="华文楷体" w:hAnsi="华文楷体" w:hint="eastAsia"/>
          <w:szCs w:val="21"/>
          <w:lang w:bidi="zh-TW"/>
        </w:rPr>
        <w:t>；</w:t>
      </w:r>
    </w:p>
    <w:p w14:paraId="2222345F" w14:textId="77777777" w:rsidR="00464BEB"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szCs w:val="21"/>
          <w:lang w:bidi="zh-TW"/>
        </w:rPr>
        <w:t>第三，共相表述的事物共同状态在感性事物之中，但共相把握这状态的方式却在理智之中，表现为心灵中的一般印象。</w:t>
      </w:r>
    </w:p>
    <w:p w14:paraId="44CAA20C" w14:textId="153FE4B3" w:rsidR="004863F7" w:rsidRPr="004863F7"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szCs w:val="21"/>
          <w:lang w:bidi="zh-TW"/>
        </w:rPr>
        <w:t>最后，个别事物</w:t>
      </w:r>
      <w:r w:rsidRPr="004863F7">
        <w:rPr>
          <w:rFonts w:ascii="华文楷体" w:eastAsia="华文楷体" w:hAnsi="华文楷体" w:hint="eastAsia"/>
          <w:szCs w:val="21"/>
          <w:lang w:bidi="zh-TW"/>
        </w:rPr>
        <w:t>是产生共相的原因，但共相一旦产生，便成为不依赖个别事物的心灵印象。即使个别事物消失，印象仍然存在</w:t>
      </w:r>
      <w:r w:rsidR="00464BEB">
        <w:rPr>
          <w:rFonts w:ascii="华文楷体" w:eastAsia="华文楷体" w:hAnsi="华文楷体" w:hint="eastAsia"/>
          <w:szCs w:val="21"/>
          <w:lang w:bidi="zh-TW"/>
        </w:rPr>
        <w:t>。</w:t>
      </w:r>
    </w:p>
    <w:p w14:paraId="05C45307" w14:textId="45EEC0A0" w:rsidR="004863F7" w:rsidRDefault="004863F7" w:rsidP="004863F7">
      <w:pPr>
        <w:contextualSpacing/>
        <w:mirrorIndents/>
        <w:rPr>
          <w:rFonts w:ascii="华文楷体" w:eastAsia="华文楷体" w:hAnsi="华文楷体"/>
          <w:szCs w:val="21"/>
          <w:lang w:bidi="zh-TW"/>
        </w:rPr>
      </w:pPr>
      <w:r w:rsidRPr="004863F7">
        <w:rPr>
          <w:rFonts w:ascii="华文楷体" w:eastAsia="华文楷体" w:hAnsi="华文楷体" w:hint="eastAsia"/>
          <w:szCs w:val="21"/>
          <w:lang w:bidi="zh-TW"/>
        </w:rPr>
        <w:t>阿伯拉尔的观点一般被称作“概念论”，即认为共相是逻辑概念与心灵中的观念。阿伯拉尔既坚持共相是一般名词这一唯名论立场，又未彻底</w:t>
      </w:r>
      <w:proofErr w:type="gramStart"/>
      <w:r w:rsidRPr="004863F7">
        <w:rPr>
          <w:rFonts w:ascii="华文楷体" w:eastAsia="华文楷体" w:hAnsi="华文楷体" w:hint="eastAsia"/>
          <w:szCs w:val="21"/>
          <w:lang w:bidi="zh-TW"/>
        </w:rPr>
        <w:t>否认共</w:t>
      </w:r>
      <w:proofErr w:type="gramEnd"/>
      <w:r w:rsidRPr="004863F7">
        <w:rPr>
          <w:rFonts w:ascii="华文楷体" w:eastAsia="华文楷体" w:hAnsi="华文楷体" w:hint="eastAsia"/>
          <w:szCs w:val="21"/>
          <w:lang w:bidi="zh-TW"/>
        </w:rPr>
        <w:t>相与外部一般性相对应的实在论观点，他的概念论是一种温和的唯名论。</w:t>
      </w:r>
      <w:r w:rsidR="00464BEB">
        <w:rPr>
          <w:rFonts w:ascii="华文楷体" w:eastAsia="华文楷体" w:hAnsi="华文楷体" w:hint="eastAsia"/>
          <w:szCs w:val="21"/>
          <w:lang w:bidi="zh-TW"/>
        </w:rPr>
        <w:t>】</w:t>
      </w:r>
    </w:p>
    <w:p w14:paraId="5D774DD1" w14:textId="77777777" w:rsidR="004863F7" w:rsidRPr="00A718FF" w:rsidRDefault="004863F7" w:rsidP="00A718FF">
      <w:pPr>
        <w:contextualSpacing/>
        <w:mirrorIndents/>
        <w:rPr>
          <w:rFonts w:ascii="华文楷体" w:eastAsia="华文楷体" w:hAnsi="华文楷体"/>
          <w:szCs w:val="21"/>
          <w:lang w:bidi="zh-TW"/>
        </w:rPr>
      </w:pPr>
    </w:p>
    <w:p w14:paraId="0F758C82" w14:textId="0CABB96F" w:rsidR="00060453" w:rsidRDefault="00A718FF" w:rsidP="00A718FF">
      <w:pPr>
        <w:contextualSpacing/>
        <w:mirrorIndents/>
        <w:rPr>
          <w:rFonts w:ascii="华文楷体" w:eastAsia="华文楷体" w:hAnsi="华文楷体"/>
          <w:szCs w:val="21"/>
          <w:lang w:bidi="zh-TW"/>
        </w:rPr>
      </w:pPr>
      <w:r w:rsidRPr="00A718FF">
        <w:rPr>
          <w:rFonts w:ascii="华文楷体" w:eastAsia="华文楷体" w:hAnsi="华文楷体"/>
          <w:szCs w:val="21"/>
          <w:lang w:bidi="zh-TW"/>
        </w:rPr>
        <w:t>3</w:t>
      </w:r>
      <w:r w:rsidR="00514DF0">
        <w:rPr>
          <w:rFonts w:ascii="华文楷体" w:eastAsia="华文楷体" w:hAnsi="华文楷体"/>
          <w:szCs w:val="21"/>
          <w:lang w:bidi="zh-TW"/>
        </w:rPr>
        <w:t>。</w:t>
      </w:r>
      <w:r w:rsidRPr="00A718FF">
        <w:rPr>
          <w:rFonts w:ascii="华文楷体" w:eastAsia="华文楷体" w:hAnsi="华文楷体"/>
          <w:szCs w:val="21"/>
          <w:lang w:bidi="zh-TW"/>
        </w:rPr>
        <w:t>3、托马斯·阿奎那VS威廉·奥卡姆</w:t>
      </w:r>
    </w:p>
    <w:p w14:paraId="34ABAC92" w14:textId="5B569E79" w:rsidR="00060453" w:rsidRDefault="00EE5091" w:rsidP="00A718FF">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1</w:t>
      </w:r>
      <w:r>
        <w:rPr>
          <w:rFonts w:ascii="华文楷体" w:eastAsia="华文楷体" w:hAnsi="华文楷体"/>
          <w:szCs w:val="21"/>
          <w:lang w:bidi="zh-TW"/>
        </w:rPr>
        <w:t>）</w:t>
      </w:r>
      <w:r w:rsidR="00A718FF" w:rsidRPr="00A718FF">
        <w:rPr>
          <w:rFonts w:ascii="华文楷体" w:eastAsia="华文楷体" w:hAnsi="华文楷体"/>
          <w:szCs w:val="21"/>
          <w:lang w:bidi="zh-TW"/>
        </w:rPr>
        <w:t>、托马斯·阿</w:t>
      </w:r>
      <w:r w:rsidR="00060453" w:rsidRPr="00A718FF">
        <w:rPr>
          <w:rFonts w:ascii="华文楷体" w:eastAsia="华文楷体" w:hAnsi="华文楷体"/>
          <w:szCs w:val="21"/>
          <w:lang w:bidi="zh-TW"/>
        </w:rPr>
        <w:t>奎</w:t>
      </w:r>
      <w:r w:rsidR="00A718FF" w:rsidRPr="00A718FF">
        <w:rPr>
          <w:rFonts w:ascii="华文楷体" w:eastAsia="华文楷体" w:hAnsi="华文楷体"/>
          <w:szCs w:val="21"/>
          <w:lang w:bidi="zh-TW"/>
        </w:rPr>
        <w:t>那</w:t>
      </w:r>
      <w:r>
        <w:rPr>
          <w:rFonts w:ascii="华文楷体" w:eastAsia="华文楷体" w:hAnsi="华文楷体"/>
          <w:szCs w:val="21"/>
          <w:lang w:bidi="zh-TW"/>
        </w:rPr>
        <w:t>（</w:t>
      </w:r>
      <w:proofErr w:type="spellStart"/>
      <w:r w:rsidR="00A718FF" w:rsidRPr="00A718FF">
        <w:rPr>
          <w:rFonts w:ascii="华文楷体" w:eastAsia="华文楷体" w:hAnsi="华文楷体"/>
          <w:szCs w:val="21"/>
          <w:lang w:bidi="zh-TW"/>
        </w:rPr>
        <w:t>ThomasAquinas</w:t>
      </w:r>
      <w:proofErr w:type="spellEnd"/>
      <w:r w:rsidR="00A718FF" w:rsidRPr="00A718FF">
        <w:rPr>
          <w:rFonts w:ascii="华文楷体" w:eastAsia="华文楷体" w:hAnsi="华文楷体"/>
          <w:szCs w:val="21"/>
          <w:lang w:bidi="zh-TW"/>
        </w:rPr>
        <w:t>，1225-1274</w:t>
      </w:r>
      <w:r>
        <w:rPr>
          <w:rFonts w:ascii="华文楷体" w:eastAsia="华文楷体" w:hAnsi="华文楷体"/>
          <w:szCs w:val="21"/>
          <w:lang w:bidi="zh-TW"/>
        </w:rPr>
        <w:t>）</w:t>
      </w:r>
    </w:p>
    <w:p w14:paraId="1AEC8144" w14:textId="77777777" w:rsidR="00FD2265" w:rsidRDefault="00A718FF" w:rsidP="00060453">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szCs w:val="21"/>
          <w:lang w:bidi="zh-TW"/>
        </w:rPr>
        <w:t>阿奎那试图调和关于唯名论和实在论的争论，他</w:t>
      </w:r>
      <w:proofErr w:type="gramStart"/>
      <w:r w:rsidRPr="00A718FF">
        <w:rPr>
          <w:rFonts w:ascii="华文楷体" w:eastAsia="华文楷体" w:hAnsi="华文楷体"/>
          <w:szCs w:val="21"/>
          <w:lang w:bidi="zh-TW"/>
        </w:rPr>
        <w:t>把之前</w:t>
      </w:r>
      <w:proofErr w:type="gramEnd"/>
      <w:r w:rsidRPr="00A718FF">
        <w:rPr>
          <w:rFonts w:ascii="华文楷体" w:eastAsia="华文楷体" w:hAnsi="华文楷体"/>
          <w:szCs w:val="21"/>
          <w:lang w:bidi="zh-TW"/>
        </w:rPr>
        <w:t>关于共相问题的讨论都融合进他的哲学体系。他认为“共相”存在于</w:t>
      </w:r>
      <w:r w:rsidR="00FD2265">
        <w:rPr>
          <w:rFonts w:ascii="华文楷体" w:eastAsia="华文楷体" w:hAnsi="华文楷体" w:hint="eastAsia"/>
          <w:szCs w:val="21"/>
          <w:lang w:bidi="zh-TW"/>
        </w:rPr>
        <w:t>：</w:t>
      </w:r>
    </w:p>
    <w:p w14:paraId="7A1A09C4" w14:textId="248809BC" w:rsidR="00FD2265" w:rsidRDefault="00FD2265" w:rsidP="00FD2265">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A718FF" w:rsidRPr="00A718FF">
        <w:rPr>
          <w:rFonts w:ascii="华文楷体" w:eastAsia="华文楷体" w:hAnsi="华文楷体"/>
          <w:szCs w:val="21"/>
          <w:lang w:bidi="zh-TW"/>
        </w:rPr>
        <w:t>事物之外，共相作为神圣概念存在于上帝心灵之中。只有纯粹理智</w:t>
      </w:r>
      <w:r w:rsidR="00A718FF" w:rsidRPr="00A718FF">
        <w:rPr>
          <w:rFonts w:ascii="华文楷体" w:eastAsia="华文楷体" w:hAnsi="华文楷体" w:hint="eastAsia"/>
          <w:szCs w:val="21"/>
          <w:lang w:bidi="zh-TW"/>
        </w:rPr>
        <w:t>可以认识。</w:t>
      </w:r>
    </w:p>
    <w:p w14:paraId="43ED9BDE" w14:textId="26E0FBBE" w:rsidR="00FD2265" w:rsidRDefault="00FD2265" w:rsidP="00FD2265">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00A718FF" w:rsidRPr="00A718FF">
        <w:rPr>
          <w:rFonts w:ascii="华文楷体" w:eastAsia="华文楷体" w:hAnsi="华文楷体"/>
          <w:szCs w:val="21"/>
          <w:lang w:bidi="zh-TW"/>
        </w:rPr>
        <w:t>事物之中，作为与质料共同构成有形实体的形式。形式存在于同类事物之中。人从众多有形事物中将其形式抽象</w:t>
      </w:r>
      <w:proofErr w:type="gramStart"/>
      <w:r w:rsidR="00A718FF" w:rsidRPr="00A718FF">
        <w:rPr>
          <w:rFonts w:ascii="华文楷体" w:eastAsia="华文楷体" w:hAnsi="华文楷体"/>
          <w:szCs w:val="21"/>
          <w:lang w:bidi="zh-TW"/>
        </w:rPr>
        <w:t>成普遍</w:t>
      </w:r>
      <w:proofErr w:type="gramEnd"/>
      <w:r w:rsidR="00A718FF" w:rsidRPr="00A718FF">
        <w:rPr>
          <w:rFonts w:ascii="华文楷体" w:eastAsia="华文楷体" w:hAnsi="华文楷体"/>
          <w:szCs w:val="21"/>
          <w:lang w:bidi="zh-TW"/>
        </w:rPr>
        <w:t>概念</w:t>
      </w:r>
      <w:r>
        <w:rPr>
          <w:rFonts w:ascii="华文楷体" w:eastAsia="华文楷体" w:hAnsi="华文楷体" w:hint="eastAsia"/>
          <w:szCs w:val="21"/>
          <w:lang w:bidi="zh-TW"/>
        </w:rPr>
        <w:t>。</w:t>
      </w:r>
    </w:p>
    <w:p w14:paraId="704EEB1A" w14:textId="202672CE" w:rsidR="00A718FF" w:rsidRPr="00A718FF" w:rsidRDefault="00FD2265" w:rsidP="00FD2265">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③</w:t>
      </w:r>
      <w:r w:rsidR="00A718FF" w:rsidRPr="00A718FF">
        <w:rPr>
          <w:rFonts w:ascii="华文楷体" w:eastAsia="华文楷体" w:hAnsi="华文楷体"/>
          <w:szCs w:val="21"/>
          <w:lang w:bidi="zh-TW"/>
        </w:rPr>
        <w:t>心灵之中，作为被人的理智抽象出来的普遍概念。作为普遍概念的共相，之所以能表述众多事物，是因为它是从众多事物的相同的或相似的形式抽象出来的。阿奎那是典型的温和实在论立场，认为普遍概念是对个体之中普遍本质的抽象。</w:t>
      </w:r>
    </w:p>
    <w:p w14:paraId="46B64CE3" w14:textId="1BACB165" w:rsidR="001D6E74" w:rsidRDefault="00EE5091" w:rsidP="00A718FF">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2</w:t>
      </w:r>
      <w:r>
        <w:rPr>
          <w:rFonts w:ascii="华文楷体" w:eastAsia="华文楷体" w:hAnsi="华文楷体"/>
          <w:szCs w:val="21"/>
          <w:lang w:bidi="zh-TW"/>
        </w:rPr>
        <w:t>）</w:t>
      </w:r>
      <w:r w:rsidR="00A718FF" w:rsidRPr="00A718FF">
        <w:rPr>
          <w:rFonts w:ascii="华文楷体" w:eastAsia="华文楷体" w:hAnsi="华文楷体"/>
          <w:szCs w:val="21"/>
          <w:lang w:bidi="zh-TW"/>
        </w:rPr>
        <w:t>、威廉·奥卡姆</w:t>
      </w:r>
      <w:r>
        <w:rPr>
          <w:rFonts w:ascii="华文楷体" w:eastAsia="华文楷体" w:hAnsi="华文楷体"/>
          <w:szCs w:val="21"/>
          <w:lang w:bidi="zh-TW"/>
        </w:rPr>
        <w:t>（</w:t>
      </w:r>
      <w:proofErr w:type="spellStart"/>
      <w:r w:rsidR="00A718FF" w:rsidRPr="00A718FF">
        <w:rPr>
          <w:rFonts w:ascii="华文楷体" w:eastAsia="华文楷体" w:hAnsi="华文楷体"/>
          <w:szCs w:val="21"/>
          <w:lang w:bidi="zh-TW"/>
        </w:rPr>
        <w:t>WilliamOckham</w:t>
      </w:r>
      <w:proofErr w:type="spellEnd"/>
      <w:r w:rsidR="00A718FF" w:rsidRPr="00A718FF">
        <w:rPr>
          <w:rFonts w:ascii="华文楷体" w:eastAsia="华文楷体" w:hAnsi="华文楷体"/>
          <w:szCs w:val="21"/>
          <w:lang w:bidi="zh-TW"/>
        </w:rPr>
        <w:t>，1285-1349</w:t>
      </w:r>
      <w:r>
        <w:rPr>
          <w:rFonts w:ascii="华文楷体" w:eastAsia="华文楷体" w:hAnsi="华文楷体"/>
          <w:szCs w:val="21"/>
          <w:lang w:bidi="zh-TW"/>
        </w:rPr>
        <w:t>）</w:t>
      </w:r>
    </w:p>
    <w:p w14:paraId="1E9E2601" w14:textId="20C528AE" w:rsidR="00A718FF" w:rsidRPr="00A718FF" w:rsidRDefault="00A718FF" w:rsidP="001D6E74">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szCs w:val="21"/>
          <w:lang w:bidi="zh-TW"/>
        </w:rPr>
        <w:t>奥卡</w:t>
      </w:r>
      <w:proofErr w:type="gramStart"/>
      <w:r w:rsidRPr="00A718FF">
        <w:rPr>
          <w:rFonts w:ascii="华文楷体" w:eastAsia="华文楷体" w:hAnsi="华文楷体"/>
          <w:szCs w:val="21"/>
          <w:lang w:bidi="zh-TW"/>
        </w:rPr>
        <w:t>姆</w:t>
      </w:r>
      <w:proofErr w:type="gramEnd"/>
      <w:r w:rsidRPr="00A718FF">
        <w:rPr>
          <w:rFonts w:ascii="华文楷体" w:eastAsia="华文楷体" w:hAnsi="华文楷体"/>
          <w:szCs w:val="21"/>
          <w:lang w:bidi="zh-TW"/>
        </w:rPr>
        <w:t>在运用奥卡</w:t>
      </w:r>
      <w:proofErr w:type="gramStart"/>
      <w:r w:rsidRPr="00A718FF">
        <w:rPr>
          <w:rFonts w:ascii="华文楷体" w:eastAsia="华文楷体" w:hAnsi="华文楷体"/>
          <w:szCs w:val="21"/>
          <w:lang w:bidi="zh-TW"/>
        </w:rPr>
        <w:t>姆</w:t>
      </w:r>
      <w:proofErr w:type="gramEnd"/>
      <w:r w:rsidRPr="00A718FF">
        <w:rPr>
          <w:rFonts w:ascii="华文楷体" w:eastAsia="华文楷体" w:hAnsi="华文楷体"/>
          <w:szCs w:val="21"/>
          <w:lang w:bidi="zh-TW"/>
        </w:rPr>
        <w:t>剃刀原则的基础上，引入</w:t>
      </w:r>
      <w:proofErr w:type="gramStart"/>
      <w:r w:rsidRPr="00A718FF">
        <w:rPr>
          <w:rFonts w:ascii="华文楷体" w:eastAsia="华文楷体" w:hAnsi="华文楷体"/>
          <w:szCs w:val="21"/>
          <w:lang w:bidi="zh-TW"/>
        </w:rPr>
        <w:t>了词项逻辑</w:t>
      </w:r>
      <w:proofErr w:type="gramEnd"/>
      <w:r w:rsidRPr="00A718FF">
        <w:rPr>
          <w:rFonts w:ascii="华文楷体" w:eastAsia="华文楷体" w:hAnsi="华文楷体"/>
          <w:szCs w:val="21"/>
          <w:lang w:bidi="zh-TW"/>
        </w:rPr>
        <w:t>，对共相进行全新解释，提出了著名的“新唯名论”，回应了实在论的挑战，把唯名论推向一个新的高度。</w:t>
      </w:r>
    </w:p>
    <w:p w14:paraId="3424BB06" w14:textId="4EE2883D" w:rsidR="00A718FF" w:rsidRPr="00A718FF" w:rsidRDefault="00B6292D" w:rsidP="00A718FF">
      <w:pPr>
        <w:contextualSpacing/>
        <w:mirrorIndents/>
        <w:rPr>
          <w:rFonts w:ascii="华文楷体" w:eastAsia="华文楷体" w:hAnsi="华文楷体"/>
          <w:szCs w:val="21"/>
          <w:lang w:bidi="zh-TW"/>
        </w:rPr>
      </w:pPr>
      <w:r>
        <w:rPr>
          <w:rFonts w:ascii="华文楷体" w:eastAsia="华文楷体" w:hAnsi="华文楷体" w:hint="eastAsia"/>
          <w:szCs w:val="21"/>
          <w:lang w:bidi="zh-TW"/>
        </w:rPr>
        <w:t>他认为概念符号具有两种不同的逻辑功能，一</w:t>
      </w:r>
      <w:r w:rsidR="00A718FF" w:rsidRPr="00A718FF">
        <w:rPr>
          <w:rFonts w:ascii="华文楷体" w:eastAsia="华文楷体" w:hAnsi="华文楷体" w:hint="eastAsia"/>
          <w:szCs w:val="21"/>
          <w:lang w:bidi="zh-TW"/>
        </w:rPr>
        <w:t>种是指称</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signification</w:t>
      </w:r>
      <w:r w:rsidR="00EE5091">
        <w:rPr>
          <w:rFonts w:ascii="华文楷体" w:eastAsia="华文楷体" w:hAnsi="华文楷体"/>
          <w:szCs w:val="21"/>
          <w:lang w:bidi="zh-TW"/>
        </w:rPr>
        <w:t>）</w:t>
      </w:r>
      <w:r>
        <w:rPr>
          <w:rFonts w:ascii="华文楷体" w:eastAsia="华文楷体" w:hAnsi="华文楷体" w:hint="eastAsia"/>
          <w:szCs w:val="21"/>
          <w:lang w:bidi="zh-TW"/>
        </w:rPr>
        <w:t>，一</w:t>
      </w:r>
      <w:r w:rsidR="00A718FF" w:rsidRPr="00A718FF">
        <w:rPr>
          <w:rFonts w:ascii="华文楷体" w:eastAsia="华文楷体" w:hAnsi="华文楷体"/>
          <w:szCs w:val="21"/>
          <w:lang w:bidi="zh-TW"/>
        </w:rPr>
        <w:t>种是指代</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supposition</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。“指称”</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signification</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是符号自身具有的代表功能，指称心灵外的个别事物，如“苏格拉底”这个殊相</w:t>
      </w:r>
      <w:r w:rsidR="005F1B43">
        <w:rPr>
          <w:rFonts w:ascii="华文楷体" w:eastAsia="华文楷体" w:hAnsi="华文楷体" w:hint="eastAsia"/>
          <w:szCs w:val="21"/>
          <w:lang w:bidi="zh-TW"/>
        </w:rPr>
        <w:t>；</w:t>
      </w:r>
      <w:r w:rsidR="00A718FF" w:rsidRPr="00A718FF">
        <w:rPr>
          <w:rFonts w:ascii="华文楷体" w:eastAsia="华文楷体" w:hAnsi="华文楷体"/>
          <w:szCs w:val="21"/>
          <w:lang w:bidi="zh-TW"/>
        </w:rPr>
        <w:t>“指代”</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supposition</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是符号在命题中具有的代表功能，它代表的是概念或名称，而不指称个别事物</w:t>
      </w:r>
      <w:r w:rsidR="00B51787">
        <w:rPr>
          <w:rFonts w:ascii="华文楷体" w:eastAsia="华文楷体" w:hAnsi="华文楷体" w:hint="eastAsia"/>
          <w:szCs w:val="21"/>
          <w:lang w:bidi="zh-TW"/>
        </w:rPr>
        <w:t>。</w:t>
      </w:r>
    </w:p>
    <w:p w14:paraId="2484AC10" w14:textId="77777777" w:rsidR="004A1ADE" w:rsidRDefault="00A718FF" w:rsidP="005F1B43">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hint="eastAsia"/>
          <w:szCs w:val="21"/>
          <w:lang w:bidi="zh-TW"/>
        </w:rPr>
        <w:t>有指称功能的概念必有指代功能，如“苏格拉底”既可指称一个人，也可在命题“苏格拉底在跑”</w:t>
      </w:r>
      <w:proofErr w:type="gramStart"/>
      <w:r w:rsidRPr="00A718FF">
        <w:rPr>
          <w:rFonts w:ascii="华文楷体" w:eastAsia="华文楷体" w:hAnsi="华文楷体" w:hint="eastAsia"/>
          <w:szCs w:val="21"/>
          <w:lang w:bidi="zh-TW"/>
        </w:rPr>
        <w:t>中起指代</w:t>
      </w:r>
      <w:proofErr w:type="gramEnd"/>
      <w:r w:rsidRPr="00A718FF">
        <w:rPr>
          <w:rFonts w:ascii="华文楷体" w:eastAsia="华文楷体" w:hAnsi="华文楷体" w:hint="eastAsia"/>
          <w:szCs w:val="21"/>
          <w:lang w:bidi="zh-TW"/>
        </w:rPr>
        <w:t>作用</w:t>
      </w:r>
      <w:r w:rsidR="005F1B43">
        <w:rPr>
          <w:rFonts w:ascii="华文楷体" w:eastAsia="华文楷体" w:hAnsi="华文楷体" w:hint="eastAsia"/>
          <w:szCs w:val="21"/>
          <w:lang w:bidi="zh-TW"/>
        </w:rPr>
        <w:t>；</w:t>
      </w:r>
      <w:r w:rsidRPr="00A718FF">
        <w:rPr>
          <w:rFonts w:ascii="华文楷体" w:eastAsia="华文楷体" w:hAnsi="华文楷体"/>
          <w:szCs w:val="21"/>
          <w:lang w:bidi="zh-TW"/>
        </w:rPr>
        <w:t>但有指</w:t>
      </w:r>
      <w:proofErr w:type="gramStart"/>
      <w:r w:rsidRPr="00A718FF">
        <w:rPr>
          <w:rFonts w:ascii="华文楷体" w:eastAsia="华文楷体" w:hAnsi="华文楷体"/>
          <w:szCs w:val="21"/>
          <w:lang w:bidi="zh-TW"/>
        </w:rPr>
        <w:t>代功能</w:t>
      </w:r>
      <w:proofErr w:type="gramEnd"/>
      <w:r w:rsidRPr="00A718FF">
        <w:rPr>
          <w:rFonts w:ascii="华文楷体" w:eastAsia="华文楷体" w:hAnsi="华文楷体"/>
          <w:szCs w:val="21"/>
          <w:lang w:bidi="zh-TW"/>
        </w:rPr>
        <w:t>的词未必有指称功能，</w:t>
      </w:r>
      <w:r w:rsidR="005F1B43">
        <w:rPr>
          <w:rFonts w:ascii="华文楷体" w:eastAsia="华文楷体" w:hAnsi="华文楷体" w:hint="eastAsia"/>
          <w:szCs w:val="21"/>
          <w:lang w:bidi="zh-TW"/>
        </w:rPr>
        <w:t>普遍概</w:t>
      </w:r>
      <w:r w:rsidRPr="00A718FF">
        <w:rPr>
          <w:rFonts w:ascii="华文楷体" w:eastAsia="华文楷体" w:hAnsi="华文楷体"/>
          <w:szCs w:val="21"/>
          <w:lang w:bidi="zh-TW"/>
        </w:rPr>
        <w:t>念，即共相便是如此，如“有人在跑”，其中“有人”是对某些人名称的指代，但不知道具体是哪些人，而且“有人”无法单独使用，只能存在于命题</w:t>
      </w:r>
      <w:proofErr w:type="gramStart"/>
      <w:r w:rsidRPr="00A718FF">
        <w:rPr>
          <w:rFonts w:ascii="华文楷体" w:eastAsia="华文楷体" w:hAnsi="华文楷体"/>
          <w:szCs w:val="21"/>
          <w:lang w:bidi="zh-TW"/>
        </w:rPr>
        <w:t>中起指代</w:t>
      </w:r>
      <w:proofErr w:type="gramEnd"/>
      <w:r w:rsidRPr="00A718FF">
        <w:rPr>
          <w:rFonts w:ascii="华文楷体" w:eastAsia="华文楷体" w:hAnsi="华文楷体"/>
          <w:szCs w:val="21"/>
          <w:lang w:bidi="zh-TW"/>
        </w:rPr>
        <w:t>作用。</w:t>
      </w:r>
    </w:p>
    <w:p w14:paraId="3FF3A3B7" w14:textId="77777777" w:rsidR="008B53A0" w:rsidRDefault="00A718FF" w:rsidP="005F1B43">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szCs w:val="21"/>
          <w:lang w:bidi="zh-TW"/>
        </w:rPr>
        <w:t>共相与殊相的区别不在于它们所指称的实在是普遍还是个别，而在于词的逻辑功能不同。</w:t>
      </w:r>
      <w:proofErr w:type="gramStart"/>
      <w:r w:rsidRPr="00A718FF">
        <w:rPr>
          <w:rFonts w:ascii="华文楷体" w:eastAsia="华文楷体" w:hAnsi="华文楷体"/>
          <w:szCs w:val="21"/>
          <w:lang w:bidi="zh-TW"/>
        </w:rPr>
        <w:t>殊</w:t>
      </w:r>
      <w:proofErr w:type="gramEnd"/>
      <w:r w:rsidRPr="00A718FF">
        <w:rPr>
          <w:rFonts w:ascii="华文楷体" w:eastAsia="华文楷体" w:hAnsi="华文楷体"/>
          <w:szCs w:val="21"/>
          <w:lang w:bidi="zh-TW"/>
        </w:rPr>
        <w:t>相同时具有指代和指称功能，共相则只有指代，没有指称功能。</w:t>
      </w:r>
    </w:p>
    <w:p w14:paraId="21FF2647" w14:textId="77777777" w:rsidR="008B53A0" w:rsidRDefault="00A718FF" w:rsidP="005F1B43">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szCs w:val="21"/>
          <w:lang w:bidi="zh-TW"/>
        </w:rPr>
        <w:t>他批评实在论者混淆了概念的“指称”和“指代”的逻辑功能，从而多余地预设了</w:t>
      </w:r>
      <w:r w:rsidR="008B53A0">
        <w:rPr>
          <w:rFonts w:ascii="华文楷体" w:eastAsia="华文楷体" w:hAnsi="华文楷体"/>
          <w:szCs w:val="21"/>
          <w:lang w:bidi="zh-TW"/>
        </w:rPr>
        <w:t>普遍</w:t>
      </w:r>
      <w:r w:rsidRPr="00A718FF">
        <w:rPr>
          <w:rFonts w:ascii="华文楷体" w:eastAsia="华文楷体" w:hAnsi="华文楷体"/>
          <w:szCs w:val="21"/>
          <w:lang w:bidi="zh-TW"/>
        </w:rPr>
        <w:t>本质，以此说明共</w:t>
      </w:r>
      <w:r w:rsidRPr="00A718FF">
        <w:rPr>
          <w:rFonts w:ascii="华文楷体" w:eastAsia="华文楷体" w:hAnsi="华文楷体" w:hint="eastAsia"/>
          <w:szCs w:val="21"/>
          <w:lang w:bidi="zh-TW"/>
        </w:rPr>
        <w:t>相的</w:t>
      </w:r>
      <w:r w:rsidR="008B53A0">
        <w:rPr>
          <w:rFonts w:ascii="华文楷体" w:eastAsia="华文楷体" w:hAnsi="华文楷体" w:hint="eastAsia"/>
          <w:szCs w:val="21"/>
          <w:lang w:bidi="zh-TW"/>
        </w:rPr>
        <w:t>普遍</w:t>
      </w:r>
      <w:r w:rsidRPr="00A718FF">
        <w:rPr>
          <w:rFonts w:ascii="华文楷体" w:eastAsia="华文楷体" w:hAnsi="华文楷体" w:hint="eastAsia"/>
          <w:szCs w:val="21"/>
          <w:lang w:bidi="zh-TW"/>
        </w:rPr>
        <w:t>性。奥卡姆认为这个预设既无效又无必要，因此剔除了预设的实体，认为用他的新唯名论能更好地解决共</w:t>
      </w:r>
      <w:r w:rsidR="008B53A0">
        <w:rPr>
          <w:rFonts w:ascii="华文楷体" w:eastAsia="华文楷体" w:hAnsi="华文楷体" w:hint="eastAsia"/>
          <w:szCs w:val="21"/>
          <w:lang w:bidi="zh-TW"/>
        </w:rPr>
        <w:t>相</w:t>
      </w:r>
      <w:r w:rsidRPr="00A718FF">
        <w:rPr>
          <w:rFonts w:ascii="华文楷体" w:eastAsia="华文楷体" w:hAnsi="华文楷体" w:hint="eastAsia"/>
          <w:szCs w:val="21"/>
          <w:lang w:bidi="zh-TW"/>
        </w:rPr>
        <w:t>问题</w:t>
      </w:r>
      <w:r w:rsidR="008B53A0">
        <w:rPr>
          <w:rFonts w:ascii="华文楷体" w:eastAsia="华文楷体" w:hAnsi="华文楷体" w:hint="eastAsia"/>
          <w:szCs w:val="21"/>
          <w:lang w:bidi="zh-TW"/>
        </w:rPr>
        <w:t>。</w:t>
      </w:r>
    </w:p>
    <w:p w14:paraId="002793AD" w14:textId="33FB68BB" w:rsidR="00A718FF" w:rsidRPr="00A718FF" w:rsidRDefault="00A718FF" w:rsidP="005F1B43">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hint="eastAsia"/>
          <w:szCs w:val="21"/>
          <w:lang w:bidi="zh-TW"/>
        </w:rPr>
        <w:t>命题和定义之所以具有</w:t>
      </w:r>
      <w:r w:rsidR="008B53A0">
        <w:rPr>
          <w:rFonts w:ascii="华文楷体" w:eastAsia="华文楷体" w:hAnsi="华文楷体" w:hint="eastAsia"/>
          <w:szCs w:val="21"/>
          <w:lang w:bidi="zh-TW"/>
        </w:rPr>
        <w:t>普遍</w:t>
      </w:r>
      <w:r w:rsidRPr="00A718FF">
        <w:rPr>
          <w:rFonts w:ascii="华文楷体" w:eastAsia="华文楷体" w:hAnsi="华文楷体" w:hint="eastAsia"/>
          <w:szCs w:val="21"/>
          <w:lang w:bidi="zh-TW"/>
        </w:rPr>
        <w:t>性，是因为共相通过</w:t>
      </w:r>
      <w:proofErr w:type="gramStart"/>
      <w:r w:rsidRPr="00A718FF">
        <w:rPr>
          <w:rFonts w:ascii="华文楷体" w:eastAsia="华文楷体" w:hAnsi="华文楷体" w:hint="eastAsia"/>
          <w:szCs w:val="21"/>
          <w:lang w:bidi="zh-TW"/>
        </w:rPr>
        <w:t>指代殊相</w:t>
      </w:r>
      <w:proofErr w:type="gramEnd"/>
      <w:r w:rsidRPr="00A718FF">
        <w:rPr>
          <w:rFonts w:ascii="华文楷体" w:eastAsia="华文楷体" w:hAnsi="华文楷体" w:hint="eastAsia"/>
          <w:szCs w:val="21"/>
          <w:lang w:bidi="zh-TW"/>
        </w:rPr>
        <w:t>而表示个别事物的实在，如“所有</w:t>
      </w:r>
      <w:r w:rsidRPr="00A718FF">
        <w:rPr>
          <w:rFonts w:ascii="华文楷体" w:eastAsia="华文楷体" w:hAnsi="华文楷体"/>
          <w:szCs w:val="21"/>
          <w:lang w:bidi="zh-TW"/>
        </w:rPr>
        <w:t>S是P”，P没有指称普遍实在，而是指代了具体事物S的集合。因而能够将个别事物置于一般判断之下。</w:t>
      </w:r>
    </w:p>
    <w:p w14:paraId="04FD4747" w14:textId="77777777" w:rsidR="008B53A0" w:rsidRDefault="008B53A0" w:rsidP="00A718FF">
      <w:pPr>
        <w:contextualSpacing/>
        <w:mirrorIndents/>
        <w:rPr>
          <w:rFonts w:ascii="华文楷体" w:eastAsia="华文楷体" w:hAnsi="华文楷体"/>
          <w:b/>
          <w:bCs/>
          <w:szCs w:val="21"/>
          <w:lang w:bidi="zh-TW"/>
        </w:rPr>
      </w:pPr>
    </w:p>
    <w:p w14:paraId="6FE1619F" w14:textId="6E3EBEAC" w:rsidR="00B753A2" w:rsidRDefault="00B753A2" w:rsidP="00A718FF">
      <w:pPr>
        <w:contextualSpacing/>
        <w:mirrorIndents/>
        <w:rPr>
          <w:rFonts w:ascii="华文楷体" w:eastAsia="华文楷体" w:hAnsi="华文楷体"/>
          <w:szCs w:val="21"/>
          <w:lang w:bidi="zh-TW"/>
        </w:rPr>
      </w:pPr>
      <w:r w:rsidRPr="00B753A2">
        <w:rPr>
          <w:rFonts w:ascii="华文楷体" w:eastAsia="华文楷体" w:hAnsi="华文楷体" w:hint="eastAsia"/>
          <w:szCs w:val="21"/>
          <w:lang w:bidi="zh-TW"/>
        </w:rPr>
        <w:t>（3）司各脱</w:t>
      </w:r>
    </w:p>
    <w:p w14:paraId="5916DC8E" w14:textId="0E4188FE" w:rsidR="00B753A2" w:rsidRDefault="009A7EA3" w:rsidP="00A718FF">
      <w:pPr>
        <w:contextualSpacing/>
        <w:mirrorIndents/>
        <w:rPr>
          <w:rFonts w:ascii="华文楷体" w:eastAsia="华文楷体" w:hAnsi="华文楷体"/>
          <w:szCs w:val="21"/>
          <w:lang w:bidi="zh-TW"/>
        </w:rPr>
      </w:pPr>
      <w:r w:rsidRPr="009A7EA3">
        <w:rPr>
          <w:rFonts w:ascii="华文楷体" w:eastAsia="华文楷体" w:hAnsi="华文楷体" w:hint="eastAsia"/>
          <w:szCs w:val="21"/>
          <w:lang w:bidi="zh-TW"/>
        </w:rPr>
        <w:t>司各脱亦持温和的实在论立场，他认为一个实体的形式是一类实体的共同本质，但他也看到实在论的理论弱点在于不能说明一个实体为什么是这一个而不是那一个的原因。他认为实体的单个性造成了质料的具体的形状。司各脱说，为了说明实体的个别性，需要在实体的形式和质料以外，再设定一个实体的要素，他把这一要素叫做“此性”。此性是不同于质料、形式和它们复合物的终极实在</w:t>
      </w:r>
      <w:r>
        <w:rPr>
          <w:rFonts w:ascii="华文楷体" w:eastAsia="华文楷体" w:hAnsi="华文楷体" w:hint="eastAsia"/>
          <w:szCs w:val="21"/>
          <w:lang w:bidi="zh-TW"/>
        </w:rPr>
        <w:t>。</w:t>
      </w:r>
    </w:p>
    <w:p w14:paraId="7EB0E14D" w14:textId="033137AB" w:rsidR="00B753A2" w:rsidRPr="00B753A2" w:rsidRDefault="00B753A2" w:rsidP="00A718FF">
      <w:pPr>
        <w:contextualSpacing/>
        <w:mirrorIndents/>
        <w:rPr>
          <w:rFonts w:ascii="华文楷体" w:eastAsia="华文楷体" w:hAnsi="华文楷体"/>
          <w:szCs w:val="21"/>
          <w:lang w:bidi="zh-TW"/>
        </w:rPr>
      </w:pPr>
    </w:p>
    <w:p w14:paraId="5462D3CA" w14:textId="123141DD" w:rsidR="008B53A0" w:rsidRPr="008B53A0" w:rsidRDefault="00EE5091" w:rsidP="008B53A0">
      <w:pPr>
        <w:ind w:firstLineChars="100" w:firstLine="210"/>
        <w:contextualSpacing/>
        <w:mirrorIndents/>
        <w:rPr>
          <w:rFonts w:ascii="华文楷体" w:eastAsia="华文楷体" w:hAnsi="华文楷体"/>
          <w:b/>
          <w:bCs/>
          <w:szCs w:val="21"/>
          <w:lang w:bidi="zh-TW"/>
        </w:rPr>
      </w:pPr>
      <w:r>
        <w:rPr>
          <w:rFonts w:ascii="华文楷体" w:eastAsia="华文楷体" w:hAnsi="华文楷体"/>
          <w:b/>
          <w:bCs/>
          <w:szCs w:val="21"/>
          <w:lang w:bidi="zh-TW"/>
        </w:rPr>
        <w:t>（</w:t>
      </w:r>
      <w:r w:rsidR="00A718FF" w:rsidRPr="008B53A0">
        <w:rPr>
          <w:rFonts w:ascii="华文楷体" w:eastAsia="华文楷体" w:hAnsi="华文楷体"/>
          <w:b/>
          <w:bCs/>
          <w:szCs w:val="21"/>
          <w:lang w:bidi="zh-TW"/>
        </w:rPr>
        <w:t>三</w:t>
      </w:r>
      <w:r>
        <w:rPr>
          <w:rFonts w:ascii="华文楷体" w:eastAsia="华文楷体" w:hAnsi="华文楷体"/>
          <w:b/>
          <w:bCs/>
          <w:szCs w:val="21"/>
          <w:lang w:bidi="zh-TW"/>
        </w:rPr>
        <w:t>）</w:t>
      </w:r>
      <w:r w:rsidR="00A718FF" w:rsidRPr="008B53A0">
        <w:rPr>
          <w:rFonts w:ascii="华文楷体" w:eastAsia="华文楷体" w:hAnsi="华文楷体"/>
          <w:b/>
          <w:bCs/>
          <w:szCs w:val="21"/>
          <w:lang w:bidi="zh-TW"/>
        </w:rPr>
        <w:t>早期经院</w:t>
      </w:r>
      <w:r w:rsidR="008B53A0">
        <w:rPr>
          <w:rFonts w:ascii="华文楷体" w:eastAsia="华文楷体" w:hAnsi="华文楷体" w:hint="eastAsia"/>
          <w:b/>
          <w:bCs/>
          <w:szCs w:val="21"/>
          <w:lang w:bidi="zh-TW"/>
        </w:rPr>
        <w:t>哲</w:t>
      </w:r>
      <w:r w:rsidR="00A718FF" w:rsidRPr="008B53A0">
        <w:rPr>
          <w:rFonts w:ascii="华文楷体" w:eastAsia="华文楷体" w:hAnsi="华文楷体"/>
          <w:b/>
          <w:bCs/>
          <w:szCs w:val="21"/>
          <w:lang w:bidi="zh-TW"/>
        </w:rPr>
        <w:t>学家</w:t>
      </w:r>
    </w:p>
    <w:p w14:paraId="593939EF" w14:textId="16C71C68" w:rsidR="008B53A0" w:rsidRDefault="008B53A0" w:rsidP="008B53A0">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A718FF" w:rsidRPr="00A718FF">
        <w:rPr>
          <w:rFonts w:ascii="华文楷体" w:eastAsia="华文楷体" w:hAnsi="华文楷体"/>
          <w:szCs w:val="21"/>
          <w:lang w:bidi="zh-TW"/>
        </w:rPr>
        <w:t>爱国根纳</w:t>
      </w:r>
      <w:r w:rsidR="00EE5091">
        <w:rPr>
          <w:rFonts w:ascii="华文楷体" w:eastAsia="华文楷体" w:hAnsi="华文楷体"/>
          <w:szCs w:val="21"/>
          <w:lang w:bidi="zh-TW"/>
        </w:rPr>
        <w:t>（</w:t>
      </w:r>
      <w:r w:rsidR="00A718FF" w:rsidRPr="00A718FF">
        <w:rPr>
          <w:rFonts w:ascii="华文楷体" w:eastAsia="华文楷体" w:hAnsi="华文楷体"/>
          <w:szCs w:val="21"/>
          <w:lang w:bidi="zh-TW"/>
        </w:rPr>
        <w:t>800-877</w:t>
      </w:r>
      <w:r w:rsidR="00EE5091">
        <w:rPr>
          <w:rFonts w:ascii="华文楷体" w:eastAsia="华文楷体" w:hAnsi="华文楷体"/>
          <w:szCs w:val="21"/>
          <w:lang w:bidi="zh-TW"/>
        </w:rPr>
        <w:t>）</w:t>
      </w:r>
    </w:p>
    <w:p w14:paraId="49FA8D70" w14:textId="77777777" w:rsidR="008B53A0" w:rsidRDefault="00A718FF" w:rsidP="008B53A0">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szCs w:val="21"/>
          <w:lang w:bidi="zh-TW"/>
        </w:rPr>
        <w:t>爱留根纳是经院哲学的第一个哲学家，受秃头查理的邀请，担任宫廷学校的校长，是加洛林王朝复兴时期最著名的哲学家，建立起中世纪第一个完备的哲学体系。他写下名著《自然的区分》，试图根据伪狄奥尼修斯的新柏拉图主义来表述基督教的思想和奥古斯丁的哲学观点。</w:t>
      </w:r>
    </w:p>
    <w:p w14:paraId="3D1F7E1B" w14:textId="77777777" w:rsidR="008B53A0" w:rsidRDefault="00A718FF" w:rsidP="008B53A0">
      <w:pPr>
        <w:ind w:firstLineChars="200" w:firstLine="420"/>
        <w:contextualSpacing/>
        <w:mirrorIndents/>
        <w:rPr>
          <w:rFonts w:ascii="华文楷体" w:eastAsia="华文楷体" w:hAnsi="华文楷体"/>
          <w:szCs w:val="21"/>
          <w:lang w:bidi="zh-TW"/>
        </w:rPr>
      </w:pPr>
      <w:r w:rsidRPr="00A718FF">
        <w:rPr>
          <w:rFonts w:ascii="华文楷体" w:eastAsia="华文楷体" w:hAnsi="华文楷体"/>
          <w:szCs w:val="21"/>
          <w:lang w:bidi="zh-TW"/>
        </w:rPr>
        <w:t>爱留根纳围绕“自然”进行论证，“自然”指“存在着的一切”，包括上帝和被造物。他把自然分为四个层次</w:t>
      </w:r>
      <w:r w:rsidR="008B53A0">
        <w:rPr>
          <w:rFonts w:ascii="华文楷体" w:eastAsia="华文楷体" w:hAnsi="华文楷体" w:hint="eastAsia"/>
          <w:szCs w:val="21"/>
          <w:lang w:bidi="zh-TW"/>
        </w:rPr>
        <w:t>：</w:t>
      </w:r>
    </w:p>
    <w:p w14:paraId="2F355170" w14:textId="6C59C07A" w:rsidR="008B53A0" w:rsidRDefault="00EE5091" w:rsidP="008B53A0">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1</w:t>
      </w:r>
      <w:r>
        <w:rPr>
          <w:rFonts w:ascii="华文楷体" w:eastAsia="华文楷体" w:hAnsi="华文楷体"/>
          <w:szCs w:val="21"/>
          <w:lang w:bidi="zh-TW"/>
        </w:rPr>
        <w:t>）</w:t>
      </w:r>
      <w:r w:rsidR="00A718FF" w:rsidRPr="00A718FF">
        <w:rPr>
          <w:rFonts w:ascii="华文楷体" w:eastAsia="华文楷体" w:hAnsi="华文楷体"/>
          <w:szCs w:val="21"/>
          <w:lang w:bidi="zh-TW"/>
        </w:rPr>
        <w:t>、创造的而非被造的自然。指</w:t>
      </w:r>
      <w:r w:rsidR="00E67350">
        <w:rPr>
          <w:rFonts w:ascii="华文楷体" w:eastAsia="华文楷体" w:hAnsi="华文楷体" w:hint="eastAsia"/>
          <w:szCs w:val="21"/>
          <w:lang w:bidi="zh-TW"/>
        </w:rPr>
        <w:t>上</w:t>
      </w:r>
      <w:r w:rsidR="00A718FF" w:rsidRPr="00A718FF">
        <w:rPr>
          <w:rFonts w:ascii="华文楷体" w:eastAsia="华文楷体" w:hAnsi="华文楷体"/>
          <w:szCs w:val="21"/>
          <w:lang w:bidi="zh-TW"/>
        </w:rPr>
        <w:t>帝本身，上帝是万物的原因，而他自身</w:t>
      </w:r>
      <w:proofErr w:type="gramStart"/>
      <w:r w:rsidR="00A718FF" w:rsidRPr="00A718FF">
        <w:rPr>
          <w:rFonts w:ascii="华文楷体" w:eastAsia="华文楷体" w:hAnsi="华文楷体"/>
          <w:szCs w:val="21"/>
          <w:lang w:bidi="zh-TW"/>
        </w:rPr>
        <w:t>无须被</w:t>
      </w:r>
      <w:proofErr w:type="gramEnd"/>
      <w:r w:rsidR="00A718FF" w:rsidRPr="00A718FF">
        <w:rPr>
          <w:rFonts w:ascii="华文楷体" w:eastAsia="华文楷体" w:hAnsi="华文楷体"/>
          <w:szCs w:val="21"/>
          <w:lang w:bidi="zh-TW"/>
        </w:rPr>
        <w:t>任何原因产生，他无中生有地创造了所有被造物。</w:t>
      </w:r>
    </w:p>
    <w:p w14:paraId="375582D2" w14:textId="2A8C064C" w:rsidR="008B53A0" w:rsidRDefault="00EE5091" w:rsidP="008B53A0">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2</w:t>
      </w:r>
      <w:r>
        <w:rPr>
          <w:rFonts w:ascii="华文楷体" w:eastAsia="华文楷体" w:hAnsi="华文楷体"/>
          <w:szCs w:val="21"/>
          <w:lang w:bidi="zh-TW"/>
        </w:rPr>
        <w:t>）</w:t>
      </w:r>
      <w:r w:rsidR="00A718FF" w:rsidRPr="00A718FF">
        <w:rPr>
          <w:rFonts w:ascii="华文楷体" w:eastAsia="华文楷体" w:hAnsi="华文楷体"/>
          <w:szCs w:val="21"/>
          <w:lang w:bidi="zh-TW"/>
        </w:rPr>
        <w:t>、被造的而且创造的自然。指存在于上帝之中的神圣理念，它们是被造物的原型，是万物存在的原因。理念的创造并非发生在时间之中，只是逻辑上的先后，表示上帝的理念和被造物之间的永恒联系。</w:t>
      </w:r>
    </w:p>
    <w:p w14:paraId="370E1C0F" w14:textId="4BE92883" w:rsidR="008B53A0" w:rsidRDefault="00EE5091" w:rsidP="008B53A0">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3</w:t>
      </w:r>
      <w:r>
        <w:rPr>
          <w:rFonts w:ascii="华文楷体" w:eastAsia="华文楷体" w:hAnsi="华文楷体"/>
          <w:szCs w:val="21"/>
          <w:lang w:bidi="zh-TW"/>
        </w:rPr>
        <w:t>）</w:t>
      </w:r>
      <w:r w:rsidR="00A718FF" w:rsidRPr="00A718FF">
        <w:rPr>
          <w:rFonts w:ascii="华文楷体" w:eastAsia="华文楷体" w:hAnsi="华文楷体"/>
          <w:szCs w:val="21"/>
          <w:lang w:bidi="zh-TW"/>
        </w:rPr>
        <w:t>、被造的而非创造的自然。指我们经验到的现实世界，是对神圣理念的分有和模仿，具体事物并无独立的存在，而是上帝实体的不同样式，他认为“上帝在万物之中”，这是一种泛神论</w:t>
      </w:r>
      <w:r w:rsidR="008B53A0">
        <w:rPr>
          <w:rFonts w:ascii="华文楷体" w:eastAsia="华文楷体" w:hAnsi="华文楷体" w:hint="eastAsia"/>
          <w:szCs w:val="21"/>
          <w:lang w:bidi="zh-TW"/>
        </w:rPr>
        <w:t>。</w:t>
      </w:r>
    </w:p>
    <w:p w14:paraId="4AB9B06F" w14:textId="5E7C30D8" w:rsidR="00030D4D" w:rsidRDefault="00EE5091" w:rsidP="008B53A0">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A718FF" w:rsidRPr="00A718FF">
        <w:rPr>
          <w:rFonts w:ascii="华文楷体" w:eastAsia="华文楷体" w:hAnsi="华文楷体"/>
          <w:szCs w:val="21"/>
          <w:lang w:bidi="zh-TW"/>
        </w:rPr>
        <w:t>4</w:t>
      </w:r>
      <w:r>
        <w:rPr>
          <w:rFonts w:ascii="华文楷体" w:eastAsia="华文楷体" w:hAnsi="华文楷体"/>
          <w:szCs w:val="21"/>
          <w:lang w:bidi="zh-TW"/>
        </w:rPr>
        <w:t>）</w:t>
      </w:r>
      <w:r w:rsidR="00A718FF" w:rsidRPr="00A718FF">
        <w:rPr>
          <w:rFonts w:ascii="华文楷体" w:eastAsia="华文楷体" w:hAnsi="华文楷体"/>
          <w:szCs w:val="21"/>
          <w:lang w:bidi="zh-TW"/>
        </w:rPr>
        <w:t>、非创造也非被造的自然。指作为被造物秩序的目的的上帝，万物产生自上帝，最终回归于上帝。上帝没有运动，只是作为“被爱者”吸引着爱</w:t>
      </w:r>
      <w:r w:rsidR="00F472C8">
        <w:rPr>
          <w:rFonts w:ascii="华文楷体" w:eastAsia="华文楷体" w:hAnsi="华文楷体" w:hint="eastAsia"/>
          <w:szCs w:val="21"/>
          <w:lang w:bidi="zh-TW"/>
        </w:rPr>
        <w:t>祂</w:t>
      </w:r>
      <w:r w:rsidR="00A718FF" w:rsidRPr="00A718FF">
        <w:rPr>
          <w:rFonts w:ascii="华文楷体" w:eastAsia="华文楷体" w:hAnsi="华文楷体"/>
          <w:szCs w:val="21"/>
          <w:lang w:bidi="zh-TW"/>
        </w:rPr>
        <w:t>的人们朝向</w:t>
      </w:r>
      <w:r w:rsidR="00F472C8">
        <w:rPr>
          <w:rFonts w:ascii="华文楷体" w:eastAsia="华文楷体" w:hAnsi="华文楷体" w:hint="eastAsia"/>
          <w:szCs w:val="21"/>
          <w:lang w:bidi="zh-TW"/>
        </w:rPr>
        <w:t>祂</w:t>
      </w:r>
      <w:r w:rsidR="00A718FF" w:rsidRPr="00A718FF">
        <w:rPr>
          <w:rFonts w:ascii="华文楷体" w:eastAsia="华文楷体" w:hAnsi="华文楷体"/>
          <w:szCs w:val="21"/>
          <w:lang w:bidi="zh-TW"/>
        </w:rPr>
        <w:t>。</w:t>
      </w:r>
    </w:p>
    <w:p w14:paraId="72C03145" w14:textId="77777777" w:rsidR="009E7345" w:rsidRDefault="009E7345" w:rsidP="000F2697">
      <w:pPr>
        <w:contextualSpacing/>
        <w:mirrorIndents/>
        <w:rPr>
          <w:rFonts w:ascii="华文楷体" w:eastAsia="华文楷体" w:hAnsi="华文楷体"/>
          <w:szCs w:val="21"/>
          <w:lang w:bidi="zh-TW"/>
        </w:rPr>
      </w:pPr>
    </w:p>
    <w:p w14:paraId="535F40A6" w14:textId="6BF6FD97" w:rsidR="00B57A59" w:rsidRPr="00B57A59" w:rsidRDefault="00B57A59" w:rsidP="00B57A59">
      <w:pPr>
        <w:contextualSpacing/>
        <w:mirrorIndents/>
        <w:rPr>
          <w:rFonts w:ascii="华文楷体" w:eastAsia="华文楷体" w:hAnsi="华文楷体"/>
          <w:szCs w:val="21"/>
          <w:lang w:bidi="zh-TW"/>
        </w:rPr>
      </w:pPr>
      <w:r w:rsidRPr="00B57A59">
        <w:rPr>
          <w:rFonts w:ascii="华文楷体" w:eastAsia="华文楷体" w:hAnsi="华文楷体"/>
          <w:szCs w:val="21"/>
          <w:lang w:bidi="zh-TW"/>
        </w:rPr>
        <w:t>2、安瑟尔</w:t>
      </w:r>
      <w:proofErr w:type="gramStart"/>
      <w:r>
        <w:rPr>
          <w:rFonts w:ascii="华文楷体" w:eastAsia="华文楷体" w:hAnsi="华文楷体" w:hint="eastAsia"/>
          <w:szCs w:val="21"/>
          <w:lang w:bidi="zh-TW"/>
        </w:rPr>
        <w:t>谟</w:t>
      </w:r>
      <w:proofErr w:type="gramEnd"/>
      <w:r w:rsidR="00EE5091">
        <w:rPr>
          <w:rFonts w:ascii="华文楷体" w:eastAsia="华文楷体" w:hAnsi="华文楷体"/>
          <w:szCs w:val="21"/>
          <w:lang w:bidi="zh-TW"/>
        </w:rPr>
        <w:t>（</w:t>
      </w:r>
      <w:proofErr w:type="spellStart"/>
      <w:r w:rsidRPr="00B57A59">
        <w:rPr>
          <w:rFonts w:ascii="华文楷体" w:eastAsia="华文楷体" w:hAnsi="华文楷体"/>
          <w:szCs w:val="21"/>
          <w:lang w:bidi="zh-TW"/>
        </w:rPr>
        <w:t>AnselmofCanterbury</w:t>
      </w:r>
      <w:proofErr w:type="spellEnd"/>
      <w:r w:rsidRPr="00B57A59">
        <w:rPr>
          <w:rFonts w:ascii="华文楷体" w:eastAsia="华文楷体" w:hAnsi="华文楷体"/>
          <w:szCs w:val="21"/>
          <w:lang w:bidi="zh-TW"/>
        </w:rPr>
        <w:t>，1033-1109</w:t>
      </w:r>
      <w:r w:rsidR="00EE5091">
        <w:rPr>
          <w:rFonts w:ascii="华文楷体" w:eastAsia="华文楷体" w:hAnsi="华文楷体"/>
          <w:szCs w:val="21"/>
          <w:lang w:bidi="zh-TW"/>
        </w:rPr>
        <w:t>）</w:t>
      </w:r>
    </w:p>
    <w:p w14:paraId="38691722" w14:textId="1056B4C1" w:rsidR="00EC6A1A" w:rsidRPr="00EC6A1A" w:rsidRDefault="00EC6A1A" w:rsidP="00EC6A1A">
      <w:pPr>
        <w:contextualSpacing/>
        <w:mirrorIndents/>
        <w:rPr>
          <w:rFonts w:ascii="华文楷体" w:eastAsia="华文楷体" w:hAnsi="华文楷体"/>
          <w:szCs w:val="21"/>
          <w:lang w:bidi="zh-TW"/>
        </w:rPr>
      </w:pPr>
      <w:r w:rsidRPr="00EC6A1A">
        <w:rPr>
          <w:rFonts w:ascii="华文楷体" w:eastAsia="华文楷体" w:hAnsi="华文楷体" w:hint="eastAsia"/>
          <w:szCs w:val="21"/>
          <w:lang w:bidi="zh-TW"/>
        </w:rPr>
        <w:t>“辩证法”</w:t>
      </w:r>
      <w:r w:rsidR="00EE5091">
        <w:rPr>
          <w:rFonts w:ascii="华文楷体" w:eastAsia="华文楷体" w:hAnsi="华文楷体"/>
          <w:szCs w:val="21"/>
          <w:lang w:bidi="zh-TW"/>
        </w:rPr>
        <w:t>（</w:t>
      </w:r>
      <w:r w:rsidRPr="00EC6A1A">
        <w:rPr>
          <w:rFonts w:ascii="华文楷体" w:eastAsia="华文楷体" w:hAnsi="华文楷体"/>
          <w:szCs w:val="21"/>
          <w:lang w:bidi="zh-TW"/>
        </w:rPr>
        <w:t>dialectics</w:t>
      </w:r>
      <w:r w:rsidR="00EE5091">
        <w:rPr>
          <w:rFonts w:ascii="华文楷体" w:eastAsia="华文楷体" w:hAnsi="华文楷体"/>
          <w:szCs w:val="21"/>
          <w:lang w:bidi="zh-TW"/>
        </w:rPr>
        <w:t>）</w:t>
      </w:r>
      <w:r w:rsidRPr="00EC6A1A">
        <w:rPr>
          <w:rFonts w:ascii="华文楷体" w:eastAsia="华文楷体" w:hAnsi="华文楷体"/>
          <w:szCs w:val="21"/>
          <w:lang w:bidi="zh-TW"/>
        </w:rPr>
        <w:t>一词在早期经院哲学中是“逻辑”的同义词，它是“三艺”</w:t>
      </w:r>
      <w:r w:rsidR="00BF3C7F">
        <w:rPr>
          <w:rFonts w:ascii="华文楷体" w:eastAsia="华文楷体" w:hAnsi="华文楷体" w:hint="eastAsia"/>
          <w:szCs w:val="21"/>
          <w:lang w:bidi="zh-TW"/>
        </w:rPr>
        <w:t>（</w:t>
      </w:r>
      <w:r w:rsidRPr="00EC6A1A">
        <w:rPr>
          <w:rFonts w:ascii="华文楷体" w:eastAsia="华文楷体" w:hAnsi="华文楷体"/>
          <w:szCs w:val="21"/>
          <w:lang w:bidi="zh-TW"/>
        </w:rPr>
        <w:t>包括语法、修辞和逻辑，旨在展露所有言辞的意义</w:t>
      </w:r>
      <w:r w:rsidR="00EE5091">
        <w:rPr>
          <w:rFonts w:ascii="华文楷体" w:eastAsia="华文楷体" w:hAnsi="华文楷体"/>
          <w:szCs w:val="21"/>
          <w:lang w:bidi="zh-TW"/>
        </w:rPr>
        <w:t>）</w:t>
      </w:r>
      <w:r w:rsidRPr="00EC6A1A">
        <w:rPr>
          <w:rFonts w:ascii="华文楷体" w:eastAsia="华文楷体" w:hAnsi="华文楷体"/>
          <w:szCs w:val="21"/>
          <w:lang w:bidi="zh-TW"/>
        </w:rPr>
        <w:t>中的一门。11世纪后期，随着辩证法在“七艺教育”</w:t>
      </w:r>
      <w:r w:rsidR="00EE5091">
        <w:rPr>
          <w:rFonts w:ascii="华文楷体" w:eastAsia="华文楷体" w:hAnsi="华文楷体"/>
          <w:szCs w:val="21"/>
          <w:lang w:bidi="zh-TW"/>
        </w:rPr>
        <w:t>（</w:t>
      </w:r>
      <w:proofErr w:type="spellStart"/>
      <w:r w:rsidRPr="00EC6A1A">
        <w:rPr>
          <w:rFonts w:ascii="华文楷体" w:eastAsia="华文楷体" w:hAnsi="华文楷体"/>
          <w:szCs w:val="21"/>
          <w:lang w:bidi="zh-TW"/>
        </w:rPr>
        <w:t>sevenliberalarts</w:t>
      </w:r>
      <w:proofErr w:type="spellEnd"/>
      <w:r w:rsidR="00EE5091">
        <w:rPr>
          <w:rFonts w:ascii="华文楷体" w:eastAsia="华文楷体" w:hAnsi="华文楷体"/>
          <w:szCs w:val="21"/>
          <w:lang w:bidi="zh-TW"/>
        </w:rPr>
        <w:t>）</w:t>
      </w:r>
      <w:r w:rsidRPr="00EC6A1A">
        <w:rPr>
          <w:rFonts w:ascii="华文楷体" w:eastAsia="华文楷体" w:hAnsi="华文楷体"/>
          <w:szCs w:val="21"/>
          <w:lang w:bidi="zh-TW"/>
        </w:rPr>
        <w:t>中的地位提高，理性与信仰的关系问题再次被提上议程神学家们就在神圣启示的领域中运用理性辩证法的有效性产生了争论这就是著名的“圣餐之争”</w:t>
      </w:r>
      <w:r w:rsidR="00EE5091">
        <w:rPr>
          <w:rFonts w:ascii="华文楷体" w:eastAsia="华文楷体" w:hAnsi="华文楷体"/>
          <w:szCs w:val="21"/>
          <w:lang w:bidi="zh-TW"/>
        </w:rPr>
        <w:t>（</w:t>
      </w:r>
      <w:r w:rsidRPr="00EC6A1A">
        <w:rPr>
          <w:rFonts w:ascii="华文楷体" w:eastAsia="华文楷体" w:hAnsi="华文楷体"/>
          <w:szCs w:val="21"/>
          <w:lang w:bidi="zh-TW"/>
        </w:rPr>
        <w:t>争论2</w:t>
      </w:r>
      <w:r w:rsidR="00EE5091">
        <w:rPr>
          <w:rFonts w:ascii="华文楷体" w:eastAsia="华文楷体" w:hAnsi="华文楷体"/>
          <w:szCs w:val="21"/>
          <w:lang w:bidi="zh-TW"/>
        </w:rPr>
        <w:t>）</w:t>
      </w:r>
      <w:r w:rsidRPr="00EC6A1A">
        <w:rPr>
          <w:rFonts w:ascii="华文楷体" w:eastAsia="华文楷体" w:hAnsi="华文楷体"/>
          <w:szCs w:val="21"/>
          <w:lang w:bidi="zh-TW"/>
        </w:rPr>
        <w:t>。</w:t>
      </w:r>
    </w:p>
    <w:p w14:paraId="32A94506" w14:textId="3DC5A471" w:rsidR="00EC6A1A" w:rsidRPr="00EC6A1A" w:rsidRDefault="00152E96" w:rsidP="00EC6A1A">
      <w:pPr>
        <w:contextualSpacing/>
        <w:mirrorIndents/>
        <w:rPr>
          <w:rFonts w:ascii="华文楷体" w:eastAsia="华文楷体" w:hAnsi="华文楷体"/>
          <w:szCs w:val="21"/>
          <w:lang w:bidi="zh-TW"/>
        </w:rPr>
      </w:pPr>
      <w:r>
        <w:rPr>
          <w:rFonts w:ascii="华文楷体" w:eastAsia="华文楷体" w:hAnsi="华文楷体" w:hint="eastAsia"/>
          <w:szCs w:val="21"/>
          <w:lang w:bidi="zh-TW"/>
        </w:rPr>
        <w:t>安瑟尔</w:t>
      </w:r>
      <w:proofErr w:type="gramStart"/>
      <w:r>
        <w:rPr>
          <w:rFonts w:ascii="华文楷体" w:eastAsia="华文楷体" w:hAnsi="华文楷体" w:hint="eastAsia"/>
          <w:szCs w:val="21"/>
          <w:lang w:bidi="zh-TW"/>
        </w:rPr>
        <w:t>谟</w:t>
      </w:r>
      <w:proofErr w:type="gramEnd"/>
      <w:r w:rsidR="00EC6A1A" w:rsidRPr="00EC6A1A">
        <w:rPr>
          <w:rFonts w:ascii="华文楷体" w:eastAsia="华文楷体" w:hAnsi="华文楷体" w:hint="eastAsia"/>
          <w:szCs w:val="21"/>
          <w:lang w:bidi="zh-TW"/>
        </w:rPr>
        <w:t>推广了辩证法在神学中的应用，与贝伦加尔、阿伯拉尔等人一起创建了“辩证神学”的形式。他被一些人称为“最后一位教父”和“第一位经院哲学家”</w:t>
      </w:r>
    </w:p>
    <w:p w14:paraId="22C9D092" w14:textId="4E5FB4B8" w:rsidR="00EC6A1A" w:rsidRPr="00EC6A1A" w:rsidRDefault="00BF3C7F" w:rsidP="00EC6A1A">
      <w:pPr>
        <w:contextualSpacing/>
        <w:mirrorIndents/>
        <w:rPr>
          <w:rFonts w:ascii="华文楷体" w:eastAsia="华文楷体" w:hAnsi="华文楷体"/>
          <w:szCs w:val="21"/>
          <w:lang w:bidi="zh-TW"/>
        </w:rPr>
      </w:pPr>
      <w:r>
        <w:rPr>
          <w:rFonts w:ascii="华文楷体" w:eastAsia="华文楷体" w:hAnsi="华文楷体" w:hint="eastAsia"/>
          <w:szCs w:val="21"/>
          <w:lang w:bidi="zh-TW"/>
        </w:rPr>
        <w:t>（一）</w:t>
      </w:r>
      <w:r w:rsidRPr="00EC6A1A">
        <w:rPr>
          <w:rFonts w:ascii="华文楷体" w:eastAsia="华文楷体" w:hAnsi="华文楷体" w:hint="eastAsia"/>
          <w:szCs w:val="21"/>
          <w:lang w:bidi="zh-TW"/>
        </w:rPr>
        <w:t>信仰</w:t>
      </w:r>
      <w:r w:rsidR="00EC6A1A" w:rsidRPr="00EC6A1A">
        <w:rPr>
          <w:rFonts w:ascii="华文楷体" w:eastAsia="华文楷体" w:hAnsi="华文楷体"/>
          <w:szCs w:val="21"/>
          <w:lang w:bidi="zh-TW"/>
        </w:rPr>
        <w:t>寻求理解</w:t>
      </w:r>
    </w:p>
    <w:p w14:paraId="33533F44" w14:textId="4888F866" w:rsidR="00EC6A1A" w:rsidRPr="00EC6A1A" w:rsidRDefault="00EC6A1A" w:rsidP="00EC6A1A">
      <w:pPr>
        <w:contextualSpacing/>
        <w:mirrorIndents/>
        <w:rPr>
          <w:rFonts w:ascii="华文楷体" w:eastAsia="华文楷体" w:hAnsi="华文楷体"/>
          <w:szCs w:val="21"/>
          <w:lang w:bidi="zh-TW"/>
        </w:rPr>
      </w:pPr>
      <w:r w:rsidRPr="00EC6A1A">
        <w:rPr>
          <w:rFonts w:ascii="华文楷体" w:eastAsia="华文楷体" w:hAnsi="华文楷体" w:hint="eastAsia"/>
          <w:szCs w:val="21"/>
          <w:lang w:bidi="zh-TW"/>
        </w:rPr>
        <w:t>“信仰寻求理解”</w:t>
      </w:r>
      <w:r w:rsidR="00EE5091">
        <w:rPr>
          <w:rFonts w:ascii="华文楷体" w:eastAsia="华文楷体" w:hAnsi="华文楷体"/>
          <w:szCs w:val="21"/>
          <w:lang w:bidi="zh-TW"/>
        </w:rPr>
        <w:t>（</w:t>
      </w:r>
      <w:proofErr w:type="spellStart"/>
      <w:r w:rsidRPr="00EC6A1A">
        <w:rPr>
          <w:rFonts w:ascii="华文楷体" w:eastAsia="华文楷体" w:hAnsi="华文楷体"/>
          <w:szCs w:val="21"/>
          <w:lang w:bidi="zh-TW"/>
        </w:rPr>
        <w:t>fidesquaerensintellectum</w:t>
      </w:r>
      <w:proofErr w:type="spellEnd"/>
      <w:r w:rsidRPr="00EC6A1A">
        <w:rPr>
          <w:rFonts w:ascii="华文楷体" w:eastAsia="华文楷体" w:hAnsi="华文楷体"/>
          <w:szCs w:val="21"/>
          <w:lang w:bidi="zh-TW"/>
        </w:rPr>
        <w:t>是</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EC6A1A">
        <w:rPr>
          <w:rFonts w:ascii="华文楷体" w:eastAsia="华文楷体" w:hAnsi="华文楷体"/>
          <w:szCs w:val="21"/>
          <w:lang w:bidi="zh-TW"/>
        </w:rPr>
        <w:t>的名言</w:t>
      </w:r>
      <w:r w:rsidR="00BF3C7F">
        <w:rPr>
          <w:rFonts w:ascii="华文楷体" w:eastAsia="华文楷体" w:hAnsi="华文楷体" w:hint="eastAsia"/>
          <w:szCs w:val="21"/>
          <w:lang w:bidi="zh-TW"/>
        </w:rPr>
        <w:t>，</w:t>
      </w:r>
      <w:r w:rsidRPr="00EC6A1A">
        <w:rPr>
          <w:rFonts w:ascii="华文楷体" w:eastAsia="华文楷体" w:hAnsi="华文楷体"/>
          <w:szCs w:val="21"/>
          <w:lang w:bidi="zh-TW"/>
        </w:rPr>
        <w:t>但它既没有用理解代替信仰的意思，也没有只能从信仰开始理解的意思</w:t>
      </w:r>
      <w:r w:rsidR="00BF3C7F">
        <w:rPr>
          <w:rFonts w:ascii="华文楷体" w:eastAsia="华文楷体" w:hAnsi="华文楷体" w:hint="eastAsia"/>
          <w:szCs w:val="21"/>
          <w:lang w:bidi="zh-TW"/>
        </w:rPr>
        <w:t>。</w:t>
      </w:r>
      <w:r w:rsidRPr="00EC6A1A">
        <w:rPr>
          <w:rFonts w:ascii="华文楷体" w:eastAsia="华文楷体" w:hAnsi="华文楷体"/>
          <w:szCs w:val="21"/>
          <w:lang w:bidi="zh-TW"/>
        </w:rPr>
        <w:t>因为“信”是指爱上</w:t>
      </w:r>
      <w:proofErr w:type="gramStart"/>
      <w:r w:rsidRPr="00EC6A1A">
        <w:rPr>
          <w:rFonts w:ascii="华文楷体" w:eastAsia="华文楷体" w:hAnsi="华文楷体"/>
          <w:szCs w:val="21"/>
          <w:lang w:bidi="zh-TW"/>
        </w:rPr>
        <w:t>帝</w:t>
      </w:r>
      <w:proofErr w:type="gramEnd"/>
      <w:r w:rsidRPr="00EC6A1A">
        <w:rPr>
          <w:rFonts w:ascii="华文楷体" w:eastAsia="华文楷体" w:hAnsi="华文楷体"/>
          <w:szCs w:val="21"/>
          <w:lang w:bidi="zh-TW"/>
        </w:rPr>
        <w:t>以及依照上帝的意愿行事，而不仅仅是一种认识状态。</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EC6A1A">
        <w:rPr>
          <w:rFonts w:ascii="华文楷体" w:eastAsia="华文楷体" w:hAnsi="华文楷体"/>
          <w:szCs w:val="21"/>
          <w:lang w:bidi="zh-TW"/>
        </w:rPr>
        <w:t>把信仰置于至高无上的地位，同时也强调理性论证对神学信条的重要意义，他说</w:t>
      </w:r>
      <w:r w:rsidR="00503883">
        <w:rPr>
          <w:rFonts w:ascii="华文楷体" w:eastAsia="华文楷体" w:hAnsi="华文楷体"/>
          <w:szCs w:val="21"/>
          <w:lang w:bidi="zh-TW"/>
        </w:rPr>
        <w:t>：</w:t>
      </w:r>
      <w:r w:rsidRPr="00EC6A1A">
        <w:rPr>
          <w:rFonts w:ascii="华文楷体" w:eastAsia="华文楷体" w:hAnsi="华文楷体"/>
          <w:szCs w:val="21"/>
          <w:lang w:bidi="zh-TW"/>
        </w:rPr>
        <w:t>“不把信仰放在第一位是傲慢的，有了信仰之后不再诉诸理性是疏忽，两种错误都要加以避免”，所以那句名言的意思差不多是说</w:t>
      </w:r>
      <w:r w:rsidR="00503883">
        <w:rPr>
          <w:rFonts w:ascii="华文楷体" w:eastAsia="华文楷体" w:hAnsi="华文楷体"/>
          <w:szCs w:val="21"/>
          <w:lang w:bidi="zh-TW"/>
        </w:rPr>
        <w:t>：</w:t>
      </w:r>
      <w:r w:rsidRPr="00EC6A1A">
        <w:rPr>
          <w:rFonts w:ascii="华文楷体" w:eastAsia="华文楷体" w:hAnsi="华文楷体"/>
          <w:szCs w:val="21"/>
          <w:lang w:bidi="zh-TW"/>
        </w:rPr>
        <w:t>“一种对上帝的主动之爱寻求对上帝的更深入的知识”</w:t>
      </w:r>
      <w:r w:rsidR="00BF3C7F">
        <w:rPr>
          <w:rFonts w:ascii="华文楷体" w:eastAsia="华文楷体" w:hAnsi="华文楷体" w:hint="eastAsia"/>
          <w:szCs w:val="21"/>
          <w:lang w:bidi="zh-TW"/>
        </w:rPr>
        <w:t>。</w:t>
      </w:r>
    </w:p>
    <w:p w14:paraId="1BAEDF75" w14:textId="49AE4802" w:rsidR="00EC6A1A" w:rsidRPr="00EC6A1A" w:rsidRDefault="00EE5091" w:rsidP="00EC6A1A">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BF3C7F">
        <w:rPr>
          <w:rFonts w:ascii="华文楷体" w:eastAsia="华文楷体" w:hAnsi="华文楷体" w:hint="eastAsia"/>
          <w:szCs w:val="21"/>
          <w:lang w:bidi="zh-TW"/>
        </w:rPr>
        <w:t>二</w:t>
      </w:r>
      <w:r>
        <w:rPr>
          <w:rFonts w:ascii="华文楷体" w:eastAsia="华文楷体" w:hAnsi="华文楷体" w:hint="eastAsia"/>
          <w:szCs w:val="21"/>
          <w:lang w:bidi="zh-TW"/>
        </w:rPr>
        <w:t>）</w:t>
      </w:r>
      <w:r w:rsidR="00BF3C7F">
        <w:rPr>
          <w:rFonts w:ascii="华文楷体" w:eastAsia="华文楷体" w:hAnsi="华文楷体" w:hint="eastAsia"/>
          <w:szCs w:val="21"/>
          <w:lang w:bidi="zh-TW"/>
        </w:rPr>
        <w:t>实在论</w:t>
      </w:r>
    </w:p>
    <w:p w14:paraId="7BCB0C73" w14:textId="116785D0" w:rsidR="00BD2F7D" w:rsidRPr="00BD2F7D" w:rsidRDefault="00EC6A1A" w:rsidP="00A92DFF">
      <w:pPr>
        <w:ind w:firstLineChars="100" w:firstLine="210"/>
        <w:contextualSpacing/>
        <w:mirrorIndents/>
        <w:rPr>
          <w:rFonts w:ascii="华文楷体" w:eastAsia="华文楷体" w:hAnsi="华文楷体"/>
          <w:szCs w:val="21"/>
          <w:lang w:bidi="zh-TW"/>
        </w:rPr>
      </w:pPr>
      <w:r w:rsidRPr="00EC6A1A">
        <w:rPr>
          <w:rFonts w:ascii="华文楷体" w:eastAsia="华文楷体" w:hAnsi="华文楷体"/>
          <w:szCs w:val="21"/>
          <w:lang w:bidi="zh-TW"/>
        </w:rPr>
        <w:t>1</w:t>
      </w:r>
      <w:r w:rsidR="00514DF0">
        <w:rPr>
          <w:rFonts w:ascii="华文楷体" w:eastAsia="华文楷体" w:hAnsi="华文楷体"/>
          <w:szCs w:val="21"/>
          <w:lang w:bidi="zh-TW"/>
        </w:rPr>
        <w:t>。</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EC6A1A">
        <w:rPr>
          <w:rFonts w:ascii="华文楷体" w:eastAsia="华文楷体" w:hAnsi="华文楷体"/>
          <w:szCs w:val="21"/>
          <w:lang w:bidi="zh-TW"/>
        </w:rPr>
        <w:t>从“信仰寻求理解”的原则出发，第一次试图用严密的辩证法来证明以往靠信仰来保证的上帝之存在。他首先在《独白》中利用</w:t>
      </w:r>
      <w:r w:rsidR="00BD2F7D" w:rsidRPr="00BD2F7D">
        <w:rPr>
          <w:rFonts w:ascii="华文楷体" w:eastAsia="华文楷体" w:hAnsi="华文楷体" w:hint="eastAsia"/>
          <w:szCs w:val="21"/>
          <w:lang w:bidi="zh-TW"/>
        </w:rPr>
        <w:t>了经验世界中的等级原则给出了三种上帝存在的证明，它们分别依据善的秩序、存在的原因序列、完美性的程度。这些证明都明显受到柏拉图和奥古斯丁的影响。</w:t>
      </w:r>
    </w:p>
    <w:p w14:paraId="37A99954" w14:textId="4DFB738A" w:rsidR="00BD2F7D" w:rsidRPr="00BD2F7D" w:rsidRDefault="00BD2F7D" w:rsidP="00A92DFF">
      <w:pPr>
        <w:ind w:firstLineChars="100" w:firstLine="210"/>
        <w:contextualSpacing/>
        <w:mirrorIndents/>
        <w:rPr>
          <w:rFonts w:ascii="华文楷体" w:eastAsia="华文楷体" w:hAnsi="华文楷体"/>
          <w:szCs w:val="21"/>
          <w:lang w:bidi="zh-TW"/>
        </w:rPr>
      </w:pPr>
      <w:r w:rsidRPr="00BD2F7D">
        <w:rPr>
          <w:rFonts w:ascii="华文楷体" w:eastAsia="华文楷体" w:hAnsi="华文楷体"/>
          <w:szCs w:val="21"/>
          <w:lang w:bidi="zh-TW"/>
        </w:rPr>
        <w:t>2</w:t>
      </w:r>
      <w:r w:rsidR="00514DF0">
        <w:rPr>
          <w:rFonts w:ascii="华文楷体" w:eastAsia="华文楷体" w:hAnsi="华文楷体"/>
          <w:szCs w:val="21"/>
          <w:lang w:bidi="zh-TW"/>
        </w:rPr>
        <w:t>。</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这些证明的前提是他实在论的信念，他认为语词不仅仅是声音或语法习惯，而是代表心外的实在事物。所以当用“善”“存在”“完满”表述某有限事物的时候，这些词还指向某种存在着的实在，有限事物“分有”了存在，而最完满的存在也必然有其存在。</w:t>
      </w:r>
    </w:p>
    <w:p w14:paraId="006C079B" w14:textId="1C84CF35" w:rsidR="00BD2F7D" w:rsidRPr="00BD2F7D" w:rsidRDefault="00BD2F7D" w:rsidP="00A92DFF">
      <w:pPr>
        <w:ind w:firstLineChars="100" w:firstLine="210"/>
        <w:contextualSpacing/>
        <w:mirrorIndents/>
        <w:rPr>
          <w:rFonts w:ascii="华文楷体" w:eastAsia="华文楷体" w:hAnsi="华文楷体"/>
          <w:szCs w:val="21"/>
          <w:lang w:bidi="zh-TW"/>
        </w:rPr>
      </w:pPr>
      <w:r w:rsidRPr="00BD2F7D">
        <w:rPr>
          <w:rFonts w:ascii="华文楷体" w:eastAsia="华文楷体" w:hAnsi="华文楷体"/>
          <w:szCs w:val="21"/>
          <w:lang w:bidi="zh-TW"/>
        </w:rPr>
        <w:t>3</w:t>
      </w:r>
      <w:r w:rsidR="00514DF0">
        <w:rPr>
          <w:rFonts w:ascii="华文楷体" w:eastAsia="华文楷体" w:hAnsi="华文楷体"/>
          <w:szCs w:val="21"/>
          <w:lang w:bidi="zh-TW"/>
        </w:rPr>
        <w:t>。</w:t>
      </w:r>
      <w:r w:rsidRPr="00BD2F7D">
        <w:rPr>
          <w:rFonts w:ascii="华文楷体" w:eastAsia="华文楷体" w:hAnsi="华文楷体"/>
          <w:szCs w:val="21"/>
          <w:lang w:bidi="zh-TW"/>
        </w:rPr>
        <w:t>对于如三位一体的神学教义来说，实在论有其重要性。他批评</w:t>
      </w:r>
      <w:r w:rsidR="00152E96">
        <w:rPr>
          <w:rFonts w:ascii="华文楷体" w:eastAsia="华文楷体" w:hAnsi="华文楷体" w:hint="eastAsia"/>
          <w:szCs w:val="21"/>
          <w:lang w:bidi="zh-TW"/>
        </w:rPr>
        <w:t>罗色林</w:t>
      </w:r>
      <w:r w:rsidRPr="00BD2F7D">
        <w:rPr>
          <w:rFonts w:ascii="华文楷体" w:eastAsia="华文楷体" w:hAnsi="华文楷体"/>
          <w:szCs w:val="21"/>
          <w:lang w:bidi="zh-TW"/>
        </w:rPr>
        <w:t>的唯名论会使我们否认一个具有同一性的实体存在于几个成员之中，进而三位一体说就会成为三神论。</w:t>
      </w:r>
    </w:p>
    <w:p w14:paraId="4B6C81DA" w14:textId="3E0D3E3B" w:rsidR="00BD2F7D" w:rsidRPr="00BD2F7D" w:rsidRDefault="00EE5091" w:rsidP="00BD2F7D">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BD2F7D" w:rsidRPr="00BD2F7D">
        <w:rPr>
          <w:rFonts w:ascii="华文楷体" w:eastAsia="华文楷体" w:hAnsi="华文楷体"/>
          <w:szCs w:val="21"/>
          <w:lang w:bidi="zh-TW"/>
        </w:rPr>
        <w:t>三</w:t>
      </w:r>
      <w:r>
        <w:rPr>
          <w:rFonts w:ascii="华文楷体" w:eastAsia="华文楷体" w:hAnsi="华文楷体"/>
          <w:szCs w:val="21"/>
          <w:lang w:bidi="zh-TW"/>
        </w:rPr>
        <w:t>）</w:t>
      </w:r>
      <w:r w:rsidR="000A179A">
        <w:rPr>
          <w:rFonts w:ascii="华文楷体" w:eastAsia="华文楷体" w:hAnsi="华文楷体" w:hint="eastAsia"/>
          <w:szCs w:val="21"/>
          <w:lang w:bidi="zh-TW"/>
        </w:rPr>
        <w:t>本体论证明</w:t>
      </w:r>
    </w:p>
    <w:p w14:paraId="1CBE590C" w14:textId="6769EC74" w:rsidR="00BD2F7D" w:rsidRPr="00BD2F7D" w:rsidRDefault="00BD2F7D" w:rsidP="000A179A">
      <w:pPr>
        <w:ind w:firstLineChars="100" w:firstLine="210"/>
        <w:contextualSpacing/>
        <w:mirrorIndents/>
        <w:rPr>
          <w:rFonts w:ascii="华文楷体" w:eastAsia="华文楷体" w:hAnsi="华文楷体"/>
          <w:szCs w:val="21"/>
          <w:lang w:bidi="zh-TW"/>
        </w:rPr>
      </w:pPr>
      <w:r w:rsidRPr="00BD2F7D">
        <w:rPr>
          <w:rFonts w:ascii="华文楷体" w:eastAsia="华文楷体" w:hAnsi="华文楷体"/>
          <w:szCs w:val="21"/>
          <w:lang w:bidi="zh-TW"/>
        </w:rPr>
        <w:t>1</w:t>
      </w:r>
      <w:r w:rsidR="00514DF0">
        <w:rPr>
          <w:rFonts w:ascii="华文楷体" w:eastAsia="华文楷体" w:hAnsi="华文楷体"/>
          <w:szCs w:val="21"/>
          <w:lang w:bidi="zh-TW"/>
        </w:rPr>
        <w:t>。</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在《宣讲》中提出了另外一种证明上帝的方式，这种证明不再依赖于经验秩序，而仅仅依据对“上帝”概念</w:t>
      </w:r>
      <w:proofErr w:type="gramStart"/>
      <w:r w:rsidRPr="00BD2F7D">
        <w:rPr>
          <w:rFonts w:ascii="华文楷体" w:eastAsia="华文楷体" w:hAnsi="华文楷体"/>
          <w:szCs w:val="21"/>
          <w:lang w:bidi="zh-TW"/>
        </w:rPr>
        <w:t>作出</w:t>
      </w:r>
      <w:proofErr w:type="gramEnd"/>
      <w:r w:rsidRPr="00BD2F7D">
        <w:rPr>
          <w:rFonts w:ascii="华文楷体" w:eastAsia="华文楷体" w:hAnsi="华文楷体"/>
          <w:szCs w:val="21"/>
          <w:lang w:bidi="zh-TW"/>
        </w:rPr>
        <w:t>的分析，它后来被康德冠以“本体论证明”的名称。</w:t>
      </w:r>
    </w:p>
    <w:p w14:paraId="4D6ADFED" w14:textId="6D0DF611" w:rsidR="00BD2F7D" w:rsidRPr="00BD2F7D" w:rsidRDefault="00BD2F7D" w:rsidP="00BD2F7D">
      <w:pPr>
        <w:contextualSpacing/>
        <w:mirrorIndents/>
        <w:rPr>
          <w:rFonts w:ascii="华文楷体" w:eastAsia="华文楷体" w:hAnsi="华文楷体"/>
          <w:szCs w:val="21"/>
          <w:lang w:bidi="zh-TW"/>
        </w:rPr>
      </w:pPr>
      <w:r w:rsidRPr="00BD2F7D">
        <w:rPr>
          <w:rFonts w:ascii="华文楷体" w:eastAsia="华文楷体" w:hAnsi="华文楷体"/>
          <w:szCs w:val="21"/>
          <w:lang w:bidi="zh-TW"/>
        </w:rPr>
        <w:t>2</w:t>
      </w:r>
      <w:r w:rsidR="00514DF0">
        <w:rPr>
          <w:rFonts w:ascii="华文楷体" w:eastAsia="华文楷体" w:hAnsi="华文楷体"/>
          <w:szCs w:val="21"/>
          <w:lang w:bidi="zh-TW"/>
        </w:rPr>
        <w:t>。</w:t>
      </w:r>
      <w:r w:rsidRPr="00BD2F7D">
        <w:rPr>
          <w:rFonts w:ascii="华文楷体" w:eastAsia="华文楷体" w:hAnsi="华文楷体"/>
          <w:szCs w:val="21"/>
          <w:lang w:bidi="zh-TW"/>
        </w:rPr>
        <w:t>“上帝”概念</w:t>
      </w:r>
      <w:r w:rsidR="000A179A">
        <w:rPr>
          <w:rFonts w:ascii="华文楷体" w:eastAsia="华文楷体" w:hAnsi="华文楷体" w:hint="eastAsia"/>
          <w:szCs w:val="21"/>
          <w:lang w:bidi="zh-TW"/>
        </w:rPr>
        <w:t>——</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虽然表示靠他自己是不可能找到上帝的，他是“信了再理解”，但证明本身也是为了说服本不信神的“愚人”也相信上帝的存在，为此他提出了一种他认为人人都有的“上帝”观念“较之不能想象出更大者的事物”</w:t>
      </w:r>
      <w:r w:rsidR="00EE5091">
        <w:rPr>
          <w:rFonts w:ascii="华文楷体" w:eastAsia="华文楷体" w:hAnsi="华文楷体"/>
          <w:szCs w:val="21"/>
          <w:lang w:bidi="zh-TW"/>
        </w:rPr>
        <w:t>（</w:t>
      </w:r>
      <w:r w:rsidRPr="00BD2F7D">
        <w:rPr>
          <w:rFonts w:ascii="华文楷体" w:eastAsia="华文楷体" w:hAnsi="华文楷体"/>
          <w:szCs w:val="21"/>
          <w:lang w:bidi="zh-TW"/>
        </w:rPr>
        <w:t>something-than-which-nothing-greater-can-be-thought</w:t>
      </w:r>
      <w:r w:rsidR="00EE5091">
        <w:rPr>
          <w:rFonts w:ascii="华文楷体" w:eastAsia="华文楷体" w:hAnsi="华文楷体"/>
          <w:szCs w:val="21"/>
          <w:lang w:bidi="zh-TW"/>
        </w:rPr>
        <w:t>）</w:t>
      </w:r>
      <w:r w:rsidRPr="00BD2F7D">
        <w:rPr>
          <w:rFonts w:ascii="华文楷体" w:eastAsia="华文楷体" w:hAnsi="华文楷体"/>
          <w:szCs w:val="21"/>
          <w:lang w:bidi="zh-TW"/>
        </w:rPr>
        <w:t>。由于这个观念本身没有矛盾，所以它是可构想的，因而只要被告知，人们就可以拥有它。</w:t>
      </w:r>
    </w:p>
    <w:p w14:paraId="181D5447" w14:textId="348B1AAD" w:rsidR="00BD2F7D" w:rsidRDefault="00BD2F7D" w:rsidP="00BD2F7D">
      <w:pPr>
        <w:contextualSpacing/>
        <w:mirrorIndents/>
        <w:rPr>
          <w:rFonts w:ascii="华文楷体" w:eastAsia="华文楷体" w:hAnsi="华文楷体"/>
          <w:szCs w:val="21"/>
          <w:lang w:bidi="zh-TW"/>
        </w:rPr>
      </w:pPr>
      <w:r w:rsidRPr="00BD2F7D">
        <w:rPr>
          <w:rFonts w:ascii="华文楷体" w:eastAsia="华文楷体" w:hAnsi="华文楷体"/>
          <w:szCs w:val="21"/>
          <w:lang w:bidi="zh-TW"/>
        </w:rPr>
        <w:t>3</w:t>
      </w:r>
      <w:r w:rsidR="00514DF0">
        <w:rPr>
          <w:rFonts w:ascii="华文楷体" w:eastAsia="华文楷体" w:hAnsi="华文楷体"/>
          <w:szCs w:val="21"/>
          <w:lang w:bidi="zh-TW"/>
        </w:rPr>
        <w:t>。</w:t>
      </w:r>
      <w:r w:rsidRPr="00BD2F7D">
        <w:rPr>
          <w:rFonts w:ascii="华文楷体" w:eastAsia="华文楷体" w:hAnsi="华文楷体"/>
          <w:szCs w:val="21"/>
          <w:lang w:bidi="zh-TW"/>
        </w:rPr>
        <w:t>证明</w:t>
      </w:r>
      <w:r w:rsidR="00075460">
        <w:rPr>
          <w:rFonts w:ascii="华文楷体" w:eastAsia="华文楷体" w:hAnsi="华文楷体" w:hint="eastAsia"/>
          <w:szCs w:val="21"/>
          <w:lang w:bidi="zh-TW"/>
        </w:rPr>
        <w:t>——</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从上述界定利用反证法推出了上帝存在这一结论。他是这样推理的</w:t>
      </w:r>
      <w:r w:rsidR="00503883">
        <w:rPr>
          <w:rFonts w:ascii="华文楷体" w:eastAsia="华文楷体" w:hAnsi="华文楷体"/>
          <w:szCs w:val="21"/>
          <w:lang w:bidi="zh-TW"/>
        </w:rPr>
        <w:t>：</w:t>
      </w:r>
    </w:p>
    <w:p w14:paraId="375F06E2" w14:textId="77777777" w:rsidR="00FE60CE" w:rsidRDefault="00FE60CE" w:rsidP="00FE60CE">
      <w:pPr>
        <w:ind w:firstLineChars="200" w:firstLine="420"/>
        <w:contextualSpacing/>
        <w:mirrorIndents/>
        <w:rPr>
          <w:rFonts w:ascii="华文楷体" w:eastAsia="华文楷体" w:hAnsi="华文楷体"/>
          <w:szCs w:val="21"/>
          <w:lang w:bidi="zh-TW"/>
        </w:rPr>
      </w:pPr>
      <w:r w:rsidRPr="00FE60CE">
        <w:rPr>
          <w:rFonts w:ascii="华文楷体" w:eastAsia="华文楷体" w:hAnsi="华文楷体" w:hint="eastAsia"/>
          <w:szCs w:val="21"/>
          <w:lang w:bidi="zh-TW"/>
        </w:rPr>
        <w:t>每个人心中都有“无法设想比池更伟大的存在”这个概念，即“无与伦比的存在”，而被设想为无与伦比的存在，不仅存在于思想中，因为如果“无与伦比的存在”仅在心中存在，则我们可以设想一个同时在心中和现实中都存在的“无与伦比的存在”，后者显然比前者更伟大，这就与“不能设想比更伟大的存在”相矛盾，所以“无与伦比的存在”必然实际上存在。</w:t>
      </w:r>
    </w:p>
    <w:p w14:paraId="08015FE1" w14:textId="0425C0B8" w:rsidR="00FE60CE" w:rsidRPr="00BD2F7D" w:rsidRDefault="00FE60CE" w:rsidP="00FE60CE">
      <w:pPr>
        <w:ind w:firstLineChars="200" w:firstLine="420"/>
        <w:contextualSpacing/>
        <w:mirrorIndents/>
        <w:rPr>
          <w:rFonts w:ascii="华文楷体" w:eastAsia="华文楷体" w:hAnsi="华文楷体"/>
          <w:szCs w:val="21"/>
          <w:lang w:bidi="zh-TW"/>
        </w:rPr>
      </w:pPr>
      <w:r w:rsidRPr="00FE60CE">
        <w:rPr>
          <w:rFonts w:ascii="华文楷体" w:eastAsia="华文楷体" w:hAnsi="华文楷体" w:hint="eastAsia"/>
          <w:szCs w:val="21"/>
          <w:lang w:bidi="zh-TW"/>
        </w:rPr>
        <w:t>注意，“不能设想比袖更伟大的存在”与“可设想的最伟大存在”不同，前者是否定性表达，后者是肯定性表达，否定性表达在于突破经验，不断向上攀升，而</w:t>
      </w:r>
      <w:proofErr w:type="gramStart"/>
      <w:r w:rsidRPr="00FE60CE">
        <w:rPr>
          <w:rFonts w:ascii="华文楷体" w:eastAsia="华文楷体" w:hAnsi="华文楷体" w:hint="eastAsia"/>
          <w:szCs w:val="21"/>
          <w:lang w:bidi="zh-TW"/>
        </w:rPr>
        <w:t>非经验</w:t>
      </w:r>
      <w:proofErr w:type="gramEnd"/>
      <w:r w:rsidRPr="00FE60CE">
        <w:rPr>
          <w:rFonts w:ascii="华文楷体" w:eastAsia="华文楷体" w:hAnsi="华文楷体" w:hint="eastAsia"/>
          <w:szCs w:val="21"/>
          <w:lang w:bidi="zh-TW"/>
        </w:rPr>
        <w:t>世界中最高级的一员。而肯定性的表达指的是经验世界中最伟大的存在。</w:t>
      </w:r>
    </w:p>
    <w:p w14:paraId="2C0AF1CA" w14:textId="3057C03B" w:rsidR="00BD2F7D" w:rsidRPr="00BD2F7D" w:rsidRDefault="00EE5091" w:rsidP="00BD2F7D">
      <w:pPr>
        <w:contextualSpacing/>
        <w:mirrorIndents/>
        <w:rPr>
          <w:rFonts w:ascii="华文楷体" w:eastAsia="华文楷体" w:hAnsi="华文楷体"/>
          <w:szCs w:val="21"/>
          <w:lang w:bidi="zh-TW"/>
        </w:rPr>
      </w:pPr>
      <w:r>
        <w:rPr>
          <w:rFonts w:ascii="华文楷体" w:eastAsia="华文楷体" w:hAnsi="华文楷体"/>
          <w:szCs w:val="21"/>
          <w:lang w:bidi="zh-TW"/>
        </w:rPr>
        <w:t>（</w:t>
      </w:r>
      <w:r w:rsidR="00BD2F7D" w:rsidRPr="00BD2F7D">
        <w:rPr>
          <w:rFonts w:ascii="华文楷体" w:eastAsia="华文楷体" w:hAnsi="华文楷体"/>
          <w:szCs w:val="21"/>
          <w:lang w:bidi="zh-TW"/>
        </w:rPr>
        <w:t>《宣讲》载《中世纪哲学》上卷，第765页</w:t>
      </w:r>
      <w:r>
        <w:rPr>
          <w:rFonts w:ascii="华文楷体" w:eastAsia="华文楷体" w:hAnsi="华文楷体"/>
          <w:szCs w:val="21"/>
          <w:lang w:bidi="zh-TW"/>
        </w:rPr>
        <w:t>）</w:t>
      </w:r>
    </w:p>
    <w:p w14:paraId="6786350A" w14:textId="77777777" w:rsidR="0016424F" w:rsidRDefault="0016424F" w:rsidP="0016424F">
      <w:pPr>
        <w:ind w:firstLineChars="100" w:firstLine="210"/>
        <w:contextualSpacing/>
        <w:mirrorIndents/>
        <w:rPr>
          <w:rFonts w:ascii="华文楷体" w:eastAsia="华文楷体" w:hAnsi="华文楷体"/>
          <w:szCs w:val="21"/>
          <w:lang w:bidi="zh-TW"/>
        </w:rPr>
      </w:pPr>
    </w:p>
    <w:p w14:paraId="3AEAAE05" w14:textId="12C2ACD8" w:rsidR="00BD2F7D" w:rsidRPr="00BD2F7D" w:rsidRDefault="00152E96" w:rsidP="0016424F">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安瑟尔</w:t>
      </w:r>
      <w:proofErr w:type="gramStart"/>
      <w:r>
        <w:rPr>
          <w:rFonts w:ascii="华文楷体" w:eastAsia="华文楷体" w:hAnsi="华文楷体" w:hint="eastAsia"/>
          <w:szCs w:val="21"/>
          <w:lang w:bidi="zh-TW"/>
        </w:rPr>
        <w:t>谟</w:t>
      </w:r>
      <w:proofErr w:type="gramEnd"/>
      <w:r w:rsidR="00BD2F7D" w:rsidRPr="00BD2F7D">
        <w:rPr>
          <w:rFonts w:ascii="华文楷体" w:eastAsia="华文楷体" w:hAnsi="华文楷体" w:hint="eastAsia"/>
          <w:szCs w:val="21"/>
          <w:lang w:bidi="zh-TW"/>
        </w:rPr>
        <w:t>的证明使用了</w:t>
      </w:r>
      <w:r w:rsidR="00BD2F7D" w:rsidRPr="00BD2F7D">
        <w:rPr>
          <w:rFonts w:ascii="华文楷体" w:eastAsia="华文楷体" w:hAnsi="华文楷体"/>
          <w:szCs w:val="21"/>
          <w:lang w:bidi="zh-TW"/>
        </w:rPr>
        <w:t>1</w:t>
      </w:r>
      <w:r w:rsidR="00EE5091">
        <w:rPr>
          <w:rFonts w:ascii="华文楷体" w:eastAsia="华文楷体" w:hAnsi="华文楷体"/>
          <w:szCs w:val="21"/>
          <w:lang w:bidi="zh-TW"/>
        </w:rPr>
        <w:t>）</w:t>
      </w:r>
      <w:r w:rsidR="00BD2F7D" w:rsidRPr="00BD2F7D">
        <w:rPr>
          <w:rFonts w:ascii="华文楷体" w:eastAsia="华文楷体" w:hAnsi="华文楷体"/>
          <w:szCs w:val="21"/>
          <w:lang w:bidi="zh-TW"/>
        </w:rPr>
        <w:t>上帝概念的“极大性”</w:t>
      </w:r>
      <w:r w:rsidR="00EE5091">
        <w:rPr>
          <w:rFonts w:ascii="华文楷体" w:eastAsia="华文楷体" w:hAnsi="华文楷体"/>
          <w:szCs w:val="21"/>
          <w:lang w:bidi="zh-TW"/>
        </w:rPr>
        <w:t>（</w:t>
      </w:r>
      <w:r w:rsidR="00BD2F7D" w:rsidRPr="00BD2F7D">
        <w:rPr>
          <w:rFonts w:ascii="华文楷体" w:eastAsia="华文楷体" w:hAnsi="华文楷体"/>
          <w:szCs w:val="21"/>
          <w:lang w:bidi="zh-TW"/>
        </w:rPr>
        <w:t>maximality</w:t>
      </w:r>
      <w:r w:rsidR="00EE5091">
        <w:rPr>
          <w:rFonts w:ascii="华文楷体" w:eastAsia="华文楷体" w:hAnsi="华文楷体"/>
          <w:szCs w:val="21"/>
          <w:lang w:bidi="zh-TW"/>
        </w:rPr>
        <w:t>）</w:t>
      </w:r>
      <w:r w:rsidR="00813EF5">
        <w:rPr>
          <w:rFonts w:ascii="华文楷体" w:eastAsia="华文楷体" w:hAnsi="华文楷体"/>
          <w:szCs w:val="21"/>
          <w:lang w:bidi="zh-TW"/>
        </w:rPr>
        <w:t>；</w:t>
      </w:r>
      <w:r w:rsidR="00BD2F7D" w:rsidRPr="00BD2F7D">
        <w:rPr>
          <w:rFonts w:ascii="华文楷体" w:eastAsia="华文楷体" w:hAnsi="华文楷体"/>
          <w:szCs w:val="21"/>
          <w:lang w:bidi="zh-TW"/>
        </w:rPr>
        <w:t>以及更重要的2</w:t>
      </w:r>
      <w:r w:rsidR="00EE5091">
        <w:rPr>
          <w:rFonts w:ascii="华文楷体" w:eastAsia="华文楷体" w:hAnsi="华文楷体"/>
          <w:szCs w:val="21"/>
          <w:lang w:bidi="zh-TW"/>
        </w:rPr>
        <w:t>）</w:t>
      </w:r>
      <w:r w:rsidR="00BD2F7D" w:rsidRPr="00BD2F7D">
        <w:rPr>
          <w:rFonts w:ascii="华文楷体" w:eastAsia="华文楷体" w:hAnsi="华文楷体"/>
          <w:szCs w:val="21"/>
          <w:lang w:bidi="zh-TW"/>
        </w:rPr>
        <w:t>事物存在</w:t>
      </w:r>
      <w:proofErr w:type="gramStart"/>
      <w:r w:rsidR="00BD2F7D" w:rsidRPr="00BD2F7D">
        <w:rPr>
          <w:rFonts w:ascii="华文楷体" w:eastAsia="华文楷体" w:hAnsi="华文楷体"/>
          <w:szCs w:val="21"/>
          <w:lang w:bidi="zh-TW"/>
        </w:rPr>
        <w:t>诸方式间</w:t>
      </w:r>
      <w:proofErr w:type="gramEnd"/>
      <w:r w:rsidR="00BD2F7D" w:rsidRPr="00BD2F7D">
        <w:rPr>
          <w:rFonts w:ascii="华文楷体" w:eastAsia="华文楷体" w:hAnsi="华文楷体"/>
          <w:szCs w:val="21"/>
          <w:lang w:bidi="zh-TW"/>
        </w:rPr>
        <w:t>的等级秩序</w:t>
      </w:r>
      <w:r w:rsidR="0016424F">
        <w:rPr>
          <w:rFonts w:ascii="华文楷体" w:eastAsia="华文楷体" w:hAnsi="华文楷体" w:hint="eastAsia"/>
          <w:szCs w:val="21"/>
          <w:lang w:bidi="zh-TW"/>
        </w:rPr>
        <w:t>——</w:t>
      </w:r>
      <w:r w:rsidR="00BD2F7D" w:rsidRPr="00BD2F7D">
        <w:rPr>
          <w:rFonts w:ascii="华文楷体" w:eastAsia="华文楷体" w:hAnsi="华文楷体"/>
          <w:szCs w:val="21"/>
          <w:lang w:bidi="zh-TW"/>
        </w:rPr>
        <w:t>在现实和理智中同时存在大于只在理智中存在。注意到“想象出··</w:t>
      </w:r>
      <w:r w:rsidR="00514DF0">
        <w:rPr>
          <w:rFonts w:ascii="华文楷体" w:eastAsia="华文楷体" w:hAnsi="华文楷体"/>
          <w:szCs w:val="21"/>
          <w:lang w:bidi="zh-TW"/>
        </w:rPr>
        <w:t>。</w:t>
      </w:r>
      <w:r w:rsidR="00BD2F7D" w:rsidRPr="00BD2F7D">
        <w:rPr>
          <w:rFonts w:ascii="华文楷体" w:eastAsia="华文楷体" w:hAnsi="华文楷体"/>
          <w:szCs w:val="21"/>
          <w:lang w:bidi="zh-TW"/>
        </w:rPr>
        <w:t>···在现实中”这一表达，它意味着这里涉及的不是截然二分的观念与现实的比较，而是两个观念完满性的比较。</w:t>
      </w:r>
    </w:p>
    <w:p w14:paraId="4835B6BA" w14:textId="77777777" w:rsidR="00152E96" w:rsidRDefault="00152E96" w:rsidP="00152E96">
      <w:pPr>
        <w:ind w:firstLineChars="100" w:firstLine="210"/>
        <w:contextualSpacing/>
        <w:mirrorIndents/>
        <w:rPr>
          <w:rFonts w:ascii="华文楷体" w:eastAsia="华文楷体" w:hAnsi="华文楷体"/>
          <w:szCs w:val="21"/>
          <w:lang w:bidi="zh-TW"/>
        </w:rPr>
      </w:pPr>
    </w:p>
    <w:p w14:paraId="5822D546" w14:textId="76CB01F7" w:rsidR="00BD2F7D" w:rsidRPr="00BD2F7D" w:rsidRDefault="00BD2F7D" w:rsidP="00152E96">
      <w:pPr>
        <w:ind w:firstLineChars="100" w:firstLine="210"/>
        <w:contextualSpacing/>
        <w:mirrorIndents/>
        <w:rPr>
          <w:rFonts w:ascii="华文楷体" w:eastAsia="华文楷体" w:hAnsi="华文楷体"/>
          <w:szCs w:val="21"/>
          <w:lang w:bidi="zh-TW"/>
        </w:rPr>
      </w:pPr>
      <w:r w:rsidRPr="00BD2F7D">
        <w:rPr>
          <w:rFonts w:ascii="华文楷体" w:eastAsia="华文楷体" w:hAnsi="华文楷体"/>
          <w:szCs w:val="21"/>
          <w:lang w:bidi="zh-TW"/>
        </w:rPr>
        <w:t>4</w:t>
      </w:r>
      <w:r w:rsidR="00514DF0">
        <w:rPr>
          <w:rFonts w:ascii="华文楷体" w:eastAsia="华文楷体" w:hAnsi="华文楷体"/>
          <w:szCs w:val="21"/>
          <w:lang w:bidi="zh-TW"/>
        </w:rPr>
        <w:t>。</w:t>
      </w:r>
      <w:r w:rsidRPr="00BD2F7D">
        <w:rPr>
          <w:rFonts w:ascii="华文楷体" w:eastAsia="华文楷体" w:hAnsi="华文楷体"/>
          <w:szCs w:val="21"/>
          <w:lang w:bidi="zh-TW"/>
        </w:rPr>
        <w:t>反对意见</w:t>
      </w:r>
      <w:r w:rsidR="0016424F">
        <w:rPr>
          <w:rFonts w:ascii="华文楷体" w:eastAsia="华文楷体" w:hAnsi="华文楷体" w:hint="eastAsia"/>
          <w:szCs w:val="21"/>
          <w:lang w:bidi="zh-TW"/>
        </w:rPr>
        <w:t>——</w:t>
      </w:r>
      <w:r w:rsidRPr="00BD2F7D">
        <w:rPr>
          <w:rFonts w:ascii="华文楷体" w:eastAsia="华文楷体" w:hAnsi="华文楷体"/>
          <w:szCs w:val="21"/>
          <w:lang w:bidi="zh-TW"/>
        </w:rPr>
        <w:t>与</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同时代的高尼罗否认</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证明的充分性，他为“愚人”提供了两条辩护</w:t>
      </w:r>
      <w:r w:rsidR="00503883">
        <w:rPr>
          <w:rFonts w:ascii="华文楷体" w:eastAsia="华文楷体" w:hAnsi="华文楷体"/>
          <w:szCs w:val="21"/>
          <w:lang w:bidi="zh-TW"/>
        </w:rPr>
        <w:t>：</w:t>
      </w:r>
      <w:r w:rsidRPr="00BD2F7D">
        <w:rPr>
          <w:rFonts w:ascii="华文楷体" w:eastAsia="华文楷体" w:hAnsi="华文楷体"/>
          <w:szCs w:val="21"/>
          <w:lang w:bidi="zh-TW"/>
        </w:rPr>
        <w:t>1</w:t>
      </w:r>
      <w:r w:rsidR="00EE5091">
        <w:rPr>
          <w:rFonts w:ascii="华文楷体" w:eastAsia="华文楷体" w:hAnsi="华文楷体"/>
          <w:szCs w:val="21"/>
          <w:lang w:bidi="zh-TW"/>
        </w:rPr>
        <w:t>）</w:t>
      </w:r>
      <w:r w:rsidRPr="00BD2F7D">
        <w:rPr>
          <w:rFonts w:ascii="华文楷体" w:eastAsia="华文楷体" w:hAnsi="华文楷体"/>
          <w:szCs w:val="21"/>
          <w:lang w:bidi="zh-TW"/>
        </w:rPr>
        <w:t>愚人可以理解</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所界定的上帝观念，但他并不需要承认它的存在，甚至由于他没有在经验中遇到过这种实在，他根本就不可能形成这种存在的概念</w:t>
      </w:r>
      <w:r w:rsidR="00813EF5">
        <w:rPr>
          <w:rFonts w:ascii="华文楷体" w:eastAsia="华文楷体" w:hAnsi="华文楷体"/>
          <w:szCs w:val="21"/>
          <w:lang w:bidi="zh-TW"/>
        </w:rPr>
        <w:t>；</w:t>
      </w:r>
      <w:r w:rsidRPr="00BD2F7D">
        <w:rPr>
          <w:rFonts w:ascii="华文楷体" w:eastAsia="华文楷体" w:hAnsi="华文楷体"/>
          <w:szCs w:val="21"/>
          <w:lang w:bidi="zh-TW"/>
        </w:rPr>
        <w:t>2</w:t>
      </w:r>
      <w:r w:rsidR="00EE5091">
        <w:rPr>
          <w:rFonts w:ascii="华文楷体" w:eastAsia="华文楷体" w:hAnsi="华文楷体"/>
          <w:szCs w:val="21"/>
          <w:lang w:bidi="zh-TW"/>
        </w:rPr>
        <w:t>）</w:t>
      </w:r>
      <w:r w:rsidRPr="00BD2F7D">
        <w:rPr>
          <w:rFonts w:ascii="华文楷体" w:eastAsia="华文楷体" w:hAnsi="华文楷体"/>
          <w:szCs w:val="21"/>
          <w:lang w:bidi="zh-TW"/>
        </w:rPr>
        <w:t>我们经常想到某些实际并不存在的东西，比如一个“可以设想的较之不能想象出更大者的岛屿”，但想象它并不能证明它的存在。</w:t>
      </w:r>
    </w:p>
    <w:p w14:paraId="55E04C81" w14:textId="4C84276E" w:rsidR="009E7345" w:rsidRDefault="00BD2F7D" w:rsidP="00152E96">
      <w:pPr>
        <w:ind w:firstLineChars="100" w:firstLine="210"/>
        <w:contextualSpacing/>
        <w:mirrorIndents/>
        <w:rPr>
          <w:rFonts w:ascii="华文楷体" w:eastAsia="华文楷体" w:hAnsi="华文楷体"/>
          <w:szCs w:val="21"/>
          <w:lang w:bidi="zh-TW"/>
        </w:rPr>
      </w:pPr>
      <w:r w:rsidRPr="00BD2F7D">
        <w:rPr>
          <w:rFonts w:ascii="华文楷体" w:eastAsia="华文楷体" w:hAnsi="华文楷体"/>
          <w:szCs w:val="21"/>
          <w:lang w:bidi="zh-TW"/>
        </w:rPr>
        <w:t>5</w:t>
      </w:r>
      <w:r w:rsidR="00514DF0">
        <w:rPr>
          <w:rFonts w:ascii="华文楷体" w:eastAsia="华文楷体" w:hAnsi="华文楷体"/>
          <w:szCs w:val="21"/>
          <w:lang w:bidi="zh-TW"/>
        </w:rPr>
        <w:t>。</w:t>
      </w:r>
      <w:r w:rsidR="00152E96">
        <w:rPr>
          <w:rFonts w:ascii="华文楷体" w:eastAsia="华文楷体" w:hAnsi="华文楷体"/>
          <w:szCs w:val="21"/>
          <w:lang w:bidi="zh-TW"/>
        </w:rPr>
        <w:t>安瑟尔</w:t>
      </w:r>
      <w:proofErr w:type="gramStart"/>
      <w:r w:rsidR="00152E96">
        <w:rPr>
          <w:rFonts w:ascii="华文楷体" w:eastAsia="华文楷体" w:hAnsi="华文楷体"/>
          <w:szCs w:val="21"/>
          <w:lang w:bidi="zh-TW"/>
        </w:rPr>
        <w:t>谟</w:t>
      </w:r>
      <w:proofErr w:type="gramEnd"/>
      <w:r w:rsidRPr="00BD2F7D">
        <w:rPr>
          <w:rFonts w:ascii="华文楷体" w:eastAsia="华文楷体" w:hAnsi="华文楷体"/>
          <w:szCs w:val="21"/>
          <w:lang w:bidi="zh-TW"/>
        </w:rPr>
        <w:t>的回答</w:t>
      </w:r>
      <w:r w:rsidR="00152E96">
        <w:rPr>
          <w:rFonts w:ascii="华文楷体" w:eastAsia="华文楷体" w:hAnsi="华文楷体" w:hint="eastAsia"/>
          <w:szCs w:val="21"/>
          <w:lang w:bidi="zh-TW"/>
        </w:rPr>
        <w:t>——</w:t>
      </w:r>
      <w:r w:rsidRPr="00BD2F7D">
        <w:rPr>
          <w:rFonts w:ascii="华文楷体" w:eastAsia="华文楷体" w:hAnsi="华文楷体"/>
          <w:szCs w:val="21"/>
          <w:lang w:bidi="zh-TW"/>
        </w:rPr>
        <w:t>1</w:t>
      </w:r>
      <w:r w:rsidR="00EE5091">
        <w:rPr>
          <w:rFonts w:ascii="华文楷体" w:eastAsia="华文楷体" w:hAnsi="华文楷体"/>
          <w:szCs w:val="21"/>
          <w:lang w:bidi="zh-TW"/>
        </w:rPr>
        <w:t>）</w:t>
      </w:r>
      <w:r w:rsidRPr="00BD2F7D">
        <w:rPr>
          <w:rFonts w:ascii="华文楷体" w:eastAsia="华文楷体" w:hAnsi="华文楷体"/>
          <w:szCs w:val="21"/>
          <w:lang w:bidi="zh-TW"/>
        </w:rPr>
        <w:t>只要我们能够比较事物中的不同程度的完满性，并且能如此上升到极大的完满性，我们就可以形成那个概念</w:t>
      </w:r>
      <w:r w:rsidR="00152E96">
        <w:rPr>
          <w:rFonts w:ascii="华文楷体" w:eastAsia="华文楷体" w:hAnsi="华文楷体" w:hint="eastAsia"/>
          <w:szCs w:val="21"/>
          <w:lang w:bidi="zh-TW"/>
        </w:rPr>
        <w:t>；</w:t>
      </w:r>
      <w:r w:rsidRPr="00BD2F7D">
        <w:rPr>
          <w:rFonts w:ascii="华文楷体" w:eastAsia="华文楷体" w:hAnsi="华文楷体"/>
          <w:szCs w:val="21"/>
          <w:lang w:bidi="zh-TW"/>
        </w:rPr>
        <w:t>2</w:t>
      </w:r>
      <w:r w:rsidR="00EE5091">
        <w:rPr>
          <w:rFonts w:ascii="华文楷体" w:eastAsia="华文楷体" w:hAnsi="华文楷体"/>
          <w:szCs w:val="21"/>
          <w:lang w:bidi="zh-TW"/>
        </w:rPr>
        <w:t>）</w:t>
      </w:r>
      <w:r w:rsidRPr="00BD2F7D">
        <w:rPr>
          <w:rFonts w:ascii="华文楷体" w:eastAsia="华文楷体" w:hAnsi="华文楷体"/>
          <w:szCs w:val="21"/>
          <w:lang w:bidi="zh-TW"/>
        </w:rPr>
        <w:t>“可以设想的较之不能想象出更大者的岛屿”这个概念本身就是矛盾的</w:t>
      </w:r>
      <w:r w:rsidR="00152E96">
        <w:rPr>
          <w:rFonts w:ascii="华文楷体" w:eastAsia="华文楷体" w:hAnsi="华文楷体" w:hint="eastAsia"/>
          <w:szCs w:val="21"/>
          <w:lang w:bidi="zh-TW"/>
        </w:rPr>
        <w:t>。</w:t>
      </w:r>
      <w:r w:rsidRPr="00BD2F7D">
        <w:rPr>
          <w:rFonts w:ascii="华文楷体" w:eastAsia="华文楷体" w:hAnsi="华文楷体"/>
          <w:szCs w:val="21"/>
          <w:lang w:bidi="zh-TW"/>
        </w:rPr>
        <w:t>因为“岛屿”据其本性就是有限的，它不可能以无限的方式存在，而“可以设想的较之不能想象出更大者的事物”本身没有矛盾，并且正由于其概念本身的限定，设想它不在现实中存在反而是不可能的。</w:t>
      </w:r>
    </w:p>
    <w:p w14:paraId="764308CB" w14:textId="0EDF148D" w:rsidR="009E7345" w:rsidRDefault="00152E96" w:rsidP="000F2697">
      <w:pPr>
        <w:contextualSpacing/>
        <w:mirrorIndents/>
        <w:rPr>
          <w:rFonts w:ascii="华文楷体" w:eastAsia="华文楷体" w:hAnsi="华文楷体"/>
          <w:szCs w:val="21"/>
          <w:lang w:bidi="zh-TW"/>
        </w:rPr>
      </w:pPr>
      <w:r>
        <w:rPr>
          <w:rFonts w:ascii="华文楷体" w:eastAsia="华文楷体" w:hAnsi="华文楷体"/>
          <w:szCs w:val="21"/>
          <w:lang w:bidi="zh-TW"/>
        </w:rPr>
        <w:t>6</w:t>
      </w:r>
      <w:r w:rsidR="00514DF0">
        <w:rPr>
          <w:rFonts w:ascii="华文楷体" w:eastAsia="华文楷体" w:hAnsi="华文楷体" w:hint="eastAsia"/>
          <w:szCs w:val="21"/>
          <w:lang w:bidi="zh-TW"/>
        </w:rPr>
        <w:t>。</w:t>
      </w:r>
      <w:r>
        <w:rPr>
          <w:rFonts w:ascii="华文楷体" w:eastAsia="华文楷体" w:hAnsi="华文楷体" w:hint="eastAsia"/>
          <w:szCs w:val="21"/>
          <w:lang w:bidi="zh-TW"/>
        </w:rPr>
        <w:t>哲学史上围绕着这一证明展开了持久的争论：笛卡尔、莱布尼茨和黑格尔赞同并修改了这一证明；托马斯、洛克、康德则否定了它的有效性。</w:t>
      </w:r>
    </w:p>
    <w:p w14:paraId="382F27F5" w14:textId="77777777" w:rsidR="009E7345" w:rsidRDefault="009E7345" w:rsidP="000F2697">
      <w:pPr>
        <w:contextualSpacing/>
        <w:mirrorIndents/>
        <w:rPr>
          <w:rFonts w:ascii="华文楷体" w:eastAsia="华文楷体" w:hAnsi="华文楷体"/>
          <w:szCs w:val="21"/>
          <w:lang w:bidi="zh-TW"/>
        </w:rPr>
      </w:pPr>
    </w:p>
    <w:p w14:paraId="5D2E4156" w14:textId="77777777" w:rsidR="009E7345" w:rsidRDefault="009E7345" w:rsidP="000F2697">
      <w:pPr>
        <w:contextualSpacing/>
        <w:mirrorIndents/>
        <w:rPr>
          <w:rFonts w:ascii="华文楷体" w:eastAsia="华文楷体" w:hAnsi="华文楷体"/>
          <w:szCs w:val="21"/>
          <w:lang w:bidi="zh-TW"/>
        </w:rPr>
      </w:pPr>
    </w:p>
    <w:p w14:paraId="4626961F" w14:textId="752BB683" w:rsidR="00B174E1" w:rsidRDefault="007E33A4" w:rsidP="00B174E1">
      <w:pPr>
        <w:contextualSpacing/>
        <w:mirrorIndents/>
        <w:rPr>
          <w:rFonts w:ascii="华文楷体" w:eastAsia="华文楷体" w:hAnsi="华文楷体"/>
          <w:b/>
          <w:bCs/>
          <w:sz w:val="22"/>
          <w:lang w:bidi="zh-TW"/>
        </w:rPr>
      </w:pPr>
      <w:r w:rsidRPr="007E33A4">
        <w:rPr>
          <w:rFonts w:ascii="华文楷体" w:eastAsia="华文楷体" w:hAnsi="华文楷体" w:hint="eastAsia"/>
          <w:b/>
          <w:bCs/>
          <w:sz w:val="22"/>
          <w:lang w:bidi="zh-TW"/>
        </w:rPr>
        <w:t>（四）</w:t>
      </w:r>
      <w:r w:rsidR="00B174E1" w:rsidRPr="007E33A4">
        <w:rPr>
          <w:rFonts w:ascii="华文楷体" w:eastAsia="华文楷体" w:hAnsi="华文楷体"/>
          <w:b/>
          <w:bCs/>
          <w:sz w:val="22"/>
          <w:lang w:bidi="zh-TW"/>
        </w:rPr>
        <w:t>托马斯·阿奎那</w:t>
      </w:r>
    </w:p>
    <w:p w14:paraId="3234ED49" w14:textId="77777777" w:rsidR="007E33A4" w:rsidRPr="007E33A4" w:rsidRDefault="007E33A4" w:rsidP="00B174E1">
      <w:pPr>
        <w:contextualSpacing/>
        <w:mirrorIndents/>
        <w:rPr>
          <w:rFonts w:ascii="华文楷体" w:eastAsia="华文楷体" w:hAnsi="华文楷体"/>
          <w:b/>
          <w:bCs/>
          <w:sz w:val="22"/>
          <w:lang w:bidi="zh-TW"/>
        </w:rPr>
      </w:pPr>
    </w:p>
    <w:p w14:paraId="515A0617" w14:textId="4CEE8A55" w:rsidR="00B174E1" w:rsidRPr="00B174E1" w:rsidRDefault="00B174E1" w:rsidP="007E33A4">
      <w:pPr>
        <w:ind w:firstLineChars="200" w:firstLine="420"/>
        <w:contextualSpacing/>
        <w:mirrorIndents/>
        <w:rPr>
          <w:rFonts w:ascii="华文楷体" w:eastAsia="华文楷体" w:hAnsi="华文楷体"/>
          <w:szCs w:val="21"/>
          <w:lang w:bidi="zh-TW"/>
        </w:rPr>
      </w:pPr>
      <w:r w:rsidRPr="00B174E1">
        <w:rPr>
          <w:rFonts w:ascii="华文楷体" w:eastAsia="华文楷体" w:hAnsi="华文楷体" w:hint="eastAsia"/>
          <w:szCs w:val="21"/>
          <w:lang w:bidi="zh-TW"/>
        </w:rPr>
        <w:t>中世纪到托马斯·阿奎那这里，发生了翻天覆地的变化，之前的经院哲学史柏拉图主义的天下。从阿奎</w:t>
      </w:r>
      <w:r w:rsidR="007E33A4">
        <w:rPr>
          <w:rFonts w:ascii="华文楷体" w:eastAsia="华文楷体" w:hAnsi="华文楷体" w:hint="eastAsia"/>
          <w:szCs w:val="21"/>
          <w:lang w:bidi="zh-TW"/>
        </w:rPr>
        <w:t>那</w:t>
      </w:r>
      <w:r w:rsidRPr="00B174E1">
        <w:rPr>
          <w:rFonts w:ascii="华文楷体" w:eastAsia="华文楷体" w:hAnsi="华文楷体" w:hint="eastAsia"/>
          <w:szCs w:val="21"/>
          <w:lang w:bidi="zh-TW"/>
        </w:rPr>
        <w:t>开始，亚里士多德主义开始占了上风，这与亚里士多德著作的流传史有关。</w:t>
      </w:r>
    </w:p>
    <w:p w14:paraId="05A8909A" w14:textId="5C42846D" w:rsidR="00B174E1" w:rsidRPr="00B174E1" w:rsidRDefault="00B174E1" w:rsidP="007E33A4">
      <w:pPr>
        <w:ind w:firstLineChars="200" w:firstLine="420"/>
        <w:contextualSpacing/>
        <w:mirrorIndents/>
        <w:rPr>
          <w:rFonts w:ascii="华文楷体" w:eastAsia="华文楷体" w:hAnsi="华文楷体"/>
          <w:szCs w:val="21"/>
          <w:lang w:bidi="zh-TW"/>
        </w:rPr>
      </w:pPr>
      <w:r w:rsidRPr="00B174E1">
        <w:rPr>
          <w:rFonts w:ascii="华文楷体" w:eastAsia="华文楷体" w:hAnsi="华文楷体" w:hint="eastAsia"/>
          <w:szCs w:val="21"/>
          <w:lang w:bidi="zh-TW"/>
        </w:rPr>
        <w:t>在罗马皇帝抵制亚里士多德哲学和关闭雅典的哲学学园之后，他的大部分著作就遗失了，亚里士多德在欧洲没有找到知音，却在遥远的东方找到了知己。他的著作被翻译成叙利亚文和阿拉伯文，在中东地区流传，成为伊斯兰世界的哲学权威。大量阿拉伯学者对亚里士多德的著作进行研究和注解，形成穆斯林的亚里士多德主义，代表人物是阿维森纳和阿威罗伊。到</w:t>
      </w:r>
      <w:r w:rsidRPr="00B174E1">
        <w:rPr>
          <w:rFonts w:ascii="华文楷体" w:eastAsia="华文楷体" w:hAnsi="华文楷体"/>
          <w:szCs w:val="21"/>
          <w:lang w:bidi="zh-TW"/>
        </w:rPr>
        <w:t>12-13世纪，亚里士多德的原著回传到欧洲，逐渐被翻译为拉丁文，这些著作对经院哲学的繁冗和发展造成了巨大的影响。人们感到诧异，在古代还有一位与柏拉图一样充满智慧的哲学家，于是亚里士多德的哲</w:t>
      </w:r>
      <w:r w:rsidRPr="00B174E1">
        <w:rPr>
          <w:rFonts w:ascii="华文楷体" w:eastAsia="华文楷体" w:hAnsi="华文楷体" w:hint="eastAsia"/>
          <w:szCs w:val="21"/>
          <w:lang w:bidi="zh-TW"/>
        </w:rPr>
        <w:t>学一度成为显学。</w:t>
      </w:r>
    </w:p>
    <w:p w14:paraId="2EC01B2B" w14:textId="5E1FA2DC" w:rsidR="00B174E1" w:rsidRPr="00B174E1" w:rsidRDefault="007745BC" w:rsidP="007745BC">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（一）阿威罗伊主义</w:t>
      </w:r>
    </w:p>
    <w:p w14:paraId="41BC1B54" w14:textId="77777777" w:rsidR="00923AD3" w:rsidRDefault="00B174E1" w:rsidP="007745BC">
      <w:pPr>
        <w:ind w:firstLineChars="200" w:firstLine="420"/>
        <w:contextualSpacing/>
        <w:mirrorIndents/>
        <w:rPr>
          <w:rFonts w:ascii="华文楷体" w:eastAsia="华文楷体" w:hAnsi="华文楷体"/>
          <w:szCs w:val="21"/>
          <w:lang w:bidi="zh-TW"/>
        </w:rPr>
      </w:pPr>
      <w:r w:rsidRPr="00B174E1">
        <w:rPr>
          <w:rFonts w:ascii="华文楷体" w:eastAsia="华文楷体" w:hAnsi="华文楷体" w:hint="eastAsia"/>
          <w:szCs w:val="21"/>
          <w:lang w:bidi="zh-TW"/>
        </w:rPr>
        <w:t>阿拉伯人对待古希腊哲学的态度，与基督教徒刚接触古希腊哲学是的态度一样，有全盘接受的激进派，也有全盘否定的保守派，但主流是相互融合、相互妥协。阿威罗伊偏向激进派，他主张忠实于亚里士多德的思想。阿维罗伊反对经院哲学</w:t>
      </w:r>
      <w:proofErr w:type="gramStart"/>
      <w:r w:rsidRPr="00B174E1">
        <w:rPr>
          <w:rFonts w:ascii="华文楷体" w:eastAsia="华文楷体" w:hAnsi="华文楷体" w:hint="eastAsia"/>
          <w:szCs w:val="21"/>
          <w:lang w:bidi="zh-TW"/>
        </w:rPr>
        <w:t>家按照</w:t>
      </w:r>
      <w:proofErr w:type="gramEnd"/>
      <w:r w:rsidRPr="00B174E1">
        <w:rPr>
          <w:rFonts w:ascii="华文楷体" w:eastAsia="华文楷体" w:hAnsi="华文楷体" w:hint="eastAsia"/>
          <w:szCs w:val="21"/>
          <w:lang w:bidi="zh-TW"/>
        </w:rPr>
        <w:t>柏拉图主义解读亚里士多德著作的做法，尤其反对为了附会神学命题而改造亚里士多德的思想。</w:t>
      </w:r>
    </w:p>
    <w:p w14:paraId="1ADF1571" w14:textId="68713B75" w:rsidR="00B174E1" w:rsidRPr="00B174E1" w:rsidRDefault="00923AD3" w:rsidP="007745BC">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他</w:t>
      </w:r>
      <w:r w:rsidR="00B174E1" w:rsidRPr="00B174E1">
        <w:rPr>
          <w:rFonts w:ascii="华文楷体" w:eastAsia="华文楷体" w:hAnsi="华文楷体" w:hint="eastAsia"/>
          <w:szCs w:val="21"/>
          <w:lang w:bidi="zh-TW"/>
        </w:rPr>
        <w:t>主张忠实于亚里士多德的原意，并提出双重真理论，认为信仰真理和哲学</w:t>
      </w:r>
      <w:r w:rsidR="009F108A">
        <w:rPr>
          <w:rFonts w:ascii="华文楷体" w:eastAsia="华文楷体" w:hAnsi="华文楷体" w:hint="eastAsia"/>
          <w:szCs w:val="21"/>
          <w:lang w:bidi="zh-TW"/>
        </w:rPr>
        <w:t>真</w:t>
      </w:r>
      <w:r w:rsidR="00B174E1" w:rsidRPr="00B174E1">
        <w:rPr>
          <w:rFonts w:ascii="华文楷体" w:eastAsia="华文楷体" w:hAnsi="华文楷体" w:hint="eastAsia"/>
          <w:szCs w:val="21"/>
          <w:lang w:bidi="zh-TW"/>
        </w:rPr>
        <w:t>理分属于不同领域，当一个命题在哲学上虽为假，若能被启示，便为真。双重真理论者认为在亚里士多德形而上学学说与神学教义相抵触，在不否定基督教基本教义情况下</w:t>
      </w:r>
      <w:r w:rsidR="00B174E1" w:rsidRPr="00B174E1">
        <w:rPr>
          <w:rFonts w:ascii="华文楷体" w:eastAsia="华文楷体" w:hAnsi="华文楷体"/>
          <w:szCs w:val="21"/>
          <w:lang w:bidi="zh-TW"/>
        </w:rPr>
        <w:t>,前者也可为真。双重真理论是阿维罗伊主义者在神学的背景下，为保全哲学所作的努力。</w:t>
      </w:r>
    </w:p>
    <w:p w14:paraId="7B465B33" w14:textId="5333DC47" w:rsidR="00B174E1" w:rsidRPr="00B174E1" w:rsidRDefault="00B174E1" w:rsidP="00923AD3">
      <w:pPr>
        <w:ind w:firstLineChars="200" w:firstLine="420"/>
        <w:contextualSpacing/>
        <w:mirrorIndents/>
        <w:rPr>
          <w:rFonts w:ascii="华文楷体" w:eastAsia="华文楷体" w:hAnsi="华文楷体"/>
          <w:szCs w:val="21"/>
          <w:lang w:bidi="zh-TW"/>
        </w:rPr>
      </w:pPr>
      <w:r w:rsidRPr="00B174E1">
        <w:rPr>
          <w:rFonts w:ascii="华文楷体" w:eastAsia="华文楷体" w:hAnsi="华文楷体" w:hint="eastAsia"/>
          <w:szCs w:val="21"/>
          <w:lang w:bidi="zh-TW"/>
        </w:rPr>
        <w:t>不过在实际操作中，他甚至会从亚里士多德的哲学中推导出违反教义的结论。这种不顾教义忠实于亚里士多德思想的立场，被称为“拉丁阿威罗伊主义”，它是在</w:t>
      </w:r>
      <w:r w:rsidRPr="00B174E1">
        <w:rPr>
          <w:rFonts w:ascii="华文楷体" w:eastAsia="华文楷体" w:hAnsi="华文楷体"/>
          <w:szCs w:val="21"/>
          <w:lang w:bidi="zh-TW"/>
        </w:rPr>
        <w:t>13世纪流行于巴黎大学的思潮。亚里士多德的哲学思想在欧洲树立权威的过程中，阿威罗伊扮演了关键性的角色。</w:t>
      </w:r>
    </w:p>
    <w:p w14:paraId="5525BAD9" w14:textId="506C201A" w:rsidR="00B174E1" w:rsidRPr="00B174E1" w:rsidRDefault="00923AD3" w:rsidP="00923AD3">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（二）</w:t>
      </w:r>
      <w:r w:rsidR="00B174E1" w:rsidRPr="00B174E1">
        <w:rPr>
          <w:rFonts w:ascii="华文楷体" w:eastAsia="华文楷体" w:hAnsi="华文楷体"/>
          <w:szCs w:val="21"/>
          <w:lang w:bidi="zh-TW"/>
        </w:rPr>
        <w:t>托马斯·阿奎那</w:t>
      </w:r>
    </w:p>
    <w:p w14:paraId="7BEE0A90" w14:textId="4871D82C" w:rsidR="009E7345" w:rsidRDefault="00B174E1" w:rsidP="00923AD3">
      <w:pPr>
        <w:ind w:firstLineChars="200" w:firstLine="420"/>
        <w:contextualSpacing/>
        <w:mirrorIndents/>
        <w:rPr>
          <w:rFonts w:ascii="华文楷体" w:eastAsia="华文楷体" w:hAnsi="华文楷体"/>
          <w:szCs w:val="21"/>
          <w:lang w:bidi="zh-TW"/>
        </w:rPr>
      </w:pPr>
      <w:r w:rsidRPr="00B174E1">
        <w:rPr>
          <w:rFonts w:ascii="华文楷体" w:eastAsia="华文楷体" w:hAnsi="华文楷体" w:hint="eastAsia"/>
          <w:szCs w:val="21"/>
          <w:lang w:bidi="zh-TW"/>
        </w:rPr>
        <w:t>托马斯·阿奎那</w:t>
      </w:r>
      <w:r w:rsidR="00EE5091">
        <w:rPr>
          <w:rFonts w:ascii="华文楷体" w:eastAsia="华文楷体" w:hAnsi="华文楷体"/>
          <w:szCs w:val="21"/>
          <w:lang w:bidi="zh-TW"/>
        </w:rPr>
        <w:t>（</w:t>
      </w:r>
      <w:proofErr w:type="spellStart"/>
      <w:r w:rsidRPr="00B174E1">
        <w:rPr>
          <w:rFonts w:ascii="华文楷体" w:eastAsia="华文楷体" w:hAnsi="华文楷体"/>
          <w:szCs w:val="21"/>
          <w:lang w:bidi="zh-TW"/>
        </w:rPr>
        <w:t>ThomansAquinas</w:t>
      </w:r>
      <w:proofErr w:type="spellEnd"/>
      <w:r w:rsidRPr="00B174E1">
        <w:rPr>
          <w:rFonts w:ascii="华文楷体" w:eastAsia="华文楷体" w:hAnsi="华文楷体"/>
          <w:szCs w:val="21"/>
          <w:lang w:bidi="zh-TW"/>
        </w:rPr>
        <w:t>，1225-1274</w:t>
      </w:r>
      <w:r w:rsidR="00EE5091">
        <w:rPr>
          <w:rFonts w:ascii="华文楷体" w:eastAsia="华文楷体" w:hAnsi="华文楷体"/>
          <w:szCs w:val="21"/>
          <w:lang w:bidi="zh-TW"/>
        </w:rPr>
        <w:t>）</w:t>
      </w:r>
      <w:r w:rsidRPr="00B174E1">
        <w:rPr>
          <w:rFonts w:ascii="华文楷体" w:eastAsia="华文楷体" w:hAnsi="华文楷体"/>
          <w:szCs w:val="21"/>
          <w:lang w:bidi="zh-TW"/>
        </w:rPr>
        <w:t>生于意大利那不勒斯地区，14岁进入那不勒斯大学，1244年到巴黎大学深造，拜阿尔伯特为师。1259年奉命到教廷供职，接触到大量直接从希腊文翻译为拉丁文的亚里士多德一手哲学原著。他不顾保守势力的反对，极力用亚里士多德主义替代奥古斯丁建立起来的柏拉图哲学</w:t>
      </w:r>
      <w:r w:rsidR="00504BB6">
        <w:rPr>
          <w:rFonts w:ascii="华文楷体" w:eastAsia="华文楷体" w:hAnsi="华文楷体" w:hint="eastAsia"/>
          <w:szCs w:val="21"/>
          <w:lang w:bidi="zh-TW"/>
        </w:rPr>
        <w:t>-</w:t>
      </w:r>
      <w:r w:rsidRPr="00B174E1">
        <w:rPr>
          <w:rFonts w:ascii="华文楷体" w:eastAsia="华文楷体" w:hAnsi="华文楷体"/>
          <w:szCs w:val="21"/>
          <w:lang w:bidi="zh-TW"/>
        </w:rPr>
        <w:t>神学体系，建立起中世纪最庞大的哲学体系，是经院哲学中最重要的哲学家。</w:t>
      </w:r>
    </w:p>
    <w:p w14:paraId="3ACCB87F" w14:textId="77777777" w:rsidR="00504BB6" w:rsidRDefault="00504BB6" w:rsidP="00CB0C76">
      <w:pPr>
        <w:contextualSpacing/>
        <w:mirrorIndents/>
        <w:rPr>
          <w:rFonts w:ascii="华文楷体" w:eastAsia="华文楷体" w:hAnsi="华文楷体"/>
          <w:szCs w:val="21"/>
          <w:lang w:bidi="zh-TW"/>
        </w:rPr>
      </w:pPr>
    </w:p>
    <w:p w14:paraId="40D35F5C" w14:textId="07FE1DDF" w:rsidR="00504BB6" w:rsidRDefault="00CB0C76" w:rsidP="00CB0C76">
      <w:pPr>
        <w:contextualSpacing/>
        <w:mirrorIndents/>
        <w:rPr>
          <w:rFonts w:ascii="华文楷体" w:eastAsia="华文楷体" w:hAnsi="华文楷体"/>
          <w:szCs w:val="21"/>
          <w:lang w:bidi="zh-TW"/>
        </w:rPr>
      </w:pPr>
      <w:r w:rsidRPr="00CB0C76">
        <w:rPr>
          <w:rFonts w:ascii="华文楷体" w:eastAsia="华文楷体" w:hAnsi="华文楷体"/>
          <w:szCs w:val="21"/>
          <w:lang w:bidi="zh-TW"/>
        </w:rPr>
        <w:t>1、神学</w:t>
      </w:r>
    </w:p>
    <w:p w14:paraId="58868480" w14:textId="77777777" w:rsidR="00504BB6" w:rsidRDefault="00504BB6" w:rsidP="00CB0C76">
      <w:pPr>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CB0C76" w:rsidRPr="00CB0C76">
        <w:rPr>
          <w:rFonts w:ascii="华文楷体" w:eastAsia="华文楷体" w:hAnsi="华文楷体"/>
          <w:szCs w:val="21"/>
          <w:lang w:bidi="zh-TW"/>
        </w:rPr>
        <w:t>、哲学与神学的关系</w:t>
      </w:r>
    </w:p>
    <w:p w14:paraId="2C6FC4D6" w14:textId="527EEDA5" w:rsidR="000A7A81" w:rsidRDefault="00CB0C76" w:rsidP="00504BB6">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szCs w:val="21"/>
          <w:lang w:bidi="zh-TW"/>
        </w:rPr>
        <w:t>哲学</w:t>
      </w:r>
      <w:r w:rsidR="00EE5091">
        <w:rPr>
          <w:rFonts w:ascii="华文楷体" w:eastAsia="华文楷体" w:hAnsi="华文楷体"/>
          <w:szCs w:val="21"/>
          <w:lang w:bidi="zh-TW"/>
        </w:rPr>
        <w:t>（</w:t>
      </w:r>
      <w:r w:rsidRPr="00CB0C76">
        <w:rPr>
          <w:rFonts w:ascii="华文楷体" w:eastAsia="华文楷体" w:hAnsi="华文楷体"/>
          <w:szCs w:val="21"/>
          <w:lang w:bidi="zh-TW"/>
        </w:rPr>
        <w:t>理性</w:t>
      </w:r>
      <w:r w:rsidR="00EE5091">
        <w:rPr>
          <w:rFonts w:ascii="华文楷体" w:eastAsia="华文楷体" w:hAnsi="华文楷体"/>
          <w:szCs w:val="21"/>
          <w:lang w:bidi="zh-TW"/>
        </w:rPr>
        <w:t>）</w:t>
      </w:r>
      <w:r w:rsidRPr="00CB0C76">
        <w:rPr>
          <w:rFonts w:ascii="华文楷体" w:eastAsia="华文楷体" w:hAnsi="华文楷体"/>
          <w:szCs w:val="21"/>
          <w:lang w:bidi="zh-TW"/>
        </w:rPr>
        <w:t>与神学</w:t>
      </w:r>
      <w:r w:rsidR="00EE5091">
        <w:rPr>
          <w:rFonts w:ascii="华文楷体" w:eastAsia="华文楷体" w:hAnsi="华文楷体"/>
          <w:szCs w:val="21"/>
          <w:lang w:bidi="zh-TW"/>
        </w:rPr>
        <w:t>（</w:t>
      </w:r>
      <w:r w:rsidR="00504BB6">
        <w:rPr>
          <w:rFonts w:ascii="华文楷体" w:eastAsia="华文楷体" w:hAnsi="华文楷体" w:hint="eastAsia"/>
          <w:szCs w:val="21"/>
          <w:lang w:bidi="zh-TW"/>
        </w:rPr>
        <w:t>信仰</w:t>
      </w:r>
      <w:r w:rsidR="00EE5091">
        <w:rPr>
          <w:rFonts w:ascii="华文楷体" w:eastAsia="华文楷体" w:hAnsi="华文楷体"/>
          <w:szCs w:val="21"/>
          <w:lang w:bidi="zh-TW"/>
        </w:rPr>
        <w:t>）</w:t>
      </w:r>
      <w:r w:rsidR="00504BB6">
        <w:rPr>
          <w:rFonts w:ascii="华文楷体" w:eastAsia="华文楷体" w:hAnsi="华文楷体" w:hint="eastAsia"/>
          <w:szCs w:val="21"/>
          <w:lang w:bidi="zh-TW"/>
        </w:rPr>
        <w:t>是</w:t>
      </w:r>
      <w:r w:rsidRPr="00CB0C76">
        <w:rPr>
          <w:rFonts w:ascii="华文楷体" w:eastAsia="华文楷体" w:hAnsi="华文楷体"/>
          <w:szCs w:val="21"/>
          <w:lang w:bidi="zh-TW"/>
        </w:rPr>
        <w:t>中世纪哲学论的核心问题，阿</w:t>
      </w:r>
      <w:r w:rsidR="00504BB6">
        <w:rPr>
          <w:rFonts w:ascii="华文楷体" w:eastAsia="华文楷体" w:hAnsi="华文楷体" w:hint="eastAsia"/>
          <w:szCs w:val="21"/>
          <w:lang w:bidi="zh-TW"/>
        </w:rPr>
        <w:t>奎</w:t>
      </w:r>
      <w:r w:rsidRPr="00CB0C76">
        <w:rPr>
          <w:rFonts w:ascii="华文楷体" w:eastAsia="华文楷体" w:hAnsi="华文楷体"/>
          <w:szCs w:val="21"/>
          <w:lang w:bidi="zh-TW"/>
        </w:rPr>
        <w:t>那</w:t>
      </w:r>
      <w:r w:rsidR="00504BB6">
        <w:rPr>
          <w:rFonts w:ascii="华文楷体" w:eastAsia="华文楷体" w:hAnsi="华文楷体" w:hint="eastAsia"/>
          <w:szCs w:val="21"/>
          <w:lang w:bidi="zh-TW"/>
        </w:rPr>
        <w:t>既</w:t>
      </w:r>
      <w:r w:rsidRPr="00CB0C76">
        <w:rPr>
          <w:rFonts w:ascii="华文楷体" w:eastAsia="华文楷体" w:hAnsi="华文楷体"/>
          <w:szCs w:val="21"/>
          <w:lang w:bidi="zh-TW"/>
        </w:rPr>
        <w:t>不同意奥古斯丁的基督教才是真正的哲学的观点，也不同意阿维洛伊的双重真理说。阿</w:t>
      </w:r>
      <w:r w:rsidR="00504BB6">
        <w:rPr>
          <w:rFonts w:ascii="华文楷体" w:eastAsia="华文楷体" w:hAnsi="华文楷体" w:hint="eastAsia"/>
          <w:szCs w:val="21"/>
          <w:lang w:bidi="zh-TW"/>
        </w:rPr>
        <w:t>奎</w:t>
      </w:r>
      <w:r w:rsidRPr="00CB0C76">
        <w:rPr>
          <w:rFonts w:ascii="华文楷体" w:eastAsia="华文楷体" w:hAnsi="华文楷体"/>
          <w:szCs w:val="21"/>
          <w:lang w:bidi="zh-TW"/>
        </w:rPr>
        <w:t>那一方面明确区分哲学与神学</w:t>
      </w:r>
      <w:r w:rsidR="000A7A81">
        <w:rPr>
          <w:rFonts w:ascii="华文楷体" w:eastAsia="华文楷体" w:hAnsi="华文楷体" w:hint="eastAsia"/>
          <w:szCs w:val="21"/>
          <w:lang w:bidi="zh-TW"/>
        </w:rPr>
        <w:t>，</w:t>
      </w:r>
      <w:r w:rsidRPr="00CB0C76">
        <w:rPr>
          <w:rFonts w:ascii="华文楷体" w:eastAsia="华文楷体" w:hAnsi="华文楷体"/>
          <w:szCs w:val="21"/>
          <w:lang w:bidi="zh-TW"/>
        </w:rPr>
        <w:t>指出它们是两门不同的科学</w:t>
      </w:r>
      <w:r w:rsidR="000A7A81">
        <w:rPr>
          <w:rFonts w:ascii="华文楷体" w:eastAsia="华文楷体" w:hAnsi="华文楷体" w:hint="eastAsia"/>
          <w:szCs w:val="21"/>
          <w:lang w:bidi="zh-TW"/>
        </w:rPr>
        <w:t>；</w:t>
      </w:r>
      <w:r w:rsidRPr="00CB0C76">
        <w:rPr>
          <w:rFonts w:ascii="华文楷体" w:eastAsia="华文楷体" w:hAnsi="华文楷体"/>
          <w:szCs w:val="21"/>
          <w:lang w:bidi="zh-TW"/>
        </w:rPr>
        <w:t>另一方面又坚持神学高于哲学的立场，杜绝用哲学批判神受的可能</w:t>
      </w:r>
    </w:p>
    <w:p w14:paraId="11D33D21" w14:textId="50EE903E" w:rsidR="000A7A81" w:rsidRDefault="000A7A81" w:rsidP="00504BB6">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CB0C76" w:rsidRPr="00CB0C76">
        <w:rPr>
          <w:rFonts w:ascii="华文楷体" w:eastAsia="华文楷体" w:hAnsi="华文楷体"/>
          <w:szCs w:val="21"/>
          <w:lang w:bidi="zh-TW"/>
        </w:rPr>
        <w:t>、哲学与神学是两门不同的科学</w:t>
      </w:r>
    </w:p>
    <w:p w14:paraId="354C0E7E" w14:textId="77777777" w:rsidR="000A7A81" w:rsidRDefault="00CB0C76" w:rsidP="000A7A81">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szCs w:val="21"/>
          <w:lang w:bidi="zh-TW"/>
        </w:rPr>
        <w:t>神学和哲学都包含从第一原则推理的演绎系统，所以都是科学。但是他们的研究对象不同，哲学是研究现实世界的理性科学，神学是研究神圣事物的超越科学，换言之，理性的对象是现实世界，但现实世界并非全部</w:t>
      </w:r>
      <w:r w:rsidR="000A7A81">
        <w:rPr>
          <w:rFonts w:ascii="华文楷体" w:eastAsia="华文楷体" w:hAnsi="华文楷体" w:hint="eastAsia"/>
          <w:szCs w:val="21"/>
          <w:lang w:bidi="zh-TW"/>
        </w:rPr>
        <w:t>真</w:t>
      </w:r>
      <w:r w:rsidRPr="00CB0C76">
        <w:rPr>
          <w:rFonts w:ascii="华文楷体" w:eastAsia="华文楷体" w:hAnsi="华文楷体" w:hint="eastAsia"/>
          <w:szCs w:val="21"/>
          <w:lang w:bidi="zh-TW"/>
        </w:rPr>
        <w:t>理。在它之上还有超越的世界，在超越世界中，理性没有用武之地，只能通过信仰来把握。此外，他们的研究方法也不同，哲学从事物开始，通过观察、</w:t>
      </w:r>
      <w:r w:rsidR="000A7A81">
        <w:rPr>
          <w:rFonts w:ascii="华文楷体" w:eastAsia="华文楷体" w:hAnsi="华文楷体" w:hint="eastAsia"/>
          <w:szCs w:val="21"/>
          <w:lang w:bidi="zh-TW"/>
        </w:rPr>
        <w:t>推</w:t>
      </w:r>
      <w:r w:rsidRPr="00CB0C76">
        <w:rPr>
          <w:rFonts w:ascii="华文楷体" w:eastAsia="华文楷体" w:hAnsi="华文楷体" w:hint="eastAsia"/>
          <w:szCs w:val="21"/>
          <w:lang w:bidi="zh-TW"/>
        </w:rPr>
        <w:t>理和论证追溯其原因，最后可能指向上帝，是从低级事物到高级事物。但是</w:t>
      </w:r>
      <w:r w:rsidR="000A7A81">
        <w:rPr>
          <w:rFonts w:ascii="华文楷体" w:eastAsia="华文楷体" w:hAnsi="华文楷体" w:hint="eastAsia"/>
          <w:szCs w:val="21"/>
          <w:lang w:bidi="zh-TW"/>
        </w:rPr>
        <w:t>神</w:t>
      </w:r>
      <w:r w:rsidRPr="00CB0C76">
        <w:rPr>
          <w:rFonts w:ascii="华文楷体" w:eastAsia="华文楷体" w:hAnsi="华文楷体" w:hint="eastAsia"/>
          <w:szCs w:val="21"/>
          <w:lang w:bidi="zh-TW"/>
        </w:rPr>
        <w:t>学是从事物的初始原因和终极原因，即从上帝出发思考问题，从最高级事物下降到低级事物。</w:t>
      </w:r>
    </w:p>
    <w:p w14:paraId="43949800" w14:textId="77777777" w:rsidR="000A7A81" w:rsidRDefault="000A7A81" w:rsidP="000A7A81">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00CB0C76" w:rsidRPr="00CB0C76">
        <w:rPr>
          <w:rFonts w:ascii="华文楷体" w:eastAsia="华文楷体" w:hAnsi="华文楷体"/>
          <w:szCs w:val="21"/>
          <w:lang w:bidi="zh-TW"/>
        </w:rPr>
        <w:t>、哲学是神学的婢女</w:t>
      </w:r>
    </w:p>
    <w:p w14:paraId="7640183B" w14:textId="77777777" w:rsidR="00FA060E" w:rsidRDefault="00CB0C76" w:rsidP="000A7A81">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szCs w:val="21"/>
          <w:lang w:bidi="zh-TW"/>
        </w:rPr>
        <w:t>但是哲学与神学并不对立，自然理性通过推理也能达到一部分信仰的真理，但理性是有限的，需要仰赖天启的帮助才能部分上升到神学，哲学和神学重合的部分称为“自然神学”，而理性无法企及的地方，就是“天启神学”</w:t>
      </w:r>
      <w:r w:rsidR="004D4AB0">
        <w:rPr>
          <w:rFonts w:ascii="华文楷体" w:eastAsia="华文楷体" w:hAnsi="华文楷体" w:hint="eastAsia"/>
          <w:szCs w:val="21"/>
          <w:lang w:bidi="zh-TW"/>
        </w:rPr>
        <w:t>。</w:t>
      </w:r>
      <w:r w:rsidRPr="00CB0C76">
        <w:rPr>
          <w:rFonts w:ascii="华文楷体" w:eastAsia="华文楷体" w:hAnsi="华文楷体"/>
          <w:szCs w:val="21"/>
          <w:lang w:bidi="zh-TW"/>
        </w:rPr>
        <w:t>如三位一体、道成肉身等高级教义，理性无法理解，只能依靠天启</w:t>
      </w:r>
      <w:r w:rsidR="00FA060E">
        <w:rPr>
          <w:rFonts w:ascii="华文楷体" w:eastAsia="华文楷体" w:hAnsi="华文楷体" w:hint="eastAsia"/>
          <w:szCs w:val="21"/>
          <w:lang w:bidi="zh-TW"/>
        </w:rPr>
        <w:t>。</w:t>
      </w:r>
    </w:p>
    <w:p w14:paraId="5FA9810C" w14:textId="098EB77F" w:rsidR="00FA060E" w:rsidRDefault="00CB0C76" w:rsidP="00FA060E">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szCs w:val="21"/>
          <w:lang w:bidi="zh-TW"/>
        </w:rPr>
        <w:t>总之，哲学可以为神学提供服务，但要获得真正的救赎只能依靠天启</w:t>
      </w:r>
      <w:r w:rsidR="00FA060E">
        <w:rPr>
          <w:rFonts w:ascii="华文楷体" w:eastAsia="华文楷体" w:hAnsi="华文楷体" w:hint="eastAsia"/>
          <w:szCs w:val="21"/>
          <w:lang w:bidi="zh-TW"/>
        </w:rPr>
        <w:t>。</w:t>
      </w:r>
      <w:r w:rsidRPr="00CB0C76">
        <w:rPr>
          <w:rFonts w:ascii="华文楷体" w:eastAsia="华文楷体" w:hAnsi="华文楷体"/>
          <w:szCs w:val="21"/>
          <w:lang w:bidi="zh-TW"/>
        </w:rPr>
        <w:t>他认为应该把哲学“看成它</w:t>
      </w:r>
      <w:r w:rsidR="00EE5091">
        <w:rPr>
          <w:rFonts w:ascii="华文楷体" w:eastAsia="华文楷体" w:hAnsi="华文楷体"/>
          <w:szCs w:val="21"/>
          <w:lang w:bidi="zh-TW"/>
        </w:rPr>
        <w:t>（</w:t>
      </w:r>
      <w:r w:rsidRPr="00CB0C76">
        <w:rPr>
          <w:rFonts w:ascii="华文楷体" w:eastAsia="华文楷体" w:hAnsi="华文楷体"/>
          <w:szCs w:val="21"/>
          <w:lang w:bidi="zh-TW"/>
        </w:rPr>
        <w:t>神学</w:t>
      </w:r>
      <w:r w:rsidR="00EE5091">
        <w:rPr>
          <w:rFonts w:ascii="华文楷体" w:eastAsia="华文楷体" w:hAnsi="华文楷体"/>
          <w:szCs w:val="21"/>
          <w:lang w:bidi="zh-TW"/>
        </w:rPr>
        <w:t>）</w:t>
      </w:r>
      <w:r w:rsidRPr="00CB0C76">
        <w:rPr>
          <w:rFonts w:ascii="华文楷体" w:eastAsia="华文楷体" w:hAnsi="华文楷体"/>
          <w:szCs w:val="21"/>
          <w:lang w:bidi="zh-TW"/>
        </w:rPr>
        <w:t>的下级和奴仆来使用”，并</w:t>
      </w:r>
      <w:proofErr w:type="gramStart"/>
      <w:r w:rsidRPr="00CB0C76">
        <w:rPr>
          <w:rFonts w:ascii="华文楷体" w:eastAsia="华文楷体" w:hAnsi="华文楷体"/>
          <w:szCs w:val="21"/>
          <w:lang w:bidi="zh-TW"/>
        </w:rPr>
        <w:t>总结达</w:t>
      </w:r>
      <w:r w:rsidR="00FA060E">
        <w:rPr>
          <w:rFonts w:ascii="华文楷体" w:eastAsia="华文楷体" w:hAnsi="华文楷体" w:hint="eastAsia"/>
          <w:szCs w:val="21"/>
          <w:lang w:bidi="zh-TW"/>
        </w:rPr>
        <w:t>米</w:t>
      </w:r>
      <w:r w:rsidRPr="00CB0C76">
        <w:rPr>
          <w:rFonts w:ascii="华文楷体" w:eastAsia="华文楷体" w:hAnsi="华文楷体"/>
          <w:szCs w:val="21"/>
          <w:lang w:bidi="zh-TW"/>
        </w:rPr>
        <w:t>安</w:t>
      </w:r>
      <w:proofErr w:type="gramEnd"/>
      <w:r w:rsidRPr="00CB0C76">
        <w:rPr>
          <w:rFonts w:ascii="华文楷体" w:eastAsia="华文楷体" w:hAnsi="华文楷体"/>
          <w:szCs w:val="21"/>
          <w:lang w:bidi="zh-TW"/>
        </w:rPr>
        <w:t>的话，提出“哲学是神学的婢女”的口号。</w:t>
      </w:r>
    </w:p>
    <w:p w14:paraId="30C31ED3" w14:textId="6A6FAEBA" w:rsidR="00FA060E" w:rsidRDefault="00FA060E" w:rsidP="00FA060E">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（2）</w:t>
      </w:r>
      <w:r w:rsidR="00CB0C76" w:rsidRPr="00CB0C76">
        <w:rPr>
          <w:rFonts w:ascii="华文楷体" w:eastAsia="华文楷体" w:hAnsi="华文楷体"/>
          <w:szCs w:val="21"/>
          <w:lang w:bidi="zh-TW"/>
        </w:rPr>
        <w:t>关于上帝存在的五路证明</w:t>
      </w:r>
    </w:p>
    <w:p w14:paraId="2913DA64" w14:textId="7C591C4B" w:rsidR="00CB0C76" w:rsidRPr="00CB0C76" w:rsidRDefault="00CB0C76" w:rsidP="00FA060E">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szCs w:val="21"/>
          <w:lang w:bidi="zh-TW"/>
        </w:rPr>
        <w:t>对上帝存在的证明</w:t>
      </w:r>
      <w:r w:rsidRPr="00CB0C76">
        <w:rPr>
          <w:rFonts w:ascii="华文楷体" w:eastAsia="华文楷体" w:hAnsi="华文楷体" w:hint="eastAsia"/>
          <w:szCs w:val="21"/>
          <w:lang w:bidi="zh-TW"/>
        </w:rPr>
        <w:t>一直是中世纪神学家关注的焦点问题。阿奎那认为安瑟尔</w:t>
      </w:r>
      <w:proofErr w:type="gramStart"/>
      <w:r w:rsidR="00FA060E">
        <w:rPr>
          <w:rFonts w:ascii="华文楷体" w:eastAsia="华文楷体" w:hAnsi="华文楷体" w:hint="eastAsia"/>
          <w:szCs w:val="21"/>
          <w:lang w:bidi="zh-TW"/>
        </w:rPr>
        <w:t>谟</w:t>
      </w:r>
      <w:proofErr w:type="gramEnd"/>
      <w:r w:rsidRPr="00CB0C76">
        <w:rPr>
          <w:rFonts w:ascii="华文楷体" w:eastAsia="华文楷体" w:hAnsi="华文楷体" w:hint="eastAsia"/>
          <w:szCs w:val="21"/>
          <w:lang w:bidi="zh-TW"/>
        </w:rPr>
        <w:t>的本体论证明是行不通的，因为本体论证明是先天证明，但是一切认识必须从感觉经验开始，他提出五种关于上帝存在的“后天证明”，简称“五路”证明。</w:t>
      </w:r>
    </w:p>
    <w:p w14:paraId="1E16E67D" w14:textId="11E8CA7F" w:rsidR="00FA060E" w:rsidRDefault="00FA060E" w:rsidP="00FA060E">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CB0C76" w:rsidRPr="00CB0C76">
        <w:rPr>
          <w:rFonts w:ascii="华文楷体" w:eastAsia="华文楷体" w:hAnsi="华文楷体"/>
          <w:szCs w:val="21"/>
          <w:lang w:bidi="zh-TW"/>
        </w:rPr>
        <w:t>、</w:t>
      </w:r>
      <w:r w:rsidR="00CB0C76" w:rsidRPr="00FA060E">
        <w:rPr>
          <w:rFonts w:ascii="华文楷体" w:eastAsia="华文楷体" w:hAnsi="华文楷体"/>
          <w:b/>
          <w:bCs/>
          <w:szCs w:val="21"/>
          <w:lang w:bidi="zh-TW"/>
        </w:rPr>
        <w:t>第一推动者的证明</w:t>
      </w:r>
      <w:r w:rsidRPr="00FA060E">
        <w:rPr>
          <w:rFonts w:ascii="华文楷体" w:eastAsia="华文楷体" w:hAnsi="华文楷体" w:hint="eastAsia"/>
          <w:b/>
          <w:bCs/>
          <w:szCs w:val="21"/>
          <w:lang w:bidi="zh-TW"/>
        </w:rPr>
        <w:t>：</w:t>
      </w:r>
      <w:r w:rsidR="00CB0C76" w:rsidRPr="00CB0C76">
        <w:rPr>
          <w:rFonts w:ascii="华文楷体" w:eastAsia="华文楷体" w:hAnsi="华文楷体"/>
          <w:szCs w:val="21"/>
          <w:lang w:bidi="zh-TW"/>
        </w:rPr>
        <w:t>运动是从潜能到现实的转化过程，任何事物都处于静止当中</w:t>
      </w:r>
      <w:r w:rsidR="00EE5091">
        <w:rPr>
          <w:rFonts w:ascii="华文楷体" w:eastAsia="华文楷体" w:hAnsi="华文楷体"/>
          <w:szCs w:val="21"/>
          <w:lang w:bidi="zh-TW"/>
        </w:rPr>
        <w:t>（</w:t>
      </w:r>
      <w:r w:rsidR="00CB0C76" w:rsidRPr="00CB0C76">
        <w:rPr>
          <w:rFonts w:ascii="华文楷体" w:eastAsia="华文楷体" w:hAnsi="华文楷体"/>
          <w:szCs w:val="21"/>
          <w:lang w:bidi="zh-TW"/>
        </w:rPr>
        <w:t>潜能</w:t>
      </w:r>
      <w:r w:rsidR="00EE5091">
        <w:rPr>
          <w:rFonts w:ascii="华文楷体" w:eastAsia="华文楷体" w:hAnsi="华文楷体"/>
          <w:szCs w:val="21"/>
          <w:lang w:bidi="zh-TW"/>
        </w:rPr>
        <w:t>）</w:t>
      </w:r>
      <w:r w:rsidR="00CB0C76" w:rsidRPr="00CB0C76">
        <w:rPr>
          <w:rFonts w:ascii="华文楷体" w:eastAsia="华文楷体" w:hAnsi="华文楷体"/>
          <w:szCs w:val="21"/>
          <w:lang w:bidi="zh-TW"/>
        </w:rPr>
        <w:t>，除非另一个现实运动的事物推动它，而推动它的事物需由第三者推动，以此类推会导致无限倒退的问题，如果所有事物都处于潜能的状态</w:t>
      </w:r>
      <w:r w:rsidR="00EE5091">
        <w:rPr>
          <w:rFonts w:ascii="华文楷体" w:eastAsia="华文楷体" w:hAnsi="华文楷体"/>
          <w:szCs w:val="21"/>
          <w:lang w:bidi="zh-TW"/>
        </w:rPr>
        <w:t>（</w:t>
      </w:r>
      <w:r w:rsidR="00CB0C76" w:rsidRPr="00CB0C76">
        <w:rPr>
          <w:rFonts w:ascii="华文楷体" w:eastAsia="华文楷体" w:hAnsi="华文楷体"/>
          <w:szCs w:val="21"/>
          <w:lang w:bidi="zh-TW"/>
        </w:rPr>
        <w:t>静止</w:t>
      </w:r>
      <w:r w:rsidR="00EE5091">
        <w:rPr>
          <w:rFonts w:ascii="华文楷体" w:eastAsia="华文楷体" w:hAnsi="华文楷体"/>
          <w:szCs w:val="21"/>
          <w:lang w:bidi="zh-TW"/>
        </w:rPr>
        <w:t>）</w:t>
      </w:r>
      <w:r w:rsidR="00CB0C76" w:rsidRPr="00CB0C76">
        <w:rPr>
          <w:rFonts w:ascii="华文楷体" w:eastAsia="华文楷体" w:hAnsi="华文楷体"/>
          <w:szCs w:val="21"/>
          <w:lang w:bidi="zh-TW"/>
        </w:rPr>
        <w:t>，那么运动根本不可能开始，所以肯定存在第一推动者，池是纯粹现实性的不动的动者，即上帝。</w:t>
      </w:r>
    </w:p>
    <w:p w14:paraId="4B5B42D6" w14:textId="77777777" w:rsidR="00FA060E" w:rsidRDefault="00FA060E" w:rsidP="00FA060E">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Pr="00CB0C76">
        <w:rPr>
          <w:rFonts w:ascii="华文楷体" w:eastAsia="华文楷体" w:hAnsi="华文楷体"/>
          <w:szCs w:val="21"/>
          <w:lang w:bidi="zh-TW"/>
        </w:rPr>
        <w:t>、</w:t>
      </w:r>
      <w:r w:rsidR="00CB0C76" w:rsidRPr="00FA060E">
        <w:rPr>
          <w:rFonts w:ascii="华文楷体" w:eastAsia="华文楷体" w:hAnsi="华文楷体"/>
          <w:b/>
          <w:bCs/>
          <w:szCs w:val="21"/>
          <w:lang w:bidi="zh-TW"/>
        </w:rPr>
        <w:t>第一动力因的证明</w:t>
      </w:r>
      <w:r w:rsidRPr="00FA060E">
        <w:rPr>
          <w:rFonts w:ascii="华文楷体" w:eastAsia="华文楷体" w:hAnsi="华文楷体" w:hint="eastAsia"/>
          <w:b/>
          <w:bCs/>
          <w:szCs w:val="21"/>
          <w:lang w:bidi="zh-TW"/>
        </w:rPr>
        <w:t>：</w:t>
      </w:r>
      <w:r w:rsidR="00CB0C76" w:rsidRPr="00CB0C76">
        <w:rPr>
          <w:rFonts w:ascii="华文楷体" w:eastAsia="华文楷体" w:hAnsi="华文楷体"/>
          <w:szCs w:val="21"/>
          <w:lang w:bidi="zh-TW"/>
        </w:rPr>
        <w:t>阿</w:t>
      </w:r>
      <w:r>
        <w:rPr>
          <w:rFonts w:ascii="华文楷体" w:eastAsia="华文楷体" w:hAnsi="华文楷体" w:hint="eastAsia"/>
          <w:szCs w:val="21"/>
          <w:lang w:bidi="zh-TW"/>
        </w:rPr>
        <w:t>奎</w:t>
      </w:r>
      <w:r w:rsidR="00CB0C76" w:rsidRPr="00CB0C76">
        <w:rPr>
          <w:rFonts w:ascii="华文楷体" w:eastAsia="华文楷体" w:hAnsi="华文楷体"/>
          <w:szCs w:val="21"/>
          <w:lang w:bidi="zh-TW"/>
        </w:rPr>
        <w:t>那又利用四因说中的动力因来论证上帝的存在。我们经验到的每个结果，都有一个提供动力的原因。以雕塑为例，雕塑师就是其动力因，动力因是事物生产或产生的逻辑上的原因。事物的动力因又有其动力因，这个序列</w:t>
      </w:r>
      <w:r w:rsidR="00CB0C76" w:rsidRPr="00CB0C76">
        <w:rPr>
          <w:rFonts w:ascii="华文楷体" w:eastAsia="华文楷体" w:hAnsi="华文楷体" w:hint="eastAsia"/>
          <w:szCs w:val="21"/>
          <w:lang w:bidi="zh-TW"/>
        </w:rPr>
        <w:t>也不可能无限倒退，否则结果不可能产生，所以存在第一动力因，即上帝。</w:t>
      </w:r>
    </w:p>
    <w:p w14:paraId="5D8F7B8D" w14:textId="77777777" w:rsidR="00291C89" w:rsidRDefault="00FA060E" w:rsidP="00291C89">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③</w:t>
      </w:r>
      <w:r w:rsidR="00CB0C76" w:rsidRPr="00CB0C76">
        <w:rPr>
          <w:rFonts w:ascii="华文楷体" w:eastAsia="华文楷体" w:hAnsi="华文楷体"/>
          <w:szCs w:val="21"/>
          <w:lang w:bidi="zh-TW"/>
        </w:rPr>
        <w:t>、</w:t>
      </w:r>
      <w:r w:rsidR="00CB0C76" w:rsidRPr="00FA060E">
        <w:rPr>
          <w:rFonts w:ascii="华文楷体" w:eastAsia="华文楷体" w:hAnsi="华文楷体"/>
          <w:b/>
          <w:bCs/>
          <w:szCs w:val="21"/>
          <w:lang w:bidi="zh-TW"/>
        </w:rPr>
        <w:t>必然存在者的证明</w:t>
      </w:r>
      <w:r>
        <w:rPr>
          <w:rFonts w:ascii="华文楷体" w:eastAsia="华文楷体" w:hAnsi="华文楷体" w:hint="eastAsia"/>
          <w:b/>
          <w:bCs/>
          <w:szCs w:val="21"/>
          <w:lang w:bidi="zh-TW"/>
        </w:rPr>
        <w:t>：</w:t>
      </w:r>
      <w:r w:rsidR="00CB0C76" w:rsidRPr="00CB0C76">
        <w:rPr>
          <w:rFonts w:ascii="华文楷体" w:eastAsia="华文楷体" w:hAnsi="华文楷体"/>
          <w:szCs w:val="21"/>
          <w:lang w:bidi="zh-TW"/>
        </w:rPr>
        <w:t>事物处于生灭变化之中，有可能存在，也有可能不存在，因而事物的存在是“可能的”，在他存在之前和之后他不存在。如果没有必然事物的存在，那么在时间上存在某个时刻，即在所有事物存在之前的某个时刻，一切事物尚未存在，那么现在不会存在任何事物，因为宇宙</w:t>
      </w:r>
      <w:r w:rsidR="00CB0C76" w:rsidRPr="00CB0C76">
        <w:rPr>
          <w:rFonts w:ascii="华文楷体" w:eastAsia="华文楷体" w:hAnsi="华文楷体" w:hint="eastAsia"/>
          <w:szCs w:val="21"/>
          <w:lang w:bidi="zh-TW"/>
        </w:rPr>
        <w:t>不能无中生有。因此一定存在一个必然性的存在，他使其他事物获得存在的必然性，这个必然存在就是上帝。</w:t>
      </w:r>
    </w:p>
    <w:p w14:paraId="21F41A8B" w14:textId="77777777" w:rsidR="00E42482" w:rsidRDefault="00291C89" w:rsidP="00291C89">
      <w:pPr>
        <w:ind w:firstLineChars="200" w:firstLine="420"/>
        <w:contextualSpacing/>
        <w:mirrorIndents/>
        <w:rPr>
          <w:rFonts w:ascii="华文楷体" w:eastAsia="华文楷体" w:hAnsi="华文楷体"/>
          <w:szCs w:val="21"/>
          <w:lang w:bidi="zh-TW"/>
        </w:rPr>
      </w:pPr>
      <w:r w:rsidRPr="00291C89">
        <w:rPr>
          <w:rFonts w:ascii="华文楷体" w:eastAsia="华文楷体" w:hAnsi="华文楷体" w:hint="eastAsia"/>
          <w:b/>
          <w:bCs/>
          <w:szCs w:val="21"/>
          <w:lang w:bidi="zh-TW"/>
        </w:rPr>
        <w:t>④</w:t>
      </w:r>
      <w:r w:rsidR="00CB0C76" w:rsidRPr="00291C89">
        <w:rPr>
          <w:rFonts w:ascii="华文楷体" w:eastAsia="华文楷体" w:hAnsi="华文楷体"/>
          <w:b/>
          <w:bCs/>
          <w:szCs w:val="21"/>
          <w:lang w:bidi="zh-TW"/>
        </w:rPr>
        <w:t>、基于完满性的证明</w:t>
      </w:r>
      <w:r>
        <w:rPr>
          <w:rFonts w:ascii="华文楷体" w:eastAsia="华文楷体" w:hAnsi="华文楷体" w:hint="eastAsia"/>
          <w:b/>
          <w:bCs/>
          <w:szCs w:val="21"/>
          <w:lang w:bidi="zh-TW"/>
        </w:rPr>
        <w:t>：</w:t>
      </w:r>
      <w:r w:rsidR="00CB0C76" w:rsidRPr="00CB0C76">
        <w:rPr>
          <w:rFonts w:ascii="华文楷体" w:eastAsia="华文楷体" w:hAnsi="华文楷体"/>
          <w:szCs w:val="21"/>
          <w:lang w:bidi="zh-TW"/>
        </w:rPr>
        <w:t>我们经验到的事物，总是有或多或少的完满性这种比较只有以最高完满性为标准，才是可能的。这个最完满的存在者，规定了完满性的存在等级序列，在这个序列中，离</w:t>
      </w:r>
      <w:r w:rsidR="00E42482">
        <w:rPr>
          <w:rFonts w:ascii="华文楷体" w:eastAsia="华文楷体" w:hAnsi="华文楷体" w:hint="eastAsia"/>
          <w:szCs w:val="21"/>
          <w:lang w:bidi="zh-TW"/>
        </w:rPr>
        <w:t>祂</w:t>
      </w:r>
      <w:r w:rsidR="00CB0C76" w:rsidRPr="00CB0C76">
        <w:rPr>
          <w:rFonts w:ascii="华文楷体" w:eastAsia="华文楷体" w:hAnsi="华文楷体"/>
          <w:szCs w:val="21"/>
          <w:lang w:bidi="zh-TW"/>
        </w:rPr>
        <w:t>越近的东西越完满，所以</w:t>
      </w:r>
      <w:r w:rsidR="00E42482">
        <w:rPr>
          <w:rFonts w:ascii="华文楷体" w:eastAsia="华文楷体" w:hAnsi="华文楷体" w:hint="eastAsia"/>
          <w:szCs w:val="21"/>
          <w:lang w:bidi="zh-TW"/>
        </w:rPr>
        <w:t>祂</w:t>
      </w:r>
      <w:r w:rsidR="00CB0C76" w:rsidRPr="00CB0C76">
        <w:rPr>
          <w:rFonts w:ascii="华文楷体" w:eastAsia="华文楷体" w:hAnsi="华文楷体"/>
          <w:szCs w:val="21"/>
          <w:lang w:bidi="zh-TW"/>
        </w:rPr>
        <w:t>是其他非完满存在者的原因。这个最完满的存在者就是上帝。</w:t>
      </w:r>
    </w:p>
    <w:p w14:paraId="0CF35415" w14:textId="77777777" w:rsidR="00E42482" w:rsidRDefault="00E42482" w:rsidP="00291C89">
      <w:pPr>
        <w:ind w:firstLineChars="200" w:firstLine="420"/>
        <w:contextualSpacing/>
        <w:mirrorIndents/>
        <w:rPr>
          <w:rFonts w:ascii="华文楷体" w:eastAsia="华文楷体" w:hAnsi="华文楷体"/>
          <w:szCs w:val="21"/>
          <w:lang w:bidi="zh-TW"/>
        </w:rPr>
      </w:pPr>
      <w:r w:rsidRPr="00E42482">
        <w:rPr>
          <w:rFonts w:ascii="华文楷体" w:eastAsia="华文楷体" w:hAnsi="华文楷体" w:hint="eastAsia"/>
          <w:b/>
          <w:bCs/>
          <w:szCs w:val="21"/>
          <w:lang w:bidi="zh-TW"/>
        </w:rPr>
        <w:t>⑤</w:t>
      </w:r>
      <w:r w:rsidR="00CB0C76" w:rsidRPr="00E42482">
        <w:rPr>
          <w:rFonts w:ascii="华文楷体" w:eastAsia="华文楷体" w:hAnsi="华文楷体"/>
          <w:b/>
          <w:bCs/>
          <w:szCs w:val="21"/>
          <w:lang w:bidi="zh-TW"/>
        </w:rPr>
        <w:t>、基于目的性的证明</w:t>
      </w:r>
      <w:r>
        <w:rPr>
          <w:rFonts w:ascii="华文楷体" w:eastAsia="华文楷体" w:hAnsi="华文楷体" w:hint="eastAsia"/>
          <w:b/>
          <w:bCs/>
          <w:szCs w:val="21"/>
          <w:lang w:bidi="zh-TW"/>
        </w:rPr>
        <w:t>：</w:t>
      </w:r>
      <w:r w:rsidR="00CB0C76" w:rsidRPr="00CB0C76">
        <w:rPr>
          <w:rFonts w:ascii="华文楷体" w:eastAsia="华文楷体" w:hAnsi="华文楷体"/>
          <w:szCs w:val="21"/>
          <w:lang w:bidi="zh-TW"/>
        </w:rPr>
        <w:t>阿奎那继承了亚里士多德的目的论，认为凡事皆有目的，事物</w:t>
      </w:r>
      <w:proofErr w:type="gramStart"/>
      <w:r w:rsidR="00CB0C76" w:rsidRPr="00CB0C76">
        <w:rPr>
          <w:rFonts w:ascii="华文楷体" w:eastAsia="华文楷体" w:hAnsi="华文楷体"/>
          <w:szCs w:val="21"/>
          <w:lang w:bidi="zh-TW"/>
        </w:rPr>
        <w:t>朝着其</w:t>
      </w:r>
      <w:proofErr w:type="gramEnd"/>
      <w:r w:rsidR="00CB0C76" w:rsidRPr="00CB0C76">
        <w:rPr>
          <w:rFonts w:ascii="华文楷体" w:eastAsia="华文楷体" w:hAnsi="华文楷体"/>
          <w:szCs w:val="21"/>
          <w:lang w:bidi="zh-TW"/>
        </w:rPr>
        <w:t>自身的目的运动和发展，如太阳围绕地球周而复始地运转。这种运动的有序性和目的性证明它们不</w:t>
      </w:r>
      <w:r w:rsidR="00CB0C76" w:rsidRPr="00CB0C76">
        <w:rPr>
          <w:rFonts w:ascii="华文楷体" w:eastAsia="华文楷体" w:hAnsi="华文楷体" w:hint="eastAsia"/>
          <w:szCs w:val="21"/>
          <w:lang w:bidi="zh-TW"/>
        </w:rPr>
        <w:t>是偶然的，因为无理智的事物不会自己朝某个目的运动，所以其背后有一个充满智慧的设计者，这个设计者就是上帝。</w:t>
      </w:r>
    </w:p>
    <w:p w14:paraId="6AF5C884" w14:textId="3FC798BD" w:rsidR="00CB0C76" w:rsidRPr="00CB0C76" w:rsidRDefault="00CB0C76" w:rsidP="00291C89">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hint="eastAsia"/>
          <w:szCs w:val="21"/>
          <w:lang w:bidi="zh-TW"/>
        </w:rPr>
        <w:t>五路证明与安瑟尔</w:t>
      </w:r>
      <w:proofErr w:type="gramStart"/>
      <w:r w:rsidR="00E42482">
        <w:rPr>
          <w:rFonts w:ascii="华文楷体" w:eastAsia="华文楷体" w:hAnsi="华文楷体" w:hint="eastAsia"/>
          <w:szCs w:val="21"/>
          <w:lang w:bidi="zh-TW"/>
        </w:rPr>
        <w:t>谟</w:t>
      </w:r>
      <w:proofErr w:type="gramEnd"/>
      <w:r w:rsidR="00E42482">
        <w:rPr>
          <w:rFonts w:ascii="华文楷体" w:eastAsia="华文楷体" w:hAnsi="华文楷体" w:hint="eastAsia"/>
          <w:szCs w:val="21"/>
          <w:lang w:bidi="zh-TW"/>
        </w:rPr>
        <w:t>的</w:t>
      </w:r>
      <w:r w:rsidR="007E0525">
        <w:rPr>
          <w:rFonts w:ascii="华文楷体" w:eastAsia="华文楷体" w:hAnsi="华文楷体" w:hint="eastAsia"/>
          <w:szCs w:val="21"/>
          <w:lang w:bidi="zh-TW"/>
        </w:rPr>
        <w:t>本体论证明</w:t>
      </w:r>
      <w:r w:rsidRPr="00CB0C76">
        <w:rPr>
          <w:rFonts w:ascii="华文楷体" w:eastAsia="华文楷体" w:hAnsi="华文楷体" w:hint="eastAsia"/>
          <w:szCs w:val="21"/>
          <w:lang w:bidi="zh-TW"/>
        </w:rPr>
        <w:t>恰好相反，前者从经验开始推理，后者只是概念的逻辑演绎，这正反映了亚里士多德的经验主义和柏拉图的理性主义之间的对立。“五路”是依据亚里士多德的“追溯原因”套路构造而成的，其实质是把世界看作因果链整体，从低级存在追溯到终极原因或原则，证明上帝的存在。</w:t>
      </w:r>
    </w:p>
    <w:p w14:paraId="4B4105EF" w14:textId="77777777" w:rsidR="007E0525" w:rsidRDefault="007E0525" w:rsidP="007E0525">
      <w:pPr>
        <w:ind w:firstLineChars="100" w:firstLine="210"/>
        <w:contextualSpacing/>
        <w:mirrorIndents/>
        <w:rPr>
          <w:rFonts w:ascii="华文楷体" w:eastAsia="华文楷体" w:hAnsi="华文楷体"/>
          <w:szCs w:val="21"/>
          <w:lang w:bidi="zh-TW"/>
        </w:rPr>
      </w:pPr>
    </w:p>
    <w:p w14:paraId="630F5B83" w14:textId="598F02F7" w:rsidR="007E0525" w:rsidRDefault="007E0525" w:rsidP="007E0525">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（3）</w:t>
      </w:r>
      <w:r w:rsidR="00CB0C76" w:rsidRPr="00CB0C76">
        <w:rPr>
          <w:rFonts w:ascii="华文楷体" w:eastAsia="华文楷体" w:hAnsi="华文楷体"/>
          <w:szCs w:val="21"/>
          <w:lang w:bidi="zh-TW"/>
        </w:rPr>
        <w:t>人如何认识上帝</w:t>
      </w:r>
    </w:p>
    <w:p w14:paraId="79B8AD97" w14:textId="77777777" w:rsidR="00563DC9" w:rsidRDefault="00CB0C76" w:rsidP="00563DC9">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szCs w:val="21"/>
          <w:lang w:bidi="zh-TW"/>
        </w:rPr>
        <w:t>中世纪神学家始终为一个问题所困扰</w:t>
      </w:r>
      <w:r w:rsidR="007E0525">
        <w:rPr>
          <w:rFonts w:ascii="华文楷体" w:eastAsia="华文楷体" w:hAnsi="华文楷体" w:hint="eastAsia"/>
          <w:szCs w:val="21"/>
          <w:lang w:bidi="zh-TW"/>
        </w:rPr>
        <w:t>：</w:t>
      </w:r>
      <w:r w:rsidRPr="00CB0C76">
        <w:rPr>
          <w:rFonts w:ascii="华文楷体" w:eastAsia="华文楷体" w:hAnsi="华文楷体"/>
          <w:szCs w:val="21"/>
          <w:lang w:bidi="zh-TW"/>
        </w:rPr>
        <w:t>即有限的、不完善的人如何能够认识无限的、完善的上帝</w:t>
      </w:r>
      <w:r w:rsidR="007E0525">
        <w:rPr>
          <w:rFonts w:ascii="华文楷体" w:eastAsia="华文楷体" w:hAnsi="华文楷体" w:hint="eastAsia"/>
          <w:szCs w:val="21"/>
          <w:lang w:bidi="zh-TW"/>
        </w:rPr>
        <w:t>？</w:t>
      </w:r>
      <w:r w:rsidRPr="00CB0C76">
        <w:rPr>
          <w:rFonts w:ascii="华文楷体" w:eastAsia="华文楷体" w:hAnsi="华文楷体"/>
          <w:szCs w:val="21"/>
          <w:lang w:bidi="zh-TW"/>
        </w:rPr>
        <w:t>我们用同样的概念形容人和上帝，如爱和智慧，但我们的语言来自于可感事物的经验。如果这些称谓是单义的，则上帝和人在本性上是相同的，但造物主和造物主不可能具有同等的完善性。如果这些称谓是多义的，则意味着人与上帝是完全不同的，人无法获得任何关于上帝的知识。</w:t>
      </w:r>
    </w:p>
    <w:p w14:paraId="5F4EC95F" w14:textId="77777777" w:rsidR="00563DC9" w:rsidRDefault="00CB0C76" w:rsidP="00563DC9">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szCs w:val="21"/>
          <w:lang w:bidi="zh-TW"/>
        </w:rPr>
        <w:t>阿奎那认为这些称谓既非单义，也非多义，而是一种“类比”，如果承认</w:t>
      </w:r>
      <w:r w:rsidR="00563DC9">
        <w:rPr>
          <w:rFonts w:ascii="华文楷体" w:eastAsia="华文楷体" w:hAnsi="华文楷体" w:hint="eastAsia"/>
          <w:szCs w:val="21"/>
          <w:lang w:bidi="zh-TW"/>
        </w:rPr>
        <w:t>一</w:t>
      </w:r>
      <w:r w:rsidRPr="00CB0C76">
        <w:rPr>
          <w:rFonts w:ascii="华文楷体" w:eastAsia="华文楷体" w:hAnsi="华文楷体"/>
          <w:szCs w:val="21"/>
          <w:lang w:bidi="zh-TW"/>
        </w:rPr>
        <w:t>切事物是上帝创造，则被造物与造物主之间具有某种程度的相似性，当我们用智慧形容人和上帝时，我</w:t>
      </w:r>
      <w:r w:rsidRPr="00CB0C76">
        <w:rPr>
          <w:rFonts w:ascii="华文楷体" w:eastAsia="华文楷体" w:hAnsi="华文楷体" w:hint="eastAsia"/>
          <w:szCs w:val="21"/>
          <w:lang w:bidi="zh-TW"/>
        </w:rPr>
        <w:t>们指的是智慧在上帝那里得到完满实现，而人只有限地实现一部分，比如我们必须依赖感官思</w:t>
      </w:r>
      <w:r w:rsidR="00563DC9">
        <w:rPr>
          <w:rFonts w:ascii="华文楷体" w:eastAsia="华文楷体" w:hAnsi="华文楷体" w:hint="eastAsia"/>
          <w:szCs w:val="21"/>
          <w:lang w:bidi="zh-TW"/>
        </w:rPr>
        <w:t>考</w:t>
      </w:r>
      <w:r w:rsidRPr="00CB0C76">
        <w:rPr>
          <w:rFonts w:ascii="华文楷体" w:eastAsia="华文楷体" w:hAnsi="华文楷体" w:hint="eastAsia"/>
          <w:szCs w:val="21"/>
          <w:lang w:bidi="zh-TW"/>
        </w:rPr>
        <w:t>，一次只能思考一个问题</w:t>
      </w:r>
      <w:r w:rsidR="00563DC9">
        <w:rPr>
          <w:rFonts w:ascii="华文楷体" w:eastAsia="华文楷体" w:hAnsi="华文楷体" w:hint="eastAsia"/>
          <w:szCs w:val="21"/>
          <w:lang w:bidi="zh-TW"/>
        </w:rPr>
        <w:t>，</w:t>
      </w:r>
      <w:r w:rsidRPr="00CB0C76">
        <w:rPr>
          <w:rFonts w:ascii="华文楷体" w:eastAsia="华文楷体" w:hAnsi="华文楷体" w:hint="eastAsia"/>
          <w:szCs w:val="21"/>
          <w:lang w:bidi="zh-TW"/>
        </w:rPr>
        <w:t>人类的思想是零散的</w:t>
      </w:r>
      <w:r w:rsidR="00563DC9">
        <w:rPr>
          <w:rFonts w:ascii="华文楷体" w:eastAsia="华文楷体" w:hAnsi="华文楷体" w:hint="eastAsia"/>
          <w:szCs w:val="21"/>
          <w:lang w:bidi="zh-TW"/>
        </w:rPr>
        <w:t>等等</w:t>
      </w:r>
      <w:r w:rsidRPr="00CB0C76">
        <w:rPr>
          <w:rFonts w:ascii="华文楷体" w:eastAsia="华文楷体" w:hAnsi="华文楷体" w:hint="eastAsia"/>
          <w:szCs w:val="21"/>
          <w:lang w:bidi="zh-TW"/>
        </w:rPr>
        <w:t>。</w:t>
      </w:r>
    </w:p>
    <w:p w14:paraId="721A5E18" w14:textId="6C902CBB" w:rsidR="00CB0C76" w:rsidRDefault="00CB0C76" w:rsidP="00563DC9">
      <w:pPr>
        <w:ind w:firstLineChars="200" w:firstLine="420"/>
        <w:contextualSpacing/>
        <w:mirrorIndents/>
        <w:rPr>
          <w:rFonts w:ascii="华文楷体" w:eastAsia="华文楷体" w:hAnsi="华文楷体"/>
          <w:szCs w:val="21"/>
          <w:lang w:bidi="zh-TW"/>
        </w:rPr>
      </w:pPr>
      <w:r w:rsidRPr="00CB0C76">
        <w:rPr>
          <w:rFonts w:ascii="华文楷体" w:eastAsia="华文楷体" w:hAnsi="华文楷体" w:hint="eastAsia"/>
          <w:szCs w:val="21"/>
          <w:lang w:bidi="zh-TW"/>
        </w:rPr>
        <w:t>而作为纯粹活动的上帝</w:t>
      </w:r>
      <w:r w:rsidR="00563DC9">
        <w:rPr>
          <w:rFonts w:ascii="华文楷体" w:eastAsia="华文楷体" w:hAnsi="华文楷体" w:hint="eastAsia"/>
          <w:szCs w:val="21"/>
          <w:lang w:bidi="zh-TW"/>
        </w:rPr>
        <w:t>则</w:t>
      </w:r>
      <w:r w:rsidRPr="00CB0C76">
        <w:rPr>
          <w:rFonts w:ascii="华文楷体" w:eastAsia="华文楷体" w:hAnsi="华文楷体" w:hint="eastAsia"/>
          <w:szCs w:val="21"/>
          <w:lang w:bidi="zh-TW"/>
        </w:rPr>
        <w:t>没有物质性，思维与思维对象是同一的，而且能同时思考万物。“类比”意味着我们既像又不像上帝，我们能拥有一定程度上关于上帝的知识。</w:t>
      </w:r>
    </w:p>
    <w:p w14:paraId="238EBA6F" w14:textId="77777777" w:rsidR="00563DC9" w:rsidRPr="00CB0C76" w:rsidRDefault="00563DC9" w:rsidP="00563DC9">
      <w:pPr>
        <w:ind w:firstLineChars="200" w:firstLine="420"/>
        <w:contextualSpacing/>
        <w:mirrorIndents/>
        <w:rPr>
          <w:rFonts w:ascii="华文楷体" w:eastAsia="华文楷体" w:hAnsi="华文楷体"/>
          <w:szCs w:val="21"/>
          <w:lang w:bidi="zh-TW"/>
        </w:rPr>
      </w:pPr>
    </w:p>
    <w:p w14:paraId="11216F53" w14:textId="77777777" w:rsidR="00563DC9" w:rsidRPr="00563DC9" w:rsidRDefault="00CB0C76" w:rsidP="00563DC9">
      <w:pPr>
        <w:ind w:firstLineChars="200" w:firstLine="440"/>
        <w:contextualSpacing/>
        <w:mirrorIndents/>
        <w:rPr>
          <w:rFonts w:ascii="华文楷体" w:eastAsia="华文楷体" w:hAnsi="华文楷体"/>
          <w:sz w:val="22"/>
          <w:lang w:bidi="zh-TW"/>
        </w:rPr>
      </w:pPr>
      <w:r w:rsidRPr="00563DC9">
        <w:rPr>
          <w:rFonts w:ascii="华文楷体" w:eastAsia="华文楷体" w:hAnsi="华文楷体"/>
          <w:sz w:val="22"/>
          <w:lang w:bidi="zh-TW"/>
        </w:rPr>
        <w:t>2、形而上学</w:t>
      </w:r>
    </w:p>
    <w:p w14:paraId="653CF6CF" w14:textId="19ADBEBD" w:rsidR="00563DC9" w:rsidRDefault="00563DC9" w:rsidP="00563DC9">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CB0C76" w:rsidRPr="00CB0C76">
        <w:rPr>
          <w:rFonts w:ascii="华文楷体" w:eastAsia="华文楷体" w:hAnsi="华文楷体"/>
          <w:szCs w:val="21"/>
          <w:lang w:bidi="zh-TW"/>
        </w:rPr>
        <w:t>存在与本质</w:t>
      </w:r>
      <w:r>
        <w:rPr>
          <w:rFonts w:ascii="华文楷体" w:eastAsia="华文楷体" w:hAnsi="华文楷体" w:hint="eastAsia"/>
          <w:szCs w:val="21"/>
          <w:lang w:bidi="zh-TW"/>
        </w:rPr>
        <w:t>的区别</w:t>
      </w:r>
    </w:p>
    <w:p w14:paraId="1F7A7B7F" w14:textId="5E719F10" w:rsidR="00D21F72" w:rsidRPr="00B92346" w:rsidRDefault="00CB0C76" w:rsidP="00B92346">
      <w:pPr>
        <w:ind w:firstLineChars="300" w:firstLine="630"/>
        <w:contextualSpacing/>
        <w:mirrorIndents/>
        <w:rPr>
          <w:rFonts w:ascii="华文楷体" w:eastAsia="华文楷体" w:hAnsi="华文楷体"/>
          <w:szCs w:val="21"/>
          <w:lang w:bidi="zh-TW"/>
        </w:rPr>
      </w:pPr>
      <w:r w:rsidRPr="00CB0C76">
        <w:rPr>
          <w:rFonts w:ascii="华文楷体" w:eastAsia="华文楷体" w:hAnsi="华文楷体"/>
          <w:szCs w:val="21"/>
          <w:lang w:bidi="zh-TW"/>
        </w:rPr>
        <w:t>在托马斯·阿奎那之前，哲学家普遍认为一个实体的“其所是”决定了它“是这个”，即实体的本质</w:t>
      </w:r>
      <w:r w:rsidR="00EE5091">
        <w:rPr>
          <w:rFonts w:ascii="华文楷体" w:eastAsia="华文楷体" w:hAnsi="华文楷体"/>
          <w:szCs w:val="21"/>
          <w:lang w:bidi="zh-TW"/>
        </w:rPr>
        <w:t>（</w:t>
      </w:r>
      <w:r w:rsidRPr="00CB0C76">
        <w:rPr>
          <w:rFonts w:ascii="华文楷体" w:eastAsia="华文楷体" w:hAnsi="华文楷体"/>
          <w:szCs w:val="21"/>
          <w:lang w:bidi="zh-TW"/>
        </w:rPr>
        <w:t>whatness</w:t>
      </w:r>
      <w:r w:rsidR="00EE5091">
        <w:rPr>
          <w:rFonts w:ascii="华文楷体" w:eastAsia="华文楷体" w:hAnsi="华文楷体"/>
          <w:szCs w:val="21"/>
          <w:lang w:bidi="zh-TW"/>
        </w:rPr>
        <w:t>）</w:t>
      </w:r>
      <w:r w:rsidRPr="00CB0C76">
        <w:rPr>
          <w:rFonts w:ascii="华文楷体" w:eastAsia="华文楷体" w:hAnsi="华文楷体"/>
          <w:szCs w:val="21"/>
          <w:lang w:bidi="zh-TW"/>
        </w:rPr>
        <w:t>先于存在</w:t>
      </w:r>
      <w:r w:rsidR="00EE5091">
        <w:rPr>
          <w:rFonts w:ascii="华文楷体" w:eastAsia="华文楷体" w:hAnsi="华文楷体"/>
          <w:szCs w:val="21"/>
          <w:lang w:bidi="zh-TW"/>
        </w:rPr>
        <w:t>（</w:t>
      </w:r>
      <w:r w:rsidRPr="00CB0C76">
        <w:rPr>
          <w:rFonts w:ascii="华文楷体" w:eastAsia="华文楷体" w:hAnsi="华文楷体"/>
          <w:szCs w:val="21"/>
          <w:lang w:bidi="zh-TW"/>
        </w:rPr>
        <w:t>thatness</w:t>
      </w:r>
      <w:r w:rsidR="00EE5091">
        <w:rPr>
          <w:rFonts w:ascii="华文楷体" w:eastAsia="华文楷体" w:hAnsi="华文楷体"/>
          <w:szCs w:val="21"/>
          <w:lang w:bidi="zh-TW"/>
        </w:rPr>
        <w:t>）</w:t>
      </w:r>
      <w:r w:rsidRPr="00CB0C76">
        <w:rPr>
          <w:rFonts w:ascii="华文楷体" w:eastAsia="华文楷体" w:hAnsi="华文楷体"/>
          <w:szCs w:val="21"/>
          <w:lang w:bidi="zh-TW"/>
        </w:rPr>
        <w:t>。阿奎那阐发了亚里士多德的实体伦，对存在和存在者做出区分，认为存在先于本质。</w:t>
      </w:r>
      <w:r w:rsidR="00B92346" w:rsidRPr="00CB0C76">
        <w:rPr>
          <w:rFonts w:ascii="华文楷体" w:eastAsia="华文楷体" w:hAnsi="华文楷体"/>
          <w:szCs w:val="21"/>
          <w:lang w:bidi="zh-TW"/>
        </w:rPr>
        <w:t>阿奎那将亚里士多德的“潜在”与“现实”关系运用于本质和存在之上</w:t>
      </w:r>
      <w:r w:rsidR="00B92346">
        <w:rPr>
          <w:rFonts w:ascii="华文楷体" w:eastAsia="华文楷体" w:hAnsi="华文楷体" w:hint="eastAsia"/>
          <w:szCs w:val="21"/>
          <w:lang w:bidi="zh-TW"/>
        </w:rPr>
        <w:t>。</w:t>
      </w:r>
    </w:p>
    <w:p w14:paraId="04ABB7CD" w14:textId="1549C653" w:rsidR="00B92346" w:rsidRDefault="00B92346" w:rsidP="00B92346">
      <w:pPr>
        <w:ind w:firstLineChars="300" w:firstLine="630"/>
        <w:contextualSpacing/>
        <w:mirrorIndents/>
        <w:rPr>
          <w:rFonts w:ascii="华文楷体" w:eastAsia="华文楷体" w:hAnsi="华文楷体"/>
          <w:szCs w:val="21"/>
          <w:lang w:bidi="zh-TW"/>
        </w:rPr>
      </w:pPr>
      <w:r>
        <w:rPr>
          <w:rFonts w:ascii="华文楷体" w:eastAsia="华文楷体" w:hAnsi="华文楷体" w:hint="eastAsia"/>
          <w:szCs w:val="21"/>
          <w:lang w:bidi="zh-TW"/>
        </w:rPr>
        <w:t>阿奎那</w:t>
      </w:r>
      <w:r w:rsidR="00A6332B" w:rsidRPr="00DF4480">
        <w:rPr>
          <w:rFonts w:ascii="华文楷体" w:eastAsia="华文楷体" w:hAnsi="华文楷体"/>
          <w:szCs w:val="21"/>
          <w:lang w:bidi="zh-TW"/>
        </w:rPr>
        <w:t>指出“存在”一词的意义来自动词“是”</w:t>
      </w:r>
      <w:r w:rsidR="00EE5091">
        <w:rPr>
          <w:rFonts w:ascii="华文楷体" w:eastAsia="华文楷体" w:hAnsi="华文楷体"/>
          <w:szCs w:val="21"/>
          <w:lang w:bidi="zh-TW"/>
        </w:rPr>
        <w:t>（</w:t>
      </w:r>
      <w:proofErr w:type="spellStart"/>
      <w:r w:rsidR="00A6332B" w:rsidRPr="00DF4480">
        <w:rPr>
          <w:rFonts w:ascii="华文楷体" w:eastAsia="华文楷体" w:hAnsi="华文楷体"/>
          <w:szCs w:val="21"/>
          <w:lang w:bidi="zh-TW"/>
        </w:rPr>
        <w:t>est</w:t>
      </w:r>
      <w:proofErr w:type="spellEnd"/>
      <w:r w:rsidR="00EE5091">
        <w:rPr>
          <w:rFonts w:ascii="华文楷体" w:eastAsia="华文楷体" w:hAnsi="华文楷体"/>
          <w:szCs w:val="21"/>
          <w:lang w:bidi="zh-TW"/>
        </w:rPr>
        <w:t>）</w:t>
      </w:r>
      <w:r w:rsidR="00A6332B" w:rsidRPr="00DF4480">
        <w:rPr>
          <w:rFonts w:ascii="华文楷体" w:eastAsia="华文楷体" w:hAnsi="华文楷体"/>
          <w:szCs w:val="21"/>
          <w:lang w:bidi="zh-TW"/>
        </w:rPr>
        <w:t>，而后者表示的是“被感知的现实性的绝对状态”，它意味着“在行动”，由此“存在”是赋予一切事物以现实性的纯粹活动，而不是作为存在者</w:t>
      </w:r>
      <w:r w:rsidR="00EE5091">
        <w:rPr>
          <w:rFonts w:ascii="华文楷体" w:eastAsia="华文楷体" w:hAnsi="华文楷体"/>
          <w:szCs w:val="21"/>
          <w:lang w:bidi="zh-TW"/>
        </w:rPr>
        <w:t>（</w:t>
      </w:r>
      <w:proofErr w:type="spellStart"/>
      <w:r w:rsidR="00A6332B" w:rsidRPr="00DF4480">
        <w:rPr>
          <w:rFonts w:ascii="华文楷体" w:eastAsia="华文楷体" w:hAnsi="华文楷体"/>
          <w:szCs w:val="21"/>
          <w:lang w:bidi="zh-TW"/>
        </w:rPr>
        <w:t>ens</w:t>
      </w:r>
      <w:proofErr w:type="spellEnd"/>
      <w:r w:rsidR="00EE5091">
        <w:rPr>
          <w:rFonts w:ascii="华文楷体" w:eastAsia="华文楷体" w:hAnsi="华文楷体"/>
          <w:szCs w:val="21"/>
          <w:lang w:bidi="zh-TW"/>
        </w:rPr>
        <w:t>）</w:t>
      </w:r>
      <w:r w:rsidR="00A6332B" w:rsidRPr="00DF4480">
        <w:rPr>
          <w:rFonts w:ascii="华文楷体" w:eastAsia="华文楷体" w:hAnsi="华文楷体"/>
          <w:szCs w:val="21"/>
          <w:lang w:bidi="zh-TW"/>
        </w:rPr>
        <w:t>的事物。</w:t>
      </w:r>
      <w:r w:rsidR="00A6332B">
        <w:rPr>
          <w:rFonts w:ascii="华文楷体" w:eastAsia="华文楷体" w:hAnsi="华文楷体" w:hint="eastAsia"/>
          <w:szCs w:val="21"/>
          <w:lang w:bidi="zh-TW"/>
        </w:rPr>
        <w:t>他</w:t>
      </w:r>
      <w:r w:rsidR="00CB0C76" w:rsidRPr="00CB0C76">
        <w:rPr>
          <w:rFonts w:ascii="华文楷体" w:eastAsia="华文楷体" w:hAnsi="华文楷体"/>
          <w:szCs w:val="21"/>
          <w:lang w:bidi="zh-TW"/>
        </w:rPr>
        <w:t>认为“存在”的本义指活动本身，它赋予一切事物现实性，但并不指“某个或某类事物”存在。</w:t>
      </w:r>
    </w:p>
    <w:p w14:paraId="78FC3D10" w14:textId="77777777" w:rsidR="00B92346" w:rsidRDefault="00A6332B" w:rsidP="00B92346">
      <w:pPr>
        <w:ind w:firstLineChars="300" w:firstLine="630"/>
        <w:contextualSpacing/>
        <w:mirrorIndents/>
        <w:rPr>
          <w:rFonts w:ascii="华文楷体" w:eastAsia="华文楷体" w:hAnsi="华文楷体"/>
          <w:szCs w:val="21"/>
          <w:lang w:bidi="zh-TW"/>
        </w:rPr>
      </w:pPr>
      <w:r w:rsidRPr="00DF4480">
        <w:rPr>
          <w:rFonts w:ascii="华文楷体" w:eastAsia="华文楷体" w:hAnsi="华文楷体"/>
          <w:szCs w:val="21"/>
          <w:lang w:bidi="zh-TW"/>
        </w:rPr>
        <w:t>“本质”</w:t>
      </w:r>
      <w:r w:rsidR="00B92346">
        <w:rPr>
          <w:rFonts w:ascii="华文楷体" w:eastAsia="华文楷体" w:hAnsi="华文楷体" w:hint="eastAsia"/>
          <w:szCs w:val="21"/>
          <w:lang w:bidi="zh-TW"/>
        </w:rPr>
        <w:t>则</w:t>
      </w:r>
      <w:r w:rsidRPr="00DF4480">
        <w:rPr>
          <w:rFonts w:ascii="华文楷体" w:eastAsia="华文楷体" w:hAnsi="华文楷体"/>
          <w:szCs w:val="21"/>
          <w:lang w:bidi="zh-TW"/>
        </w:rPr>
        <w:t>是另一种形而上学原则，它是使某物成为该事物的东西，而任何事物的本质在未获得存在前都只是一种潜在，所以“存在先于本质”，存在是最高的完善性。</w:t>
      </w:r>
    </w:p>
    <w:p w14:paraId="5193CE82" w14:textId="18A6E73D" w:rsidR="00552D9E" w:rsidRDefault="00A6332B" w:rsidP="00B92346">
      <w:pPr>
        <w:ind w:firstLineChars="300" w:firstLine="630"/>
        <w:contextualSpacing/>
        <w:mirrorIndents/>
        <w:rPr>
          <w:rFonts w:ascii="华文楷体" w:eastAsia="华文楷体" w:hAnsi="华文楷体"/>
          <w:szCs w:val="21"/>
          <w:lang w:bidi="zh-TW"/>
        </w:rPr>
      </w:pPr>
      <w:r w:rsidRPr="00DF4480">
        <w:rPr>
          <w:rFonts w:ascii="华文楷体" w:eastAsia="华文楷体" w:hAnsi="华文楷体"/>
          <w:szCs w:val="21"/>
          <w:lang w:bidi="zh-TW"/>
        </w:rPr>
        <w:t>但在存在者中，二者都是必要的原则要素，一个事物是在其本质中接收其存在的，并且它也是由其本质而被</w:t>
      </w:r>
      <w:r w:rsidRPr="00F412A8">
        <w:rPr>
          <w:rFonts w:ascii="华文楷体" w:eastAsia="华文楷体" w:hAnsi="华文楷体" w:hint="eastAsia"/>
          <w:szCs w:val="21"/>
          <w:lang w:bidi="zh-TW"/>
        </w:rPr>
        <w:t>限定为特定的形式的</w:t>
      </w:r>
      <w:r w:rsidR="00503883">
        <w:rPr>
          <w:rFonts w:ascii="华文楷体" w:eastAsia="华文楷体" w:hAnsi="华文楷体"/>
          <w:szCs w:val="21"/>
          <w:lang w:bidi="zh-TW"/>
        </w:rPr>
        <w:t>：</w:t>
      </w:r>
      <w:r w:rsidRPr="00F412A8">
        <w:rPr>
          <w:rFonts w:ascii="华文楷体" w:eastAsia="华文楷体" w:hAnsi="华文楷体"/>
          <w:szCs w:val="21"/>
          <w:lang w:bidi="zh-TW"/>
        </w:rPr>
        <w:t>“本质意味着这种东西</w:t>
      </w:r>
      <w:r w:rsidR="00503883">
        <w:rPr>
          <w:rFonts w:ascii="华文楷体" w:eastAsia="华文楷体" w:hAnsi="华文楷体"/>
          <w:szCs w:val="21"/>
          <w:lang w:bidi="zh-TW"/>
        </w:rPr>
        <w:t>：</w:t>
      </w:r>
      <w:r w:rsidRPr="00F412A8">
        <w:rPr>
          <w:rFonts w:ascii="华文楷体" w:eastAsia="华文楷体" w:hAnsi="华文楷体"/>
          <w:szCs w:val="21"/>
          <w:lang w:bidi="zh-TW"/>
        </w:rPr>
        <w:t>存在者藉着它并且在它之中才有其存在。”</w:t>
      </w:r>
      <w:r w:rsidR="00EE5091">
        <w:rPr>
          <w:rFonts w:ascii="华文楷体" w:eastAsia="华文楷体" w:hAnsi="华文楷体"/>
          <w:szCs w:val="21"/>
          <w:lang w:bidi="zh-TW"/>
        </w:rPr>
        <w:t>（</w:t>
      </w:r>
      <w:r w:rsidRPr="00F412A8">
        <w:rPr>
          <w:rFonts w:ascii="华文楷体" w:eastAsia="华文楷体" w:hAnsi="华文楷体"/>
          <w:szCs w:val="21"/>
          <w:lang w:bidi="zh-TW"/>
        </w:rPr>
        <w:t>《论存在者与本质》，第一章</w:t>
      </w:r>
      <w:r w:rsidR="00EE5091">
        <w:rPr>
          <w:rFonts w:ascii="华文楷体" w:eastAsia="华文楷体" w:hAnsi="华文楷体"/>
          <w:szCs w:val="21"/>
          <w:lang w:bidi="zh-TW"/>
        </w:rPr>
        <w:t>）</w:t>
      </w:r>
    </w:p>
    <w:p w14:paraId="1638C26F" w14:textId="26B0F1D2" w:rsidR="009E7345" w:rsidRDefault="00CB0C76" w:rsidP="00563DC9">
      <w:pPr>
        <w:ind w:firstLineChars="300" w:firstLine="630"/>
        <w:contextualSpacing/>
        <w:mirrorIndents/>
        <w:rPr>
          <w:rFonts w:ascii="华文楷体" w:eastAsia="华文楷体" w:hAnsi="华文楷体"/>
          <w:szCs w:val="21"/>
          <w:lang w:bidi="zh-TW"/>
        </w:rPr>
      </w:pPr>
      <w:r w:rsidRPr="00CB0C76">
        <w:rPr>
          <w:rFonts w:ascii="华文楷体" w:eastAsia="华文楷体" w:hAnsi="华文楷体" w:hint="eastAsia"/>
          <w:szCs w:val="21"/>
          <w:lang w:bidi="zh-TW"/>
        </w:rPr>
        <w:t>阿奎那第一次对存在与本质做出区分，以一种存在论的实体学说代替柏拉图主义的本质论，在哲学史上具有重要意义，后来存在主义受他的启发，喊出“存在先于本质”的口号</w:t>
      </w:r>
      <w:r w:rsidR="004F7170">
        <w:rPr>
          <w:rFonts w:ascii="华文楷体" w:eastAsia="华文楷体" w:hAnsi="华文楷体" w:hint="eastAsia"/>
          <w:szCs w:val="21"/>
          <w:lang w:bidi="zh-TW"/>
        </w:rPr>
        <w:t>。</w:t>
      </w:r>
    </w:p>
    <w:p w14:paraId="6A6098EE" w14:textId="77777777" w:rsidR="009E7345" w:rsidRDefault="009E7345" w:rsidP="000F2697">
      <w:pPr>
        <w:contextualSpacing/>
        <w:mirrorIndents/>
        <w:rPr>
          <w:rFonts w:ascii="华文楷体" w:eastAsia="华文楷体" w:hAnsi="华文楷体"/>
          <w:szCs w:val="21"/>
          <w:lang w:bidi="zh-TW"/>
        </w:rPr>
      </w:pPr>
    </w:p>
    <w:p w14:paraId="23E10FAC" w14:textId="77777777" w:rsidR="009E7345" w:rsidRPr="00030D4D" w:rsidRDefault="009E7345" w:rsidP="000F2697">
      <w:pPr>
        <w:contextualSpacing/>
        <w:mirrorIndents/>
        <w:rPr>
          <w:rFonts w:ascii="华文楷体" w:eastAsia="华文楷体" w:hAnsi="华文楷体"/>
          <w:szCs w:val="21"/>
          <w:lang w:bidi="zh-TW"/>
        </w:rPr>
      </w:pPr>
    </w:p>
    <w:p w14:paraId="059C1CF3" w14:textId="77777777" w:rsidR="00563523" w:rsidRDefault="00563523" w:rsidP="00563523">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w:t>
      </w:r>
      <w:r>
        <w:rPr>
          <w:rFonts w:ascii="华文楷体" w:eastAsia="华文楷体" w:hAnsi="华文楷体"/>
          <w:szCs w:val="21"/>
          <w:lang w:bidi="zh-TW"/>
        </w:rPr>
        <w:t>2</w:t>
      </w:r>
      <w:r>
        <w:rPr>
          <w:rFonts w:ascii="华文楷体" w:eastAsia="华文楷体" w:hAnsi="华文楷体" w:hint="eastAsia"/>
          <w:szCs w:val="21"/>
          <w:lang w:bidi="zh-TW"/>
        </w:rPr>
        <w:t>）</w:t>
      </w:r>
      <w:r w:rsidRPr="00563523">
        <w:rPr>
          <w:rFonts w:ascii="华文楷体" w:eastAsia="华文楷体" w:hAnsi="华文楷体"/>
          <w:szCs w:val="21"/>
          <w:lang w:bidi="zh-TW"/>
        </w:rPr>
        <w:t>关于实体的基本看法</w:t>
      </w:r>
    </w:p>
    <w:p w14:paraId="36025C5C" w14:textId="7D57349A" w:rsidR="00563523" w:rsidRPr="00563523" w:rsidRDefault="00563523" w:rsidP="00563523">
      <w:pPr>
        <w:ind w:firstLineChars="300" w:firstLine="630"/>
        <w:contextualSpacing/>
        <w:mirrorIndents/>
        <w:rPr>
          <w:rFonts w:ascii="华文楷体" w:eastAsia="华文楷体" w:hAnsi="华文楷体"/>
          <w:szCs w:val="21"/>
          <w:lang w:bidi="zh-TW"/>
        </w:rPr>
      </w:pPr>
      <w:r w:rsidRPr="00563523">
        <w:rPr>
          <w:rFonts w:ascii="华文楷体" w:eastAsia="华文楷体" w:hAnsi="华文楷体"/>
          <w:szCs w:val="21"/>
          <w:lang w:bidi="zh-TW"/>
        </w:rPr>
        <w:t>阿奎那</w:t>
      </w:r>
      <w:r>
        <w:rPr>
          <w:rFonts w:ascii="华文楷体" w:eastAsia="华文楷体" w:hAnsi="华文楷体" w:hint="eastAsia"/>
          <w:szCs w:val="21"/>
          <w:lang w:bidi="zh-TW"/>
        </w:rPr>
        <w:t>根据</w:t>
      </w:r>
      <w:r w:rsidRPr="00563523">
        <w:rPr>
          <w:rFonts w:ascii="华文楷体" w:eastAsia="华文楷体" w:hAnsi="华文楷体"/>
          <w:szCs w:val="21"/>
          <w:lang w:bidi="zh-TW"/>
        </w:rPr>
        <w:t>潜在与现实的关系，论述了实体的等级和类别。潜在与现实的关系分为两种</w:t>
      </w:r>
      <w:r>
        <w:rPr>
          <w:rFonts w:ascii="华文楷体" w:eastAsia="华文楷体" w:hAnsi="华文楷体" w:hint="eastAsia"/>
          <w:szCs w:val="21"/>
          <w:lang w:bidi="zh-TW"/>
        </w:rPr>
        <w:t>：</w:t>
      </w:r>
      <w:r w:rsidRPr="00563523">
        <w:rPr>
          <w:rFonts w:ascii="华文楷体" w:eastAsia="华文楷体" w:hAnsi="华文楷体"/>
          <w:szCs w:val="21"/>
          <w:lang w:bidi="zh-TW"/>
        </w:rPr>
        <w:t>存在与本质的关系和形式与质料的关系，按照这些关系，可以把实体分为三种类型</w:t>
      </w:r>
      <w:r w:rsidR="003749A5">
        <w:rPr>
          <w:rFonts w:ascii="华文楷体" w:eastAsia="华文楷体" w:hAnsi="华文楷体" w:hint="eastAsia"/>
          <w:szCs w:val="21"/>
          <w:lang w:bidi="zh-TW"/>
        </w:rPr>
        <w:t>：</w:t>
      </w:r>
    </w:p>
    <w:p w14:paraId="139E1449" w14:textId="4A55D0C1" w:rsidR="00563523" w:rsidRPr="00563523" w:rsidRDefault="00563523" w:rsidP="003749A5">
      <w:pPr>
        <w:ind w:firstLineChars="300" w:firstLine="631"/>
        <w:contextualSpacing/>
        <w:mirrorIndents/>
        <w:rPr>
          <w:rFonts w:ascii="华文楷体" w:eastAsia="华文楷体" w:hAnsi="华文楷体"/>
          <w:szCs w:val="21"/>
          <w:lang w:bidi="zh-TW"/>
        </w:rPr>
      </w:pPr>
      <w:r w:rsidRPr="003749A5">
        <w:rPr>
          <w:rFonts w:ascii="华文楷体" w:eastAsia="华文楷体" w:hAnsi="华文楷体" w:hint="eastAsia"/>
          <w:b/>
          <w:bCs/>
          <w:szCs w:val="21"/>
          <w:lang w:bidi="zh-TW"/>
        </w:rPr>
        <w:t>第一类实体是上帝。</w:t>
      </w:r>
      <w:r w:rsidRPr="00563523">
        <w:rPr>
          <w:rFonts w:ascii="华文楷体" w:eastAsia="华文楷体" w:hAnsi="华文楷体" w:hint="eastAsia"/>
          <w:szCs w:val="21"/>
          <w:lang w:bidi="zh-TW"/>
        </w:rPr>
        <w:t>上帝是最高的实体，</w:t>
      </w:r>
      <w:r w:rsidR="003749A5">
        <w:rPr>
          <w:rFonts w:ascii="华文楷体" w:eastAsia="华文楷体" w:hAnsi="华文楷体" w:hint="eastAsia"/>
          <w:szCs w:val="21"/>
          <w:lang w:bidi="zh-TW"/>
        </w:rPr>
        <w:t>是</w:t>
      </w:r>
      <w:r w:rsidRPr="00563523">
        <w:rPr>
          <w:rFonts w:ascii="华文楷体" w:eastAsia="华文楷体" w:hAnsi="华文楷体" w:hint="eastAsia"/>
          <w:szCs w:val="21"/>
          <w:lang w:bidi="zh-TW"/>
        </w:rPr>
        <w:t>存在</w:t>
      </w:r>
      <w:proofErr w:type="gramStart"/>
      <w:r w:rsidRPr="00563523">
        <w:rPr>
          <w:rFonts w:ascii="华文楷体" w:eastAsia="华文楷体" w:hAnsi="华文楷体" w:hint="eastAsia"/>
          <w:szCs w:val="21"/>
          <w:lang w:bidi="zh-TW"/>
        </w:rPr>
        <w:t>的自因和</w:t>
      </w:r>
      <w:proofErr w:type="gramEnd"/>
      <w:r w:rsidRPr="00563523">
        <w:rPr>
          <w:rFonts w:ascii="华文楷体" w:eastAsia="华文楷体" w:hAnsi="华文楷体" w:hint="eastAsia"/>
          <w:szCs w:val="21"/>
          <w:lang w:bidi="zh-TW"/>
        </w:rPr>
        <w:t>没有任何潜能性的完全现实，阿奎那认为“上帝的本质就是他的存在”，存在和本质在上帝那里得到统一</w:t>
      </w:r>
      <w:r w:rsidR="003749A5">
        <w:rPr>
          <w:rFonts w:ascii="华文楷体" w:eastAsia="华文楷体" w:hAnsi="华文楷体" w:hint="eastAsia"/>
          <w:szCs w:val="21"/>
          <w:lang w:bidi="zh-TW"/>
        </w:rPr>
        <w:t>。</w:t>
      </w:r>
    </w:p>
    <w:p w14:paraId="5FA98FDF" w14:textId="47F000C7" w:rsidR="003749A5" w:rsidRDefault="00563523" w:rsidP="003749A5">
      <w:pPr>
        <w:ind w:firstLineChars="300" w:firstLine="631"/>
        <w:contextualSpacing/>
        <w:mirrorIndents/>
        <w:rPr>
          <w:rFonts w:ascii="华文楷体" w:eastAsia="华文楷体" w:hAnsi="华文楷体"/>
          <w:szCs w:val="21"/>
          <w:lang w:bidi="zh-TW"/>
        </w:rPr>
      </w:pPr>
      <w:r w:rsidRPr="003749A5">
        <w:rPr>
          <w:rFonts w:ascii="华文楷体" w:eastAsia="华文楷体" w:hAnsi="华文楷体" w:hint="eastAsia"/>
          <w:b/>
          <w:bCs/>
          <w:szCs w:val="21"/>
          <w:lang w:bidi="zh-TW"/>
        </w:rPr>
        <w:t>第二类实体是精神实体。</w:t>
      </w:r>
      <w:r w:rsidRPr="00563523">
        <w:rPr>
          <w:rFonts w:ascii="华文楷体" w:eastAsia="华文楷体" w:hAnsi="华文楷体" w:hint="eastAsia"/>
          <w:szCs w:val="21"/>
          <w:lang w:bidi="zh-TW"/>
        </w:rPr>
        <w:t>精神实体是无形实体，故没有形式与质料之分</w:t>
      </w:r>
      <w:r w:rsidR="003749A5">
        <w:rPr>
          <w:rFonts w:ascii="华文楷体" w:eastAsia="华文楷体" w:hAnsi="华文楷体" w:hint="eastAsia"/>
          <w:szCs w:val="21"/>
          <w:lang w:bidi="zh-TW"/>
        </w:rPr>
        <w:t>，</w:t>
      </w:r>
      <w:r w:rsidRPr="00563523">
        <w:rPr>
          <w:rFonts w:ascii="华文楷体" w:eastAsia="华文楷体" w:hAnsi="华文楷体" w:hint="eastAsia"/>
          <w:szCs w:val="21"/>
          <w:lang w:bidi="zh-TW"/>
        </w:rPr>
        <w:t>只有存在与本质之分。因为它的存在不是自身固有的，而是获得的，即从</w:t>
      </w:r>
      <w:r w:rsidR="003749A5">
        <w:rPr>
          <w:rFonts w:ascii="华文楷体" w:eastAsia="华文楷体" w:hAnsi="华文楷体" w:hint="eastAsia"/>
          <w:szCs w:val="21"/>
          <w:lang w:bidi="zh-TW"/>
        </w:rPr>
        <w:t>上</w:t>
      </w:r>
      <w:r w:rsidRPr="00563523">
        <w:rPr>
          <w:rFonts w:ascii="华文楷体" w:eastAsia="华文楷体" w:hAnsi="华文楷体"/>
          <w:szCs w:val="21"/>
          <w:lang w:bidi="zh-TW"/>
        </w:rPr>
        <w:t>帝那里获得存在活动。精神实体的本质是从上帝那里获得的潜能，它决定精神实体接受什么样的现实和</w:t>
      </w:r>
      <w:r w:rsidR="003749A5">
        <w:rPr>
          <w:rFonts w:ascii="华文楷体" w:eastAsia="华文楷体" w:hAnsi="华文楷体" w:hint="eastAsia"/>
          <w:szCs w:val="21"/>
          <w:lang w:bidi="zh-TW"/>
        </w:rPr>
        <w:t>接受</w:t>
      </w:r>
      <w:r w:rsidRPr="00563523">
        <w:rPr>
          <w:rFonts w:ascii="华文楷体" w:eastAsia="华文楷体" w:hAnsi="华文楷体"/>
          <w:szCs w:val="21"/>
          <w:lang w:bidi="zh-TW"/>
        </w:rPr>
        <w:t>多少现实。</w:t>
      </w:r>
    </w:p>
    <w:p w14:paraId="327CE659" w14:textId="7BF495BA" w:rsidR="00563523" w:rsidRDefault="00563523" w:rsidP="003749A5">
      <w:pPr>
        <w:ind w:firstLineChars="200" w:firstLine="420"/>
        <w:contextualSpacing/>
        <w:mirrorIndents/>
        <w:rPr>
          <w:rFonts w:ascii="华文楷体" w:eastAsia="华文楷体" w:hAnsi="华文楷体"/>
          <w:szCs w:val="21"/>
          <w:lang w:bidi="zh-TW"/>
        </w:rPr>
      </w:pPr>
      <w:r w:rsidRPr="003749A5">
        <w:rPr>
          <w:rFonts w:ascii="华文楷体" w:eastAsia="华文楷体" w:hAnsi="华文楷体"/>
          <w:b/>
          <w:bCs/>
          <w:szCs w:val="21"/>
          <w:lang w:bidi="zh-TW"/>
        </w:rPr>
        <w:t>第三类实体是物质实体。</w:t>
      </w:r>
      <w:r w:rsidRPr="00563523">
        <w:rPr>
          <w:rFonts w:ascii="华文楷体" w:eastAsia="华文楷体" w:hAnsi="华文楷体"/>
          <w:szCs w:val="21"/>
          <w:lang w:bidi="zh-TW"/>
        </w:rPr>
        <w:t>物质实体不仅有存在与本质之分，又有形式与质料之分。物质实体的存在及其活动，既要受到本质对存在的限制，又要受到形式对质料的限制，因此比精神实体享有更少的完满性。阿奎那</w:t>
      </w:r>
      <w:proofErr w:type="gramStart"/>
      <w:r w:rsidRPr="00563523">
        <w:rPr>
          <w:rFonts w:ascii="华文楷体" w:eastAsia="华文楷体" w:hAnsi="华文楷体"/>
          <w:szCs w:val="21"/>
          <w:lang w:bidi="zh-TW"/>
        </w:rPr>
        <w:t>从存在</w:t>
      </w:r>
      <w:proofErr w:type="gramEnd"/>
      <w:r w:rsidR="00C827EC">
        <w:rPr>
          <w:rFonts w:ascii="华文楷体" w:eastAsia="华文楷体" w:hAnsi="华文楷体" w:hint="eastAsia"/>
          <w:szCs w:val="21"/>
          <w:lang w:bidi="zh-TW"/>
        </w:rPr>
        <w:t>与</w:t>
      </w:r>
      <w:r w:rsidRPr="00563523">
        <w:rPr>
          <w:rFonts w:ascii="华文楷体" w:eastAsia="华文楷体" w:hAnsi="华文楷体"/>
          <w:szCs w:val="21"/>
          <w:lang w:bidi="zh-TW"/>
        </w:rPr>
        <w:t>本质、形式与质料的关系入手，把实体看作由高级到低级的等级系统，区分</w:t>
      </w:r>
      <w:r w:rsidR="00C827EC">
        <w:rPr>
          <w:rFonts w:ascii="华文楷体" w:eastAsia="华文楷体" w:hAnsi="华文楷体" w:hint="eastAsia"/>
          <w:szCs w:val="21"/>
          <w:lang w:bidi="zh-TW"/>
        </w:rPr>
        <w:t>和限制</w:t>
      </w:r>
      <w:r w:rsidRPr="00563523">
        <w:rPr>
          <w:rFonts w:ascii="华文楷体" w:eastAsia="华文楷体" w:hAnsi="华文楷体"/>
          <w:szCs w:val="21"/>
          <w:lang w:bidi="zh-TW"/>
        </w:rPr>
        <w:t>越多，其现实性和完满性</w:t>
      </w:r>
      <w:r w:rsidRPr="00563523">
        <w:rPr>
          <w:rFonts w:ascii="华文楷体" w:eastAsia="华文楷体" w:hAnsi="华文楷体" w:hint="eastAsia"/>
          <w:szCs w:val="21"/>
          <w:lang w:bidi="zh-TW"/>
        </w:rPr>
        <w:t>就越小。</w:t>
      </w:r>
    </w:p>
    <w:p w14:paraId="241EC5A5" w14:textId="1702A1E4" w:rsidR="00552AF4" w:rsidRPr="00552AF4" w:rsidRDefault="00552AF4" w:rsidP="00552AF4">
      <w:pPr>
        <w:contextualSpacing/>
        <w:mirrorIndents/>
        <w:rPr>
          <w:rFonts w:ascii="华文楷体" w:eastAsia="华文楷体" w:hAnsi="华文楷体"/>
          <w:szCs w:val="21"/>
          <w:lang w:bidi="zh-TW"/>
        </w:rPr>
      </w:pPr>
      <w:r>
        <w:rPr>
          <w:rFonts w:ascii="华文楷体" w:eastAsia="华文楷体" w:hAnsi="华文楷体" w:hint="eastAsia"/>
          <w:szCs w:val="21"/>
          <w:lang w:bidi="zh-TW"/>
        </w:rPr>
        <w:t>（3）灵魂学说</w:t>
      </w:r>
    </w:p>
    <w:p w14:paraId="22C02E37" w14:textId="77777777" w:rsidR="00552AF4" w:rsidRDefault="00552AF4" w:rsidP="00552AF4">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阿奎那</w:t>
      </w:r>
      <w:r w:rsidRPr="00552AF4">
        <w:rPr>
          <w:rFonts w:ascii="华文楷体" w:eastAsia="华文楷体" w:hAnsi="华文楷体" w:hint="eastAsia"/>
          <w:szCs w:val="21"/>
          <w:lang w:bidi="zh-TW"/>
        </w:rPr>
        <w:t>把亚里士多德的“四因说”进行了改造。他把形式因和质料因归为“内因”范畴，把动力因和目的因归为“外因”范畴。</w:t>
      </w:r>
    </w:p>
    <w:p w14:paraId="4B910FCD" w14:textId="56D77569" w:rsidR="00552AF4" w:rsidRPr="00552AF4" w:rsidRDefault="00552AF4" w:rsidP="00552AF4">
      <w:pPr>
        <w:ind w:firstLineChars="200" w:firstLine="420"/>
        <w:contextualSpacing/>
        <w:mirrorIndents/>
        <w:rPr>
          <w:rFonts w:ascii="华文楷体" w:eastAsia="华文楷体" w:hAnsi="华文楷体"/>
          <w:szCs w:val="21"/>
          <w:lang w:bidi="zh-TW"/>
        </w:rPr>
      </w:pPr>
      <w:r w:rsidRPr="00552AF4">
        <w:rPr>
          <w:rFonts w:ascii="华文楷体" w:eastAsia="华文楷体" w:hAnsi="华文楷体" w:hint="eastAsia"/>
          <w:szCs w:val="21"/>
          <w:lang w:bidi="zh-TW"/>
        </w:rPr>
        <w:t>在“内因</w:t>
      </w:r>
      <w:r>
        <w:rPr>
          <w:rFonts w:ascii="华文楷体" w:eastAsia="华文楷体" w:hAnsi="华文楷体" w:hint="eastAsia"/>
          <w:szCs w:val="21"/>
          <w:lang w:bidi="zh-TW"/>
        </w:rPr>
        <w:t>”</w:t>
      </w:r>
      <w:r w:rsidRPr="00552AF4">
        <w:rPr>
          <w:rFonts w:ascii="华文楷体" w:eastAsia="华文楷体" w:hAnsi="华文楷体" w:hint="eastAsia"/>
          <w:szCs w:val="21"/>
          <w:lang w:bidi="zh-TW"/>
        </w:rPr>
        <w:t>方面，托马斯进一步把形式分为“实体形式”和“偶性形式”，前者决定了事物的本质，后者决定了事物所具有的各种特性</w:t>
      </w:r>
      <w:r>
        <w:rPr>
          <w:rFonts w:ascii="华文楷体" w:eastAsia="华文楷体" w:hAnsi="华文楷体" w:hint="eastAsia"/>
          <w:szCs w:val="21"/>
          <w:lang w:bidi="zh-TW"/>
        </w:rPr>
        <w:t>。</w:t>
      </w:r>
    </w:p>
    <w:p w14:paraId="1718028B" w14:textId="21A0748B" w:rsidR="00552AF4" w:rsidRPr="00552AF4" w:rsidRDefault="00552AF4" w:rsidP="00A537C4">
      <w:pPr>
        <w:ind w:firstLineChars="200" w:firstLine="420"/>
        <w:contextualSpacing/>
        <w:mirrorIndents/>
        <w:rPr>
          <w:rFonts w:ascii="华文楷体" w:eastAsia="华文楷体" w:hAnsi="华文楷体"/>
          <w:szCs w:val="21"/>
          <w:lang w:bidi="zh-TW"/>
        </w:rPr>
      </w:pPr>
      <w:r w:rsidRPr="00552AF4">
        <w:rPr>
          <w:rFonts w:ascii="华文楷体" w:eastAsia="华文楷体" w:hAnsi="华文楷体" w:hint="eastAsia"/>
          <w:szCs w:val="21"/>
          <w:lang w:bidi="zh-TW"/>
        </w:rPr>
        <w:t>他又把质料分为“原初质料”和“第二性质料”，前者指不具有任何形式、从而没有任何现实性的纯粹潜能，后者指已经获得了某种形式规定，从而具有了一定现实性的物质</w:t>
      </w:r>
      <w:r w:rsidR="00A537C4">
        <w:rPr>
          <w:rFonts w:ascii="华文楷体" w:eastAsia="华文楷体" w:hAnsi="华文楷体" w:hint="eastAsia"/>
          <w:szCs w:val="21"/>
          <w:lang w:bidi="zh-TW"/>
        </w:rPr>
        <w:t>。</w:t>
      </w:r>
    </w:p>
    <w:p w14:paraId="0F264486" w14:textId="3734DCBF" w:rsidR="00552AF4" w:rsidRPr="00552AF4" w:rsidRDefault="00552AF4" w:rsidP="00A537C4">
      <w:pPr>
        <w:ind w:firstLineChars="200" w:firstLine="420"/>
        <w:contextualSpacing/>
        <w:mirrorIndents/>
        <w:rPr>
          <w:rFonts w:ascii="华文楷体" w:eastAsia="华文楷体" w:hAnsi="华文楷体"/>
          <w:szCs w:val="21"/>
          <w:lang w:bidi="zh-TW"/>
        </w:rPr>
      </w:pPr>
      <w:r w:rsidRPr="00552AF4">
        <w:rPr>
          <w:rFonts w:ascii="华文楷体" w:eastAsia="华文楷体" w:hAnsi="华文楷体" w:hint="eastAsia"/>
          <w:szCs w:val="21"/>
          <w:lang w:bidi="zh-TW"/>
        </w:rPr>
        <w:t>在“外因”方面，</w:t>
      </w:r>
      <w:r w:rsidR="00365068">
        <w:rPr>
          <w:rFonts w:ascii="华文楷体" w:eastAsia="华文楷体" w:hAnsi="华文楷体" w:hint="eastAsia"/>
          <w:szCs w:val="21"/>
          <w:lang w:bidi="zh-TW"/>
        </w:rPr>
        <w:t>阿奎那</w:t>
      </w:r>
      <w:r w:rsidRPr="00552AF4">
        <w:rPr>
          <w:rFonts w:ascii="华文楷体" w:eastAsia="华文楷体" w:hAnsi="华文楷体" w:hint="eastAsia"/>
          <w:szCs w:val="21"/>
          <w:lang w:bidi="zh-TW"/>
        </w:rPr>
        <w:t>把动力</w:t>
      </w:r>
      <w:proofErr w:type="gramStart"/>
      <w:r w:rsidRPr="00552AF4">
        <w:rPr>
          <w:rFonts w:ascii="华文楷体" w:eastAsia="华文楷体" w:hAnsi="华文楷体" w:hint="eastAsia"/>
          <w:szCs w:val="21"/>
          <w:lang w:bidi="zh-TW"/>
        </w:rPr>
        <w:t>因分为</w:t>
      </w:r>
      <w:proofErr w:type="gramEnd"/>
      <w:r w:rsidRPr="00552AF4">
        <w:rPr>
          <w:rFonts w:ascii="华文楷体" w:eastAsia="华文楷体" w:hAnsi="华文楷体" w:hint="eastAsia"/>
          <w:szCs w:val="21"/>
          <w:lang w:bidi="zh-TW"/>
        </w:rPr>
        <w:t>“第一因”即上帝，和“第二性原因”即普遍的因果关系，目的</w:t>
      </w:r>
      <w:proofErr w:type="gramStart"/>
      <w:r w:rsidRPr="00552AF4">
        <w:rPr>
          <w:rFonts w:ascii="华文楷体" w:eastAsia="华文楷体" w:hAnsi="华文楷体" w:hint="eastAsia"/>
          <w:szCs w:val="21"/>
          <w:lang w:bidi="zh-TW"/>
        </w:rPr>
        <w:t>因分为</w:t>
      </w:r>
      <w:proofErr w:type="gramEnd"/>
      <w:r w:rsidRPr="00552AF4">
        <w:rPr>
          <w:rFonts w:ascii="华文楷体" w:eastAsia="华文楷体" w:hAnsi="华文楷体" w:hint="eastAsia"/>
          <w:szCs w:val="21"/>
          <w:lang w:bidi="zh-TW"/>
        </w:rPr>
        <w:t>终极目的</w:t>
      </w:r>
      <w:r w:rsidR="00EE5091">
        <w:rPr>
          <w:rFonts w:ascii="华文楷体" w:eastAsia="华文楷体" w:hAnsi="华文楷体"/>
          <w:szCs w:val="21"/>
          <w:lang w:bidi="zh-TW"/>
        </w:rPr>
        <w:t>（</w:t>
      </w:r>
      <w:r w:rsidRPr="00552AF4">
        <w:rPr>
          <w:rFonts w:ascii="华文楷体" w:eastAsia="华文楷体" w:hAnsi="华文楷体"/>
          <w:szCs w:val="21"/>
          <w:lang w:bidi="zh-TW"/>
        </w:rPr>
        <w:t>第一因的目的即上帝</w:t>
      </w:r>
      <w:r w:rsidR="00EE5091">
        <w:rPr>
          <w:rFonts w:ascii="华文楷体" w:eastAsia="华文楷体" w:hAnsi="华文楷体"/>
          <w:szCs w:val="21"/>
          <w:lang w:bidi="zh-TW"/>
        </w:rPr>
        <w:t>）</w:t>
      </w:r>
      <w:r w:rsidRPr="00552AF4">
        <w:rPr>
          <w:rFonts w:ascii="华文楷体" w:eastAsia="华文楷体" w:hAnsi="华文楷体"/>
          <w:szCs w:val="21"/>
          <w:lang w:bidi="zh-TW"/>
        </w:rPr>
        <w:t>和非终极性目的</w:t>
      </w:r>
      <w:r w:rsidR="00EE5091">
        <w:rPr>
          <w:rFonts w:ascii="华文楷体" w:eastAsia="华文楷体" w:hAnsi="华文楷体"/>
          <w:szCs w:val="21"/>
          <w:lang w:bidi="zh-TW"/>
        </w:rPr>
        <w:t>（</w:t>
      </w:r>
      <w:r w:rsidRPr="00552AF4">
        <w:rPr>
          <w:rFonts w:ascii="华文楷体" w:eastAsia="华文楷体" w:hAnsi="华文楷体"/>
          <w:szCs w:val="21"/>
          <w:lang w:bidi="zh-TW"/>
        </w:rPr>
        <w:t>第二性原因的目的</w:t>
      </w:r>
      <w:r w:rsidR="00EE5091">
        <w:rPr>
          <w:rFonts w:ascii="华文楷体" w:eastAsia="华文楷体" w:hAnsi="华文楷体"/>
          <w:szCs w:val="21"/>
          <w:lang w:bidi="zh-TW"/>
        </w:rPr>
        <w:t>）</w:t>
      </w:r>
      <w:r w:rsidRPr="00552AF4">
        <w:rPr>
          <w:rFonts w:ascii="华文楷体" w:eastAsia="华文楷体" w:hAnsi="华文楷体"/>
          <w:szCs w:val="21"/>
          <w:lang w:bidi="zh-TW"/>
        </w:rPr>
        <w:t>。这种进一步的划分在一定程度上完善了亚里士多德的“四因说”，使得对实体原因的解释更加细致和清晰。</w:t>
      </w:r>
    </w:p>
    <w:p w14:paraId="28501ABB" w14:textId="24ADEA7A" w:rsidR="000D1020" w:rsidRPr="000D1020" w:rsidRDefault="00365068" w:rsidP="000D1020">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阿奎那</w:t>
      </w:r>
      <w:proofErr w:type="gramStart"/>
      <w:r w:rsidR="00552AF4" w:rsidRPr="00552AF4">
        <w:rPr>
          <w:rFonts w:ascii="华文楷体" w:eastAsia="华文楷体" w:hAnsi="华文楷体" w:hint="eastAsia"/>
          <w:szCs w:val="21"/>
          <w:lang w:bidi="zh-TW"/>
        </w:rPr>
        <w:t>将形式</w:t>
      </w:r>
      <w:proofErr w:type="gramEnd"/>
      <w:r w:rsidR="00552AF4" w:rsidRPr="00552AF4">
        <w:rPr>
          <w:rFonts w:ascii="华文楷体" w:eastAsia="华文楷体" w:hAnsi="华文楷体" w:hint="eastAsia"/>
          <w:szCs w:val="21"/>
          <w:lang w:bidi="zh-TW"/>
        </w:rPr>
        <w:t>与质料学说用于说明灵魂与肉体的关系，他把每一个</w:t>
      </w:r>
      <w:r w:rsidR="000D1020" w:rsidRPr="000D1020">
        <w:rPr>
          <w:rFonts w:ascii="华文楷体" w:eastAsia="华文楷体" w:hAnsi="华文楷体" w:hint="eastAsia"/>
          <w:szCs w:val="21"/>
          <w:lang w:bidi="zh-TW"/>
        </w:rPr>
        <w:t>人都看作是一个实体，其中肉体是质料，灵魂则是决定一个人的本质特性的“实体形式”。灵魂在与肉体结合之前是一个独立的精神实体，当灵魂与肉体结合之后，它就不再作为一个实体，而是作为一个“实体形式”存在于作为实体的个别的人中。</w:t>
      </w:r>
    </w:p>
    <w:p w14:paraId="30516D5C" w14:textId="77777777" w:rsidR="00196CD6" w:rsidRDefault="000D1020" w:rsidP="00365068">
      <w:pPr>
        <w:ind w:rightChars="209" w:right="439" w:firstLineChars="200" w:firstLine="420"/>
        <w:contextualSpacing/>
        <w:mirrorIndents/>
        <w:rPr>
          <w:rFonts w:ascii="华文楷体" w:eastAsia="华文楷体" w:hAnsi="华文楷体"/>
          <w:szCs w:val="21"/>
          <w:lang w:bidi="zh-TW"/>
        </w:rPr>
      </w:pPr>
      <w:r w:rsidRPr="000D1020">
        <w:rPr>
          <w:rFonts w:ascii="华文楷体" w:eastAsia="华文楷体" w:hAnsi="华文楷体" w:hint="eastAsia"/>
          <w:szCs w:val="21"/>
          <w:lang w:bidi="zh-TW"/>
        </w:rPr>
        <w:t>在这里可以看出，</w:t>
      </w:r>
      <w:r w:rsidR="00365068">
        <w:rPr>
          <w:rFonts w:ascii="华文楷体" w:eastAsia="华文楷体" w:hAnsi="华文楷体" w:hint="eastAsia"/>
          <w:szCs w:val="21"/>
          <w:lang w:bidi="zh-TW"/>
        </w:rPr>
        <w:t>他</w:t>
      </w:r>
      <w:r w:rsidRPr="000D1020">
        <w:rPr>
          <w:rFonts w:ascii="华文楷体" w:eastAsia="华文楷体" w:hAnsi="华文楷体" w:hint="eastAsia"/>
          <w:szCs w:val="21"/>
          <w:lang w:bidi="zh-TW"/>
        </w:rPr>
        <w:t>把个别的人而不是其中的灵魂当作独立的实体</w:t>
      </w:r>
      <w:r w:rsidR="00365068">
        <w:rPr>
          <w:rFonts w:ascii="华文楷体" w:eastAsia="华文楷体" w:hAnsi="华文楷体" w:hint="eastAsia"/>
          <w:szCs w:val="21"/>
          <w:lang w:bidi="zh-TW"/>
        </w:rPr>
        <w:t>。</w:t>
      </w:r>
      <w:r w:rsidRPr="000D1020">
        <w:rPr>
          <w:rFonts w:ascii="华文楷体" w:eastAsia="华文楷体" w:hAnsi="华文楷体" w:hint="eastAsia"/>
          <w:szCs w:val="21"/>
          <w:lang w:bidi="zh-TW"/>
        </w:rPr>
        <w:t>托马斯坚决反对把灵魂与肉体的关系割裂开来。他认为灵魂作为个体人的“实体形式”是充满于肉体的每一个部分，并在其中发挥着有机的、感觉的和理性的功能。此时的灵魂只能在肉体之中活动。</w:t>
      </w:r>
    </w:p>
    <w:p w14:paraId="5ABCB356" w14:textId="28A519A0" w:rsidR="00552AF4" w:rsidRDefault="000D1020" w:rsidP="00365068">
      <w:pPr>
        <w:ind w:rightChars="209" w:right="439" w:firstLineChars="200" w:firstLine="420"/>
        <w:contextualSpacing/>
        <w:mirrorIndents/>
        <w:rPr>
          <w:rFonts w:ascii="华文楷体" w:eastAsia="华文楷体" w:hAnsi="华文楷体"/>
          <w:szCs w:val="21"/>
          <w:lang w:bidi="zh-TW"/>
        </w:rPr>
      </w:pPr>
      <w:r w:rsidRPr="000D1020">
        <w:rPr>
          <w:rFonts w:ascii="华文楷体" w:eastAsia="华文楷体" w:hAnsi="华文楷体" w:hint="eastAsia"/>
          <w:szCs w:val="21"/>
          <w:lang w:bidi="zh-TW"/>
        </w:rPr>
        <w:t>尽管如此，灵魂的活动仍然具有独立性，灵魂虽然在肉体中，灵魂的纯粹活动却不受肉体的影响。当个体的人死亡之后，灵魂并未随之死亡，因为死亡不过是肉体与灵魂、质料与形式的分离，而灵魂作为无质料的纯形式是不会死亡的，它只是从“实体形式”重新变成独立存在的精神实体而已。他认为灵魂都是个别的、单一的精神实体，每一个灵魂作为“实体形式”与特定的肉体相结合就产生了个别的人</w:t>
      </w:r>
      <w:r w:rsidR="00FE7CCA">
        <w:rPr>
          <w:rFonts w:ascii="华文楷体" w:eastAsia="华文楷体" w:hAnsi="华文楷体" w:hint="eastAsia"/>
          <w:szCs w:val="21"/>
          <w:lang w:bidi="zh-TW"/>
        </w:rPr>
        <w:t>，</w:t>
      </w:r>
      <w:r w:rsidRPr="000D1020">
        <w:rPr>
          <w:rFonts w:ascii="华文楷体" w:eastAsia="华文楷体" w:hAnsi="华文楷体" w:hint="eastAsia"/>
          <w:szCs w:val="21"/>
          <w:lang w:bidi="zh-TW"/>
        </w:rPr>
        <w:t>有多少人就有多少灵魂，每一个灵魂就其本性而言都是不死的</w:t>
      </w:r>
      <w:r w:rsidR="00B126F7">
        <w:rPr>
          <w:rFonts w:ascii="华文楷体" w:eastAsia="华文楷体" w:hAnsi="华文楷体" w:hint="eastAsia"/>
          <w:szCs w:val="21"/>
          <w:lang w:bidi="zh-TW"/>
        </w:rPr>
        <w:t>。</w:t>
      </w:r>
    </w:p>
    <w:p w14:paraId="4FE427F2" w14:textId="77777777" w:rsidR="00B126F7" w:rsidRPr="00563523" w:rsidRDefault="00B126F7" w:rsidP="000D1020">
      <w:pPr>
        <w:contextualSpacing/>
        <w:mirrorIndents/>
        <w:rPr>
          <w:rFonts w:ascii="华文楷体" w:eastAsia="华文楷体" w:hAnsi="华文楷体"/>
          <w:szCs w:val="21"/>
          <w:lang w:bidi="zh-TW"/>
        </w:rPr>
      </w:pPr>
    </w:p>
    <w:p w14:paraId="5BA9695E" w14:textId="77777777" w:rsidR="0014737F" w:rsidRDefault="0014737F" w:rsidP="0014737F">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3</w:t>
      </w:r>
      <w:r>
        <w:rPr>
          <w:rFonts w:ascii="华文楷体" w:eastAsia="华文楷体" w:hAnsi="华文楷体" w:hint="eastAsia"/>
          <w:szCs w:val="21"/>
          <w:lang w:bidi="zh-TW"/>
        </w:rPr>
        <w:t>、认识论</w:t>
      </w:r>
    </w:p>
    <w:p w14:paraId="58CF539C" w14:textId="5B0964E5" w:rsidR="0014737F" w:rsidRDefault="0014737F" w:rsidP="0014737F">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（1）</w:t>
      </w:r>
      <w:r w:rsidR="00563523" w:rsidRPr="00563523">
        <w:rPr>
          <w:rFonts w:ascii="华文楷体" w:eastAsia="华文楷体" w:hAnsi="华文楷体"/>
          <w:szCs w:val="21"/>
          <w:lang w:bidi="zh-TW"/>
        </w:rPr>
        <w:t>感觉</w:t>
      </w:r>
      <w:r>
        <w:rPr>
          <w:rFonts w:ascii="华文楷体" w:eastAsia="华文楷体" w:hAnsi="华文楷体" w:hint="eastAsia"/>
          <w:szCs w:val="21"/>
          <w:lang w:bidi="zh-TW"/>
        </w:rPr>
        <w:t>论</w:t>
      </w:r>
    </w:p>
    <w:p w14:paraId="7059B2FD" w14:textId="77777777" w:rsidR="00C62E72" w:rsidRDefault="00563523" w:rsidP="0014737F">
      <w:pPr>
        <w:ind w:firstLineChars="200" w:firstLine="420"/>
        <w:contextualSpacing/>
        <w:mirrorIndents/>
        <w:rPr>
          <w:rFonts w:ascii="华文楷体" w:eastAsia="华文楷体" w:hAnsi="华文楷体"/>
          <w:szCs w:val="21"/>
          <w:lang w:bidi="zh-TW"/>
        </w:rPr>
      </w:pPr>
      <w:r w:rsidRPr="00563523">
        <w:rPr>
          <w:rFonts w:ascii="华文楷体" w:eastAsia="华文楷体" w:hAnsi="华文楷体"/>
          <w:szCs w:val="21"/>
          <w:lang w:bidi="zh-TW"/>
        </w:rPr>
        <w:t>阿奎那反对柏拉图主义的天赋观念论，坚持亚里士多德关于认识始于感觉的主张，人的认识经历由感觉到理智的发展过程，在此过程中依次认识有形事物、可感形式与抽象形式，这三种对象分别为外感觉、</w:t>
      </w:r>
      <w:proofErr w:type="gramStart"/>
      <w:r w:rsidRPr="00563523">
        <w:rPr>
          <w:rFonts w:ascii="华文楷体" w:eastAsia="华文楷体" w:hAnsi="华文楷体"/>
          <w:szCs w:val="21"/>
          <w:lang w:bidi="zh-TW"/>
        </w:rPr>
        <w:t>内感觉</w:t>
      </w:r>
      <w:proofErr w:type="gramEnd"/>
      <w:r w:rsidRPr="00563523">
        <w:rPr>
          <w:rFonts w:ascii="华文楷体" w:eastAsia="华文楷体" w:hAnsi="华文楷体"/>
          <w:szCs w:val="21"/>
          <w:lang w:bidi="zh-TW"/>
        </w:rPr>
        <w:t>和理智活动所把握。</w:t>
      </w:r>
    </w:p>
    <w:p w14:paraId="617DF439" w14:textId="254B2542" w:rsidR="00C62E72" w:rsidRDefault="00EE5091" w:rsidP="0014737F">
      <w:pPr>
        <w:ind w:firstLineChars="200" w:firstLine="420"/>
        <w:contextualSpacing/>
        <w:mirrorIndents/>
        <w:rPr>
          <w:rFonts w:ascii="华文楷体" w:eastAsia="华文楷体" w:hAnsi="华文楷体"/>
          <w:szCs w:val="21"/>
          <w:lang w:bidi="zh-TW"/>
        </w:rPr>
      </w:pPr>
      <w:r>
        <w:rPr>
          <w:rFonts w:ascii="华文楷体" w:eastAsia="华文楷体" w:hAnsi="华文楷体"/>
          <w:b/>
          <w:bCs/>
          <w:szCs w:val="21"/>
          <w:lang w:bidi="zh-TW"/>
        </w:rPr>
        <w:t>（</w:t>
      </w:r>
      <w:r w:rsidR="00563523" w:rsidRPr="00C62E72">
        <w:rPr>
          <w:rFonts w:ascii="华文楷体" w:eastAsia="华文楷体" w:hAnsi="华文楷体"/>
          <w:b/>
          <w:bCs/>
          <w:szCs w:val="21"/>
          <w:lang w:bidi="zh-TW"/>
        </w:rPr>
        <w:t>1</w:t>
      </w:r>
      <w:r>
        <w:rPr>
          <w:rFonts w:ascii="华文楷体" w:eastAsia="华文楷体" w:hAnsi="华文楷体"/>
          <w:b/>
          <w:bCs/>
          <w:szCs w:val="21"/>
          <w:lang w:bidi="zh-TW"/>
        </w:rPr>
        <w:t>）</w:t>
      </w:r>
      <w:r w:rsidR="00563523" w:rsidRPr="00C62E72">
        <w:rPr>
          <w:rFonts w:ascii="华文楷体" w:eastAsia="华文楷体" w:hAnsi="华文楷体"/>
          <w:b/>
          <w:bCs/>
          <w:szCs w:val="21"/>
          <w:lang w:bidi="zh-TW"/>
        </w:rPr>
        <w:t>、外感觉。</w:t>
      </w:r>
      <w:r w:rsidR="00563523" w:rsidRPr="00563523">
        <w:rPr>
          <w:rFonts w:ascii="华文楷体" w:eastAsia="华文楷体" w:hAnsi="华文楷体"/>
          <w:szCs w:val="21"/>
          <w:lang w:bidi="zh-TW"/>
        </w:rPr>
        <w:t>包括视听味</w:t>
      </w:r>
      <w:r w:rsidR="00C62E72">
        <w:rPr>
          <w:rFonts w:ascii="华文楷体" w:eastAsia="华文楷体" w:hAnsi="华文楷体" w:hint="eastAsia"/>
          <w:szCs w:val="21"/>
          <w:lang w:bidi="zh-TW"/>
        </w:rPr>
        <w:t>嗅</w:t>
      </w:r>
      <w:r w:rsidR="00563523" w:rsidRPr="00563523">
        <w:rPr>
          <w:rFonts w:ascii="华文楷体" w:eastAsia="华文楷体" w:hAnsi="华文楷体"/>
          <w:szCs w:val="21"/>
          <w:lang w:bidi="zh-TW"/>
        </w:rPr>
        <w:t>触觉，触觉是最基本的外感觉，可与有形事物直接接触，</w:t>
      </w:r>
      <w:proofErr w:type="gramStart"/>
      <w:r w:rsidR="00563523" w:rsidRPr="00563523">
        <w:rPr>
          <w:rFonts w:ascii="华文楷体" w:eastAsia="华文楷体" w:hAnsi="华文楷体"/>
          <w:szCs w:val="21"/>
          <w:lang w:bidi="zh-TW"/>
        </w:rPr>
        <w:t>外感觉</w:t>
      </w:r>
      <w:proofErr w:type="gramEnd"/>
      <w:r w:rsidR="00563523" w:rsidRPr="00563523">
        <w:rPr>
          <w:rFonts w:ascii="华文楷体" w:eastAsia="华文楷体" w:hAnsi="华文楷体"/>
          <w:szCs w:val="21"/>
          <w:lang w:bidi="zh-TW"/>
        </w:rPr>
        <w:t>接受的是可感事物的印象。</w:t>
      </w:r>
    </w:p>
    <w:p w14:paraId="7C9DB626" w14:textId="2F8EB372" w:rsidR="00563523" w:rsidRPr="00563523" w:rsidRDefault="00EE5091" w:rsidP="0014737F">
      <w:pPr>
        <w:ind w:firstLineChars="200" w:firstLine="420"/>
        <w:contextualSpacing/>
        <w:mirrorIndents/>
        <w:rPr>
          <w:rFonts w:ascii="华文楷体" w:eastAsia="华文楷体" w:hAnsi="华文楷体"/>
          <w:szCs w:val="21"/>
          <w:lang w:bidi="zh-TW"/>
        </w:rPr>
      </w:pPr>
      <w:r>
        <w:rPr>
          <w:rFonts w:ascii="华文楷体" w:eastAsia="华文楷体" w:hAnsi="华文楷体"/>
          <w:b/>
          <w:bCs/>
          <w:szCs w:val="21"/>
          <w:lang w:bidi="zh-TW"/>
        </w:rPr>
        <w:t>（</w:t>
      </w:r>
      <w:r w:rsidR="00563523" w:rsidRPr="00C62E72">
        <w:rPr>
          <w:rFonts w:ascii="华文楷体" w:eastAsia="华文楷体" w:hAnsi="华文楷体"/>
          <w:b/>
          <w:bCs/>
          <w:szCs w:val="21"/>
          <w:lang w:bidi="zh-TW"/>
        </w:rPr>
        <w:t>2</w:t>
      </w:r>
      <w:r>
        <w:rPr>
          <w:rFonts w:ascii="华文楷体" w:eastAsia="华文楷体" w:hAnsi="华文楷体"/>
          <w:b/>
          <w:bCs/>
          <w:szCs w:val="21"/>
          <w:lang w:bidi="zh-TW"/>
        </w:rPr>
        <w:t>）</w:t>
      </w:r>
      <w:r w:rsidR="00563523" w:rsidRPr="00C62E72">
        <w:rPr>
          <w:rFonts w:ascii="华文楷体" w:eastAsia="华文楷体" w:hAnsi="华文楷体"/>
          <w:b/>
          <w:bCs/>
          <w:szCs w:val="21"/>
          <w:lang w:bidi="zh-TW"/>
        </w:rPr>
        <w:t>、内感觉。</w:t>
      </w:r>
      <w:r w:rsidR="00563523" w:rsidRPr="00563523">
        <w:rPr>
          <w:rFonts w:ascii="华文楷体" w:eastAsia="华文楷体" w:hAnsi="华文楷体"/>
          <w:szCs w:val="21"/>
          <w:lang w:bidi="zh-TW"/>
        </w:rPr>
        <w:t>包括通感、辨别、想象和记忆，以外感觉获得的关于事物的感觉印象作为作用对像。通感是将</w:t>
      </w:r>
      <w:proofErr w:type="gramStart"/>
      <w:r w:rsidR="00563523" w:rsidRPr="00563523">
        <w:rPr>
          <w:rFonts w:ascii="华文楷体" w:eastAsia="华文楷体" w:hAnsi="华文楷体"/>
          <w:szCs w:val="21"/>
          <w:lang w:bidi="zh-TW"/>
        </w:rPr>
        <w:t>外感觉</w:t>
      </w:r>
      <w:proofErr w:type="gramEnd"/>
      <w:r w:rsidR="00563523" w:rsidRPr="00563523">
        <w:rPr>
          <w:rFonts w:ascii="华文楷体" w:eastAsia="华文楷体" w:hAnsi="华文楷体"/>
          <w:szCs w:val="21"/>
          <w:lang w:bidi="zh-TW"/>
        </w:rPr>
        <w:t>获得的不同印象综合为统一印象的能力。想象</w:t>
      </w:r>
      <w:r w:rsidR="00A30764">
        <w:rPr>
          <w:rFonts w:ascii="华文楷体" w:eastAsia="华文楷体" w:hAnsi="华文楷体" w:hint="eastAsia"/>
          <w:szCs w:val="21"/>
          <w:lang w:bidi="zh-TW"/>
        </w:rPr>
        <w:t>则</w:t>
      </w:r>
      <w:r w:rsidR="00563523" w:rsidRPr="00563523">
        <w:rPr>
          <w:rFonts w:ascii="华文楷体" w:eastAsia="华文楷体" w:hAnsi="华文楷体"/>
          <w:szCs w:val="21"/>
          <w:lang w:bidi="zh-TW"/>
        </w:rPr>
        <w:t>对感觉印象进行初步抽象，提取出可感形式</w:t>
      </w:r>
      <w:r w:rsidR="00563523" w:rsidRPr="00563523">
        <w:rPr>
          <w:rFonts w:ascii="华文楷体" w:eastAsia="华文楷体" w:hAnsi="华文楷体" w:hint="eastAsia"/>
          <w:szCs w:val="21"/>
          <w:lang w:bidi="zh-TW"/>
        </w:rPr>
        <w:t>。记忆是把</w:t>
      </w:r>
      <w:proofErr w:type="gramStart"/>
      <w:r w:rsidR="00A30764">
        <w:rPr>
          <w:rFonts w:ascii="华文楷体" w:eastAsia="华文楷体" w:hAnsi="华文楷体" w:hint="eastAsia"/>
          <w:szCs w:val="21"/>
          <w:lang w:bidi="zh-TW"/>
        </w:rPr>
        <w:t>外</w:t>
      </w:r>
      <w:r w:rsidR="00563523" w:rsidRPr="00563523">
        <w:rPr>
          <w:rFonts w:ascii="华文楷体" w:eastAsia="华文楷体" w:hAnsi="华文楷体" w:hint="eastAsia"/>
          <w:szCs w:val="21"/>
          <w:lang w:bidi="zh-TW"/>
        </w:rPr>
        <w:t>感觉和内感觉</w:t>
      </w:r>
      <w:proofErr w:type="gramEnd"/>
      <w:r w:rsidR="00563523" w:rsidRPr="00563523">
        <w:rPr>
          <w:rFonts w:ascii="华文楷体" w:eastAsia="华文楷体" w:hAnsi="华文楷体" w:hint="eastAsia"/>
          <w:szCs w:val="21"/>
          <w:lang w:bidi="zh-TW"/>
        </w:rPr>
        <w:t>的印象储存起来，以便在心灵再现的能力。想象是最重要的内感觉，因为它提供了可感形式，这是理智活动的开始。阿奎那认为感觉是人类知识的基础，“理智之中没有不被感觉先行知道的东西”，这是一种典型的经验主义认识论。</w:t>
      </w:r>
    </w:p>
    <w:p w14:paraId="03E84958" w14:textId="77777777" w:rsidR="00A30764" w:rsidRDefault="00A30764" w:rsidP="00A30764">
      <w:pPr>
        <w:ind w:firstLineChars="100" w:firstLine="210"/>
        <w:contextualSpacing/>
        <w:mirrorIndents/>
        <w:rPr>
          <w:rFonts w:ascii="华文楷体" w:eastAsia="华文楷体" w:hAnsi="华文楷体"/>
          <w:szCs w:val="21"/>
          <w:lang w:bidi="zh-TW"/>
        </w:rPr>
      </w:pPr>
      <w:r>
        <w:rPr>
          <w:rFonts w:ascii="华文楷体" w:eastAsia="华文楷体" w:hAnsi="华文楷体" w:hint="eastAsia"/>
          <w:szCs w:val="21"/>
          <w:lang w:bidi="zh-TW"/>
        </w:rPr>
        <w:t>（2）温和实在论</w:t>
      </w:r>
    </w:p>
    <w:p w14:paraId="4961DD7E" w14:textId="6573F226" w:rsidR="00563523" w:rsidRPr="00563523" w:rsidRDefault="00563523" w:rsidP="00A30764">
      <w:pPr>
        <w:ind w:firstLineChars="200" w:firstLine="420"/>
        <w:contextualSpacing/>
        <w:mirrorIndents/>
        <w:rPr>
          <w:rFonts w:ascii="华文楷体" w:eastAsia="华文楷体" w:hAnsi="华文楷体"/>
          <w:szCs w:val="21"/>
          <w:lang w:bidi="zh-TW"/>
        </w:rPr>
      </w:pPr>
      <w:r w:rsidRPr="00563523">
        <w:rPr>
          <w:rFonts w:ascii="华文楷体" w:eastAsia="华文楷体" w:hAnsi="华文楷体"/>
          <w:szCs w:val="21"/>
          <w:lang w:bidi="zh-TW"/>
        </w:rPr>
        <w:t>阿奎那试图调和关于唯名论和实在论的争论，他</w:t>
      </w:r>
      <w:proofErr w:type="gramStart"/>
      <w:r w:rsidRPr="00563523">
        <w:rPr>
          <w:rFonts w:ascii="华文楷体" w:eastAsia="华文楷体" w:hAnsi="华文楷体"/>
          <w:szCs w:val="21"/>
          <w:lang w:bidi="zh-TW"/>
        </w:rPr>
        <w:t>把之前</w:t>
      </w:r>
      <w:proofErr w:type="gramEnd"/>
      <w:r w:rsidRPr="00563523">
        <w:rPr>
          <w:rFonts w:ascii="华文楷体" w:eastAsia="华文楷体" w:hAnsi="华文楷体"/>
          <w:szCs w:val="21"/>
          <w:lang w:bidi="zh-TW"/>
        </w:rPr>
        <w:t>关于共相问题的讨论都融合进他的哲学体系。他对共相的理解，也包含了他的认识论，他认为人的认识始于感觉，但感觉不是知识的唯一来源，理智能捕捉到感觉中察觉不到的东西，即理性</w:t>
      </w:r>
      <w:r w:rsidR="00085803">
        <w:rPr>
          <w:rFonts w:ascii="华文楷体" w:eastAsia="华文楷体" w:hAnsi="华文楷体"/>
          <w:szCs w:val="21"/>
          <w:lang w:bidi="zh-TW"/>
        </w:rPr>
        <w:t>能</w:t>
      </w:r>
      <w:r w:rsidRPr="00563523">
        <w:rPr>
          <w:rFonts w:ascii="华文楷体" w:eastAsia="华文楷体" w:hAnsi="华文楷体"/>
          <w:szCs w:val="21"/>
          <w:lang w:bidi="zh-TW"/>
        </w:rPr>
        <w:t>对从</w:t>
      </w:r>
      <w:proofErr w:type="gramStart"/>
      <w:r w:rsidRPr="00563523">
        <w:rPr>
          <w:rFonts w:ascii="华文楷体" w:eastAsia="华文楷体" w:hAnsi="华文楷体"/>
          <w:szCs w:val="21"/>
          <w:lang w:bidi="zh-TW"/>
        </w:rPr>
        <w:t>内感觉</w:t>
      </w:r>
      <w:proofErr w:type="gramEnd"/>
      <w:r w:rsidRPr="00563523">
        <w:rPr>
          <w:rFonts w:ascii="华文楷体" w:eastAsia="华文楷体" w:hAnsi="华文楷体"/>
          <w:szCs w:val="21"/>
          <w:lang w:bidi="zh-TW"/>
        </w:rPr>
        <w:t>而来的可感形式进一步抽象，形成普遍性的“共相”。通过这种解释，他试图调和在他之前关于唯名论和实在论的争论。他认为“共相”存在于</w:t>
      </w:r>
      <w:r w:rsidR="00A30764">
        <w:rPr>
          <w:rFonts w:ascii="华文楷体" w:eastAsia="华文楷体" w:hAnsi="华文楷体" w:hint="eastAsia"/>
          <w:szCs w:val="21"/>
          <w:lang w:bidi="zh-TW"/>
        </w:rPr>
        <w:t>：</w:t>
      </w:r>
    </w:p>
    <w:p w14:paraId="0B064B20" w14:textId="18833257" w:rsidR="009E46BB" w:rsidRDefault="00E1582B" w:rsidP="009E46BB">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①</w:t>
      </w:r>
      <w:r w:rsidR="00563523" w:rsidRPr="00563523">
        <w:rPr>
          <w:rFonts w:ascii="华文楷体" w:eastAsia="华文楷体" w:hAnsi="华文楷体"/>
          <w:szCs w:val="21"/>
          <w:lang w:bidi="zh-TW"/>
        </w:rPr>
        <w:t>、事物之外，共相作为神圣概念存在于上帝心灵之中。只有纯粹理</w:t>
      </w:r>
      <w:r w:rsidR="00085803">
        <w:rPr>
          <w:rFonts w:ascii="华文楷体" w:eastAsia="华文楷体" w:hAnsi="华文楷体"/>
          <w:szCs w:val="21"/>
          <w:lang w:bidi="zh-TW"/>
        </w:rPr>
        <w:t>智</w:t>
      </w:r>
      <w:r w:rsidR="00563523" w:rsidRPr="00563523">
        <w:rPr>
          <w:rFonts w:ascii="华文楷体" w:eastAsia="华文楷体" w:hAnsi="华文楷体"/>
          <w:szCs w:val="21"/>
          <w:lang w:bidi="zh-TW"/>
        </w:rPr>
        <w:t>可以认识。</w:t>
      </w:r>
    </w:p>
    <w:p w14:paraId="6C2F7A03" w14:textId="284DCD78" w:rsidR="009E46BB" w:rsidRDefault="00E1582B" w:rsidP="009E46BB">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②</w:t>
      </w:r>
      <w:r w:rsidR="00563523" w:rsidRPr="00563523">
        <w:rPr>
          <w:rFonts w:ascii="华文楷体" w:eastAsia="华文楷体" w:hAnsi="华文楷体"/>
          <w:szCs w:val="21"/>
          <w:lang w:bidi="zh-TW"/>
        </w:rPr>
        <w:t>、事物之中，作为与质料共同构成有形实体的形式。形式存在于同</w:t>
      </w:r>
      <w:r w:rsidR="00CF018A">
        <w:rPr>
          <w:rFonts w:ascii="华文楷体" w:eastAsia="华文楷体" w:hAnsi="华文楷体"/>
          <w:szCs w:val="21"/>
          <w:lang w:bidi="zh-TW"/>
        </w:rPr>
        <w:t>类</w:t>
      </w:r>
      <w:r w:rsidR="00563523" w:rsidRPr="00563523">
        <w:rPr>
          <w:rFonts w:ascii="华文楷体" w:eastAsia="华文楷体" w:hAnsi="华文楷体"/>
          <w:szCs w:val="21"/>
          <w:lang w:bidi="zh-TW"/>
        </w:rPr>
        <w:t>事物之中。人从众</w:t>
      </w:r>
      <w:r w:rsidR="00CF018A">
        <w:rPr>
          <w:rFonts w:ascii="华文楷体" w:eastAsia="华文楷体" w:hAnsi="华文楷体"/>
          <w:szCs w:val="21"/>
          <w:lang w:bidi="zh-TW"/>
        </w:rPr>
        <w:t>多</w:t>
      </w:r>
      <w:r w:rsidR="00563523" w:rsidRPr="00563523">
        <w:rPr>
          <w:rFonts w:ascii="华文楷体" w:eastAsia="华文楷体" w:hAnsi="华文楷体"/>
          <w:szCs w:val="21"/>
          <w:lang w:bidi="zh-TW"/>
        </w:rPr>
        <w:t>有形事物中将其形式抽象</w:t>
      </w:r>
      <w:proofErr w:type="gramStart"/>
      <w:r w:rsidR="00563523" w:rsidRPr="00563523">
        <w:rPr>
          <w:rFonts w:ascii="华文楷体" w:eastAsia="华文楷体" w:hAnsi="华文楷体"/>
          <w:szCs w:val="21"/>
          <w:lang w:bidi="zh-TW"/>
        </w:rPr>
        <w:t>成普遍</w:t>
      </w:r>
      <w:proofErr w:type="gramEnd"/>
      <w:r w:rsidR="00563523" w:rsidRPr="00563523">
        <w:rPr>
          <w:rFonts w:ascii="华文楷体" w:eastAsia="华文楷体" w:hAnsi="华文楷体"/>
          <w:szCs w:val="21"/>
          <w:lang w:bidi="zh-TW"/>
        </w:rPr>
        <w:t>概念</w:t>
      </w:r>
      <w:r w:rsidR="009E46BB">
        <w:rPr>
          <w:rFonts w:ascii="华文楷体" w:eastAsia="华文楷体" w:hAnsi="华文楷体" w:hint="eastAsia"/>
          <w:szCs w:val="21"/>
          <w:lang w:bidi="zh-TW"/>
        </w:rPr>
        <w:t>。</w:t>
      </w:r>
    </w:p>
    <w:p w14:paraId="6051127B" w14:textId="77777777" w:rsidR="00F650D9" w:rsidRDefault="00E1582B" w:rsidP="009E46BB">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③、</w:t>
      </w:r>
      <w:r w:rsidR="00563523" w:rsidRPr="00563523">
        <w:rPr>
          <w:rFonts w:ascii="华文楷体" w:eastAsia="华文楷体" w:hAnsi="华文楷体"/>
          <w:szCs w:val="21"/>
          <w:lang w:bidi="zh-TW"/>
        </w:rPr>
        <w:t>心灵之中，作为被人的理智抽象出来的普遍概念。作为普遍概念</w:t>
      </w:r>
      <w:r w:rsidR="00CF018A">
        <w:rPr>
          <w:rFonts w:ascii="华文楷体" w:eastAsia="华文楷体" w:hAnsi="华文楷体"/>
          <w:szCs w:val="21"/>
          <w:lang w:bidi="zh-TW"/>
        </w:rPr>
        <w:t>的</w:t>
      </w:r>
      <w:r w:rsidR="00563523" w:rsidRPr="00563523">
        <w:rPr>
          <w:rFonts w:ascii="华文楷体" w:eastAsia="华文楷体" w:hAnsi="华文楷体"/>
          <w:szCs w:val="21"/>
          <w:lang w:bidi="zh-TW"/>
        </w:rPr>
        <w:t>共相，之所以能表述众多事物，是因为它是从众多事物的相同的或相似的形式</w:t>
      </w:r>
      <w:r w:rsidR="00F650D9">
        <w:rPr>
          <w:rFonts w:ascii="华文楷体" w:eastAsia="华文楷体" w:hAnsi="华文楷体"/>
          <w:szCs w:val="21"/>
          <w:lang w:bidi="zh-TW"/>
        </w:rPr>
        <w:t>抽</w:t>
      </w:r>
      <w:r w:rsidR="00563523" w:rsidRPr="00563523">
        <w:rPr>
          <w:rFonts w:ascii="华文楷体" w:eastAsia="华文楷体" w:hAnsi="华文楷体"/>
          <w:szCs w:val="21"/>
          <w:lang w:bidi="zh-TW"/>
        </w:rPr>
        <w:t>象出来的。</w:t>
      </w:r>
    </w:p>
    <w:p w14:paraId="66EF644F" w14:textId="24B52D77" w:rsidR="00030D4D" w:rsidRDefault="00563523" w:rsidP="009E46BB">
      <w:pPr>
        <w:ind w:firstLineChars="200" w:firstLine="420"/>
        <w:contextualSpacing/>
        <w:mirrorIndents/>
        <w:rPr>
          <w:rFonts w:ascii="华文楷体" w:eastAsia="华文楷体" w:hAnsi="华文楷体"/>
          <w:szCs w:val="21"/>
          <w:lang w:bidi="zh-TW"/>
        </w:rPr>
      </w:pPr>
      <w:r w:rsidRPr="00563523">
        <w:rPr>
          <w:rFonts w:ascii="华文楷体" w:eastAsia="华文楷体" w:hAnsi="华文楷体"/>
          <w:szCs w:val="21"/>
          <w:lang w:bidi="zh-TW"/>
        </w:rPr>
        <w:t>阿奎那是典型的温和实在论立场，认为普遍概念是对个体之中普遍本</w:t>
      </w:r>
      <w:r w:rsidR="00F650D9">
        <w:rPr>
          <w:rFonts w:ascii="华文楷体" w:eastAsia="华文楷体" w:hAnsi="华文楷体"/>
          <w:szCs w:val="21"/>
          <w:lang w:bidi="zh-TW"/>
        </w:rPr>
        <w:t>质</w:t>
      </w:r>
      <w:r w:rsidRPr="00563523">
        <w:rPr>
          <w:rFonts w:ascii="华文楷体" w:eastAsia="华文楷体" w:hAnsi="华文楷体"/>
          <w:szCs w:val="21"/>
          <w:lang w:bidi="zh-TW"/>
        </w:rPr>
        <w:t>的抽象。</w:t>
      </w:r>
    </w:p>
    <w:p w14:paraId="7C8D0EC3" w14:textId="77777777" w:rsidR="00A53A42" w:rsidRPr="00503883" w:rsidRDefault="00A53A42" w:rsidP="009E46BB">
      <w:pPr>
        <w:ind w:firstLineChars="200" w:firstLine="360"/>
        <w:contextualSpacing/>
        <w:mirrorIndents/>
        <w:rPr>
          <w:rFonts w:ascii="华文楷体" w:eastAsia="华文楷体" w:hAnsi="华文楷体"/>
          <w:sz w:val="18"/>
          <w:szCs w:val="18"/>
          <w:lang w:bidi="zh-TW"/>
        </w:rPr>
      </w:pPr>
    </w:p>
    <w:p w14:paraId="229A5425" w14:textId="7D598BCE" w:rsidR="00503883" w:rsidRDefault="00503883" w:rsidP="00503883">
      <w:pPr>
        <w:contextualSpacing/>
        <w:mirrorIndents/>
        <w:rPr>
          <w:rFonts w:ascii="华文楷体" w:eastAsia="华文楷体" w:hAnsi="华文楷体"/>
          <w:b/>
          <w:bCs/>
          <w:sz w:val="22"/>
          <w:lang w:bidi="zh-TW"/>
        </w:rPr>
      </w:pPr>
      <w:r>
        <w:rPr>
          <w:rFonts w:ascii="华文楷体" w:eastAsia="华文楷体" w:hAnsi="华文楷体" w:hint="eastAsia"/>
          <w:b/>
          <w:bCs/>
          <w:sz w:val="22"/>
          <w:lang w:bidi="zh-TW"/>
        </w:rPr>
        <w:t>（五）</w:t>
      </w:r>
      <w:r w:rsidRPr="00503883">
        <w:rPr>
          <w:rFonts w:ascii="华文楷体" w:eastAsia="华文楷体" w:hAnsi="华文楷体" w:hint="eastAsia"/>
          <w:b/>
          <w:bCs/>
          <w:sz w:val="22"/>
          <w:lang w:bidi="zh-TW"/>
        </w:rPr>
        <w:t>经院哲学的解体</w:t>
      </w:r>
    </w:p>
    <w:p w14:paraId="54B5D7F6" w14:textId="77777777" w:rsidR="00135C91" w:rsidRDefault="00135C91" w:rsidP="00135C91">
      <w:pPr>
        <w:ind w:firstLineChars="200" w:firstLine="420"/>
        <w:contextualSpacing/>
        <w:mirrorIndents/>
        <w:rPr>
          <w:rFonts w:ascii="华文楷体" w:eastAsia="华文楷体" w:hAnsi="华文楷体"/>
          <w:szCs w:val="21"/>
          <w:lang w:bidi="zh-TW"/>
        </w:rPr>
      </w:pPr>
      <w:r w:rsidRPr="00135C91">
        <w:rPr>
          <w:rFonts w:ascii="华文楷体" w:eastAsia="华文楷体" w:hAnsi="华文楷体" w:hint="eastAsia"/>
          <w:szCs w:val="21"/>
          <w:lang w:bidi="zh-TW"/>
        </w:rPr>
        <w:t>在经院哲学的另一处中心</w:t>
      </w:r>
      <w:r>
        <w:rPr>
          <w:rFonts w:ascii="华文楷体" w:eastAsia="华文楷体" w:hAnsi="华文楷体" w:hint="eastAsia"/>
          <w:szCs w:val="21"/>
          <w:lang w:bidi="zh-TW"/>
        </w:rPr>
        <w:t>——</w:t>
      </w:r>
      <w:r w:rsidRPr="00135C91">
        <w:rPr>
          <w:rFonts w:ascii="华文楷体" w:eastAsia="华文楷体" w:hAnsi="华文楷体" w:hint="eastAsia"/>
          <w:szCs w:val="21"/>
          <w:lang w:bidi="zh-TW"/>
        </w:rPr>
        <w:t>牛津</w:t>
      </w:r>
      <w:r>
        <w:rPr>
          <w:rFonts w:ascii="华文楷体" w:eastAsia="华文楷体" w:hAnsi="华文楷体" w:hint="eastAsia"/>
          <w:szCs w:val="21"/>
          <w:lang w:bidi="zh-TW"/>
        </w:rPr>
        <w:t>——</w:t>
      </w:r>
      <w:r w:rsidRPr="00135C91">
        <w:rPr>
          <w:rFonts w:ascii="华文楷体" w:eastAsia="华文楷体" w:hAnsi="华文楷体" w:hint="eastAsia"/>
          <w:szCs w:val="21"/>
          <w:lang w:bidi="zh-TW"/>
        </w:rPr>
        <w:t>发展出了与托马斯主义不同的几种体系，它们从不同的方面对经院哲学起着瓦解作用，客观上促进了哲学分离出神学的进程</w:t>
      </w:r>
      <w:r>
        <w:rPr>
          <w:rFonts w:ascii="华文楷体" w:eastAsia="华文楷体" w:hAnsi="华文楷体" w:hint="eastAsia"/>
          <w:szCs w:val="21"/>
          <w:lang w:bidi="zh-TW"/>
        </w:rPr>
        <w:t>。</w:t>
      </w:r>
    </w:p>
    <w:p w14:paraId="726D26E7" w14:textId="04EB5F5B" w:rsidR="00503883" w:rsidRPr="00503883" w:rsidRDefault="00503883" w:rsidP="00135C91">
      <w:pPr>
        <w:ind w:firstLineChars="200" w:firstLine="420"/>
        <w:contextualSpacing/>
        <w:mirrorIndents/>
        <w:rPr>
          <w:rFonts w:ascii="华文楷体" w:eastAsia="华文楷体" w:hAnsi="华文楷体"/>
          <w:szCs w:val="21"/>
          <w:lang w:bidi="zh-TW"/>
        </w:rPr>
      </w:pPr>
      <w:r w:rsidRPr="00503883">
        <w:rPr>
          <w:rFonts w:ascii="华文楷体" w:eastAsia="华文楷体" w:hAnsi="华文楷体" w:hint="eastAsia"/>
          <w:szCs w:val="21"/>
          <w:lang w:bidi="zh-TW"/>
        </w:rPr>
        <w:t>一、罗吉尔·培根</w:t>
      </w:r>
      <w:r>
        <w:rPr>
          <w:rFonts w:ascii="华文楷体" w:eastAsia="华文楷体" w:hAnsi="华文楷体"/>
          <w:szCs w:val="21"/>
          <w:lang w:bidi="zh-TW"/>
        </w:rPr>
        <w:t>：</w:t>
      </w:r>
      <w:r w:rsidRPr="00503883">
        <w:rPr>
          <w:rFonts w:ascii="华文楷体" w:eastAsia="华文楷体" w:hAnsi="华文楷体"/>
          <w:szCs w:val="21"/>
          <w:lang w:bidi="zh-TW"/>
        </w:rPr>
        <w:t>四障碍说</w:t>
      </w:r>
    </w:p>
    <w:p w14:paraId="16808322" w14:textId="77777777" w:rsidR="00BC1847" w:rsidRDefault="00503883" w:rsidP="00BC1847">
      <w:pPr>
        <w:ind w:firstLineChars="200" w:firstLine="420"/>
        <w:contextualSpacing/>
        <w:mirrorIndents/>
        <w:rPr>
          <w:rFonts w:ascii="华文楷体" w:eastAsia="华文楷体" w:hAnsi="华文楷体"/>
          <w:szCs w:val="21"/>
          <w:lang w:bidi="zh-TW"/>
        </w:rPr>
      </w:pPr>
      <w:r w:rsidRPr="00503883">
        <w:rPr>
          <w:rFonts w:ascii="华文楷体" w:eastAsia="华文楷体" w:hAnsi="华文楷体" w:hint="eastAsia"/>
          <w:szCs w:val="21"/>
          <w:lang w:bidi="zh-TW"/>
        </w:rPr>
        <w:t>罗吉尔·培根比他同时代的人更早的认识到实验和数学的重要性，因此他用实用科学来改造经院哲学。罗吉尔·培根的《大著作》提出了全面系统地改造经院学术的计划。</w:t>
      </w:r>
    </w:p>
    <w:p w14:paraId="1A5C4250" w14:textId="14B0B4CD" w:rsidR="00A53A42" w:rsidRPr="00503883" w:rsidRDefault="00503883" w:rsidP="00BC1847">
      <w:pPr>
        <w:ind w:firstLineChars="200" w:firstLine="420"/>
        <w:contextualSpacing/>
        <w:mirrorIndents/>
        <w:rPr>
          <w:rFonts w:ascii="华文楷体" w:eastAsia="华文楷体" w:hAnsi="华文楷体"/>
          <w:szCs w:val="21"/>
          <w:lang w:bidi="zh-TW"/>
        </w:rPr>
      </w:pPr>
      <w:r w:rsidRPr="00503883">
        <w:rPr>
          <w:rFonts w:ascii="华文楷体" w:eastAsia="华文楷体" w:hAnsi="华文楷体" w:hint="eastAsia"/>
          <w:szCs w:val="21"/>
          <w:lang w:bidi="zh-TW"/>
        </w:rPr>
        <w:t>罗吉尔·培根在《大著作》开篇中指出，在理解上帝的光辉之前，首先必须清除障碍。他把人类认识错误的根源</w:t>
      </w:r>
      <w:proofErr w:type="gramStart"/>
      <w:r w:rsidRPr="00503883">
        <w:rPr>
          <w:rFonts w:ascii="华文楷体" w:eastAsia="华文楷体" w:hAnsi="华文楷体" w:hint="eastAsia"/>
          <w:szCs w:val="21"/>
          <w:lang w:bidi="zh-TW"/>
        </w:rPr>
        <w:t>归于四</w:t>
      </w:r>
      <w:proofErr w:type="gramEnd"/>
      <w:r w:rsidRPr="00503883">
        <w:rPr>
          <w:rFonts w:ascii="华文楷体" w:eastAsia="华文楷体" w:hAnsi="华文楷体" w:hint="eastAsia"/>
          <w:szCs w:val="21"/>
          <w:lang w:bidi="zh-TW"/>
        </w:rPr>
        <w:t>大障碍</w:t>
      </w:r>
      <w:r>
        <w:rPr>
          <w:rFonts w:ascii="华文楷体" w:eastAsia="华文楷体" w:hAnsi="华文楷体"/>
          <w:szCs w:val="21"/>
          <w:lang w:bidi="zh-TW"/>
        </w:rPr>
        <w:t>：</w:t>
      </w:r>
      <w:r w:rsidR="00BC1847">
        <w:rPr>
          <w:rFonts w:ascii="华文楷体" w:eastAsia="华文楷体" w:hAnsi="华文楷体" w:hint="eastAsia"/>
          <w:szCs w:val="21"/>
          <w:lang w:bidi="zh-TW"/>
        </w:rPr>
        <w:t>①</w:t>
      </w:r>
      <w:r w:rsidRPr="00503883">
        <w:rPr>
          <w:rFonts w:ascii="华文楷体" w:eastAsia="华文楷体" w:hAnsi="华文楷体"/>
          <w:szCs w:val="21"/>
          <w:lang w:bidi="zh-TW"/>
        </w:rPr>
        <w:t>靠不住的无价值的权威</w:t>
      </w:r>
      <w:r w:rsidR="00BC1847">
        <w:rPr>
          <w:rFonts w:ascii="华文楷体" w:eastAsia="华文楷体" w:hAnsi="华文楷体" w:hint="eastAsia"/>
          <w:szCs w:val="21"/>
          <w:lang w:bidi="zh-TW"/>
        </w:rPr>
        <w:t>；②</w:t>
      </w:r>
      <w:r w:rsidRPr="00503883">
        <w:rPr>
          <w:rFonts w:ascii="华文楷体" w:eastAsia="华文楷体" w:hAnsi="华文楷体"/>
          <w:szCs w:val="21"/>
          <w:lang w:bidi="zh-TW"/>
        </w:rPr>
        <w:t>习俗的长期性</w:t>
      </w:r>
      <w:r w:rsidR="00BC1847">
        <w:rPr>
          <w:rFonts w:ascii="华文楷体" w:eastAsia="华文楷体" w:hAnsi="华文楷体" w:hint="eastAsia"/>
          <w:szCs w:val="21"/>
          <w:lang w:bidi="zh-TW"/>
        </w:rPr>
        <w:t>；③</w:t>
      </w:r>
      <w:r w:rsidRPr="00503883">
        <w:rPr>
          <w:rFonts w:ascii="华文楷体" w:eastAsia="华文楷体" w:hAnsi="华文楷体"/>
          <w:szCs w:val="21"/>
          <w:lang w:bidi="zh-TW"/>
        </w:rPr>
        <w:t>无知民众的意见</w:t>
      </w:r>
      <w:r w:rsidR="00BC1847">
        <w:rPr>
          <w:rFonts w:ascii="华文楷体" w:eastAsia="华文楷体" w:hAnsi="华文楷体" w:hint="eastAsia"/>
          <w:szCs w:val="21"/>
          <w:lang w:bidi="zh-TW"/>
        </w:rPr>
        <w:t>；④</w:t>
      </w:r>
      <w:r w:rsidRPr="00503883">
        <w:rPr>
          <w:rFonts w:ascii="华文楷体" w:eastAsia="华文楷体" w:hAnsi="华文楷体"/>
          <w:szCs w:val="21"/>
          <w:lang w:bidi="zh-TW"/>
        </w:rPr>
        <w:t>以虚夸的智慧掩饰无知。他认为这四种障碍是“致命的流毒造成人类的一切罪恶。”每个人之所以会陷入这四大障碍，是因为每个人都会以下面这三点理由进行自我安慰</w:t>
      </w:r>
      <w:r>
        <w:rPr>
          <w:rFonts w:ascii="华文楷体" w:eastAsia="华文楷体" w:hAnsi="华文楷体"/>
          <w:szCs w:val="21"/>
          <w:lang w:bidi="zh-TW"/>
        </w:rPr>
        <w:t>：</w:t>
      </w:r>
      <w:r w:rsidR="009563DD">
        <w:rPr>
          <w:rFonts w:ascii="华文楷体" w:eastAsia="华文楷体" w:hAnsi="华文楷体" w:hint="eastAsia"/>
          <w:szCs w:val="21"/>
          <w:lang w:bidi="zh-TW"/>
        </w:rPr>
        <w:t>①</w:t>
      </w:r>
      <w:r w:rsidRPr="00503883">
        <w:rPr>
          <w:rFonts w:ascii="华文楷体" w:eastAsia="华文楷体" w:hAnsi="华文楷体"/>
          <w:szCs w:val="21"/>
          <w:lang w:bidi="zh-TW"/>
        </w:rPr>
        <w:t>多数人都认为这是前辈为我们树立的榜样</w:t>
      </w:r>
      <w:r w:rsidR="009563DD">
        <w:rPr>
          <w:rFonts w:ascii="华文楷体" w:eastAsia="华文楷体" w:hAnsi="华文楷体" w:hint="eastAsia"/>
          <w:szCs w:val="21"/>
          <w:lang w:bidi="zh-TW"/>
        </w:rPr>
        <w:t>；②</w:t>
      </w:r>
      <w:r w:rsidRPr="00503883">
        <w:rPr>
          <w:rFonts w:ascii="华文楷体" w:eastAsia="华文楷体" w:hAnsi="华文楷体"/>
          <w:szCs w:val="21"/>
          <w:lang w:bidi="zh-TW"/>
        </w:rPr>
        <w:t>这是习俗使然</w:t>
      </w:r>
      <w:r w:rsidR="009563DD">
        <w:rPr>
          <w:rFonts w:ascii="华文楷体" w:eastAsia="华文楷体" w:hAnsi="华文楷体" w:hint="eastAsia"/>
          <w:szCs w:val="21"/>
          <w:lang w:bidi="zh-TW"/>
        </w:rPr>
        <w:t>；③</w:t>
      </w:r>
      <w:r w:rsidRPr="00503883">
        <w:rPr>
          <w:rFonts w:ascii="华文楷体" w:eastAsia="华文楷体" w:hAnsi="华文楷体"/>
          <w:szCs w:val="21"/>
          <w:lang w:bidi="zh-TW"/>
        </w:rPr>
        <w:t>这是人们的共同信念。这三点理由足以击败理性。</w:t>
      </w:r>
    </w:p>
    <w:p w14:paraId="3CF3B7E5" w14:textId="485C1A4F" w:rsidR="00EE5091" w:rsidRDefault="00CA5264" w:rsidP="00EE5091">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罗吉尔·培根从排除这四大</w:t>
      </w:r>
      <w:r w:rsidR="00EE5091">
        <w:rPr>
          <w:rFonts w:ascii="华文楷体" w:eastAsia="华文楷体" w:hAnsi="华文楷体" w:hint="eastAsia"/>
          <w:szCs w:val="21"/>
          <w:lang w:bidi="zh-TW"/>
        </w:rPr>
        <w:t>障</w:t>
      </w:r>
      <w:r w:rsidRPr="00CA5264">
        <w:rPr>
          <w:rFonts w:ascii="华文楷体" w:eastAsia="华文楷体" w:hAnsi="华文楷体" w:hint="eastAsia"/>
          <w:szCs w:val="21"/>
          <w:lang w:bidi="zh-TW"/>
        </w:rPr>
        <w:t>碍出发，要求在科学领域引入经验和推理</w:t>
      </w:r>
      <w:r w:rsidR="00EE5091">
        <w:rPr>
          <w:rFonts w:ascii="华文楷体" w:eastAsia="华文楷体" w:hAnsi="华文楷体" w:hint="eastAsia"/>
          <w:szCs w:val="21"/>
          <w:lang w:bidi="zh-TW"/>
        </w:rPr>
        <w:t>两</w:t>
      </w:r>
      <w:r w:rsidRPr="00CA5264">
        <w:rPr>
          <w:rFonts w:ascii="华文楷体" w:eastAsia="华文楷体" w:hAnsi="华文楷体" w:hint="eastAsia"/>
          <w:szCs w:val="21"/>
          <w:lang w:bidi="zh-TW"/>
        </w:rPr>
        <w:t>种方法。其过程是</w:t>
      </w:r>
      <w:r w:rsidR="00EE5091">
        <w:rPr>
          <w:rFonts w:ascii="华文楷体" w:eastAsia="华文楷体" w:hAnsi="华文楷体"/>
          <w:szCs w:val="21"/>
          <w:lang w:bidi="zh-TW"/>
        </w:rPr>
        <w:t>：</w:t>
      </w:r>
      <w:r w:rsidRPr="00CA5264">
        <w:rPr>
          <w:rFonts w:ascii="华文楷体" w:eastAsia="华文楷体" w:hAnsi="华文楷体"/>
          <w:szCs w:val="21"/>
          <w:lang w:bidi="zh-TW"/>
        </w:rPr>
        <w:t>首先由经验提供感性认识，再由推理达到结论，最后由</w:t>
      </w:r>
      <w:r w:rsidRPr="00CA5264">
        <w:rPr>
          <w:rFonts w:ascii="华文楷体" w:eastAsia="华文楷体" w:hAnsi="华文楷体" w:hint="eastAsia"/>
          <w:szCs w:val="21"/>
          <w:lang w:bidi="zh-TW"/>
        </w:rPr>
        <w:t>实验证明推理的结论。</w:t>
      </w:r>
    </w:p>
    <w:p w14:paraId="03C50A44" w14:textId="77777777" w:rsidR="00EE5091" w:rsidRDefault="00CA5264" w:rsidP="00EE5091">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他是第一个提出实验科学的人，这不仅从理论上向人们阐明了实验科学的重要性，而且提出了很多有用的设想。他一方面虽承认证明科学的必要性，但更坚持实验科学的充分性。他认为如果没有实验的帮助，其他科学便达不到目的。</w:t>
      </w:r>
    </w:p>
    <w:p w14:paraId="073D14F5" w14:textId="48DDB449" w:rsidR="00CA5264" w:rsidRDefault="00CA5264" w:rsidP="00EE5091">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其学说和科学实践活动对促进后期唯名论思潮的兴起和建立科学的认识方法均有重要意义。</w:t>
      </w:r>
    </w:p>
    <w:p w14:paraId="24CCBEB2" w14:textId="77777777" w:rsidR="00EE5091" w:rsidRPr="00CA5264" w:rsidRDefault="00EE5091" w:rsidP="00EE5091">
      <w:pPr>
        <w:ind w:firstLineChars="200" w:firstLine="420"/>
        <w:contextualSpacing/>
        <w:mirrorIndents/>
        <w:rPr>
          <w:rFonts w:ascii="华文楷体" w:eastAsia="华文楷体" w:hAnsi="华文楷体"/>
          <w:szCs w:val="21"/>
          <w:lang w:bidi="zh-TW"/>
        </w:rPr>
      </w:pPr>
    </w:p>
    <w:p w14:paraId="4D59A1AB" w14:textId="7C5A2943" w:rsidR="00CA5264" w:rsidRPr="00CA5264" w:rsidRDefault="00CA5264" w:rsidP="00CA5264">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二、司各脱主义</w:t>
      </w:r>
    </w:p>
    <w:p w14:paraId="029BEC79" w14:textId="3440FB4D" w:rsidR="00CA5264" w:rsidRPr="00CA5264" w:rsidRDefault="00EE5091" w:rsidP="00CA5264">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CA5264" w:rsidRPr="00CA5264">
        <w:rPr>
          <w:rFonts w:ascii="华文楷体" w:eastAsia="华文楷体" w:hAnsi="华文楷体"/>
          <w:szCs w:val="21"/>
          <w:lang w:bidi="zh-TW"/>
        </w:rPr>
        <w:t>一</w:t>
      </w:r>
      <w:r>
        <w:rPr>
          <w:rFonts w:ascii="华文楷体" w:eastAsia="华文楷体" w:hAnsi="华文楷体"/>
          <w:szCs w:val="21"/>
          <w:lang w:bidi="zh-TW"/>
        </w:rPr>
        <w:t>）信仰</w:t>
      </w:r>
      <w:r w:rsidR="00CA5264" w:rsidRPr="00CA5264">
        <w:rPr>
          <w:rFonts w:ascii="华文楷体" w:eastAsia="华文楷体" w:hAnsi="华文楷体"/>
          <w:szCs w:val="21"/>
          <w:lang w:bidi="zh-TW"/>
        </w:rPr>
        <w:t>与理性</w:t>
      </w:r>
    </w:p>
    <w:p w14:paraId="32CB9F25" w14:textId="6989D067" w:rsidR="00CA5264" w:rsidRPr="00CA5264" w:rsidRDefault="00CA5264" w:rsidP="00CA5264">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司各脱认为托马斯证明上帝存在的“后天证明”是无效的，他的理由是不能从有限直接推出无限。而且他也</w:t>
      </w:r>
      <w:proofErr w:type="gramStart"/>
      <w:r w:rsidRPr="00CA5264">
        <w:rPr>
          <w:rFonts w:ascii="华文楷体" w:eastAsia="华文楷体" w:hAnsi="华文楷体" w:hint="eastAsia"/>
          <w:szCs w:val="21"/>
          <w:lang w:bidi="zh-TW"/>
        </w:rPr>
        <w:t>不</w:t>
      </w:r>
      <w:proofErr w:type="gramEnd"/>
      <w:r w:rsidRPr="00CA5264">
        <w:rPr>
          <w:rFonts w:ascii="华文楷体" w:eastAsia="华文楷体" w:hAnsi="华文楷体" w:hint="eastAsia"/>
          <w:szCs w:val="21"/>
          <w:lang w:bidi="zh-TW"/>
        </w:rPr>
        <w:t>认同托马斯说的意志是服从理性的，原因是如果上帝的意志服从于他的理性，那么上帝自身也会被他的理性限制</w:t>
      </w:r>
      <w:r w:rsidR="00680330">
        <w:rPr>
          <w:rFonts w:ascii="华文楷体" w:eastAsia="华文楷体" w:hAnsi="华文楷体" w:hint="eastAsia"/>
          <w:szCs w:val="21"/>
          <w:lang w:bidi="zh-TW"/>
        </w:rPr>
        <w:t>。</w:t>
      </w:r>
    </w:p>
    <w:p w14:paraId="48A52955" w14:textId="77777777" w:rsidR="00CA5264" w:rsidRPr="00CA5264" w:rsidRDefault="00CA5264" w:rsidP="00680330">
      <w:pPr>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因此，司各脱指出上帝的意志才是第一位的，这是一种典型的唯意志论。</w:t>
      </w:r>
    </w:p>
    <w:p w14:paraId="677DD44B" w14:textId="77777777" w:rsidR="00813EF5" w:rsidRDefault="00680330" w:rsidP="00CA5264">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在</w:t>
      </w:r>
      <w:r w:rsidR="00CA5264" w:rsidRPr="00CA5264">
        <w:rPr>
          <w:rFonts w:ascii="华文楷体" w:eastAsia="华文楷体" w:hAnsi="华文楷体" w:hint="eastAsia"/>
          <w:szCs w:val="21"/>
          <w:lang w:bidi="zh-TW"/>
        </w:rPr>
        <w:t>上帝存在的具体论证方面，司各脱指出形而上学可以证明上帝的存在。他认为，形而上学研究的“存在之为存在”是人认识的第一原则。所谓“第</w:t>
      </w:r>
      <w:r w:rsidR="00813EF5">
        <w:rPr>
          <w:rFonts w:ascii="华文楷体" w:eastAsia="华文楷体" w:hAnsi="华文楷体" w:hint="eastAsia"/>
          <w:szCs w:val="21"/>
          <w:lang w:bidi="zh-TW"/>
        </w:rPr>
        <w:t>一</w:t>
      </w:r>
      <w:r w:rsidR="00CA5264" w:rsidRPr="00CA5264">
        <w:rPr>
          <w:rFonts w:ascii="华文楷体" w:eastAsia="华文楷体" w:hAnsi="华文楷体" w:hint="eastAsia"/>
          <w:szCs w:val="21"/>
          <w:lang w:bidi="zh-TW"/>
        </w:rPr>
        <w:t>”是</w:t>
      </w:r>
      <w:r w:rsidR="00813EF5">
        <w:rPr>
          <w:rFonts w:ascii="华文楷体" w:eastAsia="华文楷体" w:hAnsi="华文楷体" w:hint="eastAsia"/>
          <w:szCs w:val="21"/>
          <w:lang w:bidi="zh-TW"/>
        </w:rPr>
        <w:t>指</w:t>
      </w:r>
      <w:proofErr w:type="gramStart"/>
      <w:r w:rsidR="00CA5264" w:rsidRPr="00CA5264">
        <w:rPr>
          <w:rFonts w:ascii="华文楷体" w:eastAsia="华文楷体" w:hAnsi="华文楷体" w:hint="eastAsia"/>
          <w:szCs w:val="21"/>
          <w:lang w:bidi="zh-TW"/>
        </w:rPr>
        <w:t>最确定</w:t>
      </w:r>
      <w:proofErr w:type="gramEnd"/>
      <w:r w:rsidR="00CA5264" w:rsidRPr="00CA5264">
        <w:rPr>
          <w:rFonts w:ascii="华文楷体" w:eastAsia="华文楷体" w:hAnsi="华文楷体" w:hint="eastAsia"/>
          <w:szCs w:val="21"/>
          <w:lang w:bidi="zh-TW"/>
        </w:rPr>
        <w:t>的不可怀疑的意思。</w:t>
      </w:r>
    </w:p>
    <w:p w14:paraId="21847B00" w14:textId="12708075" w:rsidR="00813EF5" w:rsidRDefault="00CA5264" w:rsidP="00813EF5">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司各脱的独创之处在于，他把对“存在”的意义区别为两种样式</w:t>
      </w:r>
      <w:r w:rsidR="00EE5091">
        <w:rPr>
          <w:rFonts w:ascii="华文楷体" w:eastAsia="华文楷体" w:hAnsi="华文楷体"/>
          <w:szCs w:val="21"/>
          <w:lang w:bidi="zh-TW"/>
        </w:rPr>
        <w:t>：</w:t>
      </w:r>
      <w:r w:rsidRPr="00CA5264">
        <w:rPr>
          <w:rFonts w:ascii="华文楷体" w:eastAsia="华文楷体" w:hAnsi="华文楷体"/>
          <w:szCs w:val="21"/>
          <w:lang w:bidi="zh-TW"/>
        </w:rPr>
        <w:t>无限存在和有限存在。</w:t>
      </w:r>
    </w:p>
    <w:p w14:paraId="4F42982C" w14:textId="0CE3FD98" w:rsidR="00CA5264" w:rsidRPr="00CA5264" w:rsidRDefault="00CA5264" w:rsidP="00813EF5">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司各脱认为无限存在是上帝，有限存在是被造物。形而上学因此包含着关于上帝的知识。但他指出，有限与无限是非连续的，不能从有限直接推导无限存在。</w:t>
      </w:r>
    </w:p>
    <w:p w14:paraId="7CB3F06B" w14:textId="0211A7A0" w:rsidR="00CA5264" w:rsidRPr="00CA5264" w:rsidRDefault="00CA5264" w:rsidP="00813EF5">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他认为，学科对一个对象的研究是以承认该对象的存在为前提的</w:t>
      </w:r>
      <w:r w:rsidR="001A5FAC">
        <w:rPr>
          <w:rFonts w:ascii="华文楷体" w:eastAsia="华文楷体" w:hAnsi="华文楷体" w:hint="eastAsia"/>
          <w:szCs w:val="21"/>
          <w:lang w:bidi="zh-TW"/>
        </w:rPr>
        <w:t>，</w:t>
      </w:r>
      <w:r w:rsidRPr="00CA5264">
        <w:rPr>
          <w:rFonts w:ascii="华文楷体" w:eastAsia="华文楷体" w:hAnsi="华文楷体" w:hint="eastAsia"/>
          <w:szCs w:val="21"/>
          <w:lang w:bidi="zh-TW"/>
        </w:rPr>
        <w:t>对象的存在已经事先预定，学科的内容只与对象的属性有关。因此，神学的对象是上帝的属性，但不证明上帝的存在</w:t>
      </w:r>
      <w:r w:rsidR="00813EF5">
        <w:rPr>
          <w:rFonts w:ascii="华文楷体" w:eastAsia="华文楷体" w:hAnsi="华文楷体"/>
          <w:szCs w:val="21"/>
          <w:lang w:bidi="zh-TW"/>
        </w:rPr>
        <w:t>；</w:t>
      </w:r>
      <w:r w:rsidRPr="00CA5264">
        <w:rPr>
          <w:rFonts w:ascii="华文楷体" w:eastAsia="华文楷体" w:hAnsi="华文楷体"/>
          <w:szCs w:val="21"/>
          <w:lang w:bidi="zh-TW"/>
        </w:rPr>
        <w:t>反之，形而上学则能证</w:t>
      </w:r>
      <w:r w:rsidRPr="00CA5264">
        <w:rPr>
          <w:rFonts w:ascii="华文楷体" w:eastAsia="华文楷体" w:hAnsi="华文楷体" w:hint="eastAsia"/>
          <w:szCs w:val="21"/>
          <w:lang w:bidi="zh-TW"/>
        </w:rPr>
        <w:t>明上帝的存在，但不提供关于上帝属性的知识。</w:t>
      </w:r>
    </w:p>
    <w:p w14:paraId="38A6AE41" w14:textId="1D2F0321" w:rsidR="00CA5264" w:rsidRPr="00CA5264" w:rsidRDefault="00CA5264" w:rsidP="00F20967">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司各脱所说的形而上学与神学的区别实际上是理性与信仰的区别</w:t>
      </w:r>
      <w:r w:rsidR="001A5FAC">
        <w:rPr>
          <w:rFonts w:ascii="华文楷体" w:eastAsia="华文楷体" w:hAnsi="华文楷体" w:hint="eastAsia"/>
          <w:szCs w:val="21"/>
          <w:lang w:bidi="zh-TW"/>
        </w:rPr>
        <w:t>。</w:t>
      </w:r>
      <w:r w:rsidRPr="00CA5264">
        <w:rPr>
          <w:rFonts w:ascii="华文楷体" w:eastAsia="华文楷体" w:hAnsi="华文楷体" w:hint="eastAsia"/>
          <w:szCs w:val="21"/>
          <w:lang w:bidi="zh-TW"/>
        </w:rPr>
        <w:t>人的理智属于有限存在的样式，上帝的理智属于无限存在的样式。两者有着不同的属性，不能相通，不能用有限把握无限。可以说，人的理智达不到神学的高度。</w:t>
      </w:r>
    </w:p>
    <w:p w14:paraId="2723178C" w14:textId="0635C3C5" w:rsidR="00CA5264" w:rsidRPr="00CA5264" w:rsidRDefault="00CA5264" w:rsidP="00F20967">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上帝的性质虽然不是理智的可知对象，但却是信仰的可信对象，神学是信仰的学问。严格地说，神学不是知识，而是一门实践的学问，它的信条是人的行动准则。</w:t>
      </w:r>
    </w:p>
    <w:p w14:paraId="084B2C1B" w14:textId="0375C246" w:rsidR="00CA5264" w:rsidRPr="00CA5264" w:rsidRDefault="00EE5091" w:rsidP="00CA5264">
      <w:pPr>
        <w:ind w:firstLineChars="200" w:firstLine="420"/>
        <w:contextualSpacing/>
        <w:mirrorIndents/>
        <w:rPr>
          <w:rFonts w:ascii="华文楷体" w:eastAsia="华文楷体" w:hAnsi="华文楷体"/>
          <w:szCs w:val="21"/>
          <w:lang w:bidi="zh-TW"/>
        </w:rPr>
      </w:pPr>
      <w:r>
        <w:rPr>
          <w:rFonts w:ascii="华文楷体" w:eastAsia="华文楷体" w:hAnsi="华文楷体"/>
          <w:szCs w:val="21"/>
          <w:lang w:bidi="zh-TW"/>
        </w:rPr>
        <w:t>（</w:t>
      </w:r>
      <w:r w:rsidR="00CA5264" w:rsidRPr="00CA5264">
        <w:rPr>
          <w:rFonts w:ascii="华文楷体" w:eastAsia="华文楷体" w:hAnsi="华文楷体"/>
          <w:szCs w:val="21"/>
          <w:lang w:bidi="zh-TW"/>
        </w:rPr>
        <w:t>二</w:t>
      </w:r>
      <w:r>
        <w:rPr>
          <w:rFonts w:ascii="华文楷体" w:eastAsia="华文楷体" w:hAnsi="华文楷体"/>
          <w:szCs w:val="21"/>
          <w:lang w:bidi="zh-TW"/>
        </w:rPr>
        <w:t>）</w:t>
      </w:r>
      <w:r w:rsidR="00846603">
        <w:rPr>
          <w:rFonts w:ascii="华文楷体" w:eastAsia="华文楷体" w:hAnsi="华文楷体"/>
          <w:szCs w:val="21"/>
          <w:lang w:bidi="zh-TW"/>
        </w:rPr>
        <w:t>此</w:t>
      </w:r>
      <w:r w:rsidR="00CA5264" w:rsidRPr="00CA5264">
        <w:rPr>
          <w:rFonts w:ascii="华文楷体" w:eastAsia="华文楷体" w:hAnsi="华文楷体"/>
          <w:szCs w:val="21"/>
          <w:lang w:bidi="zh-TW"/>
        </w:rPr>
        <w:t>性</w:t>
      </w:r>
    </w:p>
    <w:p w14:paraId="45E1CFF9" w14:textId="77777777" w:rsidR="00846603" w:rsidRDefault="00CA5264" w:rsidP="00846603">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按照司各脱的区分，每一实体都有共性与此性</w:t>
      </w:r>
      <w:r w:rsidR="00813EF5">
        <w:rPr>
          <w:rFonts w:ascii="华文楷体" w:eastAsia="华文楷体" w:hAnsi="华文楷体"/>
          <w:szCs w:val="21"/>
          <w:lang w:bidi="zh-TW"/>
        </w:rPr>
        <w:t>；</w:t>
      </w:r>
      <w:r w:rsidRPr="00CA5264">
        <w:rPr>
          <w:rFonts w:ascii="华文楷体" w:eastAsia="华文楷体" w:hAnsi="华文楷体"/>
          <w:szCs w:val="21"/>
          <w:lang w:bidi="zh-TW"/>
        </w:rPr>
        <w:t>实体的形式和质料决定共性，此性则是决定自身的终极因素。按司各脱的话说，此性与共性的区分是“形式上的区分”，这里“形式上”的意思是原则上的。形式上的区分的具体含义是，在原则上把一事物的本质分为两个样式</w:t>
      </w:r>
      <w:r w:rsidR="00EE5091">
        <w:rPr>
          <w:rFonts w:ascii="华文楷体" w:eastAsia="华文楷体" w:hAnsi="华文楷体"/>
          <w:szCs w:val="21"/>
          <w:lang w:bidi="zh-TW"/>
        </w:rPr>
        <w:t>：</w:t>
      </w:r>
      <w:r w:rsidRPr="00CA5264">
        <w:rPr>
          <w:rFonts w:ascii="华文楷体" w:eastAsia="华文楷体" w:hAnsi="华文楷体"/>
          <w:szCs w:val="21"/>
          <w:lang w:bidi="zh-TW"/>
        </w:rPr>
        <w:t>此性</w:t>
      </w:r>
      <w:r w:rsidRPr="00CA5264">
        <w:rPr>
          <w:rFonts w:ascii="华文楷体" w:eastAsia="华文楷体" w:hAnsi="华文楷体" w:hint="eastAsia"/>
          <w:szCs w:val="21"/>
          <w:lang w:bidi="zh-TW"/>
        </w:rPr>
        <w:t>是概念不可表述的终极本质，共性是可用概念把握的本质。但不论是此性，还是共性，都是存在于感性事物之中的实在本质。</w:t>
      </w:r>
    </w:p>
    <w:p w14:paraId="6FC70D4A" w14:textId="7330485A" w:rsidR="008B6582" w:rsidRPr="008B6582" w:rsidRDefault="00CA5264" w:rsidP="005340C9">
      <w:pPr>
        <w:ind w:firstLineChars="200" w:firstLine="420"/>
        <w:contextualSpacing/>
        <w:mirrorIndents/>
        <w:rPr>
          <w:rFonts w:ascii="华文楷体" w:eastAsia="华文楷体" w:hAnsi="华文楷体"/>
          <w:szCs w:val="21"/>
          <w:lang w:bidi="zh-TW"/>
        </w:rPr>
      </w:pPr>
      <w:r w:rsidRPr="00CA5264">
        <w:rPr>
          <w:rFonts w:ascii="华文楷体" w:eastAsia="华文楷体" w:hAnsi="华文楷体" w:hint="eastAsia"/>
          <w:szCs w:val="21"/>
          <w:lang w:bidi="zh-TW"/>
        </w:rPr>
        <w:t>“此性”概念是为了回答“每一个别事物与其他事物根本不同”的问题</w:t>
      </w:r>
      <w:r w:rsidR="00846603">
        <w:rPr>
          <w:rFonts w:ascii="华文楷体" w:eastAsia="华文楷体" w:hAnsi="华文楷体" w:hint="eastAsia"/>
          <w:szCs w:val="21"/>
          <w:lang w:bidi="zh-TW"/>
        </w:rPr>
        <w:t>。</w:t>
      </w:r>
      <w:r w:rsidRPr="00CA5264">
        <w:rPr>
          <w:rFonts w:ascii="华文楷体" w:eastAsia="华文楷体" w:hAnsi="华文楷体" w:hint="eastAsia"/>
          <w:szCs w:val="21"/>
          <w:lang w:bidi="zh-TW"/>
        </w:rPr>
        <w:t>后来的司各脱主义者离开“此性”所针对的理论问题使用这一概念把它作为解释事物性质的原则。“此性”被庸俗化为“隐秘的质”</w:t>
      </w:r>
      <w:r w:rsidR="00EE5091">
        <w:rPr>
          <w:rFonts w:ascii="华文楷体" w:eastAsia="华文楷体" w:hAnsi="华文楷体"/>
          <w:szCs w:val="21"/>
          <w:lang w:bidi="zh-TW"/>
        </w:rPr>
        <w:t>：</w:t>
      </w:r>
      <w:r w:rsidRPr="00CA5264">
        <w:rPr>
          <w:rFonts w:ascii="华文楷体" w:eastAsia="华文楷体" w:hAnsi="华文楷体"/>
          <w:szCs w:val="21"/>
          <w:lang w:bidi="zh-TW"/>
        </w:rPr>
        <w:t>一个</w:t>
      </w:r>
      <w:r w:rsidR="008B6582" w:rsidRPr="008B6582">
        <w:rPr>
          <w:rFonts w:ascii="华文楷体" w:eastAsia="华文楷体" w:hAnsi="华文楷体" w:hint="eastAsia"/>
          <w:szCs w:val="21"/>
          <w:lang w:bidi="zh-TW"/>
        </w:rPr>
        <w:t>事物之所以如此这般，因为它有如此这般的此性或隐秘的质</w:t>
      </w:r>
      <w:r w:rsidR="005340C9">
        <w:rPr>
          <w:rFonts w:ascii="华文楷体" w:eastAsia="华文楷体" w:hAnsi="华文楷体" w:hint="eastAsia"/>
          <w:szCs w:val="21"/>
          <w:lang w:bidi="zh-TW"/>
        </w:rPr>
        <w:t>；</w:t>
      </w:r>
      <w:r w:rsidR="008B6582" w:rsidRPr="008B6582">
        <w:rPr>
          <w:rFonts w:ascii="华文楷体" w:eastAsia="华文楷体" w:hAnsi="华文楷体"/>
          <w:szCs w:val="21"/>
          <w:lang w:bidi="zh-TW"/>
        </w:rPr>
        <w:t>它之所以有如</w:t>
      </w:r>
      <w:r w:rsidR="008B6582" w:rsidRPr="008B6582">
        <w:rPr>
          <w:rFonts w:ascii="华文楷体" w:eastAsia="华文楷体" w:hAnsi="华文楷体" w:hint="eastAsia"/>
          <w:szCs w:val="21"/>
          <w:lang w:bidi="zh-TW"/>
        </w:rPr>
        <w:t>此这般的隐秘的质，因为上帝愿意它如此这般。</w:t>
      </w:r>
    </w:p>
    <w:p w14:paraId="2CF123CA" w14:textId="475BCA73" w:rsidR="005340C9" w:rsidRDefault="00866597" w:rsidP="008B6582">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（三）唯意志论</w:t>
      </w:r>
      <w:r w:rsidR="001D0F38">
        <w:rPr>
          <w:rFonts w:ascii="华文楷体" w:eastAsia="华文楷体" w:hAnsi="华文楷体" w:hint="eastAsia"/>
          <w:szCs w:val="21"/>
          <w:lang w:bidi="zh-TW"/>
        </w:rPr>
        <w:t>/</w:t>
      </w:r>
      <w:r w:rsidR="001D0F38">
        <w:rPr>
          <w:rFonts w:ascii="华文楷体" w:eastAsia="华文楷体" w:hAnsi="华文楷体"/>
          <w:szCs w:val="21"/>
          <w:lang w:bidi="zh-TW"/>
        </w:rPr>
        <w:t>意志主义</w:t>
      </w:r>
    </w:p>
    <w:p w14:paraId="59B927BB" w14:textId="77777777" w:rsidR="00710B52" w:rsidRDefault="001D0F38" w:rsidP="001D0F38">
      <w:pPr>
        <w:ind w:firstLineChars="200" w:firstLine="420"/>
        <w:contextualSpacing/>
        <w:mirrorIndents/>
        <w:rPr>
          <w:rFonts w:ascii="华文楷体" w:eastAsia="华文楷体" w:hAnsi="华文楷体"/>
          <w:szCs w:val="21"/>
          <w:lang w:bidi="zh-TW"/>
        </w:rPr>
      </w:pPr>
      <w:r w:rsidRPr="001D0F38">
        <w:rPr>
          <w:rFonts w:ascii="华文楷体" w:eastAsia="华文楷体" w:hAnsi="华文楷体"/>
          <w:szCs w:val="21"/>
          <w:lang w:bidi="zh-TW"/>
        </w:rPr>
        <w:t>司各脱认为在上帝和人的本性中，意志支配着理性，而不是像托马斯·阿奎那论证的那样</w:t>
      </w:r>
      <w:r w:rsidR="00A751C6">
        <w:rPr>
          <w:rFonts w:ascii="华文楷体" w:eastAsia="华文楷体" w:hAnsi="华文楷体" w:hint="eastAsia"/>
          <w:szCs w:val="21"/>
          <w:lang w:bidi="zh-TW"/>
        </w:rPr>
        <w:t>——</w:t>
      </w:r>
      <w:r w:rsidRPr="001D0F38">
        <w:rPr>
          <w:rFonts w:ascii="华文楷体" w:eastAsia="华文楷体" w:hAnsi="华文楷体"/>
          <w:szCs w:val="21"/>
          <w:lang w:bidi="zh-TW"/>
        </w:rPr>
        <w:t>上帝的意志服从理性。</w:t>
      </w:r>
    </w:p>
    <w:p w14:paraId="109C03D4" w14:textId="4BBA6C63" w:rsidR="001D0F38" w:rsidRPr="001D0F38" w:rsidRDefault="001D0F38" w:rsidP="001D0F38">
      <w:pPr>
        <w:ind w:firstLineChars="200" w:firstLine="420"/>
        <w:contextualSpacing/>
        <w:mirrorIndents/>
        <w:rPr>
          <w:rFonts w:ascii="华文楷体" w:eastAsia="华文楷体" w:hAnsi="华文楷体"/>
          <w:szCs w:val="21"/>
          <w:lang w:bidi="zh-TW"/>
        </w:rPr>
      </w:pPr>
      <w:r w:rsidRPr="001D0F38">
        <w:rPr>
          <w:rFonts w:ascii="华文楷体" w:eastAsia="华文楷体" w:hAnsi="华文楷体"/>
          <w:szCs w:val="21"/>
          <w:lang w:bidi="zh-TW"/>
        </w:rPr>
        <w:t>上帝的自由意志是第一位的，首先，如果“意志”受其他因素支配，意味着不自由，这与意志的概念是矛盾的</w:t>
      </w:r>
      <w:r w:rsidR="00710B52">
        <w:rPr>
          <w:rFonts w:ascii="华文楷体" w:eastAsia="华文楷体" w:hAnsi="华文楷体" w:hint="eastAsia"/>
          <w:szCs w:val="21"/>
          <w:lang w:bidi="zh-TW"/>
        </w:rPr>
        <w:t>；</w:t>
      </w:r>
      <w:r w:rsidRPr="001D0F38">
        <w:rPr>
          <w:rFonts w:ascii="华文楷体" w:eastAsia="华文楷体" w:hAnsi="华文楷体"/>
          <w:szCs w:val="21"/>
          <w:lang w:bidi="zh-TW"/>
        </w:rPr>
        <w:t>其次，意志没有动力因，而是其他一切的动力因。如果说理性支配意志，那也就是说上帝是受限制的，这与上帝概念自相矛盾，所以上帝是绝对自由的意志。在人身上也一样，人类的意志推动理性，运用理性去实现意志的目的。</w:t>
      </w:r>
    </w:p>
    <w:p w14:paraId="753C4BB5" w14:textId="3DE431C3" w:rsidR="00866597" w:rsidRDefault="001D0F38" w:rsidP="001D0F38">
      <w:pPr>
        <w:ind w:firstLineChars="200" w:firstLine="420"/>
        <w:contextualSpacing/>
        <w:mirrorIndents/>
        <w:rPr>
          <w:rFonts w:ascii="华文楷体" w:eastAsia="华文楷体" w:hAnsi="华文楷体"/>
          <w:szCs w:val="21"/>
          <w:lang w:bidi="zh-TW"/>
        </w:rPr>
      </w:pPr>
      <w:r w:rsidRPr="001D0F38">
        <w:rPr>
          <w:rFonts w:ascii="华文楷体" w:eastAsia="华文楷体" w:hAnsi="华文楷体" w:hint="eastAsia"/>
          <w:szCs w:val="21"/>
          <w:lang w:bidi="zh-TW"/>
        </w:rPr>
        <w:t>因此上帝按照其意志创世，这就导致一个重要的道德问题</w:t>
      </w:r>
      <w:r w:rsidR="00710B52">
        <w:rPr>
          <w:rFonts w:ascii="华文楷体" w:eastAsia="华文楷体" w:hAnsi="华文楷体" w:hint="eastAsia"/>
          <w:szCs w:val="21"/>
          <w:lang w:bidi="zh-TW"/>
        </w:rPr>
        <w:t>：</w:t>
      </w:r>
      <w:r w:rsidRPr="001D0F38">
        <w:rPr>
          <w:rFonts w:ascii="华文楷体" w:eastAsia="华文楷体" w:hAnsi="华文楷体"/>
          <w:szCs w:val="21"/>
          <w:lang w:bidi="zh-TW"/>
        </w:rPr>
        <w:t>上帝的活动和道德命令是意志的行动，从而是非理性的。司各脱认为道德的基础不是在理性之中而是在意志之中，所以道德不可能是哲学研究的课题，而是信仰和神学的问题，哲学知识只限于经验世界，而宗教知识是上帝启示的产物，并不存在自然神学，司各脱的“唯意志论”将哲学和神学截然分开，主张信仰主义。</w:t>
      </w:r>
    </w:p>
    <w:p w14:paraId="36274D14" w14:textId="77777777" w:rsidR="006212F7" w:rsidRDefault="006212F7" w:rsidP="008B6582">
      <w:pPr>
        <w:ind w:firstLineChars="200" w:firstLine="420"/>
        <w:contextualSpacing/>
        <w:mirrorIndents/>
        <w:rPr>
          <w:rFonts w:ascii="华文楷体" w:eastAsia="华文楷体" w:hAnsi="华文楷体"/>
          <w:szCs w:val="21"/>
          <w:lang w:bidi="zh-TW"/>
        </w:rPr>
      </w:pPr>
    </w:p>
    <w:p w14:paraId="4255CD50" w14:textId="660143BD" w:rsidR="008B6582" w:rsidRPr="008B6582" w:rsidRDefault="008B6582" w:rsidP="008B6582">
      <w:pPr>
        <w:ind w:firstLineChars="200" w:firstLine="420"/>
        <w:contextualSpacing/>
        <w:mirrorIndents/>
        <w:rPr>
          <w:rFonts w:ascii="华文楷体" w:eastAsia="华文楷体" w:hAnsi="华文楷体"/>
          <w:szCs w:val="21"/>
          <w:lang w:bidi="zh-TW"/>
        </w:rPr>
      </w:pPr>
      <w:r w:rsidRPr="008B6582">
        <w:rPr>
          <w:rFonts w:ascii="华文楷体" w:eastAsia="华文楷体" w:hAnsi="华文楷体" w:hint="eastAsia"/>
          <w:szCs w:val="21"/>
          <w:lang w:bidi="zh-TW"/>
        </w:rPr>
        <w:t>三、</w:t>
      </w:r>
      <w:proofErr w:type="gramStart"/>
      <w:r w:rsidRPr="008B6582">
        <w:rPr>
          <w:rFonts w:ascii="华文楷体" w:eastAsia="华文楷体" w:hAnsi="华文楷体" w:hint="eastAsia"/>
          <w:szCs w:val="21"/>
          <w:lang w:bidi="zh-TW"/>
        </w:rPr>
        <w:t>奥康主义</w:t>
      </w:r>
      <w:proofErr w:type="gramEnd"/>
      <w:r w:rsidR="006212F7">
        <w:rPr>
          <w:rFonts w:ascii="华文楷体" w:eastAsia="华文楷体" w:hAnsi="华文楷体" w:hint="eastAsia"/>
          <w:szCs w:val="21"/>
          <w:lang w:bidi="zh-TW"/>
        </w:rPr>
        <w:t>（新唯名论、</w:t>
      </w:r>
      <w:r w:rsidR="008E1146">
        <w:rPr>
          <w:rFonts w:ascii="华文楷体" w:eastAsia="华文楷体" w:hAnsi="华文楷体" w:hint="eastAsia"/>
          <w:szCs w:val="21"/>
          <w:lang w:bidi="zh-TW"/>
        </w:rPr>
        <w:t>两种知识、剃刀</w:t>
      </w:r>
      <w:r w:rsidR="006212F7">
        <w:rPr>
          <w:rFonts w:ascii="华文楷体" w:eastAsia="华文楷体" w:hAnsi="华文楷体" w:hint="eastAsia"/>
          <w:szCs w:val="21"/>
          <w:lang w:bidi="zh-TW"/>
        </w:rPr>
        <w:t>）</w:t>
      </w:r>
    </w:p>
    <w:p w14:paraId="70B25299" w14:textId="2B100DAA" w:rsidR="008B6582" w:rsidRPr="008B6582" w:rsidRDefault="005340C9" w:rsidP="008B6582">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（一）</w:t>
      </w:r>
      <w:r w:rsidR="008B6582" w:rsidRPr="008B6582">
        <w:rPr>
          <w:rFonts w:ascii="华文楷体" w:eastAsia="华文楷体" w:hAnsi="华文楷体"/>
          <w:szCs w:val="21"/>
          <w:lang w:bidi="zh-TW"/>
        </w:rPr>
        <w:t>证据知识和自明知识</w:t>
      </w:r>
    </w:p>
    <w:p w14:paraId="04179DF0" w14:textId="17EA56A0" w:rsidR="008B6582" w:rsidRPr="008B6582" w:rsidRDefault="008B6582" w:rsidP="008B6582">
      <w:pPr>
        <w:ind w:firstLineChars="200" w:firstLine="420"/>
        <w:contextualSpacing/>
        <w:mirrorIndents/>
        <w:rPr>
          <w:rFonts w:ascii="华文楷体" w:eastAsia="华文楷体" w:hAnsi="华文楷体"/>
          <w:szCs w:val="21"/>
          <w:lang w:bidi="zh-TW"/>
        </w:rPr>
      </w:pPr>
      <w:proofErr w:type="gramStart"/>
      <w:r w:rsidRPr="008B6582">
        <w:rPr>
          <w:rFonts w:ascii="华文楷体" w:eastAsia="华文楷体" w:hAnsi="华文楷体" w:hint="eastAsia"/>
          <w:szCs w:val="21"/>
          <w:lang w:bidi="zh-TW"/>
        </w:rPr>
        <w:t>奥康指出</w:t>
      </w:r>
      <w:proofErr w:type="gramEnd"/>
      <w:r w:rsidRPr="008B6582">
        <w:rPr>
          <w:rFonts w:ascii="华文楷体" w:eastAsia="华文楷体" w:hAnsi="华文楷体" w:hint="eastAsia"/>
          <w:szCs w:val="21"/>
          <w:lang w:bidi="zh-TW"/>
        </w:rPr>
        <w:t>，我们可以通过两条途径判断一个命题的真假</w:t>
      </w:r>
      <w:r w:rsidR="005340C9">
        <w:rPr>
          <w:rFonts w:ascii="华文楷体" w:eastAsia="华文楷体" w:hAnsi="华文楷体"/>
          <w:szCs w:val="21"/>
          <w:lang w:bidi="zh-TW"/>
        </w:rPr>
        <w:t>：</w:t>
      </w:r>
      <w:r w:rsidRPr="008B6582">
        <w:rPr>
          <w:rFonts w:ascii="华文楷体" w:eastAsia="华文楷体" w:hAnsi="华文楷体"/>
          <w:szCs w:val="21"/>
          <w:lang w:bidi="zh-TW"/>
        </w:rPr>
        <w:t>一是</w:t>
      </w:r>
      <w:proofErr w:type="gramStart"/>
      <w:r w:rsidRPr="008B6582">
        <w:rPr>
          <w:rFonts w:ascii="华文楷体" w:eastAsia="华文楷体" w:hAnsi="华文楷体"/>
          <w:szCs w:val="21"/>
          <w:lang w:bidi="zh-TW"/>
        </w:rPr>
        <w:t>通过词项之间</w:t>
      </w:r>
      <w:proofErr w:type="gramEnd"/>
      <w:r w:rsidRPr="008B6582">
        <w:rPr>
          <w:rFonts w:ascii="华文楷体" w:eastAsia="华文楷体" w:hAnsi="华文楷体"/>
          <w:szCs w:val="21"/>
          <w:lang w:bidi="zh-TW"/>
        </w:rPr>
        <w:t>的关系就可以知道它们组成命题的真假</w:t>
      </w:r>
      <w:r w:rsidR="005340C9">
        <w:rPr>
          <w:rFonts w:ascii="华文楷体" w:eastAsia="华文楷体" w:hAnsi="华文楷体"/>
          <w:szCs w:val="21"/>
          <w:lang w:bidi="zh-TW"/>
        </w:rPr>
        <w:t>；</w:t>
      </w:r>
      <w:r w:rsidRPr="008B6582">
        <w:rPr>
          <w:rFonts w:ascii="华文楷体" w:eastAsia="华文楷体" w:hAnsi="华文楷体"/>
          <w:szCs w:val="21"/>
          <w:lang w:bidi="zh-TW"/>
        </w:rPr>
        <w:t>二是需要</w:t>
      </w:r>
      <w:proofErr w:type="gramStart"/>
      <w:r w:rsidRPr="008B6582">
        <w:rPr>
          <w:rFonts w:ascii="华文楷体" w:eastAsia="华文楷体" w:hAnsi="华文楷体"/>
          <w:szCs w:val="21"/>
          <w:lang w:bidi="zh-TW"/>
        </w:rPr>
        <w:t>通过词项与</w:t>
      </w:r>
      <w:proofErr w:type="gramEnd"/>
      <w:r w:rsidRPr="008B6582">
        <w:rPr>
          <w:rFonts w:ascii="华文楷体" w:eastAsia="华文楷体" w:hAnsi="华文楷体"/>
          <w:szCs w:val="21"/>
          <w:lang w:bidi="zh-TW"/>
        </w:rPr>
        <w:t>事实之间的对应关系才能知道它们组成命题的真假。</w:t>
      </w:r>
      <w:proofErr w:type="gramStart"/>
      <w:r w:rsidRPr="008B6582">
        <w:rPr>
          <w:rFonts w:ascii="华文楷体" w:eastAsia="华文楷体" w:hAnsi="华文楷体"/>
          <w:szCs w:val="21"/>
          <w:lang w:bidi="zh-TW"/>
        </w:rPr>
        <w:t>奥康把</w:t>
      </w:r>
      <w:proofErr w:type="gramEnd"/>
      <w:r w:rsidRPr="008B6582">
        <w:rPr>
          <w:rFonts w:ascii="华文楷体" w:eastAsia="华文楷体" w:hAnsi="华文楷体"/>
          <w:szCs w:val="21"/>
          <w:lang w:bidi="zh-TW"/>
        </w:rPr>
        <w:t>对词项之间的意义联系的认识叫做抽象认识，把对词项与事物之间有无联系的认识叫做直观认识</w:t>
      </w:r>
      <w:r w:rsidR="00BA3125">
        <w:rPr>
          <w:rFonts w:ascii="华文楷体" w:eastAsia="华文楷体" w:hAnsi="华文楷体" w:hint="eastAsia"/>
          <w:szCs w:val="21"/>
          <w:lang w:bidi="zh-TW"/>
        </w:rPr>
        <w:t>。</w:t>
      </w:r>
    </w:p>
    <w:p w14:paraId="1912B876" w14:textId="06FBE12C" w:rsidR="008B6582" w:rsidRPr="008B6582" w:rsidRDefault="008B6582" w:rsidP="008B6582">
      <w:pPr>
        <w:ind w:firstLineChars="200" w:firstLine="420"/>
        <w:contextualSpacing/>
        <w:mirrorIndents/>
        <w:rPr>
          <w:rFonts w:ascii="华文楷体" w:eastAsia="华文楷体" w:hAnsi="华文楷体"/>
          <w:szCs w:val="21"/>
          <w:lang w:bidi="zh-TW"/>
        </w:rPr>
      </w:pPr>
      <w:r w:rsidRPr="008B6582">
        <w:rPr>
          <w:rFonts w:ascii="华文楷体" w:eastAsia="华文楷体" w:hAnsi="华文楷体" w:hint="eastAsia"/>
          <w:szCs w:val="21"/>
          <w:lang w:bidi="zh-TW"/>
        </w:rPr>
        <w:t>抽象认识和直观认识都是简单的，由它们组成的复合知识有两种</w:t>
      </w:r>
      <w:r w:rsidR="005340C9">
        <w:rPr>
          <w:rFonts w:ascii="华文楷体" w:eastAsia="华文楷体" w:hAnsi="华文楷体"/>
          <w:szCs w:val="21"/>
          <w:lang w:bidi="zh-TW"/>
        </w:rPr>
        <w:t>：</w:t>
      </w:r>
      <w:r w:rsidRPr="008B6582">
        <w:rPr>
          <w:rFonts w:ascii="华文楷体" w:eastAsia="华文楷体" w:hAnsi="华文楷体"/>
          <w:szCs w:val="21"/>
          <w:lang w:bidi="zh-TW"/>
        </w:rPr>
        <w:t>直观认识组成证据知识，抽象认识组成自明知识。证据知识是由一些直观证据组成的复合经验。自</w:t>
      </w:r>
      <w:proofErr w:type="gramStart"/>
      <w:r w:rsidRPr="008B6582">
        <w:rPr>
          <w:rFonts w:ascii="华文楷体" w:eastAsia="华文楷体" w:hAnsi="华文楷体"/>
          <w:szCs w:val="21"/>
          <w:lang w:bidi="zh-TW"/>
        </w:rPr>
        <w:t>明知识</w:t>
      </w:r>
      <w:proofErr w:type="gramEnd"/>
      <w:r w:rsidRPr="008B6582">
        <w:rPr>
          <w:rFonts w:ascii="华文楷体" w:eastAsia="华文楷体" w:hAnsi="华文楷体"/>
          <w:szCs w:val="21"/>
          <w:lang w:bidi="zh-TW"/>
        </w:rPr>
        <w:t>的复合性在于，它由抽象概念构成的推理、命题的主谓词以及三段式中词之间的必然联系，保证了推理的逻辑自明性。直观认识表达的是偶然命题，以及以它为基础的证据知识是偶然知识</w:t>
      </w:r>
      <w:r w:rsidR="005340C9">
        <w:rPr>
          <w:rFonts w:ascii="华文楷体" w:eastAsia="华文楷体" w:hAnsi="华文楷体"/>
          <w:szCs w:val="21"/>
          <w:lang w:bidi="zh-TW"/>
        </w:rPr>
        <w:t>；</w:t>
      </w:r>
      <w:r w:rsidRPr="008B6582">
        <w:rPr>
          <w:rFonts w:ascii="华文楷体" w:eastAsia="华文楷体" w:hAnsi="华文楷体"/>
          <w:szCs w:val="21"/>
          <w:lang w:bidi="zh-TW"/>
        </w:rPr>
        <w:t>以抽象认识的必然命题为基础的自</w:t>
      </w:r>
      <w:proofErr w:type="gramStart"/>
      <w:r w:rsidRPr="008B6582">
        <w:rPr>
          <w:rFonts w:ascii="华文楷体" w:eastAsia="华文楷体" w:hAnsi="华文楷体"/>
          <w:szCs w:val="21"/>
          <w:lang w:bidi="zh-TW"/>
        </w:rPr>
        <w:t>明知识</w:t>
      </w:r>
      <w:proofErr w:type="gramEnd"/>
      <w:r w:rsidRPr="008B6582">
        <w:rPr>
          <w:rFonts w:ascii="华文楷体" w:eastAsia="华文楷体" w:hAnsi="华文楷体"/>
          <w:szCs w:val="21"/>
          <w:lang w:bidi="zh-TW"/>
        </w:rPr>
        <w:t>是必然知识。</w:t>
      </w:r>
    </w:p>
    <w:p w14:paraId="5E9F5801" w14:textId="77777777" w:rsidR="0032585F" w:rsidRDefault="0032585F" w:rsidP="008B6582">
      <w:pPr>
        <w:ind w:firstLineChars="200" w:firstLine="420"/>
        <w:contextualSpacing/>
        <w:mirrorIndents/>
        <w:rPr>
          <w:rFonts w:ascii="华文楷体" w:eastAsia="华文楷体" w:hAnsi="华文楷体"/>
          <w:szCs w:val="21"/>
          <w:lang w:bidi="zh-TW"/>
        </w:rPr>
      </w:pPr>
    </w:p>
    <w:p w14:paraId="74E615A4" w14:textId="15EA7536" w:rsidR="0085451E" w:rsidRDefault="0085451E" w:rsidP="008B6582">
      <w:pPr>
        <w:ind w:firstLineChars="200" w:firstLine="420"/>
        <w:contextualSpacing/>
        <w:mirrorIndents/>
        <w:rPr>
          <w:rFonts w:ascii="华文楷体" w:eastAsia="华文楷体" w:hAnsi="华文楷体"/>
          <w:szCs w:val="21"/>
          <w:lang w:bidi="zh-TW"/>
        </w:rPr>
      </w:pPr>
      <w:r>
        <w:rPr>
          <w:rFonts w:ascii="华文楷体" w:eastAsia="华文楷体" w:hAnsi="华文楷体" w:hint="eastAsia"/>
          <w:szCs w:val="21"/>
          <w:lang w:bidi="zh-TW"/>
        </w:rPr>
        <w:t>（二）</w:t>
      </w:r>
      <w:proofErr w:type="gramStart"/>
      <w:r w:rsidR="008B6582" w:rsidRPr="008B6582">
        <w:rPr>
          <w:rFonts w:ascii="华文楷体" w:eastAsia="华文楷体" w:hAnsi="华文楷体" w:hint="eastAsia"/>
          <w:szCs w:val="21"/>
          <w:lang w:bidi="zh-TW"/>
        </w:rPr>
        <w:t>奥康的</w:t>
      </w:r>
      <w:proofErr w:type="gramEnd"/>
      <w:r w:rsidR="008B6582" w:rsidRPr="008B6582">
        <w:rPr>
          <w:rFonts w:ascii="华文楷体" w:eastAsia="华文楷体" w:hAnsi="华文楷体" w:hint="eastAsia"/>
          <w:szCs w:val="21"/>
          <w:lang w:bidi="zh-TW"/>
        </w:rPr>
        <w:t>剃刀</w:t>
      </w:r>
    </w:p>
    <w:p w14:paraId="7E3B4A26" w14:textId="03DF69AE" w:rsidR="008B6582" w:rsidRPr="008B6582" w:rsidRDefault="0085451E" w:rsidP="0085451E">
      <w:pPr>
        <w:ind w:firstLineChars="200" w:firstLine="420"/>
        <w:contextualSpacing/>
        <w:mirrorIndents/>
        <w:rPr>
          <w:rFonts w:ascii="华文楷体" w:eastAsia="华文楷体" w:hAnsi="华文楷体"/>
          <w:szCs w:val="21"/>
          <w:lang w:bidi="zh-TW"/>
        </w:rPr>
      </w:pPr>
      <w:proofErr w:type="gramStart"/>
      <w:r>
        <w:rPr>
          <w:rFonts w:ascii="华文楷体" w:eastAsia="华文楷体" w:hAnsi="华文楷体"/>
          <w:szCs w:val="21"/>
          <w:lang w:bidi="zh-TW"/>
        </w:rPr>
        <w:t>奥</w:t>
      </w:r>
      <w:r w:rsidRPr="008B6582">
        <w:rPr>
          <w:rFonts w:ascii="华文楷体" w:eastAsia="华文楷体" w:hAnsi="华文楷体"/>
          <w:szCs w:val="21"/>
          <w:lang w:bidi="zh-TW"/>
        </w:rPr>
        <w:t>康的</w:t>
      </w:r>
      <w:proofErr w:type="gramEnd"/>
      <w:r>
        <w:rPr>
          <w:rFonts w:ascii="华文楷体" w:eastAsia="华文楷体" w:hAnsi="华文楷体"/>
          <w:szCs w:val="21"/>
          <w:lang w:bidi="zh-TW"/>
        </w:rPr>
        <w:t>剃</w:t>
      </w:r>
      <w:r w:rsidRPr="008B6582">
        <w:rPr>
          <w:rFonts w:ascii="华文楷体" w:eastAsia="华文楷体" w:hAnsi="华文楷体"/>
          <w:szCs w:val="21"/>
          <w:lang w:bidi="zh-TW"/>
        </w:rPr>
        <w:t>刀</w:t>
      </w:r>
      <w:r w:rsidR="008B6582" w:rsidRPr="008B6582">
        <w:rPr>
          <w:rFonts w:ascii="华文楷体" w:eastAsia="华文楷体" w:hAnsi="华文楷体" w:hint="eastAsia"/>
          <w:szCs w:val="21"/>
          <w:lang w:bidi="zh-TW"/>
        </w:rPr>
        <w:t>是对唯名论思想在方法论上的一种提炼。这个原则并没有否定普遍实体的存在，只是否定普遍实体在现实中存在</w:t>
      </w:r>
      <w:r w:rsidR="00C869AB">
        <w:rPr>
          <w:rFonts w:ascii="华文楷体" w:eastAsia="华文楷体" w:hAnsi="华文楷体" w:hint="eastAsia"/>
          <w:szCs w:val="21"/>
          <w:lang w:bidi="zh-TW"/>
        </w:rPr>
        <w:t>；</w:t>
      </w:r>
      <w:r w:rsidR="008B6582" w:rsidRPr="008B6582">
        <w:rPr>
          <w:rFonts w:ascii="华文楷体" w:eastAsia="华文楷体" w:hAnsi="华文楷体" w:hint="eastAsia"/>
          <w:szCs w:val="21"/>
          <w:lang w:bidi="zh-TW"/>
        </w:rPr>
        <w:t>现实中存在的东西都是个体的东西，普遍的实体只存在心中。在他看来，在心灵之外，没有任何普遍的东西实在地存在于各个实体之中。</w:t>
      </w:r>
    </w:p>
    <w:p w14:paraId="50199AF9" w14:textId="3CBC1124" w:rsidR="008B6582" w:rsidRPr="008B6582" w:rsidRDefault="008B6582" w:rsidP="00C869AB">
      <w:pPr>
        <w:ind w:firstLineChars="200" w:firstLine="420"/>
        <w:contextualSpacing/>
        <w:mirrorIndents/>
        <w:rPr>
          <w:rFonts w:ascii="华文楷体" w:eastAsia="华文楷体" w:hAnsi="华文楷体"/>
          <w:szCs w:val="21"/>
          <w:lang w:bidi="zh-TW"/>
        </w:rPr>
      </w:pPr>
      <w:proofErr w:type="gramStart"/>
      <w:r w:rsidRPr="008B6582">
        <w:rPr>
          <w:rFonts w:ascii="华文楷体" w:eastAsia="华文楷体" w:hAnsi="华文楷体" w:hint="eastAsia"/>
          <w:szCs w:val="21"/>
          <w:lang w:bidi="zh-TW"/>
        </w:rPr>
        <w:t>奥康剃刀</w:t>
      </w:r>
      <w:proofErr w:type="gramEnd"/>
      <w:r w:rsidRPr="008B6582">
        <w:rPr>
          <w:rFonts w:ascii="华文楷体" w:eastAsia="华文楷体" w:hAnsi="华文楷体" w:hint="eastAsia"/>
          <w:szCs w:val="21"/>
          <w:lang w:bidi="zh-TW"/>
        </w:rPr>
        <w:t>也被称为“思维经济原则”</w:t>
      </w:r>
      <w:r w:rsidR="00C869AB">
        <w:rPr>
          <w:rFonts w:ascii="华文楷体" w:eastAsia="华文楷体" w:hAnsi="华文楷体" w:hint="eastAsia"/>
          <w:szCs w:val="21"/>
          <w:lang w:bidi="zh-TW"/>
        </w:rPr>
        <w:t>，</w:t>
      </w:r>
      <w:r w:rsidRPr="008B6582">
        <w:rPr>
          <w:rFonts w:ascii="华文楷体" w:eastAsia="华文楷体" w:hAnsi="华文楷体" w:hint="eastAsia"/>
          <w:szCs w:val="21"/>
          <w:lang w:bidi="zh-TW"/>
        </w:rPr>
        <w:t>而且被现代自然科学视为公理</w:t>
      </w:r>
      <w:r w:rsidR="00C869AB">
        <w:rPr>
          <w:rFonts w:ascii="华文楷体" w:eastAsia="华文楷体" w:hAnsi="华文楷体" w:hint="eastAsia"/>
          <w:szCs w:val="21"/>
          <w:lang w:bidi="zh-TW"/>
        </w:rPr>
        <w:t>。</w:t>
      </w:r>
      <w:proofErr w:type="gramStart"/>
      <w:r w:rsidRPr="008B6582">
        <w:rPr>
          <w:rFonts w:ascii="华文楷体" w:eastAsia="华文楷体" w:hAnsi="华文楷体" w:hint="eastAsia"/>
          <w:szCs w:val="21"/>
          <w:lang w:bidi="zh-TW"/>
        </w:rPr>
        <w:t>奥康的</w:t>
      </w:r>
      <w:proofErr w:type="gramEnd"/>
      <w:r w:rsidRPr="008B6582">
        <w:rPr>
          <w:rFonts w:ascii="华文楷体" w:eastAsia="华文楷体" w:hAnsi="华文楷体" w:hint="eastAsia"/>
          <w:szCs w:val="21"/>
          <w:lang w:bidi="zh-TW"/>
        </w:rPr>
        <w:t>剃刀专门针对经院哲学凡事都要寻求双重原因的繁琐做法。这突出表现在共相问题上</w:t>
      </w:r>
      <w:r w:rsidR="005340C9">
        <w:rPr>
          <w:rFonts w:ascii="华文楷体" w:eastAsia="华文楷体" w:hAnsi="华文楷体"/>
          <w:szCs w:val="21"/>
          <w:lang w:bidi="zh-TW"/>
        </w:rPr>
        <w:t>：</w:t>
      </w:r>
      <w:r w:rsidRPr="008B6582">
        <w:rPr>
          <w:rFonts w:ascii="华文楷体" w:eastAsia="华文楷体" w:hAnsi="华文楷体"/>
          <w:szCs w:val="21"/>
          <w:lang w:bidi="zh-TW"/>
        </w:rPr>
        <w:t>在可感事物之外再加一实体就是多余，共相不可能既是一个实体又存在于众多事物之中，因此对于空洞繁琐的概念应该</w:t>
      </w:r>
      <w:r w:rsidRPr="008B6582">
        <w:rPr>
          <w:rFonts w:ascii="华文楷体" w:eastAsia="华文楷体" w:hAnsi="华文楷体" w:hint="eastAsia"/>
          <w:szCs w:val="21"/>
          <w:lang w:bidi="zh-TW"/>
        </w:rPr>
        <w:t>剃掉</w:t>
      </w:r>
      <w:r w:rsidR="0032585F">
        <w:rPr>
          <w:rFonts w:ascii="华文楷体" w:eastAsia="华文楷体" w:hAnsi="华文楷体" w:hint="eastAsia"/>
          <w:szCs w:val="21"/>
          <w:lang w:bidi="zh-TW"/>
        </w:rPr>
        <w:t>。</w:t>
      </w:r>
    </w:p>
    <w:p w14:paraId="1F00454B" w14:textId="14553750" w:rsidR="008B6582" w:rsidRPr="008B6582" w:rsidRDefault="008B6582" w:rsidP="008B6582">
      <w:pPr>
        <w:ind w:firstLineChars="200" w:firstLine="420"/>
        <w:contextualSpacing/>
        <w:mirrorIndents/>
        <w:rPr>
          <w:rFonts w:ascii="华文楷体" w:eastAsia="华文楷体" w:hAnsi="华文楷体"/>
          <w:szCs w:val="21"/>
          <w:lang w:bidi="zh-TW"/>
        </w:rPr>
      </w:pPr>
      <w:proofErr w:type="gramStart"/>
      <w:r w:rsidRPr="008B6582">
        <w:rPr>
          <w:rFonts w:ascii="华文楷体" w:eastAsia="华文楷体" w:hAnsi="华文楷体" w:hint="eastAsia"/>
          <w:szCs w:val="21"/>
          <w:lang w:bidi="zh-TW"/>
        </w:rPr>
        <w:t>奥康区别</w:t>
      </w:r>
      <w:proofErr w:type="gramEnd"/>
      <w:r w:rsidRPr="008B6582">
        <w:rPr>
          <w:rFonts w:ascii="华文楷体" w:eastAsia="华文楷体" w:hAnsi="华文楷体" w:hint="eastAsia"/>
          <w:szCs w:val="21"/>
          <w:lang w:bidi="zh-TW"/>
        </w:rPr>
        <w:t>了自</w:t>
      </w:r>
      <w:proofErr w:type="gramStart"/>
      <w:r w:rsidRPr="008B6582">
        <w:rPr>
          <w:rFonts w:ascii="华文楷体" w:eastAsia="华文楷体" w:hAnsi="华文楷体" w:hint="eastAsia"/>
          <w:szCs w:val="21"/>
          <w:lang w:bidi="zh-TW"/>
        </w:rPr>
        <w:t>明知识</w:t>
      </w:r>
      <w:proofErr w:type="gramEnd"/>
      <w:r w:rsidRPr="008B6582">
        <w:rPr>
          <w:rFonts w:ascii="华文楷体" w:eastAsia="华文楷体" w:hAnsi="华文楷体" w:hint="eastAsia"/>
          <w:szCs w:val="21"/>
          <w:lang w:bidi="zh-TW"/>
        </w:rPr>
        <w:t>与证据知识，这种知识观不仅预示了重视经验证据的新科学观，而且对他自身理论具有重要的意义。他认为既然只有自</w:t>
      </w:r>
      <w:proofErr w:type="gramStart"/>
      <w:r w:rsidRPr="008B6582">
        <w:rPr>
          <w:rFonts w:ascii="华文楷体" w:eastAsia="华文楷体" w:hAnsi="华文楷体" w:hint="eastAsia"/>
          <w:szCs w:val="21"/>
          <w:lang w:bidi="zh-TW"/>
        </w:rPr>
        <w:t>明知识</w:t>
      </w:r>
      <w:proofErr w:type="gramEnd"/>
      <w:r w:rsidRPr="008B6582">
        <w:rPr>
          <w:rFonts w:ascii="华文楷体" w:eastAsia="华文楷体" w:hAnsi="华文楷体" w:hint="eastAsia"/>
          <w:szCs w:val="21"/>
          <w:lang w:bidi="zh-TW"/>
        </w:rPr>
        <w:t>或证据知识才能算作知识，那么，一切既无逻辑自明又缺乏经验证据的命题和概念都必须从知识中分别出去，可用经验直接说明的东西</w:t>
      </w:r>
      <w:proofErr w:type="gramStart"/>
      <w:r w:rsidRPr="008B6582">
        <w:rPr>
          <w:rFonts w:ascii="华文楷体" w:eastAsia="华文楷体" w:hAnsi="华文楷体" w:hint="eastAsia"/>
          <w:szCs w:val="21"/>
          <w:lang w:bidi="zh-TW"/>
        </w:rPr>
        <w:t>不需用非经验</w:t>
      </w:r>
      <w:proofErr w:type="gramEnd"/>
      <w:r w:rsidRPr="008B6582">
        <w:rPr>
          <w:rFonts w:ascii="华文楷体" w:eastAsia="华文楷体" w:hAnsi="华文楷体" w:hint="eastAsia"/>
          <w:szCs w:val="21"/>
          <w:lang w:bidi="zh-TW"/>
        </w:rPr>
        <w:t>的原因解释。用他自己的话说</w:t>
      </w:r>
      <w:r w:rsidR="005340C9">
        <w:rPr>
          <w:rFonts w:ascii="华文楷体" w:eastAsia="华文楷体" w:hAnsi="华文楷体"/>
          <w:szCs w:val="21"/>
          <w:lang w:bidi="zh-TW"/>
        </w:rPr>
        <w:t>：</w:t>
      </w:r>
      <w:r w:rsidRPr="008B6582">
        <w:rPr>
          <w:rFonts w:ascii="华文楷体" w:eastAsia="华文楷体" w:hAnsi="华文楷体"/>
          <w:szCs w:val="21"/>
          <w:lang w:bidi="zh-TW"/>
        </w:rPr>
        <w:t>“能以较少者去完成的事，若以较多者去做，就是徒劳。”后人总结为</w:t>
      </w:r>
      <w:r w:rsidR="005340C9">
        <w:rPr>
          <w:rFonts w:ascii="华文楷体" w:eastAsia="华文楷体" w:hAnsi="华文楷体"/>
          <w:szCs w:val="21"/>
          <w:lang w:bidi="zh-TW"/>
        </w:rPr>
        <w:t>：</w:t>
      </w:r>
      <w:r w:rsidRPr="008B6582">
        <w:rPr>
          <w:rFonts w:ascii="华文楷体" w:eastAsia="华文楷体" w:hAnsi="华文楷体"/>
          <w:szCs w:val="21"/>
          <w:lang w:bidi="zh-TW"/>
        </w:rPr>
        <w:t>如无必要，勿增实体。这</w:t>
      </w:r>
      <w:proofErr w:type="gramStart"/>
      <w:r w:rsidRPr="008B6582">
        <w:rPr>
          <w:rFonts w:ascii="华文楷体" w:eastAsia="华文楷体" w:hAnsi="华文楷体"/>
          <w:szCs w:val="21"/>
          <w:lang w:bidi="zh-TW"/>
        </w:rPr>
        <w:t>就是奥康的</w:t>
      </w:r>
      <w:proofErr w:type="gramEnd"/>
      <w:r w:rsidRPr="008B6582">
        <w:rPr>
          <w:rFonts w:ascii="华文楷体" w:eastAsia="华文楷体" w:hAnsi="华文楷体"/>
          <w:szCs w:val="21"/>
          <w:lang w:bidi="zh-TW"/>
        </w:rPr>
        <w:t>剃刀的由来。</w:t>
      </w:r>
    </w:p>
    <w:p w14:paraId="61065D5F" w14:textId="77777777" w:rsidR="008F535B" w:rsidRDefault="008F535B" w:rsidP="00792A0F">
      <w:pPr>
        <w:contextualSpacing/>
        <w:mirrorIndents/>
        <w:rPr>
          <w:rFonts w:ascii="华文楷体" w:eastAsia="华文楷体" w:hAnsi="华文楷体"/>
          <w:szCs w:val="21"/>
          <w:lang w:bidi="zh-TW"/>
        </w:rPr>
      </w:pPr>
    </w:p>
    <w:p w14:paraId="3D280E01" w14:textId="77777777" w:rsidR="008F535B" w:rsidRDefault="008F535B" w:rsidP="00792A0F">
      <w:pPr>
        <w:contextualSpacing/>
        <w:mirrorIndents/>
        <w:rPr>
          <w:rFonts w:ascii="华文楷体" w:eastAsia="华文楷体" w:hAnsi="华文楷体"/>
          <w:szCs w:val="21"/>
          <w:lang w:bidi="zh-TW"/>
        </w:rPr>
      </w:pPr>
    </w:p>
    <w:p w14:paraId="66B60DA1" w14:textId="431CFB25" w:rsidR="008F535B" w:rsidRPr="00FC4CEF" w:rsidRDefault="00FC4CEF" w:rsidP="00792A0F">
      <w:pPr>
        <w:contextualSpacing/>
        <w:mirrorIndents/>
        <w:rPr>
          <w:rFonts w:ascii="华文楷体" w:eastAsia="华文楷体" w:hAnsi="华文楷体"/>
          <w:b/>
          <w:bCs/>
          <w:sz w:val="32"/>
          <w:szCs w:val="32"/>
          <w:lang w:bidi="zh-TW"/>
        </w:rPr>
      </w:pPr>
      <w:r w:rsidRPr="00FC4CEF">
        <w:rPr>
          <w:rFonts w:ascii="华文楷体" w:eastAsia="华文楷体" w:hAnsi="华文楷体"/>
          <w:b/>
          <w:bCs/>
          <w:sz w:val="32"/>
          <w:szCs w:val="32"/>
          <w:lang w:bidi="zh-TW"/>
        </w:rPr>
        <w:t>文艺复兴</w:t>
      </w:r>
    </w:p>
    <w:p w14:paraId="35979EE5" w14:textId="77777777" w:rsidR="008F535B" w:rsidRDefault="008F535B" w:rsidP="00792A0F">
      <w:pPr>
        <w:contextualSpacing/>
        <w:mirrorIndents/>
        <w:rPr>
          <w:rFonts w:ascii="华文楷体" w:eastAsia="华文楷体" w:hAnsi="华文楷体"/>
          <w:szCs w:val="21"/>
          <w:lang w:bidi="zh-TW"/>
        </w:rPr>
      </w:pPr>
    </w:p>
    <w:p w14:paraId="248FBB32" w14:textId="3560F25D" w:rsidR="00AB0487" w:rsidRPr="0045383D" w:rsidRDefault="00FC4CEF" w:rsidP="00792A0F">
      <w:pPr>
        <w:contextualSpacing/>
        <w:mirrorIndents/>
        <w:rPr>
          <w:rFonts w:ascii="华文楷体" w:eastAsia="华文楷体" w:hAnsi="华文楷体"/>
          <w:b/>
          <w:bCs/>
          <w:szCs w:val="21"/>
          <w:lang w:bidi="zh-TW"/>
        </w:rPr>
      </w:pPr>
      <w:r>
        <w:rPr>
          <w:rFonts w:ascii="华文楷体" w:eastAsia="华文楷体" w:hAnsi="华文楷体" w:hint="eastAsia"/>
          <w:b/>
          <w:bCs/>
          <w:szCs w:val="21"/>
          <w:lang w:bidi="zh-TW"/>
        </w:rPr>
        <w:t>一、</w:t>
      </w:r>
      <w:r w:rsidR="00050A7D" w:rsidRPr="0045383D">
        <w:rPr>
          <w:rFonts w:ascii="华文楷体" w:eastAsia="华文楷体" w:hAnsi="华文楷体" w:hint="eastAsia"/>
          <w:b/>
          <w:bCs/>
          <w:szCs w:val="21"/>
          <w:lang w:bidi="zh-TW"/>
        </w:rPr>
        <w:t>宗教改革及其意义</w:t>
      </w:r>
    </w:p>
    <w:p w14:paraId="33C8C794" w14:textId="7A746DBC" w:rsidR="00FA1A29" w:rsidRPr="0045383D" w:rsidRDefault="00314D67"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（一）</w:t>
      </w:r>
      <w:r w:rsidR="00FA1A29" w:rsidRPr="0045383D">
        <w:rPr>
          <w:rFonts w:ascii="华文楷体" w:eastAsia="华文楷体" w:hAnsi="华文楷体"/>
          <w:szCs w:val="21"/>
          <w:lang w:bidi="zh-TW"/>
        </w:rPr>
        <w:t>宗教改革</w:t>
      </w:r>
      <w:r w:rsidR="00CF56DF" w:rsidRPr="0045383D">
        <w:rPr>
          <w:rFonts w:ascii="华文楷体" w:eastAsia="华文楷体" w:hAnsi="华文楷体"/>
          <w:szCs w:val="21"/>
          <w:lang w:bidi="zh-TW"/>
        </w:rPr>
        <w:t>是西方近代文化开端时期的</w:t>
      </w:r>
      <w:r w:rsidR="00CF56DF" w:rsidRPr="0045383D">
        <w:rPr>
          <w:rFonts w:ascii="华文楷体" w:eastAsia="华文楷体" w:hAnsi="华文楷体" w:hint="eastAsia"/>
          <w:szCs w:val="21"/>
          <w:lang w:bidi="zh-TW"/>
        </w:rPr>
        <w:t>一</w:t>
      </w:r>
      <w:r w:rsidR="00CF56DF" w:rsidRPr="0045383D">
        <w:rPr>
          <w:rFonts w:ascii="华文楷体" w:eastAsia="华文楷体" w:hAnsi="华文楷体"/>
          <w:szCs w:val="21"/>
          <w:lang w:bidi="zh-TW"/>
        </w:rPr>
        <w:t>场意义重大的社会运动</w:t>
      </w:r>
      <w:r w:rsidR="00494C81" w:rsidRPr="0045383D">
        <w:rPr>
          <w:rFonts w:ascii="华文楷体" w:eastAsia="华文楷体" w:hAnsi="华文楷体" w:hint="eastAsia"/>
          <w:szCs w:val="21"/>
          <w:lang w:bidi="zh-TW"/>
        </w:rPr>
        <w:t>，</w:t>
      </w:r>
      <w:r w:rsidR="00CF56DF" w:rsidRPr="0045383D">
        <w:rPr>
          <w:rFonts w:ascii="华文楷体" w:eastAsia="华文楷体" w:hAnsi="华文楷体" w:hint="eastAsia"/>
          <w:szCs w:val="21"/>
          <w:lang w:bidi="zh-TW"/>
        </w:rPr>
        <w:t>其</w:t>
      </w:r>
      <w:r w:rsidR="00FA1A29" w:rsidRPr="0045383D">
        <w:rPr>
          <w:rFonts w:ascii="华文楷体" w:eastAsia="华文楷体" w:hAnsi="华文楷体"/>
          <w:szCs w:val="21"/>
          <w:lang w:bidi="zh-TW"/>
        </w:rPr>
        <w:t>宗旨</w:t>
      </w:r>
      <w:r w:rsidR="00CA11EC" w:rsidRPr="0045383D">
        <w:rPr>
          <w:rFonts w:ascii="华文楷体" w:eastAsia="华文楷体" w:hAnsi="华文楷体" w:hint="eastAsia"/>
          <w:szCs w:val="21"/>
          <w:lang w:bidi="zh-TW"/>
        </w:rPr>
        <w:t>是</w:t>
      </w:r>
      <w:r w:rsidR="00FA1A29" w:rsidRPr="0045383D">
        <w:rPr>
          <w:rFonts w:ascii="华文楷体" w:eastAsia="华文楷体" w:hAnsi="华文楷体"/>
          <w:szCs w:val="21"/>
          <w:lang w:bidi="zh-TW"/>
        </w:rPr>
        <w:t>使遭到教会</w:t>
      </w:r>
      <w:r w:rsidR="00FA1A29" w:rsidRPr="0045383D">
        <w:rPr>
          <w:rFonts w:ascii="华文楷体" w:eastAsia="华文楷体" w:hAnsi="华文楷体" w:hint="eastAsia"/>
          <w:szCs w:val="21"/>
          <w:lang w:bidi="zh-TW"/>
        </w:rPr>
        <w:t>玷</w:t>
      </w:r>
      <w:r w:rsidR="00FA1A29" w:rsidRPr="0045383D">
        <w:rPr>
          <w:rFonts w:ascii="华文楷体" w:eastAsia="华文楷体" w:hAnsi="华文楷体"/>
          <w:szCs w:val="21"/>
          <w:lang w:bidi="zh-TW"/>
        </w:rPr>
        <w:t>污的基督教信仰和道德重归纯洁</w:t>
      </w:r>
      <w:r w:rsidR="00494C81" w:rsidRPr="0045383D">
        <w:rPr>
          <w:rFonts w:ascii="华文楷体" w:eastAsia="华文楷体" w:hAnsi="华文楷体" w:hint="eastAsia"/>
          <w:szCs w:val="21"/>
          <w:lang w:bidi="zh-TW"/>
        </w:rPr>
        <w:t>，是</w:t>
      </w:r>
      <w:r w:rsidR="00494C81" w:rsidRPr="0045383D">
        <w:rPr>
          <w:rFonts w:ascii="华文楷体" w:eastAsia="华文楷体" w:hAnsi="华文楷体"/>
          <w:szCs w:val="21"/>
          <w:lang w:bidi="zh-TW"/>
        </w:rPr>
        <w:t>一场</w:t>
      </w:r>
      <w:r w:rsidR="00494C81" w:rsidRPr="0045383D">
        <w:rPr>
          <w:rFonts w:ascii="华文楷体" w:eastAsia="华文楷体" w:hAnsi="华文楷体" w:hint="eastAsia"/>
          <w:szCs w:val="21"/>
          <w:lang w:bidi="zh-TW"/>
        </w:rPr>
        <w:t>虔</w:t>
      </w:r>
      <w:r w:rsidR="00494C81" w:rsidRPr="0045383D">
        <w:rPr>
          <w:rFonts w:ascii="华文楷体" w:eastAsia="华文楷体" w:hAnsi="华文楷体"/>
          <w:szCs w:val="21"/>
          <w:lang w:bidi="zh-TW"/>
        </w:rPr>
        <w:t>诚深刻的思想革命。</w:t>
      </w:r>
    </w:p>
    <w:p w14:paraId="2B30676A" w14:textId="7A6E25CC" w:rsidR="00050A7D" w:rsidRPr="0045383D" w:rsidRDefault="00314D67"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（二）</w:t>
      </w:r>
      <w:r w:rsidR="00FA1A29" w:rsidRPr="0045383D">
        <w:rPr>
          <w:rFonts w:ascii="华文楷体" w:eastAsia="华文楷体" w:hAnsi="华文楷体"/>
          <w:szCs w:val="21"/>
          <w:lang w:bidi="zh-TW"/>
        </w:rPr>
        <w:t>1517年10月31日路德在维滕贝格大教堂门前贴出了“欢迎辩论”的《九十五条论纲》,对教会出售赎罪</w:t>
      </w:r>
      <w:proofErr w:type="gramStart"/>
      <w:r w:rsidR="00FA1A29" w:rsidRPr="0045383D">
        <w:rPr>
          <w:rFonts w:ascii="华文楷体" w:eastAsia="华文楷体" w:hAnsi="华文楷体"/>
          <w:szCs w:val="21"/>
          <w:lang w:bidi="zh-TW"/>
        </w:rPr>
        <w:t>券</w:t>
      </w:r>
      <w:proofErr w:type="gramEnd"/>
      <w:r w:rsidR="00FA1A29" w:rsidRPr="0045383D">
        <w:rPr>
          <w:rFonts w:ascii="华文楷体" w:eastAsia="华文楷体" w:hAnsi="华文楷体"/>
          <w:szCs w:val="21"/>
          <w:lang w:bidi="zh-TW"/>
        </w:rPr>
        <w:t>的行径进行了猛烈的抨击,从而拉开了宗教改革的序幕。</w:t>
      </w:r>
    </w:p>
    <w:p w14:paraId="3C3C940D" w14:textId="77777777" w:rsidR="00F57094" w:rsidRPr="0045383D" w:rsidRDefault="009B001A"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宗教改革运动的中心是德国和瑞士,在两地分别产生了路德的信义宗和加尔文的归正宗。新教三大主流教派的第三支—安</w:t>
      </w:r>
      <w:proofErr w:type="gramStart"/>
      <w:r w:rsidRPr="0045383D">
        <w:rPr>
          <w:rFonts w:ascii="华文楷体" w:eastAsia="华文楷体" w:hAnsi="华文楷体"/>
          <w:szCs w:val="21"/>
          <w:lang w:bidi="zh-TW"/>
        </w:rPr>
        <w:t>立甘宗</w:t>
      </w:r>
      <w:proofErr w:type="gramEnd"/>
      <w:r w:rsidRPr="0045383D">
        <w:rPr>
          <w:rFonts w:ascii="华文楷体" w:eastAsia="华文楷体" w:hAnsi="华文楷体"/>
          <w:szCs w:val="21"/>
          <w:lang w:bidi="zh-TW"/>
        </w:rPr>
        <w:t>则作为新教与天主教之间的一种妥协,在英国被确立为国教。</w:t>
      </w:r>
    </w:p>
    <w:p w14:paraId="1A1A0DF8" w14:textId="430BA3EB" w:rsidR="00314D67" w:rsidRPr="0045383D" w:rsidRDefault="00314D67"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（三）</w:t>
      </w:r>
      <w:r w:rsidR="009B001A" w:rsidRPr="0045383D">
        <w:rPr>
          <w:rFonts w:ascii="华文楷体" w:eastAsia="华文楷体" w:hAnsi="华文楷体"/>
          <w:szCs w:val="21"/>
          <w:lang w:bidi="zh-TW"/>
        </w:rPr>
        <w:t>新教的这三支主流教派虽然都反对天主教会的陈旧形式和腐朽道德,都强调信仰的至高地位和主张个人直接与上帝交往,并且都把《圣经》作为最高权威,但是它们却各有特点。</w:t>
      </w:r>
    </w:p>
    <w:p w14:paraId="10D85518" w14:textId="2BB9CE70" w:rsidR="00314D67" w:rsidRPr="0045383D" w:rsidRDefault="00314D67"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①</w:t>
      </w:r>
      <w:r w:rsidR="009B001A" w:rsidRPr="0045383D">
        <w:rPr>
          <w:rFonts w:ascii="华文楷体" w:eastAsia="华文楷体" w:hAnsi="华文楷体"/>
          <w:szCs w:val="21"/>
          <w:lang w:bidi="zh-TW"/>
        </w:rPr>
        <w:t>路德派宣扬“因信称义”的思想,强调精神自由和人在信仰中与上帝的直接接触</w:t>
      </w:r>
      <w:r w:rsidR="00FA1A29" w:rsidRPr="0045383D">
        <w:rPr>
          <w:rFonts w:ascii="华文楷体" w:eastAsia="华文楷体" w:hAnsi="华文楷体" w:hint="eastAsia"/>
          <w:szCs w:val="21"/>
          <w:lang w:bidi="zh-TW"/>
        </w:rPr>
        <w:t>，</w:t>
      </w:r>
      <w:r w:rsidR="009B001A" w:rsidRPr="0045383D">
        <w:rPr>
          <w:rFonts w:ascii="华文楷体" w:eastAsia="华文楷体" w:hAnsi="华文楷体"/>
          <w:szCs w:val="21"/>
          <w:lang w:bidi="zh-TW"/>
        </w:rPr>
        <w:t>通过使神具有人性而使人具有神性。这种人与神在精神</w:t>
      </w:r>
      <w:r w:rsidR="001808FE" w:rsidRPr="0045383D">
        <w:rPr>
          <w:rFonts w:ascii="华文楷体" w:eastAsia="华文楷体" w:hAnsi="华文楷体"/>
          <w:szCs w:val="21"/>
          <w:lang w:bidi="zh-TW"/>
        </w:rPr>
        <w:t>（</w:t>
      </w:r>
      <w:r w:rsidR="009B001A" w:rsidRPr="0045383D">
        <w:rPr>
          <w:rFonts w:ascii="华文楷体" w:eastAsia="华文楷体" w:hAnsi="华文楷体"/>
          <w:szCs w:val="21"/>
          <w:lang w:bidi="zh-TW"/>
        </w:rPr>
        <w:t>信仰</w:t>
      </w:r>
      <w:r w:rsidR="001808FE" w:rsidRPr="0045383D">
        <w:rPr>
          <w:rFonts w:ascii="华文楷体" w:eastAsia="华文楷体" w:hAnsi="华文楷体"/>
          <w:szCs w:val="21"/>
          <w:lang w:bidi="zh-TW"/>
        </w:rPr>
        <w:t>）</w:t>
      </w:r>
      <w:r w:rsidR="009B001A" w:rsidRPr="0045383D">
        <w:rPr>
          <w:rFonts w:ascii="华文楷体" w:eastAsia="华文楷体" w:hAnsi="华文楷体"/>
          <w:szCs w:val="21"/>
          <w:lang w:bidi="zh-TW"/>
        </w:rPr>
        <w:t>领域中自由交往的神秘主义为西方近代的思想自由奠定了基础。</w:t>
      </w:r>
    </w:p>
    <w:p w14:paraId="372B8F0B" w14:textId="77777777" w:rsidR="00314D67" w:rsidRPr="0045383D" w:rsidRDefault="00314D67"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②</w:t>
      </w:r>
      <w:r w:rsidR="009B001A" w:rsidRPr="0045383D">
        <w:rPr>
          <w:rFonts w:ascii="华文楷体" w:eastAsia="华文楷体" w:hAnsi="华文楷体"/>
          <w:szCs w:val="21"/>
          <w:lang w:bidi="zh-TW"/>
        </w:rPr>
        <w:t>加尔文派以“荣耀上帝”为生活目的,把人降低到一种纯粹的工具性存在水平,然而它的极端决定论的双预定说却在加尔文教徒和清教徒中树立起一种克己奉公、躬行勤俭的“天职”观念,这种观念构成了资本主义原始积累的精神前提。</w:t>
      </w:r>
    </w:p>
    <w:p w14:paraId="360CFE85" w14:textId="1D1B5C95" w:rsidR="00FA1A29" w:rsidRPr="0045383D" w:rsidRDefault="00314D67"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③</w:t>
      </w:r>
      <w:r w:rsidR="009B001A" w:rsidRPr="0045383D">
        <w:rPr>
          <w:rFonts w:ascii="华文楷体" w:eastAsia="华文楷体" w:hAnsi="华文楷体"/>
          <w:szCs w:val="21"/>
          <w:lang w:bidi="zh-TW"/>
        </w:rPr>
        <w:t>安</w:t>
      </w:r>
      <w:proofErr w:type="gramStart"/>
      <w:r w:rsidR="009B001A" w:rsidRPr="0045383D">
        <w:rPr>
          <w:rFonts w:ascii="华文楷体" w:eastAsia="华文楷体" w:hAnsi="华文楷体"/>
          <w:szCs w:val="21"/>
          <w:lang w:bidi="zh-TW"/>
        </w:rPr>
        <w:t>立甘宗</w:t>
      </w:r>
      <w:proofErr w:type="gramEnd"/>
      <w:r w:rsidR="009B001A" w:rsidRPr="0045383D">
        <w:rPr>
          <w:rFonts w:ascii="华文楷体" w:eastAsia="华文楷体" w:hAnsi="华文楷体"/>
          <w:szCs w:val="21"/>
          <w:lang w:bidi="zh-TW"/>
        </w:rPr>
        <w:t>则对新教和天主教的教义兼容并蓄,该宗最基本的特点是强调英格兰教会对罗马教会的独立性。它在教会权力问题上所表现的强烈的民族意识和在教义问题上所表现的兼容气度,对于日后大不列颠帝国臣民的民族自豪感、世界主义精神以及英国人特有的含蓄的绅士风度的形成发生了深刻的影响。</w:t>
      </w:r>
    </w:p>
    <w:p w14:paraId="48539D9F" w14:textId="5D623B66" w:rsidR="00AB0487" w:rsidRPr="0045383D" w:rsidRDefault="002F09C9"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（四）</w:t>
      </w:r>
      <w:r w:rsidR="009F4996" w:rsidRPr="0045383D">
        <w:rPr>
          <w:rFonts w:ascii="华文楷体" w:eastAsia="华文楷体" w:hAnsi="华文楷体"/>
          <w:szCs w:val="21"/>
          <w:lang w:bidi="zh-TW"/>
        </w:rPr>
        <w:t>除了倡导思想上的自由和创立了孕育着资本主义精神的新教伦理之外,宗教改革的另一个重要的历史贡献是打破了罗马教会的一统天下,造成了基督教世界的分裂,从而为西欧近代民族国家的崛起创造了条件</w:t>
      </w:r>
      <w:r w:rsidR="00FA1A29" w:rsidRPr="0045383D">
        <w:rPr>
          <w:rFonts w:ascii="华文楷体" w:eastAsia="华文楷体" w:hAnsi="华文楷体" w:hint="eastAsia"/>
          <w:szCs w:val="21"/>
          <w:lang w:bidi="zh-TW"/>
        </w:rPr>
        <w:t>。</w:t>
      </w:r>
    </w:p>
    <w:p w14:paraId="690BFFC7" w14:textId="77777777" w:rsidR="00FC4CEF" w:rsidRDefault="00FC4CEF" w:rsidP="000F2697">
      <w:pPr>
        <w:contextualSpacing/>
        <w:mirrorIndents/>
        <w:rPr>
          <w:rFonts w:ascii="华文楷体" w:eastAsia="华文楷体" w:hAnsi="华文楷体"/>
          <w:b/>
          <w:bCs/>
          <w:szCs w:val="21"/>
          <w:lang w:bidi="zh-TW"/>
        </w:rPr>
      </w:pPr>
    </w:p>
    <w:p w14:paraId="11E835F9" w14:textId="0BEE37B5" w:rsidR="00257885" w:rsidRPr="00FC4CEF" w:rsidRDefault="00FC4CEF" w:rsidP="000F2697">
      <w:pPr>
        <w:contextualSpacing/>
        <w:mirrorIndents/>
        <w:rPr>
          <w:rFonts w:ascii="华文楷体" w:eastAsia="华文楷体" w:hAnsi="华文楷体"/>
          <w:b/>
          <w:bCs/>
          <w:sz w:val="24"/>
          <w:szCs w:val="24"/>
          <w:lang w:bidi="zh-TW"/>
        </w:rPr>
      </w:pPr>
      <w:r w:rsidRPr="00FC4CEF">
        <w:rPr>
          <w:rFonts w:ascii="华文楷体" w:eastAsia="华文楷体" w:hAnsi="华文楷体" w:hint="eastAsia"/>
          <w:b/>
          <w:bCs/>
          <w:sz w:val="24"/>
          <w:szCs w:val="24"/>
          <w:lang w:bidi="zh-TW"/>
        </w:rPr>
        <w:t>二、</w:t>
      </w:r>
      <w:r w:rsidR="00257885" w:rsidRPr="00FC4CEF">
        <w:rPr>
          <w:rFonts w:ascii="华文楷体" w:eastAsia="华文楷体" w:hAnsi="华文楷体" w:hint="eastAsia"/>
          <w:b/>
          <w:bCs/>
          <w:sz w:val="24"/>
          <w:szCs w:val="24"/>
          <w:lang w:bidi="zh-TW"/>
        </w:rPr>
        <w:t>人文主义</w:t>
      </w:r>
    </w:p>
    <w:p w14:paraId="15700E39" w14:textId="562A4986" w:rsidR="00F71C20" w:rsidRPr="0045383D" w:rsidRDefault="00257885"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“人文主义”</w:t>
      </w:r>
      <w:r w:rsidR="002033D1" w:rsidRPr="0045383D">
        <w:rPr>
          <w:rFonts w:ascii="华文楷体" w:eastAsia="华文楷体" w:hAnsi="华文楷体" w:hint="eastAsia"/>
          <w:szCs w:val="21"/>
          <w:lang w:bidi="zh-TW"/>
        </w:rPr>
        <w:t>一</w:t>
      </w:r>
      <w:r w:rsidRPr="0045383D">
        <w:rPr>
          <w:rFonts w:ascii="华文楷体" w:eastAsia="华文楷体" w:hAnsi="华文楷体"/>
          <w:szCs w:val="21"/>
          <w:lang w:bidi="zh-TW"/>
        </w:rPr>
        <w:t>词起源于拉丁语的"人文学</w:t>
      </w:r>
      <w:proofErr w:type="gramStart"/>
      <w:r w:rsidRPr="0045383D">
        <w:rPr>
          <w:rFonts w:ascii="华文楷体" w:eastAsia="华文楷体" w:hAnsi="华文楷体"/>
          <w:szCs w:val="21"/>
          <w:lang w:bidi="zh-TW"/>
        </w:rPr>
        <w:t>”</w:t>
      </w:r>
      <w:proofErr w:type="gramEnd"/>
      <w:r w:rsidRPr="0045383D">
        <w:rPr>
          <w:rFonts w:ascii="华文楷体" w:eastAsia="华文楷体" w:hAnsi="华文楷体"/>
          <w:szCs w:val="21"/>
          <w:lang w:bidi="zh-TW"/>
        </w:rPr>
        <w:t>，指与神学相区别的人文学</w:t>
      </w:r>
      <w:r w:rsidRPr="0045383D">
        <w:rPr>
          <w:rFonts w:ascii="华文楷体" w:eastAsia="华文楷体" w:hAnsi="华文楷体" w:hint="eastAsia"/>
          <w:szCs w:val="21"/>
          <w:lang w:bidi="zh-TW"/>
        </w:rPr>
        <w:t>科。</w:t>
      </w:r>
      <w:r w:rsidRPr="0045383D">
        <w:rPr>
          <w:rFonts w:ascii="华文楷体" w:eastAsia="华文楷体" w:hAnsi="华文楷体"/>
          <w:szCs w:val="21"/>
          <w:lang w:bidi="zh-TW"/>
        </w:rPr>
        <w:t>19世纪，人们开始使用“人文主义”来概括文艺复兴时期人文学者对古</w:t>
      </w:r>
      <w:r w:rsidRPr="0045383D">
        <w:rPr>
          <w:rFonts w:ascii="华文楷体" w:eastAsia="华文楷体" w:hAnsi="华文楷体" w:hint="eastAsia"/>
          <w:szCs w:val="21"/>
          <w:lang w:bidi="zh-TW"/>
        </w:rPr>
        <w:t>代文化的挖掘、整理及他们以人为中心的新世界观。人文主，义反对中世纪抬高神、贬低人的观点，肯定人的价值和尊严</w:t>
      </w:r>
      <w:r w:rsidR="003E077F" w:rsidRPr="0045383D">
        <w:rPr>
          <w:rFonts w:ascii="华文楷体" w:eastAsia="华文楷体" w:hAnsi="华文楷体"/>
          <w:szCs w:val="21"/>
          <w:lang w:bidi="zh-TW"/>
        </w:rPr>
        <w:t>；</w:t>
      </w:r>
      <w:r w:rsidRPr="0045383D">
        <w:rPr>
          <w:rFonts w:ascii="华文楷体" w:eastAsia="华文楷体" w:hAnsi="华文楷体"/>
          <w:szCs w:val="21"/>
          <w:lang w:bidi="zh-TW"/>
        </w:rPr>
        <w:t>反对中世纪的禁欲主义,要求</w:t>
      </w:r>
      <w:r w:rsidRPr="0045383D">
        <w:rPr>
          <w:rFonts w:ascii="华文楷体" w:eastAsia="华文楷体" w:hAnsi="华文楷体" w:hint="eastAsia"/>
          <w:szCs w:val="21"/>
          <w:lang w:bidi="zh-TW"/>
        </w:rPr>
        <w:t>人个性的解放</w:t>
      </w:r>
      <w:r w:rsidR="003E077F" w:rsidRPr="0045383D">
        <w:rPr>
          <w:rFonts w:ascii="华文楷体" w:eastAsia="华文楷体" w:hAnsi="华文楷体"/>
          <w:szCs w:val="21"/>
          <w:lang w:bidi="zh-TW"/>
        </w:rPr>
        <w:t>；</w:t>
      </w:r>
      <w:r w:rsidRPr="0045383D">
        <w:rPr>
          <w:rFonts w:ascii="华文楷体" w:eastAsia="华文楷体" w:hAnsi="华文楷体"/>
          <w:szCs w:val="21"/>
          <w:lang w:bidi="zh-TW"/>
        </w:rPr>
        <w:t>肯定现世生活的意义。人文主义思潮极大推动了西欧各国文</w:t>
      </w:r>
      <w:r w:rsidRPr="0045383D">
        <w:rPr>
          <w:rFonts w:ascii="华文楷体" w:eastAsia="华文楷体" w:hAnsi="华文楷体" w:hint="eastAsia"/>
          <w:szCs w:val="21"/>
          <w:lang w:bidi="zh-TW"/>
        </w:rPr>
        <w:t>化的发展。它最大的成就就是</w:t>
      </w:r>
      <w:r w:rsidRPr="0045383D">
        <w:rPr>
          <w:rFonts w:ascii="华文楷体" w:eastAsia="华文楷体" w:hAnsi="华文楷体"/>
          <w:szCs w:val="21"/>
          <w:lang w:bidi="zh-TW"/>
        </w:rPr>
        <w:t>"人的发现</w:t>
      </w:r>
      <w:proofErr w:type="gramStart"/>
      <w:r w:rsidRPr="0045383D">
        <w:rPr>
          <w:rFonts w:ascii="华文楷体" w:eastAsia="华文楷体" w:hAnsi="华文楷体"/>
          <w:szCs w:val="21"/>
          <w:lang w:bidi="zh-TW"/>
        </w:rPr>
        <w:t>”</w:t>
      </w:r>
      <w:proofErr w:type="gramEnd"/>
      <w:r w:rsidRPr="0045383D">
        <w:rPr>
          <w:rFonts w:ascii="华文楷体" w:eastAsia="华文楷体" w:hAnsi="华文楷体"/>
          <w:szCs w:val="21"/>
          <w:lang w:bidi="zh-TW"/>
        </w:rPr>
        <w:t>，而文艺复兴不过是人文主义的表</w:t>
      </w:r>
      <w:r w:rsidRPr="0045383D">
        <w:rPr>
          <w:rFonts w:ascii="华文楷体" w:eastAsia="华文楷体" w:hAnsi="华文楷体" w:hint="eastAsia"/>
          <w:szCs w:val="21"/>
          <w:lang w:bidi="zh-TW"/>
        </w:rPr>
        <w:t>现形式。</w:t>
      </w:r>
    </w:p>
    <w:p w14:paraId="14D3E1AB" w14:textId="5B37E3D3" w:rsidR="00F71C20" w:rsidRPr="0045383D" w:rsidRDefault="00F71C20"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人文主义者的活动在人们面前展示了一</w:t>
      </w:r>
      <w:r w:rsidRPr="0045383D">
        <w:rPr>
          <w:rFonts w:ascii="华文楷体" w:eastAsia="华文楷体" w:hAnsi="华文楷体"/>
          <w:szCs w:val="21"/>
          <w:lang w:bidi="zh-TW"/>
        </w:rPr>
        <w:t>个广大的被人遗忘了的精神</w:t>
      </w:r>
      <w:r w:rsidRPr="0045383D">
        <w:rPr>
          <w:rFonts w:ascii="华文楷体" w:eastAsia="华文楷体" w:hAnsi="华文楷体" w:hint="eastAsia"/>
          <w:szCs w:val="21"/>
          <w:lang w:bidi="zh-TW"/>
        </w:rPr>
        <w:t>世界，动摇了基督教思想的一家独尊局面。对人本身、理性、现世生活的肯定使人们不再甘心屈服于教会，促进了人的自我意识的觉醒。</w:t>
      </w:r>
    </w:p>
    <w:p w14:paraId="521949E1" w14:textId="77777777" w:rsidR="00F71C20" w:rsidRPr="0045383D" w:rsidRDefault="00F71C20" w:rsidP="000F2697">
      <w:pPr>
        <w:contextualSpacing/>
        <w:mirrorIndents/>
        <w:rPr>
          <w:rFonts w:ascii="华文楷体" w:eastAsia="华文楷体" w:hAnsi="华文楷体"/>
          <w:szCs w:val="21"/>
          <w:lang w:bidi="zh-TW"/>
        </w:rPr>
      </w:pPr>
    </w:p>
    <w:p w14:paraId="674A812F" w14:textId="69A3CB65" w:rsidR="00F52CA8" w:rsidRPr="00FC4CEF" w:rsidRDefault="00FC4CEF" w:rsidP="000F2697">
      <w:pPr>
        <w:contextualSpacing/>
        <w:mirrorIndents/>
        <w:rPr>
          <w:rFonts w:ascii="华文楷体" w:eastAsia="华文楷体" w:hAnsi="华文楷体"/>
          <w:b/>
          <w:bCs/>
          <w:sz w:val="24"/>
          <w:szCs w:val="24"/>
          <w:lang w:bidi="zh-TW"/>
        </w:rPr>
      </w:pPr>
      <w:r w:rsidRPr="00FC4CEF">
        <w:rPr>
          <w:rFonts w:ascii="华文楷体" w:eastAsia="华文楷体" w:hAnsi="华文楷体"/>
          <w:b/>
          <w:bCs/>
          <w:sz w:val="24"/>
          <w:szCs w:val="24"/>
          <w:lang w:bidi="zh-TW"/>
        </w:rPr>
        <w:t>三</w:t>
      </w:r>
      <w:r w:rsidRPr="00FC4CEF">
        <w:rPr>
          <w:rFonts w:ascii="华文楷体" w:eastAsia="华文楷体" w:hAnsi="华文楷体" w:hint="eastAsia"/>
          <w:b/>
          <w:bCs/>
          <w:sz w:val="24"/>
          <w:szCs w:val="24"/>
          <w:lang w:bidi="zh-TW"/>
        </w:rPr>
        <w:t>、</w:t>
      </w:r>
      <w:r w:rsidR="00F52CA8" w:rsidRPr="00FC4CEF">
        <w:rPr>
          <w:rFonts w:ascii="华文楷体" w:eastAsia="华文楷体" w:hAnsi="华文楷体"/>
          <w:b/>
          <w:bCs/>
          <w:sz w:val="24"/>
          <w:szCs w:val="24"/>
          <w:lang w:bidi="zh-TW"/>
        </w:rPr>
        <w:t>文艺复兴</w:t>
      </w:r>
    </w:p>
    <w:p w14:paraId="06C2F02D" w14:textId="4E50E290" w:rsidR="00F52CA8" w:rsidRPr="0045383D" w:rsidRDefault="00F52CA8"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文艺复兴</w:t>
      </w:r>
      <w:r w:rsidR="001808FE" w:rsidRPr="0045383D">
        <w:rPr>
          <w:rFonts w:ascii="华文楷体" w:eastAsia="华文楷体" w:hAnsi="华文楷体"/>
          <w:szCs w:val="21"/>
          <w:lang w:bidi="zh-TW"/>
        </w:rPr>
        <w:t>（</w:t>
      </w:r>
      <w:r w:rsidRPr="0045383D">
        <w:rPr>
          <w:rFonts w:ascii="华文楷体" w:eastAsia="华文楷体" w:hAnsi="华文楷体"/>
          <w:szCs w:val="21"/>
          <w:lang w:bidi="zh-TW"/>
        </w:rPr>
        <w:t>renaissance</w:t>
      </w:r>
      <w:r w:rsidR="001808FE" w:rsidRPr="0045383D">
        <w:rPr>
          <w:rFonts w:ascii="华文楷体" w:eastAsia="华文楷体" w:hAnsi="华文楷体"/>
          <w:szCs w:val="21"/>
          <w:lang w:bidi="zh-TW"/>
        </w:rPr>
        <w:t>）</w:t>
      </w:r>
      <w:r w:rsidRPr="0045383D">
        <w:rPr>
          <w:rFonts w:ascii="华文楷体" w:eastAsia="华文楷体" w:hAnsi="华文楷体"/>
          <w:szCs w:val="21"/>
          <w:lang w:bidi="zh-TW"/>
        </w:rPr>
        <w:t>,字面意义为“再生”，指发生在14-16世纪的全</w:t>
      </w:r>
      <w:r w:rsidRPr="0045383D">
        <w:rPr>
          <w:rFonts w:ascii="华文楷体" w:eastAsia="华文楷体" w:hAnsi="华文楷体" w:hint="eastAsia"/>
          <w:szCs w:val="21"/>
          <w:lang w:bidi="zh-TW"/>
        </w:rPr>
        <w:t>面复兴古希腊罗马的古典文化和理性精神的运动。</w:t>
      </w:r>
      <w:r w:rsidRPr="0045383D">
        <w:rPr>
          <w:rFonts w:ascii="华文楷体" w:eastAsia="华文楷体" w:hAnsi="华文楷体"/>
          <w:szCs w:val="21"/>
          <w:lang w:bidi="zh-TW"/>
        </w:rPr>
        <w:t>14世纪末，大量古希腊罗</w:t>
      </w:r>
      <w:r w:rsidRPr="0045383D">
        <w:rPr>
          <w:rFonts w:ascii="华文楷体" w:eastAsia="华文楷体" w:hAnsi="华文楷体" w:hint="eastAsia"/>
          <w:szCs w:val="21"/>
          <w:lang w:bidi="zh-TW"/>
        </w:rPr>
        <w:t>马的文艺和哲学著作原稿传入欧洲</w:t>
      </w:r>
      <w:r w:rsidRPr="0045383D">
        <w:rPr>
          <w:rFonts w:ascii="华文楷体" w:eastAsia="华文楷体" w:hAnsi="华文楷体"/>
          <w:szCs w:val="21"/>
          <w:lang w:bidi="zh-TW"/>
        </w:rPr>
        <w:t>,在活字印刷术和学院教育普及的条件下，</w:t>
      </w:r>
      <w:r w:rsidRPr="0045383D">
        <w:rPr>
          <w:rFonts w:ascii="华文楷体" w:eastAsia="华文楷体" w:hAnsi="华文楷体" w:hint="eastAsia"/>
          <w:szCs w:val="21"/>
          <w:lang w:bidi="zh-TW"/>
        </w:rPr>
        <w:t>越来越多人能直接接触到原典，进行自己的解读和创作，而不是再依赖于中世纪神学家的权威解释，这掀起了一股全面复兴古代文化的思潮，促成了文艺、语言学、科学、哲学和宗教的全面新发展。文艺复兴主要有以下几个主题</w:t>
      </w:r>
      <w:r w:rsidR="00C242E9" w:rsidRPr="0045383D">
        <w:rPr>
          <w:rFonts w:ascii="华文楷体" w:eastAsia="华文楷体" w:hAnsi="华文楷体"/>
          <w:szCs w:val="21"/>
          <w:lang w:bidi="zh-TW"/>
        </w:rPr>
        <w:t>：</w:t>
      </w:r>
    </w:p>
    <w:p w14:paraId="7F849F46" w14:textId="03FEB6B8" w:rsidR="00F52CA8" w:rsidRPr="0045383D" w:rsidRDefault="001808FE"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w:t>
      </w:r>
      <w:r w:rsidR="00F52CA8" w:rsidRPr="0045383D">
        <w:rPr>
          <w:rFonts w:ascii="华文楷体" w:eastAsia="华文楷体" w:hAnsi="华文楷体"/>
          <w:szCs w:val="21"/>
          <w:lang w:bidi="zh-TW"/>
        </w:rPr>
        <w:t>1</w:t>
      </w:r>
      <w:r w:rsidRPr="0045383D">
        <w:rPr>
          <w:rFonts w:ascii="华文楷体" w:eastAsia="华文楷体" w:hAnsi="华文楷体"/>
          <w:szCs w:val="21"/>
          <w:lang w:bidi="zh-TW"/>
        </w:rPr>
        <w:t>）</w:t>
      </w:r>
      <w:r w:rsidR="00F52CA8" w:rsidRPr="0045383D">
        <w:rPr>
          <w:rFonts w:ascii="华文楷体" w:eastAsia="华文楷体" w:hAnsi="华文楷体"/>
          <w:szCs w:val="21"/>
          <w:lang w:bidi="zh-TW"/>
        </w:rPr>
        <w:t>、人文主义/人的发现</w:t>
      </w:r>
    </w:p>
    <w:p w14:paraId="0F2996EE" w14:textId="498FE0CF" w:rsidR="009E5618" w:rsidRPr="0045383D" w:rsidRDefault="00F52CA8"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古希腊罗马原典的传入，激发了思想家对古希腊罗马经典原著的兴趣，投入到对古代语言和文化的研究中去。一</w:t>
      </w:r>
      <w:r w:rsidRPr="0045383D">
        <w:rPr>
          <w:rFonts w:ascii="华文楷体" w:eastAsia="华文楷体" w:hAnsi="华文楷体"/>
          <w:szCs w:val="21"/>
          <w:lang w:bidi="zh-TW"/>
        </w:rPr>
        <w:t>方面，各国民族语言和民族意识开</w:t>
      </w:r>
      <w:r w:rsidRPr="0045383D">
        <w:rPr>
          <w:rFonts w:ascii="华文楷体" w:eastAsia="华文楷体" w:hAnsi="华文楷体" w:hint="eastAsia"/>
          <w:szCs w:val="21"/>
          <w:lang w:bidi="zh-TW"/>
        </w:rPr>
        <w:t>始出现，加之印刷术和人文教育的普及，人们不再仰赖神学家的权威教条，经院哲学的价值体系被动摇，人不再匍匐于</w:t>
      </w:r>
      <w:proofErr w:type="gramStart"/>
      <w:r w:rsidRPr="0045383D">
        <w:rPr>
          <w:rFonts w:ascii="华文楷体" w:eastAsia="华文楷体" w:hAnsi="华文楷体" w:hint="eastAsia"/>
          <w:szCs w:val="21"/>
          <w:lang w:bidi="zh-TW"/>
        </w:rPr>
        <w:t>神</w:t>
      </w:r>
      <w:r w:rsidR="009E5618" w:rsidRPr="0045383D">
        <w:rPr>
          <w:rFonts w:ascii="华文楷体" w:eastAsia="华文楷体" w:hAnsi="华文楷体" w:hint="eastAsia"/>
          <w:szCs w:val="21"/>
          <w:lang w:bidi="zh-TW"/>
        </w:rPr>
        <w:t>—</w:t>
      </w:r>
      <w:r w:rsidRPr="0045383D">
        <w:rPr>
          <w:rFonts w:ascii="华文楷体" w:eastAsia="华文楷体" w:hAnsi="华文楷体" w:hint="eastAsia"/>
          <w:szCs w:val="21"/>
          <w:lang w:bidi="zh-TW"/>
        </w:rPr>
        <w:t>更确切</w:t>
      </w:r>
      <w:proofErr w:type="gramEnd"/>
      <w:r w:rsidRPr="0045383D">
        <w:rPr>
          <w:rFonts w:ascii="华文楷体" w:eastAsia="华文楷体" w:hAnsi="华文楷体" w:hint="eastAsia"/>
          <w:szCs w:val="21"/>
          <w:lang w:bidi="zh-TW"/>
        </w:rPr>
        <w:t>地说是神学家的脚下。他们通过文学和艺术作品表达对人的终极关怀，提倡以人为本，以</w:t>
      </w:r>
      <w:proofErr w:type="gramStart"/>
      <w:r w:rsidRPr="0045383D">
        <w:rPr>
          <w:rFonts w:ascii="华文楷体" w:eastAsia="华文楷体" w:hAnsi="华文楷体" w:hint="eastAsia"/>
          <w:szCs w:val="21"/>
          <w:lang w:bidi="zh-TW"/>
        </w:rPr>
        <w:t>人性反神性</w:t>
      </w:r>
      <w:proofErr w:type="gramEnd"/>
      <w:r w:rsidRPr="0045383D">
        <w:rPr>
          <w:rFonts w:ascii="华文楷体" w:eastAsia="华文楷体" w:hAnsi="华文楷体" w:hint="eastAsia"/>
          <w:szCs w:val="21"/>
          <w:lang w:bidi="zh-TW"/>
        </w:rPr>
        <w:t>，以人权反神权</w:t>
      </w:r>
      <w:r w:rsidR="009E5618" w:rsidRPr="0045383D">
        <w:rPr>
          <w:rFonts w:ascii="华文楷体" w:eastAsia="华文楷体" w:hAnsi="华文楷体" w:hint="eastAsia"/>
          <w:szCs w:val="21"/>
          <w:lang w:bidi="zh-TW"/>
        </w:rPr>
        <w:t>，</w:t>
      </w:r>
      <w:r w:rsidRPr="0045383D">
        <w:rPr>
          <w:rFonts w:ascii="华文楷体" w:eastAsia="华文楷体" w:hAnsi="华文楷体" w:hint="eastAsia"/>
          <w:szCs w:val="21"/>
          <w:lang w:bidi="zh-TW"/>
        </w:rPr>
        <w:t>以</w:t>
      </w:r>
      <w:proofErr w:type="gramStart"/>
      <w:r w:rsidRPr="0045383D">
        <w:rPr>
          <w:rFonts w:ascii="华文楷体" w:eastAsia="华文楷体" w:hAnsi="华文楷体" w:hint="eastAsia"/>
          <w:szCs w:val="21"/>
          <w:lang w:bidi="zh-TW"/>
        </w:rPr>
        <w:t>个</w:t>
      </w:r>
      <w:proofErr w:type="gramEnd"/>
      <w:r w:rsidRPr="0045383D">
        <w:rPr>
          <w:rFonts w:ascii="华文楷体" w:eastAsia="华文楷体" w:hAnsi="华文楷体" w:hint="eastAsia"/>
          <w:szCs w:val="21"/>
          <w:lang w:bidi="zh-TW"/>
        </w:rPr>
        <w:t>性解放反禁欲主义。</w:t>
      </w:r>
    </w:p>
    <w:p w14:paraId="451E010B" w14:textId="030007CC" w:rsidR="00F52CA8" w:rsidRPr="0045383D" w:rsidRDefault="00F52CA8"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古希腊雕塑、绘画艺术的复兴，</w:t>
      </w:r>
      <w:r w:rsidRPr="0045383D">
        <w:rPr>
          <w:rFonts w:ascii="华文楷体" w:eastAsia="华文楷体" w:hAnsi="华文楷体"/>
          <w:szCs w:val="21"/>
          <w:lang w:bidi="zh-TW"/>
        </w:rPr>
        <w:t>在意大利催生了达芬奇、米开朗琪罗等</w:t>
      </w:r>
      <w:r w:rsidRPr="0045383D">
        <w:rPr>
          <w:rFonts w:ascii="华文楷体" w:eastAsia="华文楷体" w:hAnsi="华文楷体" w:hint="eastAsia"/>
          <w:szCs w:val="21"/>
          <w:lang w:bidi="zh-TW"/>
        </w:rPr>
        <w:t>艺术巨匠。他们在画作里表现的人体美和力量令入震撼，如《蒙娜丽莎》等。人文主义奠基者彼得拉克在其诗作中讨论人的尊严，关切人的欢乐和悲伤，肯定现实生活的享乐。</w:t>
      </w:r>
    </w:p>
    <w:p w14:paraId="2B1ACCF4" w14:textId="6E175CD6" w:rsidR="00F52CA8" w:rsidRPr="0045383D" w:rsidRDefault="001808FE"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w:t>
      </w:r>
      <w:r w:rsidR="00F52CA8" w:rsidRPr="0045383D">
        <w:rPr>
          <w:rFonts w:ascii="华文楷体" w:eastAsia="华文楷体" w:hAnsi="华文楷体"/>
          <w:szCs w:val="21"/>
          <w:lang w:bidi="zh-TW"/>
        </w:rPr>
        <w:t>2</w:t>
      </w:r>
      <w:r w:rsidRPr="0045383D">
        <w:rPr>
          <w:rFonts w:ascii="华文楷体" w:eastAsia="华文楷体" w:hAnsi="华文楷体"/>
          <w:szCs w:val="21"/>
          <w:lang w:bidi="zh-TW"/>
        </w:rPr>
        <w:t>）</w:t>
      </w:r>
      <w:r w:rsidR="00F52CA8" w:rsidRPr="0045383D">
        <w:rPr>
          <w:rFonts w:ascii="华文楷体" w:eastAsia="华文楷体" w:hAnsi="华文楷体"/>
          <w:szCs w:val="21"/>
          <w:lang w:bidi="zh-TW"/>
        </w:rPr>
        <w:t>、宗教改革</w:t>
      </w:r>
    </w:p>
    <w:p w14:paraId="0AE23846" w14:textId="0CA6C700" w:rsidR="00F52CA8" w:rsidRPr="0045383D" w:rsidRDefault="00F52CA8"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16世纪初，马丁</w:t>
      </w:r>
      <w:r w:rsidR="00AE0413" w:rsidRPr="0045383D">
        <w:rPr>
          <w:rFonts w:ascii="华文楷体" w:eastAsia="华文楷体" w:hAnsi="华文楷体" w:hint="eastAsia"/>
          <w:szCs w:val="21"/>
          <w:lang w:bidi="zh-TW"/>
        </w:rPr>
        <w:t>·</w:t>
      </w:r>
      <w:r w:rsidRPr="0045383D">
        <w:rPr>
          <w:rFonts w:ascii="华文楷体" w:eastAsia="华文楷体" w:hAnsi="华文楷体"/>
          <w:szCs w:val="21"/>
          <w:lang w:bidi="zh-TW"/>
        </w:rPr>
        <w:t>路德和加尔文纷纷进行宗教改革，矛头直指腐败堕落</w:t>
      </w:r>
      <w:r w:rsidRPr="0045383D">
        <w:rPr>
          <w:rFonts w:ascii="华文楷体" w:eastAsia="华文楷体" w:hAnsi="华文楷体" w:hint="eastAsia"/>
          <w:szCs w:val="21"/>
          <w:lang w:bidi="zh-TW"/>
        </w:rPr>
        <w:t>的教廷，当时教皇宣称</w:t>
      </w:r>
      <w:proofErr w:type="gramStart"/>
      <w:r w:rsidRPr="0045383D">
        <w:rPr>
          <w:rFonts w:ascii="华文楷体" w:eastAsia="华文楷体" w:hAnsi="华文楷体" w:hint="eastAsia"/>
          <w:szCs w:val="21"/>
          <w:lang w:bidi="zh-TW"/>
        </w:rPr>
        <w:t>事功让</w:t>
      </w:r>
      <w:proofErr w:type="gramEnd"/>
      <w:r w:rsidRPr="0045383D">
        <w:rPr>
          <w:rFonts w:ascii="华文楷体" w:eastAsia="华文楷体" w:hAnsi="华文楷体" w:hint="eastAsia"/>
          <w:szCs w:val="21"/>
          <w:lang w:bidi="zh-TW"/>
        </w:rPr>
        <w:t>人们得救，甚至公开售卖赎罪</w:t>
      </w:r>
      <w:proofErr w:type="gramStart"/>
      <w:r w:rsidRPr="0045383D">
        <w:rPr>
          <w:rFonts w:ascii="华文楷体" w:eastAsia="华文楷体" w:hAnsi="华文楷体" w:hint="eastAsia"/>
          <w:szCs w:val="21"/>
          <w:lang w:bidi="zh-TW"/>
        </w:rPr>
        <w:t>券</w:t>
      </w:r>
      <w:proofErr w:type="gramEnd"/>
      <w:r w:rsidRPr="0045383D">
        <w:rPr>
          <w:rFonts w:ascii="华文楷体" w:eastAsia="华文楷体" w:hAnsi="华文楷体" w:hint="eastAsia"/>
          <w:szCs w:val="21"/>
          <w:lang w:bidi="zh-TW"/>
        </w:rPr>
        <w:t>，路德激烈地否定天主教的权威，也抛弃整个经院哲学传统，开辟出基督新教，引发各国的宗教改革。路德和加尔文多认为教徒“因信称义”，而不是汲汲于徒有其表的事功，信仰只有转变为内在化的感情，才能拥有真正的道德，人才能由带有原罪的“罪人”变为“义人”。</w:t>
      </w:r>
    </w:p>
    <w:p w14:paraId="21CE70DE" w14:textId="18E9BA08" w:rsidR="00F52CA8" w:rsidRPr="0045383D" w:rsidRDefault="00F52CA8"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路德</w:t>
      </w:r>
      <w:proofErr w:type="gramStart"/>
      <w:r w:rsidRPr="0045383D">
        <w:rPr>
          <w:rFonts w:ascii="华文楷体" w:eastAsia="华文楷体" w:hAnsi="华文楷体" w:hint="eastAsia"/>
          <w:szCs w:val="21"/>
          <w:lang w:bidi="zh-TW"/>
        </w:rPr>
        <w:t>还谴贵了</w:t>
      </w:r>
      <w:proofErr w:type="gramEnd"/>
      <w:r w:rsidRPr="0045383D">
        <w:rPr>
          <w:rFonts w:ascii="华文楷体" w:eastAsia="华文楷体" w:hAnsi="华文楷体" w:hint="eastAsia"/>
          <w:szCs w:val="21"/>
          <w:lang w:bidi="zh-TW"/>
        </w:rPr>
        <w:t>阿奎那的自然神学，认为有限的理性无法接近无限的上帝</w:t>
      </w:r>
      <w:r w:rsidRPr="0045383D">
        <w:rPr>
          <w:rFonts w:ascii="华文楷体" w:eastAsia="华文楷体" w:hAnsi="华文楷体"/>
          <w:szCs w:val="21"/>
          <w:lang w:bidi="zh-TW"/>
        </w:rPr>
        <w:t>,</w:t>
      </w:r>
      <w:r w:rsidRPr="0045383D">
        <w:rPr>
          <w:rFonts w:ascii="华文楷体" w:eastAsia="华文楷体" w:hAnsi="华文楷体" w:hint="eastAsia"/>
          <w:szCs w:val="21"/>
          <w:lang w:bidi="zh-TW"/>
        </w:rPr>
        <w:t>他以亚伯拉罕为例，上帝许诺让亚伯拉罕不孕的妻子生下子女是理性无法理解的，“信仰的特性就是要拧断理性的脖子”。伊斯拉</w:t>
      </w:r>
      <w:proofErr w:type="gramStart"/>
      <w:r w:rsidRPr="0045383D">
        <w:rPr>
          <w:rFonts w:ascii="华文楷体" w:eastAsia="华文楷体" w:hAnsi="华文楷体" w:hint="eastAsia"/>
          <w:szCs w:val="21"/>
          <w:lang w:bidi="zh-TW"/>
        </w:rPr>
        <w:t>谟</w:t>
      </w:r>
      <w:proofErr w:type="gramEnd"/>
      <w:r w:rsidRPr="0045383D">
        <w:rPr>
          <w:rFonts w:ascii="华文楷体" w:eastAsia="华文楷体" w:hAnsi="华文楷体" w:hint="eastAsia"/>
          <w:szCs w:val="21"/>
          <w:lang w:bidi="zh-TW"/>
        </w:rPr>
        <w:t>厌恶中世纪繁琐而僵化的思辨语言，他写了一本《愚人颂》</w:t>
      </w:r>
      <w:r w:rsidR="00D02293" w:rsidRPr="0045383D">
        <w:rPr>
          <w:rFonts w:ascii="华文楷体" w:eastAsia="华文楷体" w:hAnsi="华文楷体" w:hint="eastAsia"/>
          <w:szCs w:val="21"/>
          <w:lang w:bidi="zh-TW"/>
        </w:rPr>
        <w:t>，</w:t>
      </w:r>
      <w:r w:rsidRPr="0045383D">
        <w:rPr>
          <w:rFonts w:ascii="华文楷体" w:eastAsia="华文楷体" w:hAnsi="华文楷体" w:hint="eastAsia"/>
          <w:szCs w:val="21"/>
          <w:lang w:bidi="zh-TW"/>
        </w:rPr>
        <w:t>用来讽刺制度化了的宗教和学术中各种愚人。他认为信仰是单纯朴素的，不需要理性的算计，真正的宗教是一件属于心而不属于脑的事情。</w:t>
      </w:r>
    </w:p>
    <w:p w14:paraId="07CCCBCB" w14:textId="7B965E79" w:rsidR="00F52CA8" w:rsidRPr="0045383D" w:rsidRDefault="001808FE" w:rsidP="000F2697">
      <w:pPr>
        <w:contextualSpacing/>
        <w:mirrorIndents/>
        <w:rPr>
          <w:rFonts w:ascii="华文楷体" w:eastAsia="华文楷体" w:hAnsi="华文楷体"/>
          <w:szCs w:val="21"/>
          <w:lang w:bidi="zh-TW"/>
        </w:rPr>
      </w:pPr>
      <w:r w:rsidRPr="0045383D">
        <w:rPr>
          <w:rFonts w:ascii="华文楷体" w:eastAsia="华文楷体" w:hAnsi="华文楷体"/>
          <w:szCs w:val="21"/>
          <w:lang w:bidi="zh-TW"/>
        </w:rPr>
        <w:t>（</w:t>
      </w:r>
      <w:r w:rsidR="00F52CA8" w:rsidRPr="0045383D">
        <w:rPr>
          <w:rFonts w:ascii="华文楷体" w:eastAsia="华文楷体" w:hAnsi="华文楷体"/>
          <w:szCs w:val="21"/>
          <w:lang w:bidi="zh-TW"/>
        </w:rPr>
        <w:t>3</w:t>
      </w:r>
      <w:r w:rsidRPr="0045383D">
        <w:rPr>
          <w:rFonts w:ascii="华文楷体" w:eastAsia="华文楷体" w:hAnsi="华文楷体"/>
          <w:szCs w:val="21"/>
          <w:lang w:bidi="zh-TW"/>
        </w:rPr>
        <w:t>）</w:t>
      </w:r>
      <w:r w:rsidR="00F52CA8" w:rsidRPr="0045383D">
        <w:rPr>
          <w:rFonts w:ascii="华文楷体" w:eastAsia="华文楷体" w:hAnsi="华文楷体"/>
          <w:szCs w:val="21"/>
          <w:lang w:bidi="zh-TW"/>
        </w:rPr>
        <w:t>、自然的发现</w:t>
      </w:r>
    </w:p>
    <w:p w14:paraId="5C50E128" w14:textId="0B96DCA2" w:rsidR="00F52CA8" w:rsidRPr="0045383D" w:rsidRDefault="00F52CA8" w:rsidP="000F2697">
      <w:pPr>
        <w:contextualSpacing/>
        <w:mirrorIndents/>
        <w:rPr>
          <w:rFonts w:ascii="华文楷体" w:eastAsia="华文楷体" w:hAnsi="华文楷体"/>
          <w:szCs w:val="21"/>
          <w:lang w:bidi="zh-TW"/>
        </w:rPr>
      </w:pPr>
      <w:r w:rsidRPr="0045383D">
        <w:rPr>
          <w:rFonts w:ascii="华文楷体" w:eastAsia="华文楷体" w:hAnsi="华文楷体" w:hint="eastAsia"/>
          <w:szCs w:val="21"/>
          <w:lang w:bidi="zh-TW"/>
        </w:rPr>
        <w:t>达芬奇在对自然进行描绘时，就已体会到了自然的美与和谐，最典型的例子是他对水与空气波动的类比，鸟在滑翔时翅膀不动，他以此推断空气也像石头投入水中造成的涟漪一样，推动着鸟的飞行，根据这一流体力学原理</w:t>
      </w:r>
      <w:r w:rsidRPr="0045383D">
        <w:rPr>
          <w:rFonts w:ascii="华文楷体" w:eastAsia="华文楷体" w:hAnsi="华文楷体"/>
          <w:szCs w:val="21"/>
          <w:lang w:bidi="zh-TW"/>
        </w:rPr>
        <w:t>,</w:t>
      </w:r>
      <w:r w:rsidRPr="0045383D">
        <w:rPr>
          <w:rFonts w:ascii="华文楷体" w:eastAsia="华文楷体" w:hAnsi="华文楷体" w:hint="eastAsia"/>
          <w:szCs w:val="21"/>
          <w:lang w:bidi="zh-TW"/>
        </w:rPr>
        <w:t>他设计了第一张飞机图纸。</w:t>
      </w:r>
    </w:p>
    <w:p w14:paraId="1531F748" w14:textId="77777777" w:rsidR="009E5618" w:rsidRDefault="009E5618" w:rsidP="000F2697">
      <w:pPr>
        <w:contextualSpacing/>
        <w:mirrorIndents/>
        <w:rPr>
          <w:rFonts w:ascii="华文楷体" w:eastAsia="华文楷体" w:hAnsi="华文楷体"/>
          <w:szCs w:val="21"/>
          <w:lang w:bidi="zh-TW"/>
        </w:rPr>
      </w:pPr>
    </w:p>
    <w:p w14:paraId="0F1193CF" w14:textId="77777777" w:rsidR="00FC4CEF" w:rsidRDefault="00FC4CEF" w:rsidP="000F2697">
      <w:pPr>
        <w:contextualSpacing/>
        <w:mirrorIndents/>
        <w:rPr>
          <w:rFonts w:ascii="华文楷体" w:eastAsia="华文楷体" w:hAnsi="华文楷体"/>
          <w:szCs w:val="21"/>
          <w:lang w:bidi="zh-TW"/>
        </w:rPr>
      </w:pPr>
    </w:p>
    <w:p w14:paraId="36366692" w14:textId="73137CDC" w:rsidR="00FC4CEF" w:rsidRPr="00FC4CEF" w:rsidRDefault="00FC4CEF" w:rsidP="00FC4CEF">
      <w:pPr>
        <w:contextualSpacing/>
        <w:mirrorIndents/>
        <w:rPr>
          <w:rFonts w:ascii="华文楷体" w:eastAsia="华文楷体" w:hAnsi="华文楷体"/>
          <w:b/>
          <w:bCs/>
          <w:sz w:val="24"/>
          <w:szCs w:val="24"/>
          <w:lang w:bidi="zh-TW"/>
        </w:rPr>
      </w:pPr>
      <w:r w:rsidRPr="00FC4CEF">
        <w:rPr>
          <w:rFonts w:ascii="华文楷体" w:eastAsia="华文楷体" w:hAnsi="华文楷体" w:hint="eastAsia"/>
          <w:b/>
          <w:bCs/>
          <w:sz w:val="24"/>
          <w:szCs w:val="24"/>
          <w:lang w:bidi="zh-TW"/>
        </w:rPr>
        <w:t>四、路德</w:t>
      </w:r>
      <w:r>
        <w:rPr>
          <w:rFonts w:ascii="华文楷体" w:eastAsia="华文楷体" w:hAnsi="华文楷体" w:hint="eastAsia"/>
          <w:b/>
          <w:bCs/>
          <w:sz w:val="24"/>
          <w:szCs w:val="24"/>
          <w:lang w:bidi="zh-TW"/>
        </w:rPr>
        <w:t>：</w:t>
      </w:r>
      <w:r w:rsidRPr="00FC4CEF">
        <w:rPr>
          <w:rFonts w:ascii="华文楷体" w:eastAsia="华文楷体" w:hAnsi="华文楷体"/>
          <w:b/>
          <w:bCs/>
          <w:sz w:val="24"/>
          <w:szCs w:val="24"/>
          <w:lang w:bidi="zh-TW"/>
        </w:rPr>
        <w:t>因信称义</w:t>
      </w:r>
    </w:p>
    <w:p w14:paraId="6009C4AE" w14:textId="4DAA08C5" w:rsidR="00FC4CEF" w:rsidRPr="00FC4CEF" w:rsidRDefault="00FC4CEF" w:rsidP="00FC4CEF">
      <w:pPr>
        <w:ind w:firstLineChars="200" w:firstLine="420"/>
        <w:contextualSpacing/>
        <w:mirrorIndents/>
        <w:rPr>
          <w:rFonts w:ascii="华文楷体" w:eastAsia="华文楷体" w:hAnsi="华文楷体"/>
          <w:szCs w:val="21"/>
          <w:lang w:bidi="zh-TW"/>
        </w:rPr>
      </w:pPr>
      <w:r w:rsidRPr="00FC4CEF">
        <w:rPr>
          <w:rFonts w:ascii="华文楷体" w:eastAsia="华文楷体" w:hAnsi="华文楷体"/>
          <w:szCs w:val="21"/>
          <w:lang w:bidi="zh-TW"/>
        </w:rPr>
        <w:t>16世纪，欧洲掀起了一场声势浩大的宗教改革运动。路德和加尔文就是其中的突出代表</w:t>
      </w:r>
      <w:r>
        <w:rPr>
          <w:rFonts w:ascii="华文楷体" w:eastAsia="华文楷体" w:hAnsi="华文楷体" w:hint="eastAsia"/>
          <w:szCs w:val="21"/>
          <w:lang w:bidi="zh-TW"/>
        </w:rPr>
        <w:t>。</w:t>
      </w:r>
    </w:p>
    <w:p w14:paraId="71CB38A6" w14:textId="77777777" w:rsidR="00FC4CEF" w:rsidRPr="00FC4CEF" w:rsidRDefault="00FC4CEF" w:rsidP="00FC4CEF">
      <w:pPr>
        <w:ind w:firstLineChars="200" w:firstLine="420"/>
        <w:contextualSpacing/>
        <w:mirrorIndents/>
        <w:rPr>
          <w:rFonts w:ascii="华文楷体" w:eastAsia="华文楷体" w:hAnsi="华文楷体"/>
          <w:szCs w:val="21"/>
          <w:lang w:bidi="zh-TW"/>
        </w:rPr>
      </w:pPr>
      <w:r w:rsidRPr="00FC4CEF">
        <w:rPr>
          <w:rFonts w:ascii="华文楷体" w:eastAsia="华文楷体" w:hAnsi="华文楷体" w:hint="eastAsia"/>
          <w:szCs w:val="21"/>
          <w:lang w:bidi="zh-TW"/>
        </w:rPr>
        <w:t>路德宗教改革的核心是灵魂如何获救的问题。《圣经》中曾说，人必因信得生。中世纪天主教会亦承认此说，但认为教会的中介作用也是不可缺少的条件，并以此为基础，建立了教会在各领域的统治地位。路德认为，与获救相关的只有信仰。</w:t>
      </w:r>
    </w:p>
    <w:p w14:paraId="1C4938A9" w14:textId="4EDA26B0" w:rsidR="00FC4CEF" w:rsidRPr="00FC4CEF" w:rsidRDefault="00FC4CEF" w:rsidP="00FC4CEF">
      <w:pPr>
        <w:ind w:firstLineChars="200" w:firstLine="420"/>
        <w:contextualSpacing/>
        <w:mirrorIndents/>
        <w:rPr>
          <w:rFonts w:ascii="华文楷体" w:eastAsia="华文楷体" w:hAnsi="华文楷体"/>
          <w:szCs w:val="21"/>
          <w:lang w:bidi="zh-TW"/>
        </w:rPr>
      </w:pPr>
      <w:r w:rsidRPr="00FC4CEF">
        <w:rPr>
          <w:rFonts w:ascii="华文楷体" w:eastAsia="华文楷体" w:hAnsi="华文楷体" w:hint="eastAsia"/>
          <w:szCs w:val="21"/>
          <w:lang w:bidi="zh-TW"/>
        </w:rPr>
        <w:t>他全面论述了他的“因信称义”说。路德认为，人有双重的本性一个是心灵的本性，一个是肉体的本性。就前者说，人是自由的</w:t>
      </w:r>
      <w:r>
        <w:rPr>
          <w:rFonts w:ascii="华文楷体" w:eastAsia="华文楷体" w:hAnsi="华文楷体" w:hint="eastAsia"/>
          <w:szCs w:val="21"/>
          <w:lang w:bidi="zh-TW"/>
        </w:rPr>
        <w:t>；</w:t>
      </w:r>
      <w:r w:rsidRPr="00FC4CEF">
        <w:rPr>
          <w:rFonts w:ascii="华文楷体" w:eastAsia="华文楷体" w:hAnsi="华文楷体"/>
          <w:szCs w:val="21"/>
          <w:lang w:bidi="zh-TW"/>
        </w:rPr>
        <w:t>就后者说，人是受束缚的。因此，无论什么外在的东西，对于灵魂的自由或约束都毫无影响。对于基督徒的自由，只有一样东西是必需的，那就是上帝的最神圣的话。有了它，灵魂就有了一切。而上帝的话是不能通过事功来接受的，只能通过信仰。信仰是获救的充分必要条件。非但如此信仰和事功甚至根本不能并存</w:t>
      </w:r>
      <w:r>
        <w:rPr>
          <w:rFonts w:ascii="华文楷体" w:eastAsia="华文楷体" w:hAnsi="华文楷体" w:hint="eastAsia"/>
          <w:szCs w:val="21"/>
          <w:lang w:bidi="zh-TW"/>
        </w:rPr>
        <w:t>。</w:t>
      </w:r>
    </w:p>
    <w:p w14:paraId="7403D6AC" w14:textId="2B3B42E9" w:rsidR="00BC12F0" w:rsidRPr="00BC12F0" w:rsidRDefault="00FC4CEF" w:rsidP="00BC12F0">
      <w:pPr>
        <w:ind w:firstLineChars="200" w:firstLine="420"/>
        <w:contextualSpacing/>
        <w:mirrorIndents/>
        <w:rPr>
          <w:rFonts w:ascii="华文楷体" w:eastAsia="华文楷体" w:hAnsi="华文楷体"/>
          <w:szCs w:val="21"/>
          <w:lang w:bidi="zh-TW"/>
        </w:rPr>
      </w:pPr>
      <w:r w:rsidRPr="00FC4CEF">
        <w:rPr>
          <w:rFonts w:ascii="华文楷体" w:eastAsia="华文楷体" w:hAnsi="华文楷体" w:hint="eastAsia"/>
          <w:szCs w:val="21"/>
          <w:lang w:bidi="zh-TW"/>
        </w:rPr>
        <w:t>不过，路德并非绝对否认事功，他所否认的是对于“事功”的迷信</w:t>
      </w:r>
      <w:r>
        <w:rPr>
          <w:rFonts w:ascii="华文楷体" w:eastAsia="华文楷体" w:hAnsi="华文楷体" w:hint="eastAsia"/>
          <w:szCs w:val="21"/>
          <w:lang w:bidi="zh-TW"/>
        </w:rPr>
        <w:t>。</w:t>
      </w:r>
      <w:r w:rsidRPr="00FC4CEF">
        <w:rPr>
          <w:rFonts w:ascii="华文楷体" w:eastAsia="华文楷体" w:hAnsi="华文楷体" w:hint="eastAsia"/>
          <w:szCs w:val="21"/>
          <w:lang w:bidi="zh-TW"/>
        </w:rPr>
        <w:t>他认为，人必须通过事功来控制自己的行为，</w:t>
      </w:r>
      <w:proofErr w:type="gramStart"/>
      <w:r w:rsidRPr="00FC4CEF">
        <w:rPr>
          <w:rFonts w:ascii="华文楷体" w:eastAsia="华文楷体" w:hAnsi="华文楷体" w:hint="eastAsia"/>
          <w:szCs w:val="21"/>
          <w:lang w:bidi="zh-TW"/>
        </w:rPr>
        <w:t>扬善避恶</w:t>
      </w:r>
      <w:proofErr w:type="gramEnd"/>
      <w:r w:rsidRPr="00FC4CEF">
        <w:rPr>
          <w:rFonts w:ascii="华文楷体" w:eastAsia="华文楷体" w:hAnsi="华文楷体" w:hint="eastAsia"/>
          <w:szCs w:val="21"/>
          <w:lang w:bidi="zh-TW"/>
        </w:rPr>
        <w:t>。但这只是信仰</w:t>
      </w:r>
      <w:r w:rsidR="00BC12F0" w:rsidRPr="00BC12F0">
        <w:rPr>
          <w:rFonts w:ascii="华文楷体" w:eastAsia="华文楷体" w:hAnsi="华文楷体" w:hint="eastAsia"/>
          <w:szCs w:val="21"/>
          <w:lang w:bidi="zh-TW"/>
        </w:rPr>
        <w:t>的结果。就像好树</w:t>
      </w:r>
      <w:r w:rsidR="00BC12F0">
        <w:rPr>
          <w:rFonts w:ascii="华文楷体" w:eastAsia="华文楷体" w:hAnsi="华文楷体" w:hint="eastAsia"/>
          <w:szCs w:val="21"/>
          <w:lang w:bidi="zh-TW"/>
        </w:rPr>
        <w:t>结</w:t>
      </w:r>
      <w:r w:rsidR="00BC12F0" w:rsidRPr="00BC12F0">
        <w:rPr>
          <w:rFonts w:ascii="华文楷体" w:eastAsia="华文楷体" w:hAnsi="华文楷体" w:hint="eastAsia"/>
          <w:szCs w:val="21"/>
          <w:lang w:bidi="zh-TW"/>
        </w:rPr>
        <w:t>好果一样。</w:t>
      </w:r>
    </w:p>
    <w:p w14:paraId="524F751A" w14:textId="339C4C90" w:rsidR="00BC12F0" w:rsidRDefault="00BC12F0" w:rsidP="00BC12F0">
      <w:pPr>
        <w:ind w:firstLineChars="200" w:firstLine="420"/>
        <w:contextualSpacing/>
        <w:mirrorIndents/>
        <w:rPr>
          <w:rFonts w:ascii="华文楷体" w:eastAsia="华文楷体" w:hAnsi="华文楷体"/>
          <w:szCs w:val="21"/>
          <w:lang w:bidi="zh-TW"/>
        </w:rPr>
      </w:pPr>
      <w:r w:rsidRPr="00BC12F0">
        <w:rPr>
          <w:rFonts w:ascii="华文楷体" w:eastAsia="华文楷体" w:hAnsi="华文楷体" w:hint="eastAsia"/>
          <w:szCs w:val="21"/>
          <w:lang w:bidi="zh-TW"/>
        </w:rPr>
        <w:t>中世纪教会控制了人们的信仰。它提出上帝不与有罪之人交往，人要获救必须借助教士的中介作用，教皇是上帝在人间的代理人，掌管着拯救灵魂的大权，路德针锋相对地指出，人与人之间的区别只在于信仰。只要受洗入救，心存信仰，人人都可享有与教皇同等的</w:t>
      </w:r>
      <w:r w:rsidR="00D646A5">
        <w:rPr>
          <w:rFonts w:ascii="华文楷体" w:eastAsia="华文楷体" w:hAnsi="华文楷体" w:hint="eastAsia"/>
          <w:szCs w:val="21"/>
          <w:lang w:bidi="zh-TW"/>
        </w:rPr>
        <w:t>权</w:t>
      </w:r>
      <w:r w:rsidRPr="00BC12F0">
        <w:rPr>
          <w:rFonts w:ascii="华文楷体" w:eastAsia="华文楷体" w:hAnsi="华文楷体" w:hint="eastAsia"/>
          <w:szCs w:val="21"/>
          <w:lang w:bidi="zh-TW"/>
        </w:rPr>
        <w:t>利。</w:t>
      </w:r>
    </w:p>
    <w:p w14:paraId="79B33032" w14:textId="77777777" w:rsidR="00D646A5" w:rsidRPr="00BC12F0" w:rsidRDefault="00D646A5" w:rsidP="00BC12F0">
      <w:pPr>
        <w:ind w:firstLineChars="200" w:firstLine="420"/>
        <w:contextualSpacing/>
        <w:mirrorIndents/>
        <w:rPr>
          <w:rFonts w:ascii="华文楷体" w:eastAsia="华文楷体" w:hAnsi="华文楷体"/>
          <w:szCs w:val="21"/>
          <w:lang w:bidi="zh-TW"/>
        </w:rPr>
      </w:pPr>
    </w:p>
    <w:p w14:paraId="4D4C4095" w14:textId="782AB353" w:rsidR="00BC12F0" w:rsidRPr="00D646A5" w:rsidRDefault="00D646A5" w:rsidP="00BC12F0">
      <w:pPr>
        <w:contextualSpacing/>
        <w:mirrorIndents/>
        <w:rPr>
          <w:rFonts w:ascii="华文楷体" w:eastAsia="华文楷体" w:hAnsi="华文楷体"/>
          <w:b/>
          <w:bCs/>
          <w:sz w:val="24"/>
          <w:szCs w:val="24"/>
          <w:lang w:bidi="zh-TW"/>
        </w:rPr>
      </w:pPr>
      <w:r w:rsidRPr="00D646A5">
        <w:rPr>
          <w:rFonts w:ascii="华文楷体" w:eastAsia="华文楷体" w:hAnsi="华文楷体" w:hint="eastAsia"/>
          <w:b/>
          <w:bCs/>
          <w:sz w:val="24"/>
          <w:szCs w:val="24"/>
          <w:lang w:bidi="zh-TW"/>
        </w:rPr>
        <w:t>五</w:t>
      </w:r>
      <w:r w:rsidR="00BC12F0" w:rsidRPr="00D646A5">
        <w:rPr>
          <w:rFonts w:ascii="华文楷体" w:eastAsia="华文楷体" w:hAnsi="华文楷体" w:hint="eastAsia"/>
          <w:b/>
          <w:bCs/>
          <w:sz w:val="24"/>
          <w:szCs w:val="24"/>
          <w:lang w:bidi="zh-TW"/>
        </w:rPr>
        <w:t>、加尔文</w:t>
      </w:r>
      <w:r>
        <w:rPr>
          <w:rFonts w:ascii="华文楷体" w:eastAsia="华文楷体" w:hAnsi="华文楷体"/>
          <w:b/>
          <w:bCs/>
          <w:sz w:val="24"/>
          <w:szCs w:val="24"/>
          <w:lang w:bidi="zh-TW"/>
        </w:rPr>
        <w:t>：</w:t>
      </w:r>
      <w:r w:rsidR="00BC12F0" w:rsidRPr="00D646A5">
        <w:rPr>
          <w:rFonts w:ascii="华文楷体" w:eastAsia="华文楷体" w:hAnsi="华文楷体"/>
          <w:b/>
          <w:bCs/>
          <w:sz w:val="24"/>
          <w:szCs w:val="24"/>
          <w:lang w:bidi="zh-TW"/>
        </w:rPr>
        <w:t>先定说</w:t>
      </w:r>
    </w:p>
    <w:p w14:paraId="1A202FAD" w14:textId="77777777" w:rsidR="004C5474" w:rsidRDefault="00BC12F0" w:rsidP="00D646A5">
      <w:pPr>
        <w:ind w:firstLineChars="200" w:firstLine="420"/>
        <w:contextualSpacing/>
        <w:mirrorIndents/>
        <w:rPr>
          <w:rFonts w:ascii="华文楷体" w:eastAsia="华文楷体" w:hAnsi="华文楷体"/>
          <w:szCs w:val="21"/>
          <w:lang w:bidi="zh-TW"/>
        </w:rPr>
      </w:pPr>
      <w:r w:rsidRPr="00BC12F0">
        <w:rPr>
          <w:rFonts w:ascii="华文楷体" w:eastAsia="华文楷体" w:hAnsi="华文楷体" w:hint="eastAsia"/>
          <w:szCs w:val="21"/>
          <w:lang w:bidi="zh-TW"/>
        </w:rPr>
        <w:t>与路德一样，加尔文也宣传“因信得救”。但他主要是对奥古斯丁的“先定”说加以发挥。加尔文把</w:t>
      </w:r>
      <w:r w:rsidR="00844CF4">
        <w:rPr>
          <w:rFonts w:ascii="华文楷体" w:eastAsia="华文楷体" w:hAnsi="华文楷体" w:hint="eastAsia"/>
          <w:szCs w:val="21"/>
          <w:lang w:bidi="zh-TW"/>
        </w:rPr>
        <w:t>宇宙</w:t>
      </w:r>
      <w:r w:rsidRPr="00BC12F0">
        <w:rPr>
          <w:rFonts w:ascii="华文楷体" w:eastAsia="华文楷体" w:hAnsi="华文楷体" w:hint="eastAsia"/>
          <w:szCs w:val="21"/>
          <w:lang w:bidi="zh-TW"/>
        </w:rPr>
        <w:t>中的一切都归于上帝的永不更改的“先定”。上帝也预先安排好了对人的拯救。谁将得到拯</w:t>
      </w:r>
      <w:r w:rsidR="00912144">
        <w:rPr>
          <w:rFonts w:ascii="华文楷体" w:eastAsia="华文楷体" w:hAnsi="华文楷体" w:hint="eastAsia"/>
          <w:szCs w:val="21"/>
          <w:lang w:bidi="zh-TW"/>
        </w:rPr>
        <w:t>救</w:t>
      </w:r>
      <w:r w:rsidRPr="00BC12F0">
        <w:rPr>
          <w:rFonts w:ascii="华文楷体" w:eastAsia="华文楷体" w:hAnsi="华文楷体" w:hint="eastAsia"/>
          <w:szCs w:val="21"/>
          <w:lang w:bidi="zh-TW"/>
        </w:rPr>
        <w:t>，谁将被遭弃</w:t>
      </w:r>
      <w:r w:rsidR="004C5474">
        <w:rPr>
          <w:rFonts w:ascii="华文楷体" w:eastAsia="华文楷体" w:hAnsi="华文楷体" w:hint="eastAsia"/>
          <w:szCs w:val="21"/>
          <w:lang w:bidi="zh-TW"/>
        </w:rPr>
        <w:t>皆</w:t>
      </w:r>
      <w:r w:rsidRPr="00BC12F0">
        <w:rPr>
          <w:rFonts w:ascii="华文楷体" w:eastAsia="华文楷体" w:hAnsi="华文楷体" w:hint="eastAsia"/>
          <w:szCs w:val="21"/>
          <w:lang w:bidi="zh-TW"/>
        </w:rPr>
        <w:t>取决于上帝</w:t>
      </w:r>
      <w:r w:rsidR="00912144">
        <w:rPr>
          <w:rFonts w:ascii="华文楷体" w:eastAsia="华文楷体" w:hAnsi="华文楷体" w:hint="eastAsia"/>
          <w:szCs w:val="21"/>
          <w:lang w:bidi="zh-TW"/>
        </w:rPr>
        <w:t>。</w:t>
      </w:r>
      <w:r w:rsidRPr="00BC12F0">
        <w:rPr>
          <w:rFonts w:ascii="华文楷体" w:eastAsia="华文楷体" w:hAnsi="华文楷体"/>
          <w:szCs w:val="21"/>
          <w:lang w:bidi="zh-TW"/>
        </w:rPr>
        <w:t>这是上帝的恩典，是无条件的，不以个人的善恶功罪为转移的</w:t>
      </w:r>
      <w:r w:rsidR="004C5474">
        <w:rPr>
          <w:rFonts w:ascii="华文楷体" w:eastAsia="华文楷体" w:hAnsi="华文楷体" w:hint="eastAsia"/>
          <w:szCs w:val="21"/>
          <w:lang w:bidi="zh-TW"/>
        </w:rPr>
        <w:t>。</w:t>
      </w:r>
    </w:p>
    <w:p w14:paraId="015681AE" w14:textId="764D9A2A" w:rsidR="00BC12F0" w:rsidRPr="00BC12F0" w:rsidRDefault="00BC12F0" w:rsidP="00D646A5">
      <w:pPr>
        <w:ind w:firstLineChars="200" w:firstLine="420"/>
        <w:contextualSpacing/>
        <w:mirrorIndents/>
        <w:rPr>
          <w:rFonts w:ascii="华文楷体" w:eastAsia="华文楷体" w:hAnsi="华文楷体"/>
          <w:szCs w:val="21"/>
          <w:lang w:bidi="zh-TW"/>
        </w:rPr>
      </w:pPr>
      <w:r w:rsidRPr="00BC12F0">
        <w:rPr>
          <w:rFonts w:ascii="华文楷体" w:eastAsia="华文楷体" w:hAnsi="华文楷体"/>
          <w:szCs w:val="21"/>
          <w:lang w:bidi="zh-TW"/>
        </w:rPr>
        <w:t>由此出发</w:t>
      </w:r>
      <w:r w:rsidR="004C5474">
        <w:rPr>
          <w:rFonts w:ascii="华文楷体" w:eastAsia="华文楷体" w:hAnsi="华文楷体" w:hint="eastAsia"/>
          <w:szCs w:val="21"/>
          <w:lang w:bidi="zh-TW"/>
        </w:rPr>
        <w:t>，</w:t>
      </w:r>
      <w:r w:rsidRPr="00BC12F0">
        <w:rPr>
          <w:rFonts w:ascii="华文楷体" w:eastAsia="华文楷体" w:hAnsi="华文楷体"/>
          <w:szCs w:val="21"/>
          <w:lang w:bidi="zh-TW"/>
        </w:rPr>
        <w:t>加尔文也像路德那样，否定了罗马教会的救赎理论，认为善功对人的来世生活没有什么影响，并不能使灵魂得到拯救，它只不过是救会用以牟利的手段罢了。教皇、主教们并不能代表上帝，圣经才是信仰的唯一权威，人人都可以通过阅读和信仰《圣经》直接与神相通。</w:t>
      </w:r>
    </w:p>
    <w:p w14:paraId="1405E131" w14:textId="31DF0B34" w:rsidR="008C235A" w:rsidRPr="00AE40DC" w:rsidRDefault="00BC12F0" w:rsidP="00AE40DC">
      <w:pPr>
        <w:ind w:firstLineChars="200" w:firstLine="420"/>
        <w:contextualSpacing/>
        <w:mirrorIndents/>
        <w:rPr>
          <w:rFonts w:ascii="华文楷体" w:eastAsia="华文楷体" w:hAnsi="华文楷体"/>
          <w:szCs w:val="21"/>
          <w:lang w:bidi="zh-TW"/>
        </w:rPr>
      </w:pPr>
      <w:r w:rsidRPr="00BC12F0">
        <w:rPr>
          <w:rFonts w:ascii="华文楷体" w:eastAsia="华文楷体" w:hAnsi="华文楷体" w:hint="eastAsia"/>
          <w:szCs w:val="21"/>
          <w:lang w:bidi="zh-TW"/>
        </w:rPr>
        <w:t>总之，个人的功德和教会的存在都不能改变上帝的先定。但是，人们不应放弃现世的努力，而应该积极求取事业上的成功。个人只要在事业上取得成功，就是实现了上帝所赋予的先定使命，也就是死后可以得救的可靠证明</w:t>
      </w:r>
      <w:r w:rsidR="00912144">
        <w:rPr>
          <w:rFonts w:ascii="华文楷体" w:eastAsia="华文楷体" w:hAnsi="华文楷体" w:hint="eastAsia"/>
          <w:szCs w:val="21"/>
          <w:lang w:bidi="zh-TW"/>
        </w:rPr>
        <w:t>。</w:t>
      </w:r>
    </w:p>
    <w:p w14:paraId="1584D706" w14:textId="77777777" w:rsidR="00CE5C0A" w:rsidRPr="00CE5C0A" w:rsidRDefault="00CE5C0A" w:rsidP="000F2697">
      <w:pPr>
        <w:contextualSpacing/>
        <w:mirrorIndents/>
        <w:rPr>
          <w:rFonts w:ascii="华文楷体" w:eastAsia="华文楷体" w:hAnsi="华文楷体"/>
          <w:b/>
          <w:bCs/>
          <w:sz w:val="20"/>
          <w:szCs w:val="20"/>
          <w:lang w:bidi="zh-TW"/>
        </w:rPr>
      </w:pPr>
    </w:p>
    <w:p w14:paraId="31F8C6FA" w14:textId="77777777" w:rsidR="00CE5C0A" w:rsidRPr="00CE5C0A" w:rsidRDefault="00CE5C0A" w:rsidP="000F2697">
      <w:pPr>
        <w:contextualSpacing/>
        <w:mirrorIndents/>
        <w:rPr>
          <w:rFonts w:ascii="华文楷体" w:eastAsia="华文楷体" w:hAnsi="华文楷体"/>
          <w:b/>
          <w:bCs/>
          <w:sz w:val="22"/>
          <w:lang w:bidi="zh-TW"/>
        </w:rPr>
      </w:pPr>
    </w:p>
    <w:p w14:paraId="0E521381" w14:textId="77777777" w:rsidR="00CE5C0A" w:rsidRDefault="00CE5C0A" w:rsidP="000F2697">
      <w:pPr>
        <w:contextualSpacing/>
        <w:mirrorIndents/>
        <w:rPr>
          <w:rFonts w:ascii="华文楷体" w:eastAsia="华文楷体" w:hAnsi="华文楷体"/>
          <w:b/>
          <w:bCs/>
          <w:sz w:val="28"/>
          <w:szCs w:val="28"/>
          <w:lang w:bidi="zh-TW"/>
        </w:rPr>
      </w:pPr>
    </w:p>
    <w:p w14:paraId="41A03BB4" w14:textId="67F3C825" w:rsidR="009E5618" w:rsidRPr="000610D8" w:rsidRDefault="008C235A" w:rsidP="000610D8">
      <w:pPr>
        <w:contextualSpacing/>
        <w:mirrorIndents/>
        <w:rPr>
          <w:rFonts w:ascii="楷体" w:eastAsia="楷体" w:hAnsi="楷体"/>
          <w:b/>
          <w:bCs/>
          <w:sz w:val="28"/>
          <w:szCs w:val="28"/>
          <w:lang w:bidi="zh-TW"/>
        </w:rPr>
      </w:pPr>
      <w:r w:rsidRPr="000610D8">
        <w:rPr>
          <w:rFonts w:ascii="楷体" w:eastAsia="楷体" w:hAnsi="楷体"/>
          <w:b/>
          <w:bCs/>
          <w:sz w:val="28"/>
          <w:szCs w:val="28"/>
          <w:lang w:bidi="zh-TW"/>
        </w:rPr>
        <w:t>近代哲学</w:t>
      </w:r>
    </w:p>
    <w:p w14:paraId="3F423805" w14:textId="4F36953E" w:rsidR="008C235A" w:rsidRPr="000610D8" w:rsidRDefault="00C81052" w:rsidP="000610D8">
      <w:pPr>
        <w:ind w:firstLineChars="100" w:firstLine="241"/>
        <w:contextualSpacing/>
        <w:mirrorIndents/>
        <w:rPr>
          <w:rFonts w:ascii="楷体" w:eastAsia="楷体" w:hAnsi="楷体"/>
          <w:b/>
          <w:bCs/>
          <w:sz w:val="24"/>
          <w:szCs w:val="24"/>
          <w:lang w:bidi="zh-TW"/>
        </w:rPr>
      </w:pPr>
      <w:r w:rsidRPr="000610D8">
        <w:rPr>
          <w:rFonts w:ascii="楷体" w:eastAsia="楷体" w:hAnsi="楷体" w:hint="eastAsia"/>
          <w:b/>
          <w:bCs/>
          <w:sz w:val="24"/>
          <w:szCs w:val="24"/>
          <w:lang w:bidi="zh-TW"/>
        </w:rPr>
        <w:t>——</w:t>
      </w:r>
      <w:r w:rsidRPr="000610D8">
        <w:rPr>
          <w:rFonts w:ascii="楷体" w:eastAsia="楷体" w:hAnsi="楷体"/>
          <w:b/>
          <w:bCs/>
          <w:sz w:val="24"/>
          <w:szCs w:val="24"/>
          <w:lang w:bidi="zh-TW"/>
        </w:rPr>
        <w:t>经验论与唯理论</w:t>
      </w:r>
    </w:p>
    <w:p w14:paraId="127CFB30" w14:textId="11B8494B" w:rsidR="00AD1A7E" w:rsidRPr="000610D8" w:rsidRDefault="00AD1A7E" w:rsidP="000610D8">
      <w:pPr>
        <w:contextualSpacing/>
        <w:mirrorIndents/>
        <w:rPr>
          <w:rFonts w:ascii="楷体" w:eastAsia="楷体" w:hAnsi="楷体"/>
          <w:sz w:val="22"/>
          <w:lang w:bidi="zh-TW"/>
        </w:rPr>
      </w:pPr>
      <w:r w:rsidRPr="000610D8">
        <w:rPr>
          <w:rFonts w:ascii="楷体" w:eastAsia="楷体" w:hAnsi="楷体" w:hint="eastAsia"/>
          <w:sz w:val="22"/>
          <w:lang w:bidi="zh-TW"/>
        </w:rPr>
        <w:t>1、近代哲学的基本精神：</w:t>
      </w:r>
      <w:r w:rsidRPr="000610D8">
        <w:rPr>
          <w:rFonts w:ascii="楷体" w:eastAsia="楷体" w:hAnsi="楷体"/>
          <w:sz w:val="22"/>
          <w:lang w:bidi="zh-TW"/>
        </w:rPr>
        <w:t>启蒙主义</w:t>
      </w:r>
    </w:p>
    <w:p w14:paraId="5FBD181C" w14:textId="00FCC520" w:rsidR="00AD1A7E" w:rsidRPr="000610D8" w:rsidRDefault="00AD1A7E"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学界多以“启蒙主义”概括近代哲学的精神。启蒙主义有“狭义”与“广义”之分。所谓狭义的启蒙主义是指</w:t>
      </w:r>
      <w:r w:rsidRPr="000610D8">
        <w:rPr>
          <w:rFonts w:ascii="楷体" w:eastAsia="楷体" w:hAnsi="楷体"/>
          <w:sz w:val="22"/>
          <w:lang w:bidi="zh-TW"/>
        </w:rPr>
        <w:t>18世纪的法国哲学。而广义的启蒙主义是指从经验论到唯理论再到德国古典哲学的哲学形态</w:t>
      </w:r>
      <w:r w:rsidRPr="000610D8">
        <w:rPr>
          <w:rFonts w:ascii="楷体" w:eastAsia="楷体" w:hAnsi="楷体" w:hint="eastAsia"/>
          <w:sz w:val="22"/>
          <w:lang w:bidi="zh-TW"/>
        </w:rPr>
        <w:t>。</w:t>
      </w:r>
    </w:p>
    <w:p w14:paraId="7452C26F" w14:textId="77777777" w:rsidR="00AD1A7E" w:rsidRPr="000610D8" w:rsidRDefault="00AD1A7E"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启蒙主义的基础是理性，目的是通过科学和知识使人摆脱内与外的限制和束缚而获得自由，促使社会进步。</w:t>
      </w:r>
    </w:p>
    <w:p w14:paraId="25FA1B7B" w14:textId="77777777" w:rsidR="00AD1A7E" w:rsidRPr="000610D8" w:rsidRDefault="00AD1A7E"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近代自然科学本身就充满着以理性主义为特征的哲学精神。借助新工具和新思想方法，科学家们突破了亚里士多德的物理学，也因此推翻了建立于亚里士多德哲学体系之上的神学世界观，理性摆脱了神学的束缚。</w:t>
      </w:r>
    </w:p>
    <w:p w14:paraId="35A06E51" w14:textId="77777777" w:rsidR="002C196E" w:rsidRPr="000610D8" w:rsidRDefault="002C196E" w:rsidP="000610D8">
      <w:pPr>
        <w:ind w:firstLineChars="100" w:firstLine="220"/>
        <w:contextualSpacing/>
        <w:mirrorIndents/>
        <w:rPr>
          <w:rFonts w:ascii="楷体" w:eastAsia="楷体" w:hAnsi="楷体"/>
          <w:sz w:val="22"/>
          <w:lang w:bidi="zh-TW"/>
        </w:rPr>
      </w:pPr>
    </w:p>
    <w:p w14:paraId="3FD264E2" w14:textId="471C3977" w:rsidR="00D81516" w:rsidRPr="000610D8" w:rsidRDefault="00716540" w:rsidP="000610D8">
      <w:pPr>
        <w:contextualSpacing/>
        <w:mirrorIndents/>
        <w:rPr>
          <w:rFonts w:ascii="楷体" w:eastAsia="楷体" w:hAnsi="楷体"/>
          <w:sz w:val="22"/>
          <w:lang w:bidi="zh-TW"/>
        </w:rPr>
      </w:pPr>
      <w:r w:rsidRPr="000610D8">
        <w:rPr>
          <w:rFonts w:ascii="楷体" w:eastAsia="楷体" w:hAnsi="楷体"/>
          <w:sz w:val="22"/>
          <w:lang w:bidi="zh-TW"/>
        </w:rPr>
        <w:t>1</w:t>
      </w:r>
      <w:r w:rsidR="00514DF0" w:rsidRPr="000610D8">
        <w:rPr>
          <w:rFonts w:ascii="楷体" w:eastAsia="楷体" w:hAnsi="楷体"/>
          <w:sz w:val="22"/>
          <w:lang w:bidi="zh-TW"/>
        </w:rPr>
        <w:t>。</w:t>
      </w:r>
      <w:r w:rsidR="00AD1A7E" w:rsidRPr="000610D8">
        <w:rPr>
          <w:rFonts w:ascii="楷体" w:eastAsia="楷体" w:hAnsi="楷体"/>
          <w:sz w:val="22"/>
          <w:lang w:bidi="zh-TW"/>
        </w:rPr>
        <w:t>1</w:t>
      </w:r>
      <w:r w:rsidR="00D81516" w:rsidRPr="000610D8">
        <w:rPr>
          <w:rFonts w:ascii="楷体" w:eastAsia="楷体" w:hAnsi="楷体"/>
          <w:sz w:val="22"/>
          <w:lang w:bidi="zh-TW"/>
        </w:rPr>
        <w:t>、近代哲学的萌芽</w:t>
      </w:r>
    </w:p>
    <w:p w14:paraId="0C2AD098" w14:textId="77777777" w:rsidR="00040093" w:rsidRPr="000610D8" w:rsidRDefault="00D81516"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近代哲学处处都体现了近代自然科学的精神。自然科学取得空前的进展，它首先突破了经院哲学的</w:t>
      </w:r>
      <w:r w:rsidR="00040093" w:rsidRPr="000610D8">
        <w:rPr>
          <w:rFonts w:ascii="楷体" w:eastAsia="楷体" w:hAnsi="楷体" w:hint="eastAsia"/>
          <w:sz w:val="22"/>
          <w:lang w:bidi="zh-TW"/>
        </w:rPr>
        <w:t>窠臼</w:t>
      </w:r>
      <w:r w:rsidRPr="000610D8">
        <w:rPr>
          <w:rFonts w:ascii="楷体" w:eastAsia="楷体" w:hAnsi="楷体"/>
          <w:sz w:val="22"/>
          <w:lang w:bidi="zh-TW"/>
        </w:rPr>
        <w:t>，动摇了神学世界观，为新哲学的诞生开辟了空间。近代哲学的主要建树并非对旧哲学的批判，而是对新兴科学的应合与推进。</w:t>
      </w:r>
    </w:p>
    <w:p w14:paraId="41BA40FC" w14:textId="7C230E13" w:rsidR="00AC2D48" w:rsidRPr="000610D8" w:rsidRDefault="00D81516"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首先，哲学适应科学发展的需要发生了“认识论转向”，哲学的中心问题不再是本体论。如果不是自然科学这一外在利激，认识论</w:t>
      </w:r>
      <w:r w:rsidR="00040093" w:rsidRPr="000610D8">
        <w:rPr>
          <w:rFonts w:ascii="楷体" w:eastAsia="楷体" w:hAnsi="楷体" w:hint="eastAsia"/>
          <w:sz w:val="22"/>
          <w:lang w:bidi="zh-TW"/>
        </w:rPr>
        <w:t>就</w:t>
      </w:r>
      <w:r w:rsidRPr="000610D8">
        <w:rPr>
          <w:rFonts w:ascii="楷体" w:eastAsia="楷体" w:hAnsi="楷体"/>
          <w:sz w:val="22"/>
          <w:lang w:bidi="zh-TW"/>
        </w:rPr>
        <w:t>不会成为近代哲学</w:t>
      </w:r>
      <w:r w:rsidR="003B6533" w:rsidRPr="000610D8">
        <w:rPr>
          <w:rFonts w:ascii="楷体" w:eastAsia="楷体" w:hAnsi="楷体" w:hint="eastAsia"/>
          <w:sz w:val="22"/>
          <w:lang w:bidi="zh-TW"/>
        </w:rPr>
        <w:t>的中心问题。近代哲学的主题是“奠基”，科学需要新的科学</w:t>
      </w:r>
      <w:r w:rsidR="00A22616" w:rsidRPr="000610D8">
        <w:rPr>
          <w:rFonts w:ascii="楷体" w:eastAsia="楷体" w:hAnsi="楷体" w:hint="eastAsia"/>
          <w:sz w:val="22"/>
          <w:lang w:bidi="zh-TW"/>
        </w:rPr>
        <w:t>观</w:t>
      </w:r>
      <w:r w:rsidR="003B6533" w:rsidRPr="000610D8">
        <w:rPr>
          <w:rFonts w:ascii="楷体" w:eastAsia="楷体" w:hAnsi="楷体" w:hint="eastAsia"/>
          <w:sz w:val="22"/>
          <w:lang w:bidi="zh-TW"/>
        </w:rPr>
        <w:t>和方法论来</w:t>
      </w:r>
      <w:r w:rsidR="00A22616" w:rsidRPr="000610D8">
        <w:rPr>
          <w:rFonts w:ascii="楷体" w:eastAsia="楷体" w:hAnsi="楷体" w:hint="eastAsia"/>
          <w:sz w:val="22"/>
          <w:lang w:bidi="zh-TW"/>
        </w:rPr>
        <w:t>确立</w:t>
      </w:r>
      <w:r w:rsidR="003B6533" w:rsidRPr="000610D8">
        <w:rPr>
          <w:rFonts w:ascii="楷体" w:eastAsia="楷体" w:hAnsi="楷体" w:hint="eastAsia"/>
          <w:sz w:val="22"/>
          <w:lang w:bidi="zh-TW"/>
        </w:rPr>
        <w:t>自身的合法性和有效性。“认识论</w:t>
      </w:r>
      <w:r w:rsidR="00AC2D48" w:rsidRPr="000610D8">
        <w:rPr>
          <w:rFonts w:ascii="楷体" w:eastAsia="楷体" w:hAnsi="楷体" w:hint="eastAsia"/>
          <w:sz w:val="22"/>
          <w:lang w:bidi="zh-TW"/>
        </w:rPr>
        <w:t>”</w:t>
      </w:r>
      <w:r w:rsidR="003B6533" w:rsidRPr="000610D8">
        <w:rPr>
          <w:rFonts w:ascii="楷体" w:eastAsia="楷体" w:hAnsi="楷体" w:hint="eastAsia"/>
          <w:sz w:val="22"/>
          <w:lang w:bidi="zh-TW"/>
        </w:rPr>
        <w:t>试图解决“知识的确定性是如何可能的</w:t>
      </w:r>
      <w:r w:rsidR="00AC2D48" w:rsidRPr="000610D8">
        <w:rPr>
          <w:rFonts w:ascii="楷体" w:eastAsia="楷体" w:hAnsi="楷体" w:hint="eastAsia"/>
          <w:sz w:val="22"/>
          <w:lang w:bidi="zh-TW"/>
        </w:rPr>
        <w:t>？</w:t>
      </w:r>
      <w:r w:rsidR="003B6533" w:rsidRPr="000610D8">
        <w:rPr>
          <w:rFonts w:ascii="楷体" w:eastAsia="楷体" w:hAnsi="楷体"/>
          <w:sz w:val="22"/>
          <w:lang w:bidi="zh-TW"/>
        </w:rPr>
        <w:t>”这一问题，为科学</w:t>
      </w:r>
      <w:r w:rsidR="00AC2D48" w:rsidRPr="000610D8">
        <w:rPr>
          <w:rFonts w:ascii="楷体" w:eastAsia="楷体" w:hAnsi="楷体" w:hint="eastAsia"/>
          <w:sz w:val="22"/>
          <w:lang w:bidi="zh-TW"/>
        </w:rPr>
        <w:t>知识</w:t>
      </w:r>
      <w:r w:rsidR="003B6533" w:rsidRPr="000610D8">
        <w:rPr>
          <w:rFonts w:ascii="楷体" w:eastAsia="楷体" w:hAnsi="楷体"/>
          <w:sz w:val="22"/>
          <w:lang w:bidi="zh-TW"/>
        </w:rPr>
        <w:t>奠定基础。</w:t>
      </w:r>
    </w:p>
    <w:p w14:paraId="21728BEA" w14:textId="1FB1A916" w:rsidR="0083242A"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其次，近代认识论中经验主义和理性主义的分纹，除了唯名论和实在论这一历史根源之外，还反映了对自</w:t>
      </w:r>
      <w:r w:rsidR="002911F3" w:rsidRPr="000610D8">
        <w:rPr>
          <w:rFonts w:ascii="楷体" w:eastAsia="楷体" w:hAnsi="楷体" w:hint="eastAsia"/>
          <w:sz w:val="22"/>
          <w:lang w:bidi="zh-TW"/>
        </w:rPr>
        <w:t>然</w:t>
      </w:r>
      <w:r w:rsidRPr="000610D8">
        <w:rPr>
          <w:rFonts w:ascii="楷体" w:eastAsia="楷体" w:hAnsi="楷体"/>
          <w:sz w:val="22"/>
          <w:lang w:bidi="zh-TW"/>
        </w:rPr>
        <w:t>科学方法的不同理解。近代自然科学是实验方法和数学方法的结合，理性主义者以数学知识为知识的典范，他们都推崇数学的方法，把天赋观念作为知识的起点，把必然真理作为知识的目标把观念的内在标准作为真理的标准。经验主义者</w:t>
      </w:r>
      <w:r w:rsidR="0083242A" w:rsidRPr="000610D8">
        <w:rPr>
          <w:rFonts w:ascii="楷体" w:eastAsia="楷体" w:hAnsi="楷体" w:hint="eastAsia"/>
          <w:sz w:val="22"/>
          <w:lang w:bidi="zh-TW"/>
        </w:rPr>
        <w:t>则</w:t>
      </w:r>
      <w:r w:rsidRPr="000610D8">
        <w:rPr>
          <w:rFonts w:ascii="楷体" w:eastAsia="楷体" w:hAnsi="楷体"/>
          <w:sz w:val="22"/>
          <w:lang w:bidi="zh-TW"/>
        </w:rPr>
        <w:t>把实验科学作为人类知识的典范，他们提倡实验和观察，认为经验是人类认识的唯一来源，</w:t>
      </w:r>
      <w:r w:rsidR="0083242A" w:rsidRPr="000610D8">
        <w:rPr>
          <w:rFonts w:ascii="楷体" w:eastAsia="楷体" w:hAnsi="楷体" w:hint="eastAsia"/>
          <w:sz w:val="22"/>
          <w:lang w:bidi="zh-TW"/>
        </w:rPr>
        <w:t>他</w:t>
      </w:r>
      <w:r w:rsidRPr="000610D8">
        <w:rPr>
          <w:rFonts w:ascii="楷体" w:eastAsia="楷体" w:hAnsi="楷体"/>
          <w:sz w:val="22"/>
          <w:lang w:bidi="zh-TW"/>
        </w:rPr>
        <w:t>们把观念与经验的符合当作真理的标准</w:t>
      </w:r>
      <w:r w:rsidR="0083242A" w:rsidRPr="000610D8">
        <w:rPr>
          <w:rFonts w:ascii="楷体" w:eastAsia="楷体" w:hAnsi="楷体" w:hint="eastAsia"/>
          <w:sz w:val="22"/>
          <w:lang w:bidi="zh-TW"/>
        </w:rPr>
        <w:t>。</w:t>
      </w:r>
    </w:p>
    <w:p w14:paraId="79F5A390" w14:textId="14E8971A" w:rsidR="003B6533"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再次，与近代自然科学一样，近代哲</w:t>
      </w:r>
      <w:r w:rsidR="005D7C4A" w:rsidRPr="000610D8">
        <w:rPr>
          <w:rFonts w:ascii="楷体" w:eastAsia="楷体" w:hAnsi="楷体" w:hint="eastAsia"/>
          <w:sz w:val="22"/>
          <w:lang w:bidi="zh-TW"/>
        </w:rPr>
        <w:t>学</w:t>
      </w:r>
      <w:r w:rsidRPr="000610D8">
        <w:rPr>
          <w:rFonts w:ascii="楷体" w:eastAsia="楷体" w:hAnsi="楷体"/>
          <w:sz w:val="22"/>
          <w:lang w:bidi="zh-TW"/>
        </w:rPr>
        <w:t>也带有机械论的特征。不</w:t>
      </w:r>
      <w:r w:rsidRPr="000610D8">
        <w:rPr>
          <w:rFonts w:ascii="楷体" w:eastAsia="楷体" w:hAnsi="楷体" w:hint="eastAsia"/>
          <w:sz w:val="22"/>
          <w:lang w:bidi="zh-TW"/>
        </w:rPr>
        <w:t>管是唯物论还是观念论，不管是经验主义还是理性主义，它们都承认机械性的因果关系。</w:t>
      </w:r>
    </w:p>
    <w:p w14:paraId="5F90B5B6" w14:textId="5AB63C6B" w:rsidR="003B6533"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最后，近代哲学的理论是以自然科学为苑式而建立起来的。笛卡</w:t>
      </w:r>
      <w:proofErr w:type="gramStart"/>
      <w:r w:rsidRPr="000610D8">
        <w:rPr>
          <w:rFonts w:ascii="楷体" w:eastAsia="楷体" w:hAnsi="楷体" w:hint="eastAsia"/>
          <w:sz w:val="22"/>
          <w:lang w:bidi="zh-TW"/>
        </w:rPr>
        <w:t>尔按照</w:t>
      </w:r>
      <w:proofErr w:type="gramEnd"/>
      <w:r w:rsidRPr="000610D8">
        <w:rPr>
          <w:rFonts w:ascii="楷体" w:eastAsia="楷体" w:hAnsi="楷体" w:hint="eastAsia"/>
          <w:sz w:val="22"/>
          <w:lang w:bidi="zh-TW"/>
        </w:rPr>
        <w:t>“普遍数学”的</w:t>
      </w:r>
      <w:r w:rsidR="005D7C4A" w:rsidRPr="000610D8">
        <w:rPr>
          <w:rFonts w:ascii="楷体" w:eastAsia="楷体" w:hAnsi="楷体" w:hint="eastAsia"/>
          <w:sz w:val="22"/>
          <w:lang w:bidi="zh-TW"/>
        </w:rPr>
        <w:t>方法</w:t>
      </w:r>
      <w:r w:rsidRPr="000610D8">
        <w:rPr>
          <w:rFonts w:ascii="楷体" w:eastAsia="楷体" w:hAnsi="楷体" w:hint="eastAsia"/>
          <w:sz w:val="22"/>
          <w:lang w:bidi="zh-TW"/>
        </w:rPr>
        <w:t>建立了近代第一个形而上学体系，斯宾诺莎按照几何学的模型建立“伦理学”，</w:t>
      </w:r>
      <w:r w:rsidR="005D7C4A" w:rsidRPr="000610D8">
        <w:rPr>
          <w:rFonts w:ascii="楷体" w:eastAsia="楷体" w:hAnsi="楷体" w:hint="eastAsia"/>
          <w:sz w:val="22"/>
          <w:lang w:bidi="zh-TW"/>
        </w:rPr>
        <w:t>休</w:t>
      </w:r>
      <w:proofErr w:type="gramStart"/>
      <w:r w:rsidR="005D7C4A" w:rsidRPr="000610D8">
        <w:rPr>
          <w:rFonts w:ascii="楷体" w:eastAsia="楷体" w:hAnsi="楷体" w:hint="eastAsia"/>
          <w:sz w:val="22"/>
          <w:lang w:bidi="zh-TW"/>
        </w:rPr>
        <w:t>谟</w:t>
      </w:r>
      <w:proofErr w:type="gramEnd"/>
      <w:r w:rsidRPr="000610D8">
        <w:rPr>
          <w:rFonts w:ascii="楷体" w:eastAsia="楷体" w:hAnsi="楷体" w:hint="eastAsia"/>
          <w:sz w:val="22"/>
          <w:lang w:bidi="zh-TW"/>
        </w:rPr>
        <w:t>以牛顿的物理科学为榜样建立“人性科学”等</w:t>
      </w:r>
      <w:r w:rsidR="0048634D" w:rsidRPr="000610D8">
        <w:rPr>
          <w:rFonts w:ascii="楷体" w:eastAsia="楷体" w:hAnsi="楷体" w:hint="eastAsia"/>
          <w:sz w:val="22"/>
          <w:lang w:bidi="zh-TW"/>
        </w:rPr>
        <w:t>，</w:t>
      </w:r>
      <w:r w:rsidRPr="000610D8">
        <w:rPr>
          <w:rFonts w:ascii="楷体" w:eastAsia="楷体" w:hAnsi="楷体" w:hint="eastAsia"/>
          <w:sz w:val="22"/>
          <w:lang w:bidi="zh-TW"/>
        </w:rPr>
        <w:t>与古代哲学的文学性文体不同，近代哲学采取科学论文的形式，其建立的理论具有系统、确定、简约等特点以及一定程度的经验实证性。</w:t>
      </w:r>
    </w:p>
    <w:p w14:paraId="3B650362" w14:textId="5DEFCCBD" w:rsidR="00B94F9D" w:rsidRPr="000610D8" w:rsidRDefault="00B94F9D"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2、认识论转向</w:t>
      </w:r>
    </w:p>
    <w:p w14:paraId="2F344A95" w14:textId="53134293" w:rsidR="00B94F9D" w:rsidRPr="000610D8" w:rsidRDefault="00B94F9D"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认识论问题古</w:t>
      </w:r>
      <w:r w:rsidRPr="000610D8">
        <w:rPr>
          <w:rFonts w:ascii="楷体" w:eastAsia="楷体" w:hAnsi="楷体" w:hint="eastAsia"/>
          <w:sz w:val="22"/>
          <w:lang w:bidi="zh-TW"/>
        </w:rPr>
        <w:t>已</w:t>
      </w:r>
      <w:r w:rsidRPr="000610D8">
        <w:rPr>
          <w:rFonts w:ascii="楷体" w:eastAsia="楷体" w:hAnsi="楷体"/>
          <w:sz w:val="22"/>
          <w:lang w:bidi="zh-TW"/>
        </w:rPr>
        <w:t>有之。巴门尼德最早区分了意见之路和真理之路，柏拉图为了反驳怀疑论者，通过《泰阿泰德》和《理想国》中的“线喻”与“</w:t>
      </w:r>
      <w:r w:rsidR="00E96A03" w:rsidRPr="000610D8">
        <w:rPr>
          <w:rFonts w:ascii="楷体" w:eastAsia="楷体" w:hAnsi="楷体" w:hint="eastAsia"/>
          <w:sz w:val="22"/>
          <w:lang w:bidi="zh-TW"/>
        </w:rPr>
        <w:t>洞</w:t>
      </w:r>
      <w:r w:rsidRPr="000610D8">
        <w:rPr>
          <w:rFonts w:ascii="楷体" w:eastAsia="楷体" w:hAnsi="楷体"/>
          <w:sz w:val="22"/>
          <w:lang w:bidi="zh-TW"/>
        </w:rPr>
        <w:t>穴隐喻”讨论了知识的分类、知识何以可能以及何以为真的问题，亚里士多德也提出过蜡块说、白板说论述人的认识过程。但他们还构不成一门“认识论</w:t>
      </w:r>
      <w:r w:rsidR="00CE3CCB" w:rsidRPr="000610D8">
        <w:rPr>
          <w:rFonts w:ascii="楷体" w:eastAsia="楷体" w:hAnsi="楷体"/>
          <w:sz w:val="22"/>
          <w:lang w:bidi="zh-TW"/>
        </w:rPr>
        <w:t>”</w:t>
      </w:r>
      <w:r w:rsidR="00CE3CCB" w:rsidRPr="000610D8">
        <w:rPr>
          <w:rFonts w:ascii="楷体" w:eastAsia="楷体" w:hAnsi="楷体" w:hint="eastAsia"/>
          <w:sz w:val="22"/>
          <w:lang w:bidi="zh-TW"/>
        </w:rPr>
        <w:t>。</w:t>
      </w:r>
    </w:p>
    <w:p w14:paraId="1E39298B" w14:textId="7D0BCB2F" w:rsidR="00F25E62" w:rsidRPr="000610D8" w:rsidRDefault="00B94F9D"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从哲学史本身发展逻辑来看，认识论的崛起，源于近代哲学家对“什么是哲学”“哲学研究的对象”这一向题的重新思考，在此之前哲学的中心任务是亚里士多德所定义的“形而上学”或“第一哲学”，它研究“作为存在的存在”即“世界的本体”是什么</w:t>
      </w:r>
      <w:r w:rsidR="00CE3CCB" w:rsidRPr="000610D8">
        <w:rPr>
          <w:rFonts w:ascii="楷体" w:eastAsia="楷体" w:hAnsi="楷体" w:hint="eastAsia"/>
          <w:sz w:val="22"/>
          <w:lang w:bidi="zh-TW"/>
        </w:rPr>
        <w:t>。</w:t>
      </w:r>
      <w:r w:rsidRPr="000610D8">
        <w:rPr>
          <w:rFonts w:ascii="楷体" w:eastAsia="楷体" w:hAnsi="楷体"/>
          <w:sz w:val="22"/>
          <w:lang w:bidi="zh-TW"/>
        </w:rPr>
        <w:t>在近代哲学家看来，哲学在回答世界的本体是什么之前，我们要先回答我们如何才能正确地认识现实世界的问题，因</w:t>
      </w:r>
      <w:r w:rsidR="00416FB8" w:rsidRPr="000610D8">
        <w:rPr>
          <w:rFonts w:ascii="楷体" w:eastAsia="楷体" w:hAnsi="楷体" w:hint="eastAsia"/>
          <w:sz w:val="22"/>
          <w:lang w:bidi="zh-TW"/>
        </w:rPr>
        <w:t>而</w:t>
      </w:r>
      <w:r w:rsidRPr="000610D8">
        <w:rPr>
          <w:rFonts w:ascii="楷体" w:eastAsia="楷体" w:hAnsi="楷体" w:hint="eastAsia"/>
          <w:sz w:val="22"/>
          <w:lang w:bidi="zh-TW"/>
        </w:rPr>
        <w:t>“认识论”一跃成为近代哲学之中心。</w:t>
      </w:r>
      <w:r w:rsidR="000C2FD3" w:rsidRPr="000610D8">
        <w:rPr>
          <w:rFonts w:ascii="楷体" w:eastAsia="楷体" w:hAnsi="楷体" w:hint="eastAsia"/>
          <w:sz w:val="22"/>
          <w:lang w:bidi="zh-TW"/>
        </w:rPr>
        <w:t>认识论（</w:t>
      </w:r>
      <w:r w:rsidR="000C2FD3" w:rsidRPr="000610D8">
        <w:rPr>
          <w:rFonts w:ascii="楷体" w:eastAsia="楷体" w:hAnsi="楷体"/>
          <w:sz w:val="22"/>
          <w:lang w:bidi="zh-TW"/>
        </w:rPr>
        <w:t>epistemology）</w:t>
      </w:r>
      <w:proofErr w:type="gramStart"/>
      <w:r w:rsidR="000C2FD3" w:rsidRPr="000610D8">
        <w:rPr>
          <w:rFonts w:ascii="楷体" w:eastAsia="楷体" w:hAnsi="楷体"/>
          <w:sz w:val="22"/>
          <w:lang w:bidi="zh-TW"/>
        </w:rPr>
        <w:t>一</w:t>
      </w:r>
      <w:proofErr w:type="gramEnd"/>
      <w:r w:rsidR="000C2FD3" w:rsidRPr="000610D8">
        <w:rPr>
          <w:rFonts w:ascii="楷体" w:eastAsia="楷体" w:hAnsi="楷体"/>
          <w:sz w:val="22"/>
          <w:lang w:bidi="zh-TW"/>
        </w:rPr>
        <w:t>词源于古希腊语</w:t>
      </w:r>
      <w:proofErr w:type="spellStart"/>
      <w:r w:rsidR="000C2FD3" w:rsidRPr="000610D8">
        <w:rPr>
          <w:rFonts w:ascii="楷体" w:eastAsia="楷体" w:hAnsi="楷体"/>
          <w:sz w:val="22"/>
          <w:lang w:bidi="zh-TW"/>
        </w:rPr>
        <w:t>epistēmē</w:t>
      </w:r>
      <w:proofErr w:type="spellEnd"/>
      <w:r w:rsidR="000C2FD3" w:rsidRPr="000610D8">
        <w:rPr>
          <w:rFonts w:ascii="楷体" w:eastAsia="楷体" w:hAnsi="楷体"/>
          <w:sz w:val="22"/>
          <w:lang w:bidi="zh-TW"/>
        </w:rPr>
        <w:t>，意为"科学知识"，logos意为"语言"或"文字"，在这里指"编纂的知识"。</w:t>
      </w:r>
      <w:r w:rsidR="00C571B0" w:rsidRPr="000610D8">
        <w:rPr>
          <w:rFonts w:ascii="楷体" w:eastAsia="楷体" w:hAnsi="楷体" w:hint="eastAsia"/>
          <w:sz w:val="22"/>
          <w:lang w:bidi="zh-TW"/>
        </w:rPr>
        <w:t>用来描述与知识理论有关的哲学分支。它研究知识的本质以及如何获取知识。这一领域的大部分争论都集中在对知识本质的哲学分析，以及知识与真理、信仰和正当性等概念之间的关系。</w:t>
      </w:r>
      <w:r w:rsidR="00433F3C" w:rsidRPr="000610D8">
        <w:rPr>
          <w:rFonts w:ascii="楷体" w:eastAsia="楷体" w:hAnsi="楷体" w:hint="eastAsia"/>
          <w:sz w:val="22"/>
          <w:lang w:bidi="zh-TW"/>
        </w:rPr>
        <w:t>这个词最早可能出现在费里尔的《形而上学理论》。</w:t>
      </w:r>
    </w:p>
    <w:p w14:paraId="0CAB790F" w14:textId="0EFD15C7" w:rsidR="00B94F9D" w:rsidRPr="000610D8" w:rsidRDefault="00B94F9D"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近代“认识论”转向有以下原因和特征：</w:t>
      </w:r>
    </w:p>
    <w:p w14:paraId="294FEC59" w14:textId="7DFA4A13" w:rsidR="00B94F9D" w:rsidRPr="000610D8" w:rsidRDefault="00514DF0"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w:t>
      </w:r>
      <w:r w:rsidR="003F3365" w:rsidRPr="000610D8">
        <w:rPr>
          <w:rFonts w:ascii="楷体" w:eastAsia="楷体" w:hAnsi="楷体"/>
          <w:sz w:val="22"/>
          <w:lang w:bidi="zh-TW"/>
        </w:rPr>
        <w:t>1</w:t>
      </w:r>
      <w:r w:rsidRPr="000610D8">
        <w:rPr>
          <w:rFonts w:ascii="楷体" w:eastAsia="楷体" w:hAnsi="楷体"/>
          <w:sz w:val="22"/>
          <w:lang w:bidi="zh-TW"/>
        </w:rPr>
        <w:t>）</w:t>
      </w:r>
      <w:r w:rsidR="00B94F9D" w:rsidRPr="000610D8">
        <w:rPr>
          <w:rFonts w:ascii="楷体" w:eastAsia="楷体" w:hAnsi="楷体"/>
          <w:sz w:val="22"/>
          <w:lang w:bidi="zh-TW"/>
        </w:rPr>
        <w:t>、首先，科学发展是认识论转向的导火索经过哥白尼</w:t>
      </w:r>
      <w:r w:rsidR="00F25E62" w:rsidRPr="000610D8">
        <w:rPr>
          <w:rFonts w:ascii="楷体" w:eastAsia="楷体" w:hAnsi="楷体" w:hint="eastAsia"/>
          <w:sz w:val="22"/>
          <w:lang w:bidi="zh-TW"/>
        </w:rPr>
        <w:t>-</w:t>
      </w:r>
      <w:r w:rsidR="00B94F9D" w:rsidRPr="000610D8">
        <w:rPr>
          <w:rFonts w:ascii="楷体" w:eastAsia="楷体" w:hAnsi="楷体"/>
          <w:sz w:val="22"/>
          <w:lang w:bidi="zh-TW"/>
        </w:rPr>
        <w:t>开普勒</w:t>
      </w:r>
      <w:r w:rsidR="00F25E62" w:rsidRPr="000610D8">
        <w:rPr>
          <w:rFonts w:ascii="楷体" w:eastAsia="楷体" w:hAnsi="楷体" w:hint="eastAsia"/>
          <w:sz w:val="22"/>
          <w:lang w:bidi="zh-TW"/>
        </w:rPr>
        <w:t>-</w:t>
      </w:r>
      <w:r w:rsidR="00B94F9D" w:rsidRPr="000610D8">
        <w:rPr>
          <w:rFonts w:ascii="楷体" w:eastAsia="楷体" w:hAnsi="楷体"/>
          <w:sz w:val="22"/>
          <w:lang w:bidi="zh-TW"/>
        </w:rPr>
        <w:t>伽利略</w:t>
      </w:r>
      <w:r w:rsidR="00F25E62" w:rsidRPr="000610D8">
        <w:rPr>
          <w:rFonts w:ascii="楷体" w:eastAsia="楷体" w:hAnsi="楷体" w:hint="eastAsia"/>
          <w:sz w:val="22"/>
          <w:lang w:bidi="zh-TW"/>
        </w:rPr>
        <w:t>-</w:t>
      </w:r>
      <w:r w:rsidR="00B94F9D" w:rsidRPr="000610D8">
        <w:rPr>
          <w:rFonts w:ascii="楷体" w:eastAsia="楷体" w:hAnsi="楷体"/>
          <w:sz w:val="22"/>
          <w:lang w:bidi="zh-TW"/>
        </w:rPr>
        <w:t>牛顿等人对自然的研究，科学迅猛发展</w:t>
      </w:r>
      <w:r w:rsidR="00F25E62" w:rsidRPr="000610D8">
        <w:rPr>
          <w:rFonts w:ascii="楷体" w:eastAsia="楷体" w:hAnsi="楷体" w:hint="eastAsia"/>
          <w:sz w:val="22"/>
          <w:lang w:bidi="zh-TW"/>
        </w:rPr>
        <w:t>，</w:t>
      </w:r>
      <w:r w:rsidR="00B94F9D" w:rsidRPr="000610D8">
        <w:rPr>
          <w:rFonts w:ascii="楷体" w:eastAsia="楷体" w:hAnsi="楷体"/>
          <w:sz w:val="22"/>
          <w:lang w:bidi="zh-TW"/>
        </w:rPr>
        <w:t>它完全取代了以亚里士多德为核心传统宇宙观，由此重创经院哲学，为近代哲学的新发展扫清道路。此外，科学</w:t>
      </w:r>
      <w:r w:rsidR="00F25E62" w:rsidRPr="000610D8">
        <w:rPr>
          <w:rFonts w:ascii="楷体" w:eastAsia="楷体" w:hAnsi="楷体" w:hint="eastAsia"/>
          <w:sz w:val="22"/>
          <w:lang w:bidi="zh-TW"/>
        </w:rPr>
        <w:t>亟</w:t>
      </w:r>
      <w:r w:rsidR="00B94F9D" w:rsidRPr="000610D8">
        <w:rPr>
          <w:rFonts w:ascii="楷体" w:eastAsia="楷体" w:hAnsi="楷体"/>
          <w:sz w:val="22"/>
          <w:lang w:bidi="zh-TW"/>
        </w:rPr>
        <w:t>需新的科学观和方法论来确立自身的合法性和有效性。大量科学规律和数学知识被发现，但是科学本身却不讨论真理的来源以及如何形成的问题，这个任务便落在哲学家身上，所以近代哲学开端便表现为科学服务，他们想为知识奠定确定性基础，故呈现出一种典型的“反思”和“奠基”的特征，如洛克著《人类理解论》，明确提出认识论的任务是“探</w:t>
      </w:r>
      <w:r w:rsidR="00B94F9D" w:rsidRPr="000610D8">
        <w:rPr>
          <w:rFonts w:ascii="楷体" w:eastAsia="楷体" w:hAnsi="楷体" w:hint="eastAsia"/>
          <w:sz w:val="22"/>
          <w:lang w:bidi="zh-TW"/>
        </w:rPr>
        <w:t>讨人类知识的起源、确定性和范围”，所有的近代哲学家，无论是理性主义还是经验主义，都在做这样的工作。</w:t>
      </w:r>
    </w:p>
    <w:p w14:paraId="7DB2A4C4" w14:textId="2EADF4E8" w:rsidR="00F34F2E" w:rsidRPr="000610D8" w:rsidRDefault="00514DF0"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w:t>
      </w:r>
      <w:r w:rsidR="00B94F9D" w:rsidRPr="000610D8">
        <w:rPr>
          <w:rFonts w:ascii="楷体" w:eastAsia="楷体" w:hAnsi="楷体"/>
          <w:sz w:val="22"/>
          <w:lang w:bidi="zh-TW"/>
        </w:rPr>
        <w:t>2</w:t>
      </w:r>
      <w:r w:rsidRPr="000610D8">
        <w:rPr>
          <w:rFonts w:ascii="楷体" w:eastAsia="楷体" w:hAnsi="楷体"/>
          <w:sz w:val="22"/>
          <w:lang w:bidi="zh-TW"/>
        </w:rPr>
        <w:t>）</w:t>
      </w:r>
      <w:r w:rsidR="00B94F9D" w:rsidRPr="000610D8">
        <w:rPr>
          <w:rFonts w:ascii="楷体" w:eastAsia="楷体" w:hAnsi="楷体"/>
          <w:sz w:val="22"/>
          <w:lang w:bidi="zh-TW"/>
        </w:rPr>
        <w:t>、其次，科学方法论的确立起了模范作用，哲学家纷纷效仿以重建哲学</w:t>
      </w:r>
    </w:p>
    <w:p w14:paraId="7A2AD923" w14:textId="35E03724" w:rsidR="00B94F9D" w:rsidRPr="000610D8" w:rsidRDefault="00B94F9D"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科学对“方法论”的重视和有效利用，给哲学家极大的启发，纷纷效仿科学，试图把科学方法运用到哲学当中。自然科学两大研究方法为逻辑演绎和归纳法，科学家凭借它们取得了极大成就，这让近代哲学家认为存在一种“普遍方法”，可将之用于研究任何对象，都能得出像科学一样精确的结论。随着对认识来源以及思维方法的分歧，近代哲学分为理性主义和经验主义。理性主义效仿数学和几何学的逻辑演绎法，认为经验无法提供确定性，而</w:t>
      </w:r>
      <w:proofErr w:type="gramStart"/>
      <w:r w:rsidRPr="000610D8">
        <w:rPr>
          <w:rFonts w:ascii="楷体" w:eastAsia="楷体" w:hAnsi="楷体"/>
          <w:sz w:val="22"/>
          <w:lang w:bidi="zh-TW"/>
        </w:rPr>
        <w:t>从清楚</w:t>
      </w:r>
      <w:r w:rsidR="0023371A" w:rsidRPr="000610D8">
        <w:rPr>
          <w:rFonts w:ascii="楷体" w:eastAsia="楷体" w:hAnsi="楷体" w:hint="eastAsia"/>
          <w:sz w:val="22"/>
          <w:lang w:bidi="zh-TW"/>
        </w:rPr>
        <w:t>自</w:t>
      </w:r>
      <w:proofErr w:type="gramEnd"/>
      <w:r w:rsidRPr="000610D8">
        <w:rPr>
          <w:rFonts w:ascii="楷体" w:eastAsia="楷体" w:hAnsi="楷体"/>
          <w:sz w:val="22"/>
          <w:lang w:bidi="zh-TW"/>
        </w:rPr>
        <w:t>明的公理</w:t>
      </w:r>
      <w:r w:rsidR="00514DF0" w:rsidRPr="000610D8">
        <w:rPr>
          <w:rFonts w:ascii="楷体" w:eastAsia="楷体" w:hAnsi="楷体"/>
          <w:sz w:val="22"/>
          <w:lang w:bidi="zh-TW"/>
        </w:rPr>
        <w:t>（</w:t>
      </w:r>
      <w:r w:rsidRPr="000610D8">
        <w:rPr>
          <w:rFonts w:ascii="楷体" w:eastAsia="楷体" w:hAnsi="楷体"/>
          <w:sz w:val="22"/>
          <w:lang w:bidi="zh-TW"/>
        </w:rPr>
        <w:t>天赋观念</w:t>
      </w:r>
      <w:r w:rsidR="00514DF0" w:rsidRPr="000610D8">
        <w:rPr>
          <w:rFonts w:ascii="楷体" w:eastAsia="楷体" w:hAnsi="楷体"/>
          <w:sz w:val="22"/>
          <w:lang w:bidi="zh-TW"/>
        </w:rPr>
        <w:t>）</w:t>
      </w:r>
      <w:r w:rsidRPr="000610D8">
        <w:rPr>
          <w:rFonts w:ascii="楷体" w:eastAsia="楷体" w:hAnsi="楷体"/>
          <w:sz w:val="22"/>
          <w:lang w:bidi="zh-TW"/>
        </w:rPr>
        <w:t>出发，可推出全部确定的知</w:t>
      </w:r>
      <w:r w:rsidRPr="000610D8">
        <w:rPr>
          <w:rFonts w:ascii="楷体" w:eastAsia="楷体" w:hAnsi="楷体" w:hint="eastAsia"/>
          <w:sz w:val="22"/>
          <w:lang w:bidi="zh-TW"/>
        </w:rPr>
        <w:t>识，如笛卡尔的“普遍数学”、斯宾诺莎的“几何方法”和</w:t>
      </w:r>
      <w:r w:rsidR="00B43DBF" w:rsidRPr="000610D8">
        <w:rPr>
          <w:rFonts w:ascii="楷体" w:eastAsia="楷体" w:hAnsi="楷体" w:hint="eastAsia"/>
          <w:sz w:val="22"/>
          <w:lang w:bidi="zh-TW"/>
        </w:rPr>
        <w:t>莱布尼茨</w:t>
      </w:r>
      <w:r w:rsidRPr="000610D8">
        <w:rPr>
          <w:rFonts w:ascii="楷体" w:eastAsia="楷体" w:hAnsi="楷体" w:hint="eastAsia"/>
          <w:sz w:val="22"/>
          <w:lang w:bidi="zh-TW"/>
        </w:rPr>
        <w:t>的“符号逻辑”。经验主义老则效仿物理学的观察、实验规则和归纳法，认为人不存在天赋观念，试图在经验中找到知识的确定性起源，如休</w:t>
      </w:r>
      <w:proofErr w:type="gramStart"/>
      <w:r w:rsidRPr="000610D8">
        <w:rPr>
          <w:rFonts w:ascii="楷体" w:eastAsia="楷体" w:hAnsi="楷体" w:hint="eastAsia"/>
          <w:sz w:val="22"/>
          <w:lang w:bidi="zh-TW"/>
        </w:rPr>
        <w:t>漠</w:t>
      </w:r>
      <w:proofErr w:type="gramEnd"/>
      <w:r w:rsidRPr="000610D8">
        <w:rPr>
          <w:rFonts w:ascii="楷体" w:eastAsia="楷体" w:hAnsi="楷体" w:hint="eastAsia"/>
          <w:sz w:val="22"/>
          <w:lang w:bidi="zh-TW"/>
        </w:rPr>
        <w:t>的《人性论》声称用科学方法确立人类的全部知识。</w:t>
      </w:r>
    </w:p>
    <w:p w14:paraId="15A27B1D" w14:textId="372A642B" w:rsidR="00B94F9D" w:rsidRPr="000610D8" w:rsidRDefault="005F2C8C" w:rsidP="000610D8">
      <w:pPr>
        <w:ind w:firstLineChars="200" w:firstLine="480"/>
        <w:contextualSpacing/>
        <w:mirrorIndents/>
        <w:rPr>
          <w:rFonts w:ascii="楷体" w:eastAsia="楷体" w:hAnsi="楷体"/>
          <w:sz w:val="22"/>
          <w:lang w:bidi="zh-TW"/>
        </w:rPr>
      </w:pPr>
      <w:r w:rsidRPr="000610D8">
        <w:rPr>
          <w:rFonts w:ascii="楷体" w:eastAsia="楷体" w:hAnsi="楷体" w:hint="eastAsia"/>
          <w:sz w:val="24"/>
          <w:szCs w:val="24"/>
          <w:lang w:bidi="zh-TW"/>
        </w:rPr>
        <w:t>2</w:t>
      </w:r>
      <w:r w:rsidR="00514DF0" w:rsidRPr="000610D8">
        <w:rPr>
          <w:rFonts w:ascii="楷体" w:eastAsia="楷体" w:hAnsi="楷体" w:hint="eastAsia"/>
          <w:sz w:val="24"/>
          <w:szCs w:val="24"/>
          <w:lang w:bidi="zh-TW"/>
        </w:rPr>
        <w:t>。</w:t>
      </w:r>
      <w:r w:rsidRPr="000610D8">
        <w:rPr>
          <w:rFonts w:ascii="楷体" w:eastAsia="楷体" w:hAnsi="楷体"/>
          <w:sz w:val="24"/>
          <w:szCs w:val="24"/>
          <w:lang w:bidi="zh-TW"/>
        </w:rPr>
        <w:t>1</w:t>
      </w:r>
      <w:r w:rsidRPr="000610D8">
        <w:rPr>
          <w:rFonts w:ascii="楷体" w:eastAsia="楷体" w:hAnsi="楷体" w:hint="eastAsia"/>
          <w:sz w:val="24"/>
          <w:szCs w:val="24"/>
          <w:lang w:bidi="zh-TW"/>
        </w:rPr>
        <w:t>启蒙运动</w:t>
      </w:r>
    </w:p>
    <w:p w14:paraId="4FB38650" w14:textId="3BC63124" w:rsidR="005F2C8C" w:rsidRPr="000610D8" w:rsidRDefault="002E0E52"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（1）十八世纪法国启蒙运动</w:t>
      </w:r>
    </w:p>
    <w:p w14:paraId="7518F030" w14:textId="614D7C88" w:rsidR="002E0E52" w:rsidRPr="000610D8" w:rsidRDefault="00824B44"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抨击法国的旧制度</w:t>
      </w:r>
      <w:r w:rsidRPr="000610D8">
        <w:rPr>
          <w:rFonts w:ascii="楷体" w:eastAsia="楷体" w:hAnsi="楷体" w:hint="eastAsia"/>
          <w:sz w:val="22"/>
          <w:lang w:bidi="zh-TW"/>
        </w:rPr>
        <w:t>、</w:t>
      </w:r>
      <w:r w:rsidRPr="000610D8">
        <w:rPr>
          <w:rFonts w:ascii="楷体" w:eastAsia="楷体" w:hAnsi="楷体"/>
          <w:sz w:val="22"/>
          <w:lang w:bidi="zh-TW"/>
        </w:rPr>
        <w:t>赞美英国的新政制,是十八世纪法国启蒙运动的内容之一。这在</w:t>
      </w:r>
      <w:r w:rsidRPr="000610D8">
        <w:rPr>
          <w:rFonts w:ascii="楷体" w:eastAsia="楷体" w:hAnsi="楷体" w:hint="eastAsia"/>
          <w:sz w:val="22"/>
          <w:lang w:bidi="zh-TW"/>
        </w:rPr>
        <w:t>孟德斯鸠</w:t>
      </w:r>
      <w:r w:rsidRPr="000610D8">
        <w:rPr>
          <w:rFonts w:ascii="楷体" w:eastAsia="楷体" w:hAnsi="楷体"/>
          <w:sz w:val="22"/>
          <w:lang w:bidi="zh-TW"/>
        </w:rPr>
        <w:t>、伏尔泰、百科全书派的一些著作中都可以看得出来。理性的威力在各个方面的增长,则预示了启蒙运动的蓬勃展开。</w:t>
      </w:r>
    </w:p>
    <w:p w14:paraId="3A03CD4A" w14:textId="7991BBA2" w:rsidR="005F2C8C" w:rsidRPr="000610D8" w:rsidRDefault="00084715"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古希腊哲学家阿纳克萨哥拉</w:t>
      </w:r>
      <w:r w:rsidR="00514DF0" w:rsidRPr="000610D8">
        <w:rPr>
          <w:rFonts w:ascii="楷体" w:eastAsia="楷体" w:hAnsi="楷体"/>
          <w:sz w:val="22"/>
          <w:lang w:bidi="zh-TW"/>
        </w:rPr>
        <w:t>（</w:t>
      </w:r>
      <w:r w:rsidRPr="000610D8">
        <w:rPr>
          <w:rFonts w:ascii="楷体" w:eastAsia="楷体" w:hAnsi="楷体"/>
          <w:sz w:val="22"/>
          <w:lang w:bidi="zh-TW"/>
        </w:rPr>
        <w:t>公元前50</w:t>
      </w:r>
      <w:r w:rsidRPr="000610D8">
        <w:rPr>
          <w:rFonts w:ascii="楷体" w:eastAsia="楷体" w:hAnsi="楷体" w:hint="eastAsia"/>
          <w:sz w:val="22"/>
          <w:lang w:bidi="zh-TW"/>
        </w:rPr>
        <w:t>-</w:t>
      </w:r>
      <w:r w:rsidRPr="000610D8">
        <w:rPr>
          <w:rFonts w:ascii="楷体" w:eastAsia="楷体" w:hAnsi="楷体"/>
          <w:sz w:val="22"/>
          <w:lang w:bidi="zh-TW"/>
        </w:rPr>
        <w:t>前428年</w:t>
      </w:r>
      <w:r w:rsidR="00514DF0" w:rsidRPr="000610D8">
        <w:rPr>
          <w:rFonts w:ascii="楷体" w:eastAsia="楷体" w:hAnsi="楷体"/>
          <w:sz w:val="22"/>
          <w:lang w:bidi="zh-TW"/>
        </w:rPr>
        <w:t>）</w:t>
      </w:r>
      <w:r w:rsidRPr="000610D8">
        <w:rPr>
          <w:rFonts w:ascii="楷体" w:eastAsia="楷体" w:hAnsi="楷体"/>
          <w:sz w:val="22"/>
          <w:lang w:bidi="zh-TW"/>
        </w:rPr>
        <w:t>曾指出</w:t>
      </w:r>
      <w:r w:rsidR="00EE4EE8" w:rsidRPr="000610D8">
        <w:rPr>
          <w:rFonts w:ascii="楷体" w:eastAsia="楷体" w:hAnsi="楷体" w:hint="eastAsia"/>
          <w:sz w:val="22"/>
          <w:lang w:bidi="zh-TW"/>
        </w:rPr>
        <w:t>：</w:t>
      </w:r>
      <w:r w:rsidRPr="000610D8">
        <w:rPr>
          <w:rFonts w:ascii="楷体" w:eastAsia="楷体" w:hAnsi="楷体"/>
          <w:sz w:val="22"/>
          <w:lang w:bidi="zh-TW"/>
        </w:rPr>
        <w:t>理性支配着世界。但构成哲学理性主义</w:t>
      </w:r>
      <w:r w:rsidR="00EE4EE8" w:rsidRPr="000610D8">
        <w:rPr>
          <w:rFonts w:ascii="楷体" w:eastAsia="楷体" w:hAnsi="楷体" w:hint="eastAsia"/>
          <w:sz w:val="22"/>
          <w:lang w:bidi="zh-TW"/>
        </w:rPr>
        <w:t>，</w:t>
      </w:r>
      <w:r w:rsidRPr="000610D8">
        <w:rPr>
          <w:rFonts w:ascii="楷体" w:eastAsia="楷体" w:hAnsi="楷体"/>
          <w:sz w:val="22"/>
          <w:lang w:bidi="zh-TW"/>
        </w:rPr>
        <w:t>确认理性能判定现存事物的真假的,是西方称为“近代</w:t>
      </w:r>
      <w:r w:rsidR="00EE4EE8" w:rsidRPr="000610D8">
        <w:rPr>
          <w:rFonts w:ascii="楷体" w:eastAsia="楷体" w:hAnsi="楷体" w:hint="eastAsia"/>
          <w:sz w:val="22"/>
          <w:lang w:bidi="zh-TW"/>
        </w:rPr>
        <w:t>哲学</w:t>
      </w:r>
      <w:r w:rsidRPr="000610D8">
        <w:rPr>
          <w:rFonts w:ascii="楷体" w:eastAsia="楷体" w:hAnsi="楷体"/>
          <w:sz w:val="22"/>
          <w:lang w:bidi="zh-TW"/>
        </w:rPr>
        <w:t>之父”的法国哲学家笛卡尔</w:t>
      </w:r>
      <w:r w:rsidR="00514DF0" w:rsidRPr="000610D8">
        <w:rPr>
          <w:rFonts w:ascii="楷体" w:eastAsia="楷体" w:hAnsi="楷体"/>
          <w:sz w:val="22"/>
          <w:lang w:bidi="zh-TW"/>
        </w:rPr>
        <w:t>（</w:t>
      </w:r>
      <w:r w:rsidRPr="000610D8">
        <w:rPr>
          <w:rFonts w:ascii="楷体" w:eastAsia="楷体" w:hAnsi="楷体"/>
          <w:sz w:val="22"/>
          <w:lang w:bidi="zh-TW"/>
        </w:rPr>
        <w:t>1596</w:t>
      </w:r>
      <w:r w:rsidRPr="000610D8">
        <w:rPr>
          <w:rFonts w:ascii="楷体" w:eastAsia="楷体" w:hAnsi="楷体" w:hint="eastAsia"/>
          <w:sz w:val="22"/>
          <w:lang w:bidi="zh-TW"/>
        </w:rPr>
        <w:t>-</w:t>
      </w:r>
      <w:r w:rsidRPr="000610D8">
        <w:rPr>
          <w:rFonts w:ascii="楷体" w:eastAsia="楷体" w:hAnsi="楷体"/>
          <w:sz w:val="22"/>
          <w:lang w:bidi="zh-TW"/>
        </w:rPr>
        <w:t>1650年</w:t>
      </w:r>
      <w:r w:rsidR="00514DF0" w:rsidRPr="000610D8">
        <w:rPr>
          <w:rFonts w:ascii="楷体" w:eastAsia="楷体" w:hAnsi="楷体"/>
          <w:sz w:val="22"/>
          <w:lang w:bidi="zh-TW"/>
        </w:rPr>
        <w:t>）</w:t>
      </w:r>
      <w:r w:rsidRPr="000610D8">
        <w:rPr>
          <w:rFonts w:ascii="楷体" w:eastAsia="楷体" w:hAnsi="楷体"/>
          <w:sz w:val="22"/>
          <w:lang w:bidi="zh-TW"/>
        </w:rPr>
        <w:t>。从笛卡尔起,法国的先进思想家以理性为武器,批判和抨击神秘和传统。十八世纪的哲学家更广泛、全面、有力地运用这个武器</w:t>
      </w:r>
      <w:r w:rsidR="00EE4EE8" w:rsidRPr="000610D8">
        <w:rPr>
          <w:rFonts w:ascii="楷体" w:eastAsia="楷体" w:hAnsi="楷体" w:hint="eastAsia"/>
          <w:sz w:val="22"/>
          <w:lang w:bidi="zh-TW"/>
        </w:rPr>
        <w:t>，</w:t>
      </w:r>
      <w:r w:rsidRPr="000610D8">
        <w:rPr>
          <w:rFonts w:ascii="楷体" w:eastAsia="楷体" w:hAnsi="楷体"/>
          <w:sz w:val="22"/>
          <w:lang w:bidi="zh-TW"/>
        </w:rPr>
        <w:t>在判定事物真假的基础上进而提出他们所认为合理的东西</w:t>
      </w:r>
      <w:r w:rsidR="00EE4EE8" w:rsidRPr="000610D8">
        <w:rPr>
          <w:rFonts w:ascii="楷体" w:eastAsia="楷体" w:hAnsi="楷体" w:hint="eastAsia"/>
          <w:sz w:val="22"/>
          <w:lang w:bidi="zh-TW"/>
        </w:rPr>
        <w:t>，</w:t>
      </w:r>
      <w:r w:rsidRPr="000610D8">
        <w:rPr>
          <w:rFonts w:ascii="楷体" w:eastAsia="楷体" w:hAnsi="楷体"/>
          <w:sz w:val="22"/>
          <w:lang w:bidi="zh-TW"/>
        </w:rPr>
        <w:t>提出有关政治、社会、经济、礼俗……各个方面的主张和要求</w:t>
      </w:r>
      <w:r w:rsidR="00EE4EE8" w:rsidRPr="000610D8">
        <w:rPr>
          <w:rFonts w:ascii="楷体" w:eastAsia="楷体" w:hAnsi="楷体" w:hint="eastAsia"/>
          <w:sz w:val="22"/>
          <w:lang w:bidi="zh-TW"/>
        </w:rPr>
        <w:t>，</w:t>
      </w:r>
      <w:r w:rsidRPr="000610D8">
        <w:rPr>
          <w:rFonts w:ascii="楷体" w:eastAsia="楷体" w:hAnsi="楷体"/>
          <w:sz w:val="22"/>
          <w:lang w:bidi="zh-TW"/>
        </w:rPr>
        <w:t>加速了革命的到来。</w:t>
      </w:r>
    </w:p>
    <w:p w14:paraId="4F11CCE7" w14:textId="7F527D4C" w:rsidR="005F2C8C" w:rsidRPr="000610D8" w:rsidRDefault="00432F62"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笛卡尔作为近代哲学理性主义的莫基者,是十八世纪法国启蒙哲学家的先驱。</w:t>
      </w:r>
      <w:r w:rsidR="00D943FD" w:rsidRPr="000610D8">
        <w:rPr>
          <w:rFonts w:ascii="楷体" w:eastAsia="楷体" w:hAnsi="楷体"/>
          <w:sz w:val="22"/>
          <w:lang w:bidi="zh-TW"/>
        </w:rPr>
        <w:t>首先把笛卡尔的理性的判断和辨别用于宗教和神学,是十八世纪哲学家通向笛卡尔的桥梁。孟德斯鸡、伏尔泰、卢梭和以狄德罗为首的百科全书派是主要的启蒙思想家,而亲身参加革命、直到被迫丧生的十八世纪哲学的真正的综合者孔多塞是法国启蒙运动的最后一位哲学家。</w:t>
      </w:r>
    </w:p>
    <w:p w14:paraId="76A108E0" w14:textId="10CB73B0" w:rsidR="005F2C8C" w:rsidRPr="000610D8" w:rsidRDefault="00D16989"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黑格尔曾高度赞扬笛卡尔,说</w:t>
      </w:r>
      <w:r w:rsidR="007D1803" w:rsidRPr="000610D8">
        <w:rPr>
          <w:rFonts w:ascii="楷体" w:eastAsia="楷体" w:hAnsi="楷体"/>
          <w:sz w:val="22"/>
          <w:lang w:bidi="zh-TW"/>
        </w:rPr>
        <w:t>：</w:t>
      </w:r>
      <w:r w:rsidRPr="000610D8">
        <w:rPr>
          <w:rFonts w:ascii="楷体" w:eastAsia="楷体" w:hAnsi="楷体"/>
          <w:sz w:val="22"/>
          <w:lang w:bidi="zh-TW"/>
        </w:rPr>
        <w:t>由于笛卡尔,哲学从哲学化了的神学那里完全分离出来了。</w:t>
      </w:r>
      <w:r w:rsidR="00375923" w:rsidRPr="000610D8">
        <w:rPr>
          <w:rFonts w:ascii="楷体" w:eastAsia="楷体" w:hAnsi="楷体"/>
          <w:sz w:val="22"/>
          <w:lang w:bidi="zh-TW"/>
        </w:rPr>
        <w:t>所谓“哲学化了的神学”是经院哲学。笛卡尔在自述他如何追求知识、真理时,</w:t>
      </w:r>
      <w:proofErr w:type="gramStart"/>
      <w:r w:rsidR="00375923" w:rsidRPr="000610D8">
        <w:rPr>
          <w:rFonts w:ascii="楷体" w:eastAsia="楷体" w:hAnsi="楷体"/>
          <w:sz w:val="22"/>
          <w:lang w:bidi="zh-TW"/>
        </w:rPr>
        <w:t>曾谨镇</w:t>
      </w:r>
      <w:proofErr w:type="gramEnd"/>
      <w:r w:rsidR="00375923" w:rsidRPr="000610D8">
        <w:rPr>
          <w:rFonts w:ascii="楷体" w:eastAsia="楷体" w:hAnsi="楷体"/>
          <w:sz w:val="22"/>
          <w:lang w:bidi="zh-TW"/>
        </w:rPr>
        <w:t>地表示了他对经院哲学的不满</w:t>
      </w:r>
      <w:r w:rsidR="00514DF0" w:rsidRPr="000610D8">
        <w:rPr>
          <w:rFonts w:ascii="楷体" w:eastAsia="楷体" w:hAnsi="楷体"/>
          <w:sz w:val="22"/>
          <w:lang w:bidi="zh-TW"/>
        </w:rPr>
        <w:t>；</w:t>
      </w:r>
      <w:r w:rsidR="00375923" w:rsidRPr="000610D8">
        <w:rPr>
          <w:rFonts w:ascii="楷体" w:eastAsia="楷体" w:hAnsi="楷体"/>
          <w:sz w:val="22"/>
          <w:lang w:bidi="zh-TW"/>
        </w:rPr>
        <w:t>经院哲学不能给人以真正的知识,只能给人以怪诞的材料。他认为,哲学应当为实用服务,这是关于所能认识的一切事物的完善的知识</w:t>
      </w:r>
      <w:r w:rsidR="00514DF0" w:rsidRPr="000610D8">
        <w:rPr>
          <w:rFonts w:ascii="楷体" w:eastAsia="楷体" w:hAnsi="楷体"/>
          <w:sz w:val="22"/>
          <w:lang w:bidi="zh-TW"/>
        </w:rPr>
        <w:t>；</w:t>
      </w:r>
      <w:r w:rsidR="00375923" w:rsidRPr="000610D8">
        <w:rPr>
          <w:rFonts w:ascii="楷体" w:eastAsia="楷体" w:hAnsi="楷体"/>
          <w:sz w:val="22"/>
          <w:lang w:bidi="zh-TW"/>
        </w:rPr>
        <w:t>为了指导生活和保持健康,应当发现各种技术,认识火、水、空气、星、天和我们周围一切物体的力量和作用,使我们成为自然的主人和统治者。笛卡尔拒绝来自权威和因袭的教条,排斥宗教和传统的偏见以及任何或然的和不定的意见。</w:t>
      </w:r>
    </w:p>
    <w:p w14:paraId="09DD5E78" w14:textId="77777777" w:rsidR="00B0084B" w:rsidRPr="000610D8" w:rsidRDefault="00B0084B" w:rsidP="000610D8">
      <w:pPr>
        <w:ind w:firstLineChars="200" w:firstLine="440"/>
        <w:contextualSpacing/>
        <w:mirrorIndents/>
        <w:rPr>
          <w:rFonts w:ascii="楷体" w:eastAsia="楷体" w:hAnsi="楷体"/>
          <w:sz w:val="22"/>
          <w:lang w:bidi="zh-TW"/>
        </w:rPr>
      </w:pPr>
    </w:p>
    <w:p w14:paraId="47A5735E" w14:textId="21CB28C1" w:rsidR="00B0084B" w:rsidRPr="000610D8" w:rsidRDefault="00B0084B" w:rsidP="000610D8">
      <w:pPr>
        <w:ind w:firstLineChars="200" w:firstLine="480"/>
        <w:contextualSpacing/>
        <w:mirrorIndents/>
        <w:rPr>
          <w:rFonts w:ascii="楷体" w:eastAsia="楷体" w:hAnsi="楷体"/>
          <w:sz w:val="22"/>
          <w:lang w:bidi="zh-TW"/>
        </w:rPr>
      </w:pPr>
      <w:r w:rsidRPr="000610D8">
        <w:rPr>
          <w:rFonts w:ascii="楷体" w:eastAsia="楷体" w:hAnsi="楷体" w:hint="eastAsia"/>
          <w:sz w:val="24"/>
          <w:szCs w:val="24"/>
          <w:lang w:bidi="zh-TW"/>
        </w:rPr>
        <w:t>（2）启蒙运动与康德</w:t>
      </w:r>
    </w:p>
    <w:p w14:paraId="30F24A37" w14:textId="77777777" w:rsidR="00B9263F" w:rsidRPr="000610D8" w:rsidRDefault="00B9263F"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（一）启蒙运动</w:t>
      </w:r>
    </w:p>
    <w:p w14:paraId="612D9411" w14:textId="48138C18" w:rsidR="005F2C8C" w:rsidRPr="000610D8" w:rsidRDefault="00B0084B"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启蒙运动是人类历史上的一场伟大的思想解放运</w:t>
      </w:r>
      <w:r w:rsidRPr="000610D8">
        <w:rPr>
          <w:rFonts w:ascii="楷体" w:eastAsia="楷体" w:hAnsi="楷体"/>
          <w:sz w:val="22"/>
          <w:lang w:bidi="zh-TW"/>
        </w:rPr>
        <w:t>动，但在发展过程中也逐渐暴露出其固有的</w:t>
      </w:r>
      <w:r w:rsidRPr="000610D8">
        <w:rPr>
          <w:rFonts w:ascii="楷体" w:eastAsia="楷体" w:hAnsi="楷体" w:hint="eastAsia"/>
          <w:sz w:val="22"/>
          <w:lang w:bidi="zh-TW"/>
        </w:rPr>
        <w:t>弊病。康德继承了启蒙思想，亦对它进行了深刻的反思，提出了自己思维、自我批判和自己立法的原则，把启蒙思想提高到一个新的高度。</w:t>
      </w:r>
    </w:p>
    <w:p w14:paraId="588B27F6" w14:textId="535D3005" w:rsidR="000B64C8" w:rsidRPr="000610D8" w:rsidRDefault="000B64C8"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在法国启蒙思想家看来，１７世纪以来自然科学已取得了长足的进步，但社会却依然充满着传统的教义、非理性、盲目的信念、愚昧和专制，人们依然处在黑暗之中。因此，应当用理性之光驱散黑暗，把人们引向光明，“启蒙”（</w:t>
      </w:r>
      <w:proofErr w:type="spellStart"/>
      <w:r w:rsidR="00B9263F" w:rsidRPr="000610D8">
        <w:rPr>
          <w:rFonts w:ascii="楷体" w:eastAsia="楷体" w:hAnsi="楷体" w:hint="eastAsia"/>
          <w:sz w:val="22"/>
          <w:lang w:bidi="zh-TW"/>
        </w:rPr>
        <w:t>en-lightment</w:t>
      </w:r>
      <w:proofErr w:type="spellEnd"/>
      <w:r w:rsidRPr="000610D8">
        <w:rPr>
          <w:rFonts w:ascii="楷体" w:eastAsia="楷体" w:hAnsi="楷体"/>
          <w:sz w:val="22"/>
          <w:lang w:bidi="zh-TW"/>
        </w:rPr>
        <w:t>）的本义就是“照亮”。在这种意义上，人的理性就成为衡量一切的尺度，不合乎人的理性的东西就没有存在的权利。</w:t>
      </w:r>
    </w:p>
    <w:p w14:paraId="1F6CBDDE" w14:textId="345FC6EF" w:rsidR="00EB26BA" w:rsidRPr="000610D8" w:rsidRDefault="00EB26BA"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与此同时，法国启蒙思想家们把迷信、愚昧和成见视为一切社会罪恶和弊病的根本原因，因此，必须把知识给予人民，以开启民智。在这方面，最突出的代表就是由各个知识领域具有先进思想的杰出代表人物历时２０年编纂而成的《百科全书》。《百科全书》共３５卷，依据经验和理性，力图为读者提供系统的科学知识，并阐明人类各种科学知识和技艺的起源和相互关系，堪称法国启蒙运动的一座丰碑。启蒙思想家们不仅对封建专制、宗教迷信和愚昧落后进行了激烈的批判，而且自觉地承担起了鼓吹自由、平等、博爱，高扬理性、提倡科学和进步、教化大众的启蒙任务。</w:t>
      </w:r>
    </w:p>
    <w:p w14:paraId="671C4159" w14:textId="44ACB534" w:rsidR="00C542E1" w:rsidRPr="000610D8" w:rsidRDefault="008A7610"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然而，随着启蒙运动的深入，其本身固有的一些弊病也越来越清晰地暴露出来。</w:t>
      </w:r>
    </w:p>
    <w:p w14:paraId="02AF6413" w14:textId="4494EFDD" w:rsidR="008A7610" w:rsidRPr="000610D8" w:rsidRDefault="008A7610"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首先，启蒙运动“不承认任何外界的权威”，但</w:t>
      </w:r>
      <w:proofErr w:type="gramStart"/>
      <w:r w:rsidRPr="000610D8">
        <w:rPr>
          <w:rFonts w:ascii="楷体" w:eastAsia="楷体" w:hAnsi="楷体"/>
          <w:sz w:val="22"/>
          <w:lang w:bidi="zh-TW"/>
        </w:rPr>
        <w:t>却树立</w:t>
      </w:r>
      <w:proofErr w:type="gramEnd"/>
      <w:r w:rsidRPr="000610D8">
        <w:rPr>
          <w:rFonts w:ascii="楷体" w:eastAsia="楷体" w:hAnsi="楷体"/>
          <w:sz w:val="22"/>
          <w:lang w:bidi="zh-TW"/>
        </w:rPr>
        <w:t>了理性的绝对权威。</w:t>
      </w:r>
      <w:r w:rsidR="00771269" w:rsidRPr="000610D8">
        <w:rPr>
          <w:rFonts w:ascii="楷体" w:eastAsia="楷体" w:hAnsi="楷体" w:hint="eastAsia"/>
          <w:sz w:val="22"/>
          <w:lang w:bidi="zh-TW"/>
        </w:rPr>
        <w:t>启蒙思想家们将理性</w:t>
      </w:r>
      <w:r w:rsidR="005E3EE3" w:rsidRPr="000610D8">
        <w:rPr>
          <w:rFonts w:ascii="楷体" w:eastAsia="楷体" w:hAnsi="楷体" w:hint="eastAsia"/>
          <w:sz w:val="22"/>
          <w:lang w:bidi="zh-TW"/>
        </w:rPr>
        <w:t>视为万能</w:t>
      </w:r>
      <w:r w:rsidR="006D1EA9" w:rsidRPr="000610D8">
        <w:rPr>
          <w:rFonts w:ascii="楷体" w:eastAsia="楷体" w:hAnsi="楷体" w:hint="eastAsia"/>
          <w:sz w:val="22"/>
          <w:lang w:bidi="zh-TW"/>
        </w:rPr>
        <w:t>，</w:t>
      </w:r>
      <w:r w:rsidR="00B9263F" w:rsidRPr="000610D8">
        <w:rPr>
          <w:rFonts w:ascii="楷体" w:eastAsia="楷体" w:hAnsi="楷体" w:hint="eastAsia"/>
          <w:sz w:val="22"/>
          <w:lang w:bidi="zh-TW"/>
        </w:rPr>
        <w:t>这种观点</w:t>
      </w:r>
      <w:r w:rsidR="005E3EE3" w:rsidRPr="000610D8">
        <w:rPr>
          <w:rFonts w:ascii="楷体" w:eastAsia="楷体" w:hAnsi="楷体" w:hint="eastAsia"/>
          <w:sz w:val="22"/>
          <w:lang w:bidi="zh-TW"/>
        </w:rPr>
        <w:t>发展到极致，</w:t>
      </w:r>
      <w:r w:rsidR="006D1EA9" w:rsidRPr="000610D8">
        <w:rPr>
          <w:rFonts w:ascii="楷体" w:eastAsia="楷体" w:hAnsi="楷体" w:hint="eastAsia"/>
          <w:sz w:val="22"/>
          <w:lang w:bidi="zh-TW"/>
        </w:rPr>
        <w:t>在其眼中，</w:t>
      </w:r>
      <w:r w:rsidR="00AB3911" w:rsidRPr="000610D8">
        <w:rPr>
          <w:rFonts w:ascii="楷体" w:eastAsia="楷体" w:hAnsi="楷体" w:hint="eastAsia"/>
          <w:sz w:val="22"/>
          <w:lang w:bidi="zh-TW"/>
        </w:rPr>
        <w:t>社会</w:t>
      </w:r>
      <w:r w:rsidR="005E3EE3" w:rsidRPr="000610D8">
        <w:rPr>
          <w:rFonts w:ascii="楷体" w:eastAsia="楷体" w:hAnsi="楷体" w:hint="eastAsia"/>
          <w:sz w:val="22"/>
          <w:lang w:bidi="zh-TW"/>
        </w:rPr>
        <w:t>就</w:t>
      </w:r>
      <w:r w:rsidR="00AB3911" w:rsidRPr="000610D8">
        <w:rPr>
          <w:rFonts w:ascii="楷体" w:eastAsia="楷体" w:hAnsi="楷体" w:hint="eastAsia"/>
          <w:sz w:val="22"/>
          <w:lang w:bidi="zh-TW"/>
        </w:rPr>
        <w:t>成了一个由利益驱动的</w:t>
      </w:r>
      <w:r w:rsidR="009323BC" w:rsidRPr="000610D8">
        <w:rPr>
          <w:rFonts w:ascii="楷体" w:eastAsia="楷体" w:hAnsi="楷体" w:hint="eastAsia"/>
          <w:sz w:val="22"/>
          <w:lang w:bidi="zh-TW"/>
        </w:rPr>
        <w:t>大</w:t>
      </w:r>
      <w:r w:rsidR="00AB3911" w:rsidRPr="000610D8">
        <w:rPr>
          <w:rFonts w:ascii="楷体" w:eastAsia="楷体" w:hAnsi="楷体" w:hint="eastAsia"/>
          <w:sz w:val="22"/>
          <w:lang w:bidi="zh-TW"/>
        </w:rPr>
        <w:t>机器，人也成了由欲望驱使的</w:t>
      </w:r>
      <w:r w:rsidR="009323BC" w:rsidRPr="000610D8">
        <w:rPr>
          <w:rFonts w:ascii="楷体" w:eastAsia="楷体" w:hAnsi="楷体" w:hint="eastAsia"/>
          <w:sz w:val="22"/>
          <w:lang w:bidi="zh-TW"/>
        </w:rPr>
        <w:t>机器人可以根据理性就像设计一部机器那样来设计社会制度和人的生活。在这种情况下，不仅人的尊严荡然无存，就连启蒙思想家所倡导的自由也受到了严重的威胁。</w:t>
      </w:r>
    </w:p>
    <w:p w14:paraId="71F7034D" w14:textId="37E4FE24" w:rsidR="007E52F4" w:rsidRPr="000610D8" w:rsidRDefault="00743B8D"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其次，启蒙运动以理性为绝对权威，但理性并不是一个抽象的东西，理性在任何时候都必须通过生活在一定时空中的人体现出来。启蒙思想家在用理性和知识“开启民智”的时候，不免自觉或者不自觉地把民众视为无知的“群氓</w:t>
      </w:r>
      <w:r w:rsidR="007E52F4" w:rsidRPr="000610D8">
        <w:rPr>
          <w:rFonts w:ascii="楷体" w:eastAsia="楷体" w:hAnsi="楷体" w:hint="eastAsia"/>
          <w:sz w:val="22"/>
          <w:lang w:bidi="zh-TW"/>
        </w:rPr>
        <w:t>”。</w:t>
      </w:r>
    </w:p>
    <w:p w14:paraId="4644BD06" w14:textId="0775EA29" w:rsidR="00C542E1" w:rsidRPr="000610D8" w:rsidRDefault="00743B8D"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启蒙者交给被启蒙者的不是理性，而是现成的知识。</w:t>
      </w:r>
      <w:r w:rsidR="00E03FEB" w:rsidRPr="000610D8">
        <w:rPr>
          <w:rFonts w:ascii="楷体" w:eastAsia="楷体" w:hAnsi="楷体"/>
          <w:sz w:val="22"/>
          <w:lang w:bidi="zh-TW"/>
        </w:rPr>
        <w:t>也就是说，启蒙思想家在破除成见的同时，其实不过是用新的成见来取代旧的成见，哪怕这新的成见并不一定是错误的偏见。</w:t>
      </w:r>
    </w:p>
    <w:p w14:paraId="0D89B2B7" w14:textId="60376217" w:rsidR="009013CF" w:rsidRPr="000610D8" w:rsidRDefault="00155BEA"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最后，由于启蒙思想家自视为理性的化身，由于他们相信可以用理性来更好地安排社会和个人的生活，由于他们攻击的目标不仅仅是传统的成见，而且还有人民的愚昧，于是，是否接受这些教育者赐予的知识，是否接受这些天才所设计的安排，也就成了民智是否开启的标志。启蒙者自觉或不自觉地在代替人民思维，甚至在极端的情况下会把自己的意见强加于人，剥夺他人的思维自由。</w:t>
      </w:r>
    </w:p>
    <w:p w14:paraId="739B60B4" w14:textId="1B19D402" w:rsidR="0014219C" w:rsidRPr="000610D8" w:rsidRDefault="0014219C"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（二）</w:t>
      </w:r>
      <w:r w:rsidR="003B2637" w:rsidRPr="000610D8">
        <w:rPr>
          <w:rFonts w:ascii="楷体" w:eastAsia="楷体" w:hAnsi="楷体" w:hint="eastAsia"/>
          <w:sz w:val="22"/>
          <w:lang w:bidi="zh-TW"/>
        </w:rPr>
        <w:t>康德与启蒙运动</w:t>
      </w:r>
    </w:p>
    <w:p w14:paraId="616DF280" w14:textId="4FD15855" w:rsidR="003B2637" w:rsidRPr="000610D8" w:rsidRDefault="003B2637"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康德正是在这样的历史背景下、在启蒙的成就和弊病都充分地体现于法国大革命之中的时候开始他对启蒙的反思的，其结果是形成了康德独特的启蒙精神，</w:t>
      </w:r>
      <w:r w:rsidRPr="000610D8">
        <w:rPr>
          <w:rFonts w:ascii="楷体" w:eastAsia="楷体" w:hAnsi="楷体" w:hint="eastAsia"/>
          <w:sz w:val="22"/>
          <w:lang w:bidi="zh-TW"/>
        </w:rPr>
        <w:t>李</w:t>
      </w:r>
      <w:proofErr w:type="gramStart"/>
      <w:r w:rsidRPr="000610D8">
        <w:rPr>
          <w:rFonts w:ascii="楷体" w:eastAsia="楷体" w:hAnsi="楷体" w:hint="eastAsia"/>
          <w:sz w:val="22"/>
          <w:lang w:bidi="zh-TW"/>
        </w:rPr>
        <w:t>秋零先生</w:t>
      </w:r>
      <w:proofErr w:type="gramEnd"/>
      <w:r w:rsidRPr="000610D8">
        <w:rPr>
          <w:rFonts w:ascii="楷体" w:eastAsia="楷体" w:hAnsi="楷体"/>
          <w:sz w:val="22"/>
          <w:lang w:bidi="zh-TW"/>
        </w:rPr>
        <w:t>把它概括为“三自”原则，这就是：自己思维、理性的自我批判和理性的自己立法</w:t>
      </w:r>
      <w:r w:rsidRPr="000610D8">
        <w:rPr>
          <w:rFonts w:ascii="楷体" w:eastAsia="楷体" w:hAnsi="楷体" w:hint="eastAsia"/>
          <w:sz w:val="22"/>
          <w:lang w:bidi="zh-TW"/>
        </w:rPr>
        <w:t>。</w:t>
      </w:r>
    </w:p>
    <w:p w14:paraId="62AAC226" w14:textId="094B7402" w:rsidR="003B2637" w:rsidRPr="000610D8" w:rsidRDefault="00765C36" w:rsidP="000610D8">
      <w:pPr>
        <w:ind w:firstLineChars="100" w:firstLine="220"/>
        <w:contextualSpacing/>
        <w:mirrorIndents/>
        <w:rPr>
          <w:rFonts w:ascii="楷体" w:eastAsia="楷体" w:hAnsi="楷体"/>
          <w:sz w:val="22"/>
          <w:lang w:bidi="zh-TW"/>
        </w:rPr>
      </w:pPr>
      <w:r w:rsidRPr="000610D8">
        <w:rPr>
          <w:rFonts w:ascii="楷体" w:eastAsia="楷体" w:hAnsi="楷体"/>
          <w:sz w:val="22"/>
          <w:lang w:bidi="zh-TW"/>
        </w:rPr>
        <w:t>“自己思维”的原则是康德最先于１７８４年在《回答这个问题：什么是启蒙？》中提出的，这也是他第一次明确地给启蒙下定义。</w:t>
      </w:r>
      <w:r w:rsidR="002E3BF4" w:rsidRPr="000610D8">
        <w:rPr>
          <w:rFonts w:ascii="楷体" w:eastAsia="楷体" w:hAnsi="楷体"/>
          <w:sz w:val="22"/>
          <w:lang w:bidi="zh-TW"/>
        </w:rPr>
        <w:t>“启蒙就是人从他咎由自取的受监护状态走出。受监护状态就是没有他人的指导就不能使用自己的理智。如果这种受监护状态的原因不在于缺乏理智，而在于缺乏无需他人指导而使用自己的理智的决心和勇气，则它就是咎由自取的。</w:t>
      </w:r>
      <w:r w:rsidR="007133AC" w:rsidRPr="000610D8">
        <w:rPr>
          <w:rFonts w:ascii="楷体" w:eastAsia="楷体" w:hAnsi="楷体"/>
          <w:sz w:val="22"/>
          <w:lang w:bidi="zh-TW"/>
        </w:rPr>
        <w:t>因此，Ｓａｐｅｒｅａｕｄｅ［要敢于认识］！要有勇气使用你自己的理智！这就是启蒙的格言。”</w:t>
      </w:r>
    </w:p>
    <w:p w14:paraId="4403B325" w14:textId="6D2BF7F0" w:rsidR="00BF3240" w:rsidRPr="000610D8" w:rsidRDefault="00BF3240" w:rsidP="000610D8">
      <w:pPr>
        <w:ind w:firstLineChars="100" w:firstLine="220"/>
        <w:contextualSpacing/>
        <w:mirrorIndents/>
        <w:rPr>
          <w:rFonts w:ascii="楷体" w:eastAsia="楷体" w:hAnsi="楷体"/>
          <w:sz w:val="22"/>
          <w:lang w:bidi="zh-TW"/>
        </w:rPr>
      </w:pPr>
      <w:r w:rsidRPr="000610D8">
        <w:rPr>
          <w:rFonts w:ascii="楷体" w:eastAsia="楷体" w:hAnsi="楷体"/>
          <w:sz w:val="22"/>
          <w:lang w:bidi="zh-TW"/>
        </w:rPr>
        <w:t>数年之后，康德在１７９０年的《判断力批判》中提出，“自己思维”是“平常的人类知性”的“第一个准则”，亦即“无成见的思维方式的准则”，这个“准则是一种永不被动的理性的准则。对被动的理性、因而对理性的他律的癖好就叫做成见；而一切成见中最大的成见就是，把自然想象成不服从知性通过自己的根本法则奠定为它的基础的那些规则：这就是迷信。从迷信中解放出来就叫做启蒙：因为虽然这个称谓应当归于从一般成见中解放出来，但</w:t>
      </w:r>
      <w:r w:rsidR="00F10859" w:rsidRPr="000610D8">
        <w:rPr>
          <w:rFonts w:ascii="楷体" w:eastAsia="楷体" w:hAnsi="楷体" w:hint="eastAsia"/>
          <w:sz w:val="22"/>
          <w:lang w:bidi="zh-TW"/>
        </w:rPr>
        <w:t>迷</w:t>
      </w:r>
      <w:r w:rsidR="00F10859" w:rsidRPr="000610D8">
        <w:rPr>
          <w:rFonts w:ascii="楷体" w:eastAsia="楷体" w:hAnsi="楷体"/>
          <w:sz w:val="22"/>
          <w:lang w:bidi="zh-TW"/>
        </w:rPr>
        <w:t>信却是首先</w:t>
      </w:r>
      <w:r w:rsidR="00F10859" w:rsidRPr="000610D8">
        <w:rPr>
          <w:rFonts w:ascii="楷体" w:eastAsia="楷体" w:hAnsi="楷体" w:hint="eastAsia"/>
          <w:sz w:val="22"/>
          <w:lang w:bidi="zh-TW"/>
        </w:rPr>
        <w:t>值得被</w:t>
      </w:r>
      <w:r w:rsidR="00F10859" w:rsidRPr="000610D8">
        <w:rPr>
          <w:rFonts w:ascii="楷体" w:eastAsia="楷体" w:hAnsi="楷体"/>
          <w:sz w:val="22"/>
          <w:lang w:bidi="zh-TW"/>
        </w:rPr>
        <w:t>称为一种成见的，因为迷信置身于其中、甚至将之作为一种责任来要求的那种盲目性，首先使靠别人来引导的那种需要、因而使一种被动理性的状态清晰可辨”</w:t>
      </w:r>
      <w:r w:rsidR="00D850AC" w:rsidRPr="000610D8">
        <w:rPr>
          <w:rFonts w:ascii="楷体" w:eastAsia="楷体" w:hAnsi="楷体" w:hint="eastAsia"/>
          <w:sz w:val="22"/>
          <w:lang w:bidi="zh-TW"/>
        </w:rPr>
        <w:t>。</w:t>
      </w:r>
    </w:p>
    <w:p w14:paraId="626336AF" w14:textId="2886A544" w:rsidR="001A597D" w:rsidRPr="000610D8" w:rsidRDefault="000B6C64" w:rsidP="000610D8">
      <w:pPr>
        <w:ind w:firstLineChars="100" w:firstLine="220"/>
        <w:contextualSpacing/>
        <w:mirrorIndents/>
        <w:rPr>
          <w:rFonts w:ascii="楷体" w:eastAsia="楷体" w:hAnsi="楷体"/>
          <w:sz w:val="22"/>
          <w:lang w:bidi="zh-TW"/>
        </w:rPr>
      </w:pPr>
      <w:r w:rsidRPr="000610D8">
        <w:rPr>
          <w:rFonts w:ascii="楷体" w:eastAsia="楷体" w:hAnsi="楷体"/>
          <w:sz w:val="22"/>
          <w:lang w:bidi="zh-TW"/>
        </w:rPr>
        <w:t>康德与法国启蒙思想家一样把对成见的迷信视为启蒙的最大敌人，但却认为迷信的原因不是缺乏知识，而是缺乏对自己理智的运用，康德称之为“受监护状态”。</w:t>
      </w:r>
      <w:r w:rsidR="000C25CC" w:rsidRPr="000610D8">
        <w:rPr>
          <w:rFonts w:ascii="楷体" w:eastAsia="楷体" w:hAnsi="楷体" w:hint="eastAsia"/>
          <w:sz w:val="22"/>
          <w:lang w:bidi="zh-TW"/>
        </w:rPr>
        <w:t>这种状态是</w:t>
      </w:r>
      <w:r w:rsidR="000C25CC" w:rsidRPr="000610D8">
        <w:rPr>
          <w:rFonts w:ascii="楷体" w:eastAsia="楷体" w:hAnsi="楷体"/>
          <w:sz w:val="22"/>
          <w:lang w:bidi="zh-TW"/>
        </w:rPr>
        <w:t>因为“缺乏无需他人指导而使用自己的理智的决心和勇气”，原因在于“懒惰和怯懦”，因而是“咎由自取的”。</w:t>
      </w:r>
    </w:p>
    <w:p w14:paraId="0EE5535C" w14:textId="76CA1DE5" w:rsidR="000B6C64" w:rsidRPr="000610D8" w:rsidRDefault="001A597D" w:rsidP="000610D8">
      <w:pPr>
        <w:ind w:firstLineChars="100" w:firstLine="220"/>
        <w:contextualSpacing/>
        <w:mirrorIndents/>
        <w:rPr>
          <w:rFonts w:ascii="楷体" w:eastAsia="楷体" w:hAnsi="楷体"/>
          <w:sz w:val="22"/>
          <w:lang w:bidi="zh-TW"/>
        </w:rPr>
      </w:pPr>
      <w:r w:rsidRPr="000610D8">
        <w:rPr>
          <w:rFonts w:ascii="楷体" w:eastAsia="楷体" w:hAnsi="楷体"/>
          <w:sz w:val="22"/>
          <w:lang w:bidi="zh-TW"/>
        </w:rPr>
        <w:t>康德式的启蒙要求每一个人运用自己的理智，可以称之为“授人以渔”，唯有如此，才能使人真正地、彻底地从成见中解放出来</w:t>
      </w:r>
      <w:r w:rsidR="00FE2EE7" w:rsidRPr="000610D8">
        <w:rPr>
          <w:rFonts w:ascii="楷体" w:eastAsia="楷体" w:hAnsi="楷体" w:hint="eastAsia"/>
          <w:sz w:val="22"/>
          <w:lang w:bidi="zh-TW"/>
        </w:rPr>
        <w:t>。</w:t>
      </w:r>
    </w:p>
    <w:p w14:paraId="4EF1BB94" w14:textId="613DDCB3" w:rsidR="00C66855" w:rsidRPr="000610D8" w:rsidRDefault="00B415BE"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更为重要的是，</w:t>
      </w:r>
      <w:r w:rsidR="00FE2EE7" w:rsidRPr="000610D8">
        <w:rPr>
          <w:rFonts w:ascii="楷体" w:eastAsia="楷体" w:hAnsi="楷体"/>
          <w:sz w:val="22"/>
          <w:lang w:bidi="zh-TW"/>
        </w:rPr>
        <w:t>康德不是像法国启蒙思想家那样试图扮演一个救世主的角色，用知识把人民从愚昧状态中解放出来，而是倡导“自己思维”，使人民通过“有勇气使用你自己的理智”来自己从“咎由自取的受监护状态”走出来，自己解放自己。“自己思维”的原则杜绝了把一己之见强加给他人、强加给社会的可能性。如果说法国启蒙思想家倡导的自由更多的是发表意见和采取行动的自由的话，康德所倡导的自由首先是思维的自由</w:t>
      </w:r>
      <w:r w:rsidR="00C66855" w:rsidRPr="000610D8">
        <w:rPr>
          <w:rFonts w:ascii="楷体" w:eastAsia="楷体" w:hAnsi="楷体" w:hint="eastAsia"/>
          <w:sz w:val="22"/>
          <w:lang w:bidi="zh-TW"/>
        </w:rPr>
        <w:t>。</w:t>
      </w:r>
    </w:p>
    <w:p w14:paraId="6A3F4076" w14:textId="67D4CE8A" w:rsidR="00FE2EE7" w:rsidRPr="000610D8" w:rsidRDefault="00C66855"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而</w:t>
      </w:r>
      <w:r w:rsidRPr="000610D8">
        <w:rPr>
          <w:rFonts w:ascii="楷体" w:eastAsia="楷体" w:hAnsi="楷体"/>
          <w:sz w:val="22"/>
          <w:lang w:bidi="zh-TW"/>
        </w:rPr>
        <w:t>在自己思维的同时，甚至在自己思维之前，理性首先要对自己进行批判。康德在１７８１年的《纯粹理性批判》第一版序言中对“批判”的解释是：“我所理解的批判，并不是对某些书或者体系的批判，而是就它独立于一切经验能够追求的一切</w:t>
      </w:r>
      <w:r w:rsidR="00081B61" w:rsidRPr="000610D8">
        <w:rPr>
          <w:rFonts w:ascii="楷体" w:eastAsia="楷体" w:hAnsi="楷体"/>
          <w:sz w:val="22"/>
          <w:lang w:bidi="zh-TW"/>
        </w:rPr>
        <w:t>知识而言对一般理性能力的批判，因而是对一般形而上学的可能性或者不可能性的裁决，对它的起源、范围和界限加以规定。”</w:t>
      </w:r>
      <w:r w:rsidR="00905E0C" w:rsidRPr="000610D8">
        <w:rPr>
          <w:rFonts w:ascii="楷体" w:eastAsia="楷体" w:hAnsi="楷体" w:hint="eastAsia"/>
          <w:sz w:val="22"/>
          <w:lang w:bidi="zh-TW"/>
        </w:rPr>
        <w:t>这是对纯粹理性能力自身的批判。</w:t>
      </w:r>
      <w:r w:rsidR="00A71532" w:rsidRPr="000610D8">
        <w:rPr>
          <w:rFonts w:ascii="楷体" w:eastAsia="楷体" w:hAnsi="楷体"/>
          <w:sz w:val="22"/>
          <w:lang w:bidi="zh-TW"/>
        </w:rPr>
        <w:t>理性自我批判的结果是</w:t>
      </w:r>
      <w:r w:rsidR="00A71532" w:rsidRPr="000610D8">
        <w:rPr>
          <w:rFonts w:ascii="楷体" w:eastAsia="楷体" w:hAnsi="楷体" w:hint="eastAsia"/>
          <w:sz w:val="22"/>
          <w:lang w:bidi="zh-TW"/>
        </w:rPr>
        <w:t>，</w:t>
      </w:r>
      <w:r w:rsidR="00A71532" w:rsidRPr="000610D8">
        <w:rPr>
          <w:rFonts w:ascii="楷体" w:eastAsia="楷体" w:hAnsi="楷体"/>
          <w:sz w:val="22"/>
          <w:lang w:bidi="zh-TW"/>
        </w:rPr>
        <w:t>我们的理论理性只适用于显像界，我们只能认识显像，对于显像之外的一切，包括自由、上帝等等，我们一无所知</w:t>
      </w:r>
      <w:r w:rsidR="00EA50D1" w:rsidRPr="000610D8">
        <w:rPr>
          <w:rFonts w:ascii="楷体" w:eastAsia="楷体" w:hAnsi="楷体" w:hint="eastAsia"/>
          <w:sz w:val="22"/>
          <w:lang w:bidi="zh-TW"/>
        </w:rPr>
        <w:t>。</w:t>
      </w:r>
    </w:p>
    <w:p w14:paraId="383195C3" w14:textId="455CD187" w:rsidR="00EA50D1" w:rsidRPr="000610D8" w:rsidRDefault="00DD098B"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康德在《纯粹理性批判》第二版前言中有一句著名的、被人广为引用的话：“我不得不扬弃知识，以便为信念腾出地盘。”“扬弃知识”的真正目的，是为“自由”腾出地盘，从而确保人的道德性。</w:t>
      </w:r>
      <w:r w:rsidR="000D6054" w:rsidRPr="000610D8">
        <w:rPr>
          <w:rFonts w:ascii="楷体" w:eastAsia="楷体" w:hAnsi="楷体"/>
          <w:sz w:val="22"/>
          <w:lang w:bidi="zh-TW"/>
        </w:rPr>
        <w:t>，自由作为一般信念的前提条件，也同时保障着宗教上的信仰</w:t>
      </w:r>
      <w:r w:rsidR="000D6054" w:rsidRPr="000610D8">
        <w:rPr>
          <w:rFonts w:ascii="楷体" w:eastAsia="楷体" w:hAnsi="楷体" w:hint="eastAsia"/>
          <w:sz w:val="22"/>
          <w:lang w:bidi="zh-TW"/>
        </w:rPr>
        <w:t>。</w:t>
      </w:r>
    </w:p>
    <w:p w14:paraId="69CF067D" w14:textId="618FF8F5" w:rsidR="000D6054" w:rsidRPr="000610D8" w:rsidRDefault="00552C2A"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把自由排除在认识的领域之外，既防止了理性的狂妄，也维护了人的尊严。因为只有作为具有自由意志的存在者，人才与物的世界区别开来。自由虽然不可认识，但其实在性却通过道德法则得到了证明，因为它是道德法则的条件，就像我们虽然不能认识物自身，但却因为我们的感觉而可以证明物自身的实在性一样。“自由当然是道德法则的</w:t>
      </w:r>
      <w:proofErr w:type="spellStart"/>
      <w:r w:rsidR="00C620A3" w:rsidRPr="000610D8">
        <w:rPr>
          <w:rFonts w:ascii="楷体" w:eastAsia="楷体" w:hAnsi="楷体" w:hint="eastAsia"/>
          <w:sz w:val="22"/>
          <w:lang w:bidi="zh-TW"/>
        </w:rPr>
        <w:t>ratioessen</w:t>
      </w:r>
      <w:r w:rsidR="008D052C" w:rsidRPr="000610D8">
        <w:rPr>
          <w:rFonts w:ascii="楷体" w:eastAsia="楷体" w:hAnsi="楷体" w:hint="eastAsia"/>
          <w:sz w:val="22"/>
          <w:lang w:bidi="zh-TW"/>
        </w:rPr>
        <w:t>di</w:t>
      </w:r>
      <w:proofErr w:type="spellEnd"/>
      <w:r w:rsidRPr="000610D8">
        <w:rPr>
          <w:rFonts w:ascii="楷体" w:eastAsia="楷体" w:hAnsi="楷体"/>
          <w:sz w:val="22"/>
          <w:lang w:bidi="zh-TW"/>
        </w:rPr>
        <w:t>［存在根据］，但道德法则却是自由的</w:t>
      </w:r>
      <w:proofErr w:type="spellStart"/>
      <w:r w:rsidR="008D052C" w:rsidRPr="000610D8">
        <w:rPr>
          <w:rFonts w:ascii="楷体" w:eastAsia="楷体" w:hAnsi="楷体" w:hint="eastAsia"/>
          <w:sz w:val="22"/>
          <w:lang w:bidi="zh-TW"/>
        </w:rPr>
        <w:t>ratiocognoscendi</w:t>
      </w:r>
      <w:proofErr w:type="spellEnd"/>
      <w:r w:rsidRPr="000610D8">
        <w:rPr>
          <w:rFonts w:ascii="楷体" w:eastAsia="楷体" w:hAnsi="楷体"/>
          <w:sz w:val="22"/>
          <w:lang w:bidi="zh-TW"/>
        </w:rPr>
        <w:t>［认识根据］。</w:t>
      </w:r>
    </w:p>
    <w:p w14:paraId="5433DCE5" w14:textId="6F12127F" w:rsidR="00751799" w:rsidRPr="000610D8" w:rsidRDefault="00985AC6"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可见，自由不是一个可认识的经验性事实，而是一个道德“公设”。自由的价值不在于其自身，而在于为道德法则提供存在根据，在于“立法”。自由不是为所欲为、无法无天的自由，而是理性自己为自己立法的自由。这种立法</w:t>
      </w:r>
      <w:r w:rsidR="001B0DDA" w:rsidRPr="000610D8">
        <w:rPr>
          <w:rFonts w:ascii="楷体" w:eastAsia="楷体" w:hAnsi="楷体"/>
          <w:sz w:val="22"/>
          <w:lang w:bidi="zh-TW"/>
        </w:rPr>
        <w:t>是理性普遍地为自己立法。在康德看来，意志可以按照两种方式决定自己的行动，其一是主观准则，其二是客观法则。当意志对自己的规定仅仅对其个人有效的时候，这种规定就是主观准则；当意志的规定不仅对其个人有效，而且对一切有理性的存在者都普遍有效的时候，这种普遍的规定就是客观法则。这样的立法也就是“自律”，亦即“人仅仅服从他自己的、但尽管如此却是普遍的立法，而且人仅仅有责任按照他自己的、但就自然目的而言普遍地立法的意志而行动”。</w:t>
      </w:r>
      <w:r w:rsidR="007E1F2A" w:rsidRPr="000610D8">
        <w:rPr>
          <w:rFonts w:ascii="楷体" w:eastAsia="楷体" w:hAnsi="楷体"/>
          <w:sz w:val="22"/>
          <w:lang w:bidi="zh-TW"/>
        </w:rPr>
        <w:t>“自律就是人的本性和任何有理性的本性的尊严的根据。”</w:t>
      </w:r>
      <w:r w:rsidR="008D1378" w:rsidRPr="000610D8">
        <w:rPr>
          <w:rFonts w:ascii="楷体" w:eastAsia="楷体" w:hAnsi="楷体"/>
          <w:sz w:val="22"/>
          <w:lang w:bidi="zh-TW"/>
        </w:rPr>
        <w:t>之所以如此，乃是因为“意志的自律是一切道德法则和符合这些法则的义务的唯一原则；与此相反，任性的一切他律不仅根本不建立任何责任，而且毋宁说与责任的原则和意志的道德性相悖”</w:t>
      </w:r>
      <w:r w:rsidR="00907A25" w:rsidRPr="000610D8">
        <w:rPr>
          <w:rFonts w:ascii="楷体" w:eastAsia="楷体" w:hAnsi="楷体" w:hint="eastAsia"/>
          <w:sz w:val="22"/>
          <w:lang w:bidi="zh-TW"/>
        </w:rPr>
        <w:t>。</w:t>
      </w:r>
      <w:r w:rsidR="00907A25" w:rsidRPr="000610D8">
        <w:rPr>
          <w:rFonts w:ascii="楷体" w:eastAsia="楷体" w:hAnsi="楷体"/>
          <w:sz w:val="22"/>
          <w:lang w:bidi="zh-TW"/>
        </w:rPr>
        <w:t>一切他律都不具有道德价值。被康德归之于他律的，不仅有出自幸福的经验型原则，而且还有出自完善的理性原则，包括上帝的意志。康德不仅在形而上学领域否定了认识上帝的可能性，而且在道德领域也同样否定了宗教的奠基作用。“自由……是我们知道的道德法则的条件。但是，上帝和不死的理念却不是道德法则的条件。”“道德为了自身起见……绝对不需要宗教，相反，借助于纯粹的实践理性，道德是自给自足的。”</w:t>
      </w:r>
    </w:p>
    <w:p w14:paraId="72ED7C0C" w14:textId="77777777" w:rsidR="00C32BC1" w:rsidRPr="000610D8" w:rsidRDefault="00907A25"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然而，自由虽然只是为道德自律提出的一个“公设”，但却被康德称之为自己哲学体系的“拱顶石”：“自由的概念，就其实在性通过实践理性的一条无可置疑的法则得到证明而言，如今构成了纯粹理性的、甚至思辨理性的一个体系的整个大厦的拱顶石”。之所以如此，乃是因为“作为纯然的理念在思辨理性中依然没有支撑的其他一切概念（上帝和不死的概念），如今就紧跟它，与它一起并通过它获得了持存和客观的实在性，也就是说，它们的可能性由于自由是现实的而得到了证明。”道德虽然不需要宗教，但为了保证实践理性的必然客体“至善”、即德与福的一致能够实现，康德又提出了“上帝存在”的“公设”：“为使这种至善可能，我们必须假定一个更高的、道德的、最圣洁的和全能的存在者，唯有这个存在者才能把至善的两种因素结合起来。……因此，道德不可避免地导致宗教。这样一来，道德也就延伸到了人之外的一个有权威的道德立法者的理念。”</w:t>
      </w:r>
    </w:p>
    <w:p w14:paraId="3B300B7A" w14:textId="77777777" w:rsidR="003D42C2" w:rsidRPr="000610D8" w:rsidRDefault="00907A25"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这样的宗教并不是指历史和现实中已有的实证宗教，恰恰相反，它是一种“纯粹的理性宗教”或者“纯粹的道德宗教”，而且是“唯一真正的宗教”。“一种仅仅按照纯粹道德的法则来规定的上帝的意志的概念，使我们如同只能设想一个神一样，也只能设想一种宗教，这种宗教就是纯粹道德的。”对于历史和现实中已有的实证宗教，则必须做出理性的诠释，使之符合纯粹的宗教信仰。因此，“教会信仰以纯粹的宗教信仰为最高的诠释者”</w:t>
      </w:r>
      <w:r w:rsidR="000755A5" w:rsidRPr="000610D8">
        <w:rPr>
          <w:rFonts w:ascii="楷体" w:eastAsia="楷体" w:hAnsi="楷体" w:hint="eastAsia"/>
          <w:sz w:val="22"/>
          <w:lang w:bidi="zh-TW"/>
        </w:rPr>
        <w:t>，</w:t>
      </w:r>
      <w:r w:rsidRPr="000610D8">
        <w:rPr>
          <w:rFonts w:ascii="楷体" w:eastAsia="楷体" w:hAnsi="楷体"/>
          <w:sz w:val="22"/>
          <w:lang w:bidi="zh-TW"/>
        </w:rPr>
        <w:t>也就是说，以道德、理性和哲学为最高的诠释者。在这样的意义上，康德所说的宗教与道德就只不过是同一内容的不同表现形式罢了：“宗教不是某些作为神的启示的学说之总和……而是我们一切作为神的</w:t>
      </w:r>
      <w:proofErr w:type="gramStart"/>
      <w:r w:rsidRPr="000610D8">
        <w:rPr>
          <w:rFonts w:ascii="楷体" w:eastAsia="楷体" w:hAnsi="楷体"/>
          <w:sz w:val="22"/>
          <w:lang w:bidi="zh-TW"/>
        </w:rPr>
        <w:t>诫</w:t>
      </w:r>
      <w:proofErr w:type="gramEnd"/>
      <w:r w:rsidRPr="000610D8">
        <w:rPr>
          <w:rFonts w:ascii="楷体" w:eastAsia="楷体" w:hAnsi="楷体"/>
          <w:sz w:val="22"/>
          <w:lang w:bidi="zh-TW"/>
        </w:rPr>
        <w:t>命的一般义务之总和……宗教并不是按照内容亦即客体而在某一部分上与道德有别，因为道德关涉一般的义务，相反，它与后者的区别是纯然形式的，也就是说，它是理性的一种立法，为的是通过由道德产生的上帝理念而给予道德以对人的意志的影响，去履行其所有的义务。不过，它也因此而是唯一的宗教，而且不存在不同的宗教。”</w:t>
      </w:r>
    </w:p>
    <w:p w14:paraId="33CEB075" w14:textId="0748FA55" w:rsidR="00985AC6" w:rsidRPr="000610D8" w:rsidRDefault="00907A25"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启蒙运动在宗教问题上的主要代表就是产生于英国</w:t>
      </w:r>
      <w:r w:rsidR="003D42C2" w:rsidRPr="000610D8">
        <w:rPr>
          <w:rFonts w:ascii="楷体" w:eastAsia="楷体" w:hAnsi="楷体" w:hint="eastAsia"/>
          <w:sz w:val="22"/>
          <w:lang w:bidi="zh-TW"/>
        </w:rPr>
        <w:t>，</w:t>
      </w:r>
      <w:r w:rsidRPr="000610D8">
        <w:rPr>
          <w:rFonts w:ascii="楷体" w:eastAsia="楷体" w:hAnsi="楷体"/>
          <w:sz w:val="22"/>
          <w:lang w:bidi="zh-TW"/>
        </w:rPr>
        <w:t>而为大多数法国启蒙思想家所继承的自然神论，其孜孜以求的目标就是去除宗教中迷信的内容，把宗教完全建立在理性之上。但是，由于他们所说的理性是理论理性，这种努力在休</w:t>
      </w:r>
      <w:proofErr w:type="gramStart"/>
      <w:r w:rsidRPr="000610D8">
        <w:rPr>
          <w:rFonts w:ascii="楷体" w:eastAsia="楷体" w:hAnsi="楷体"/>
          <w:sz w:val="22"/>
          <w:lang w:bidi="zh-TW"/>
        </w:rPr>
        <w:t>谟</w:t>
      </w:r>
      <w:proofErr w:type="gramEnd"/>
      <w:r w:rsidRPr="000610D8">
        <w:rPr>
          <w:rFonts w:ascii="楷体" w:eastAsia="楷体" w:hAnsi="楷体"/>
          <w:sz w:val="22"/>
          <w:lang w:bidi="zh-TW"/>
        </w:rPr>
        <w:t>的怀疑论中受到了沉重的打击，而在法国启蒙运动后期甚至出现了所谓“战斗的无神论”。康德在批判哲学中更为系统、更为彻底地否定了通过理论理性达到上帝、达到宗教的道路，但却把宗教建立在实践理性之上，并用实践理性来解释现实中的宗教。可以说，康德既否定了自然神论，也实现了自然神论的理想</w:t>
      </w:r>
      <w:r w:rsidR="009943CE" w:rsidRPr="000610D8">
        <w:rPr>
          <w:rFonts w:ascii="楷体" w:eastAsia="楷体" w:hAnsi="楷体" w:hint="eastAsia"/>
          <w:sz w:val="22"/>
          <w:lang w:bidi="zh-TW"/>
        </w:rPr>
        <w:t>。</w:t>
      </w:r>
    </w:p>
    <w:p w14:paraId="0E18247B" w14:textId="77777777" w:rsidR="005B489E" w:rsidRPr="000610D8" w:rsidRDefault="005B489E" w:rsidP="000610D8">
      <w:pPr>
        <w:ind w:firstLineChars="200" w:firstLine="440"/>
        <w:contextualSpacing/>
        <w:mirrorIndents/>
        <w:rPr>
          <w:rFonts w:ascii="楷体" w:eastAsia="楷体" w:hAnsi="楷体"/>
          <w:sz w:val="22"/>
          <w:lang w:bidi="zh-TW"/>
        </w:rPr>
      </w:pPr>
    </w:p>
    <w:p w14:paraId="0BD4422D" w14:textId="6315AECE" w:rsidR="00AD1A7E" w:rsidRPr="000610D8" w:rsidRDefault="00AD1A7E" w:rsidP="000610D8">
      <w:pPr>
        <w:ind w:firstLineChars="100" w:firstLine="241"/>
        <w:contextualSpacing/>
        <w:mirrorIndents/>
        <w:rPr>
          <w:rFonts w:ascii="楷体" w:eastAsia="楷体" w:hAnsi="楷体"/>
          <w:b/>
          <w:bCs/>
          <w:sz w:val="24"/>
          <w:szCs w:val="24"/>
          <w:lang w:bidi="zh-TW"/>
        </w:rPr>
      </w:pPr>
      <w:r w:rsidRPr="000610D8">
        <w:rPr>
          <w:rFonts w:ascii="楷体" w:eastAsia="楷体" w:hAnsi="楷体" w:hint="eastAsia"/>
          <w:b/>
          <w:bCs/>
          <w:sz w:val="24"/>
          <w:szCs w:val="24"/>
          <w:lang w:bidi="zh-TW"/>
        </w:rPr>
        <w:t>（一）经验论：培根、霍布斯</w:t>
      </w:r>
      <w:r w:rsidR="003F1CC0" w:rsidRPr="000610D8">
        <w:rPr>
          <w:rFonts w:ascii="楷体" w:eastAsia="楷体" w:hAnsi="楷体" w:hint="eastAsia"/>
          <w:b/>
          <w:bCs/>
          <w:sz w:val="24"/>
          <w:szCs w:val="24"/>
          <w:lang w:bidi="zh-TW"/>
        </w:rPr>
        <w:t>、洛克</w:t>
      </w:r>
      <w:r w:rsidR="00824B44" w:rsidRPr="000610D8">
        <w:rPr>
          <w:rFonts w:ascii="楷体" w:eastAsia="楷体" w:hAnsi="楷体" w:hint="eastAsia"/>
          <w:b/>
          <w:bCs/>
          <w:sz w:val="24"/>
          <w:szCs w:val="24"/>
          <w:lang w:bidi="zh-TW"/>
        </w:rPr>
        <w:t>、贝克莱、休</w:t>
      </w:r>
      <w:proofErr w:type="gramStart"/>
      <w:r w:rsidR="00824B44" w:rsidRPr="000610D8">
        <w:rPr>
          <w:rFonts w:ascii="楷体" w:eastAsia="楷体" w:hAnsi="楷体" w:hint="eastAsia"/>
          <w:b/>
          <w:bCs/>
          <w:sz w:val="24"/>
          <w:szCs w:val="24"/>
          <w:lang w:bidi="zh-TW"/>
        </w:rPr>
        <w:t>谟</w:t>
      </w:r>
      <w:proofErr w:type="gramEnd"/>
    </w:p>
    <w:p w14:paraId="3715255C" w14:textId="4EED156B" w:rsidR="0048634D" w:rsidRPr="000610D8" w:rsidRDefault="00115531" w:rsidP="000610D8">
      <w:pPr>
        <w:ind w:firstLineChars="200" w:firstLine="482"/>
        <w:contextualSpacing/>
        <w:mirrorIndents/>
        <w:rPr>
          <w:rFonts w:ascii="楷体" w:eastAsia="楷体" w:hAnsi="楷体"/>
          <w:b/>
          <w:bCs/>
          <w:sz w:val="24"/>
          <w:szCs w:val="24"/>
          <w:lang w:bidi="zh-TW"/>
        </w:rPr>
      </w:pPr>
      <w:r w:rsidRPr="000610D8">
        <w:rPr>
          <w:rFonts w:ascii="楷体" w:eastAsia="楷体" w:hAnsi="楷体"/>
          <w:b/>
          <w:bCs/>
          <w:sz w:val="24"/>
          <w:szCs w:val="24"/>
          <w:lang w:bidi="zh-TW"/>
        </w:rPr>
        <w:t>1</w:t>
      </w:r>
      <w:r w:rsidR="003B6533" w:rsidRPr="000610D8">
        <w:rPr>
          <w:rFonts w:ascii="楷体" w:eastAsia="楷体" w:hAnsi="楷体"/>
          <w:b/>
          <w:bCs/>
          <w:sz w:val="24"/>
          <w:szCs w:val="24"/>
          <w:lang w:bidi="zh-TW"/>
        </w:rPr>
        <w:t>、弗兰西斯·培根</w:t>
      </w:r>
      <w:r w:rsidR="0048634D" w:rsidRPr="000610D8">
        <w:rPr>
          <w:rFonts w:ascii="楷体" w:eastAsia="楷体" w:hAnsi="楷体" w:hint="eastAsia"/>
          <w:b/>
          <w:bCs/>
          <w:sz w:val="24"/>
          <w:szCs w:val="24"/>
          <w:lang w:bidi="zh-TW"/>
        </w:rPr>
        <w:t>（四假相说、新工具/归纳法/三表法）</w:t>
      </w:r>
    </w:p>
    <w:p w14:paraId="4D97DE42" w14:textId="6BB62DCE" w:rsidR="003B6533"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培根最早表达了近代科学观，阐述了科学的目的、性质以及发展科学的正确途径，首次总结出科学实验的经验法</w:t>
      </w:r>
      <w:r w:rsidR="00613168" w:rsidRPr="000610D8">
        <w:rPr>
          <w:rFonts w:ascii="楷体" w:eastAsia="楷体" w:hAnsi="楷体" w:hint="eastAsia"/>
          <w:sz w:val="22"/>
          <w:lang w:bidi="zh-TW"/>
        </w:rPr>
        <w:t>—</w:t>
      </w:r>
      <w:r w:rsidRPr="000610D8">
        <w:rPr>
          <w:rFonts w:ascii="楷体" w:eastAsia="楷体" w:hAnsi="楷体"/>
          <w:sz w:val="22"/>
          <w:lang w:bidi="zh-TW"/>
        </w:rPr>
        <w:t>归纳法，对近代科学发展起到指导作用，可以看作是经验主义的先驱。培根主张知识的“实用性”，喊出“知识就是力量”的口号，研究自然就是为了</w:t>
      </w:r>
      <w:r w:rsidR="00613168" w:rsidRPr="000610D8">
        <w:rPr>
          <w:rFonts w:ascii="楷体" w:eastAsia="楷体" w:hAnsi="楷体" w:hint="eastAsia"/>
          <w:sz w:val="22"/>
          <w:lang w:bidi="zh-TW"/>
        </w:rPr>
        <w:t>把握</w:t>
      </w:r>
      <w:r w:rsidRPr="000610D8">
        <w:rPr>
          <w:rFonts w:ascii="楷体" w:eastAsia="楷体" w:hAnsi="楷体"/>
          <w:sz w:val="22"/>
          <w:lang w:bidi="zh-TW"/>
        </w:rPr>
        <w:t>自然规律，对自然进行改造和利用。他的目标是“对科学、艺术和人类所有的知识进行全面重建”，在进行这一创造性工作之前，他要针对当时流行的错误哲学观念以及经院哲学进行批判，宣告与亚里士多德哲学的决裂，他斥之为“假相”，要使用科学实验和归纳法等新工具将之剔除。</w:t>
      </w:r>
    </w:p>
    <w:p w14:paraId="350F27A6" w14:textId="65E2A27E" w:rsidR="00B63744" w:rsidRPr="000610D8" w:rsidRDefault="00EB50F8" w:rsidP="000610D8">
      <w:pPr>
        <w:spacing w:before="240"/>
        <w:ind w:firstLineChars="200" w:firstLine="442"/>
        <w:contextualSpacing/>
        <w:mirrorIndents/>
        <w:rPr>
          <w:rFonts w:ascii="楷体" w:eastAsia="楷体" w:hAnsi="楷体"/>
          <w:b/>
          <w:bCs/>
          <w:sz w:val="22"/>
          <w:lang w:bidi="zh-TW"/>
        </w:rPr>
      </w:pPr>
      <w:r w:rsidRPr="000610D8">
        <w:rPr>
          <w:rFonts w:ascii="楷体" w:eastAsia="楷体" w:hAnsi="楷体" w:hint="eastAsia"/>
          <w:b/>
          <w:bCs/>
          <w:sz w:val="22"/>
          <w:lang w:bidi="zh-TW"/>
        </w:rPr>
        <w:t>（1）</w:t>
      </w:r>
      <w:r w:rsidR="00B63744" w:rsidRPr="000610D8">
        <w:rPr>
          <w:rFonts w:ascii="楷体" w:eastAsia="楷体" w:hAnsi="楷体" w:hint="eastAsia"/>
          <w:b/>
          <w:bCs/>
          <w:sz w:val="22"/>
          <w:lang w:bidi="zh-TW"/>
        </w:rPr>
        <w:t>知识就是力量</w:t>
      </w:r>
    </w:p>
    <w:p w14:paraId="7927E444" w14:textId="77777777" w:rsidR="00347F7B" w:rsidRPr="000610D8" w:rsidRDefault="00347F7B" w:rsidP="000610D8">
      <w:pPr>
        <w:spacing w:before="240"/>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在培根生活的时代，西方近代科学已取得长足的发展。</w:t>
      </w:r>
    </w:p>
    <w:p w14:paraId="0A6CF1CD" w14:textId="1F7BE5C9" w:rsidR="00347F7B" w:rsidRPr="000610D8" w:rsidRDefault="00347F7B" w:rsidP="000610D8">
      <w:pPr>
        <w:spacing w:before="240"/>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在这一背景下</w:t>
      </w:r>
      <w:r w:rsidRPr="000610D8">
        <w:rPr>
          <w:rFonts w:ascii="楷体" w:eastAsia="楷体" w:hAnsi="楷体"/>
          <w:sz w:val="22"/>
          <w:lang w:val="zh-TW" w:bidi="zh-TW"/>
        </w:rPr>
        <w:t>，</w:t>
      </w:r>
      <w:r w:rsidR="00581C7D" w:rsidRPr="000610D8">
        <w:rPr>
          <w:rFonts w:ascii="楷体" w:eastAsia="楷体" w:hAnsi="楷体"/>
          <w:sz w:val="22"/>
          <w:lang w:val="zh-TW" w:bidi="zh-TW"/>
        </w:rPr>
        <w:t>培</w:t>
      </w:r>
      <w:r w:rsidR="00581C7D" w:rsidRPr="000610D8">
        <w:rPr>
          <w:rFonts w:ascii="楷体" w:eastAsia="楷体" w:hAnsi="楷体" w:hint="eastAsia"/>
          <w:sz w:val="22"/>
          <w:lang w:val="zh-TW" w:bidi="zh-TW"/>
        </w:rPr>
        <w:t>根</w:t>
      </w:r>
      <w:r w:rsidRPr="000610D8">
        <w:rPr>
          <w:rFonts w:ascii="楷体" w:eastAsia="楷体" w:hAnsi="楷体"/>
          <w:sz w:val="22"/>
          <w:lang w:val="zh-TW" w:bidi="zh-TW"/>
        </w:rPr>
        <w:t>经过自己的观察和思考，提出了关于人类求知活动的哲学见解。</w:t>
      </w:r>
    </w:p>
    <w:p w14:paraId="746A5E48" w14:textId="50A51017" w:rsidR="00A463DC" w:rsidRPr="000610D8" w:rsidRDefault="00A463DC" w:rsidP="000610D8">
      <w:pPr>
        <w:spacing w:before="240"/>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人类的知识来自对自然的观察，而一旦获取了关于自然的知识，人们便因此获得了行动的力量</w:t>
      </w:r>
      <w:r w:rsidR="006A3EC9" w:rsidRPr="000610D8">
        <w:rPr>
          <w:rFonts w:ascii="楷体" w:eastAsia="楷体" w:hAnsi="楷体" w:hint="eastAsia"/>
          <w:sz w:val="22"/>
          <w:lang w:val="zh-TW" w:bidi="zh-TW"/>
        </w:rPr>
        <w:t>。这一见解即“</w:t>
      </w:r>
      <w:r w:rsidRPr="000610D8">
        <w:rPr>
          <w:rFonts w:ascii="楷体" w:eastAsia="楷体" w:hAnsi="楷体"/>
          <w:sz w:val="22"/>
          <w:lang w:val="zh-TW" w:bidi="zh-TW"/>
        </w:rPr>
        <w:t>知识就是力量</w:t>
      </w:r>
      <w:r w:rsidR="006A3EC9" w:rsidRPr="000610D8">
        <w:rPr>
          <w:rFonts w:ascii="楷体" w:eastAsia="楷体" w:hAnsi="楷体" w:hint="eastAsia"/>
          <w:sz w:val="22"/>
          <w:lang w:val="zh-TW" w:bidi="zh-TW"/>
        </w:rPr>
        <w:t>”</w:t>
      </w:r>
      <w:r w:rsidRPr="000610D8">
        <w:rPr>
          <w:rFonts w:ascii="楷体" w:eastAsia="楷体" w:hAnsi="楷体"/>
          <w:sz w:val="22"/>
          <w:lang w:val="zh-TW" w:bidi="zh-TW"/>
        </w:rPr>
        <w:t>。</w:t>
      </w:r>
    </w:p>
    <w:p w14:paraId="28609352" w14:textId="7B2FCAA2" w:rsidR="00E81905" w:rsidRPr="000610D8" w:rsidRDefault="00E81905" w:rsidP="000610D8">
      <w:pPr>
        <w:spacing w:before="240"/>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这一口号的提出具有重要的历史意义。</w:t>
      </w:r>
      <w:r w:rsidRPr="000610D8">
        <w:rPr>
          <w:rFonts w:ascii="楷体" w:eastAsia="楷体" w:hAnsi="楷体"/>
          <w:sz w:val="22"/>
          <w:lang w:val="zh-TW" w:bidi="zh-TW"/>
        </w:rPr>
        <w:t>首先，这一口号反映出了人们认识自然、解释自然的强烈愿望。神学统治的时代业已结束，人们探究的目光已从天上转向地下。自然不仅是生命的源泉，而且是知识的对象。人类的首要任务，便是穷究自然万物之奥秘，建立起知识的大厦。</w:t>
      </w:r>
    </w:p>
    <w:p w14:paraId="5D70B1BE" w14:textId="10C0702A" w:rsidR="00B63744" w:rsidRPr="000610D8" w:rsidRDefault="00AF40B4" w:rsidP="000610D8">
      <w:pPr>
        <w:spacing w:before="240"/>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其次，这一口号</w:t>
      </w:r>
      <w:proofErr w:type="gramStart"/>
      <w:r w:rsidRPr="000610D8">
        <w:rPr>
          <w:rFonts w:ascii="楷体" w:eastAsia="楷体" w:hAnsi="楷体"/>
          <w:sz w:val="22"/>
          <w:lang w:val="zh-TW" w:bidi="zh-TW"/>
        </w:rPr>
        <w:t>明确道</w:t>
      </w:r>
      <w:proofErr w:type="gramEnd"/>
      <w:r w:rsidRPr="000610D8">
        <w:rPr>
          <w:rFonts w:ascii="楷体" w:eastAsia="楷体" w:hAnsi="楷体"/>
          <w:sz w:val="22"/>
          <w:lang w:val="zh-TW" w:bidi="zh-TW"/>
        </w:rPr>
        <w:t>出了知识的现实功用：“科学的真正的、合法的目标说来不外是这样：把新的发现和新的力量惠赠给人类生活。”</w:t>
      </w:r>
      <w:r w:rsidRPr="000610D8">
        <w:rPr>
          <w:rFonts w:ascii="Calibri" w:eastAsia="楷体" w:hAnsi="Calibri" w:cs="Calibri"/>
          <w:sz w:val="22"/>
          <w:lang w:bidi="en-US"/>
        </w:rPr>
        <w:t>®</w:t>
      </w:r>
      <w:r w:rsidRPr="000610D8">
        <w:rPr>
          <w:rFonts w:ascii="楷体" w:eastAsia="楷体" w:hAnsi="楷体"/>
          <w:sz w:val="22"/>
          <w:lang w:val="zh-TW" w:bidi="zh-TW"/>
        </w:rPr>
        <w:t>培根坚决反对脱离实际生活的空洞思辨，主张把知识的追求与力量的获取密切结合起来</w:t>
      </w:r>
      <w:r w:rsidR="005E372F" w:rsidRPr="000610D8">
        <w:rPr>
          <w:rFonts w:ascii="楷体" w:eastAsia="楷体" w:hAnsi="楷体" w:hint="eastAsia"/>
          <w:sz w:val="22"/>
          <w:lang w:val="zh-TW" w:bidi="zh-TW"/>
        </w:rPr>
        <w:t>；</w:t>
      </w:r>
      <w:r w:rsidR="005E372F" w:rsidRPr="000610D8">
        <w:rPr>
          <w:rFonts w:ascii="楷体" w:eastAsia="楷体" w:hAnsi="楷体"/>
          <w:sz w:val="22"/>
          <w:lang w:val="zh-TW" w:bidi="zh-TW"/>
        </w:rPr>
        <w:t>他热情地讴歌了人类的发明创造对于人类进步所起的巨大作用</w:t>
      </w:r>
      <w:r w:rsidR="00F33655" w:rsidRPr="000610D8">
        <w:rPr>
          <w:rFonts w:ascii="楷体" w:eastAsia="楷体" w:hAnsi="楷体" w:hint="eastAsia"/>
          <w:sz w:val="22"/>
          <w:lang w:val="zh-TW" w:bidi="zh-TW"/>
        </w:rPr>
        <w:t>。</w:t>
      </w:r>
      <w:r w:rsidR="00F33655" w:rsidRPr="000610D8">
        <w:rPr>
          <w:rFonts w:ascii="楷体" w:eastAsia="楷体" w:hAnsi="楷体"/>
          <w:sz w:val="22"/>
          <w:lang w:val="zh-TW" w:bidi="zh-TW"/>
        </w:rPr>
        <w:t>培根深信，人类追求自然知识的不懈努力，定会带来愈益丰厚的回报，进而促进整个人类的进步。这种对于人类理解力的乐观主义态度，正是激励他进行学术研究的根本动力。</w:t>
      </w:r>
    </w:p>
    <w:p w14:paraId="3F665DA2" w14:textId="0ACF4B16" w:rsidR="00C178BD" w:rsidRPr="000610D8" w:rsidRDefault="00C178BD" w:rsidP="000610D8">
      <w:pPr>
        <w:spacing w:before="240"/>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第三，“知识就是力量”这句口号还明确地将关于知识的永恒话题进一步彰显了出来，使之成为整个西方近代哲学关注的焦点。尽管培根一般并不被当成一个真正的认识论家，因为他没有系统提出知识如何可能的问题，而只是力倡一种获取知识的实际方法，但是，他对人类知识的重要性的着力强调以及甘愿献身于知识的追求的高贵精神，却一方面预示着知识论的崛起，另一方面也给随后的认识论家带来了极大的鼓舞和启迪。</w:t>
      </w:r>
    </w:p>
    <w:p w14:paraId="35A2E4A1" w14:textId="77777777" w:rsidR="00F33655" w:rsidRPr="000610D8" w:rsidRDefault="00F33655" w:rsidP="000610D8">
      <w:pPr>
        <w:spacing w:before="240"/>
        <w:ind w:firstLineChars="200" w:firstLine="440"/>
        <w:contextualSpacing/>
        <w:mirrorIndents/>
        <w:rPr>
          <w:rFonts w:ascii="楷体" w:eastAsia="楷体" w:hAnsi="楷体"/>
          <w:sz w:val="22"/>
          <w:lang w:bidi="zh-TW"/>
        </w:rPr>
      </w:pPr>
    </w:p>
    <w:p w14:paraId="1E6F3B65" w14:textId="63969272" w:rsidR="004C1F18" w:rsidRPr="000610D8" w:rsidRDefault="00B63744" w:rsidP="000610D8">
      <w:pPr>
        <w:spacing w:before="240"/>
        <w:ind w:firstLineChars="200" w:firstLine="442"/>
        <w:contextualSpacing/>
        <w:mirrorIndents/>
        <w:rPr>
          <w:rFonts w:ascii="楷体" w:eastAsia="楷体" w:hAnsi="楷体"/>
          <w:b/>
          <w:bCs/>
          <w:sz w:val="22"/>
          <w:lang w:bidi="zh-TW"/>
        </w:rPr>
      </w:pPr>
      <w:r w:rsidRPr="000610D8">
        <w:rPr>
          <w:rFonts w:ascii="楷体" w:eastAsia="楷体" w:hAnsi="楷体" w:hint="eastAsia"/>
          <w:b/>
          <w:bCs/>
          <w:sz w:val="22"/>
          <w:lang w:bidi="zh-TW"/>
        </w:rPr>
        <w:t>（2）</w:t>
      </w:r>
      <w:r w:rsidR="004C1F18" w:rsidRPr="000610D8">
        <w:rPr>
          <w:rFonts w:ascii="楷体" w:eastAsia="楷体" w:hAnsi="楷体" w:hint="eastAsia"/>
          <w:b/>
          <w:bCs/>
          <w:sz w:val="22"/>
          <w:lang w:bidi="zh-TW"/>
        </w:rPr>
        <w:t>四假相说</w:t>
      </w:r>
    </w:p>
    <w:p w14:paraId="43BA328F" w14:textId="402A0521" w:rsidR="004C1F18" w:rsidRPr="000610D8" w:rsidRDefault="003B6533" w:rsidP="000610D8">
      <w:pPr>
        <w:spacing w:before="240"/>
        <w:ind w:firstLineChars="200" w:firstLine="440"/>
        <w:contextualSpacing/>
        <w:mirrorIndents/>
        <w:rPr>
          <w:rFonts w:ascii="楷体" w:eastAsia="楷体" w:hAnsi="楷体"/>
          <w:sz w:val="22"/>
          <w:lang w:bidi="zh-TW"/>
        </w:rPr>
      </w:pPr>
      <w:r w:rsidRPr="000610D8">
        <w:rPr>
          <w:rFonts w:ascii="楷体" w:eastAsia="楷体" w:hAnsi="楷体"/>
          <w:sz w:val="22"/>
          <w:lang w:bidi="zh-TW"/>
        </w:rPr>
        <w:t>培根把科学发展的障碍比喻为假相，“四假相说</w:t>
      </w:r>
      <w:r w:rsidR="004C1F18" w:rsidRPr="000610D8">
        <w:rPr>
          <w:rFonts w:ascii="楷体" w:eastAsia="楷体" w:hAnsi="楷体"/>
          <w:sz w:val="22"/>
          <w:lang w:bidi="zh-TW"/>
        </w:rPr>
        <w:t>”</w:t>
      </w:r>
      <w:r w:rsidRPr="000610D8">
        <w:rPr>
          <w:rFonts w:ascii="楷体" w:eastAsia="楷体" w:hAnsi="楷体"/>
          <w:sz w:val="22"/>
          <w:lang w:bidi="zh-TW"/>
        </w:rPr>
        <w:t>深入地分析了传统哲学赖以生存的心理根源和社会根源。他把假相归结为四个</w:t>
      </w:r>
      <w:r w:rsidR="00F5165A" w:rsidRPr="000610D8">
        <w:rPr>
          <w:rFonts w:ascii="楷体" w:eastAsia="楷体" w:hAnsi="楷体" w:hint="eastAsia"/>
          <w:sz w:val="22"/>
          <w:lang w:bidi="zh-TW"/>
        </w:rPr>
        <w:t>：</w:t>
      </w:r>
    </w:p>
    <w:p w14:paraId="56366D55" w14:textId="17AC92AD" w:rsidR="003B6533" w:rsidRPr="000610D8" w:rsidRDefault="00F31C35" w:rsidP="000610D8">
      <w:pPr>
        <w:spacing w:before="240"/>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①</w:t>
      </w:r>
      <w:r w:rsidR="003B6533" w:rsidRPr="000610D8">
        <w:rPr>
          <w:rFonts w:ascii="楷体" w:eastAsia="楷体" w:hAnsi="楷体"/>
          <w:sz w:val="22"/>
          <w:lang w:bidi="zh-TW"/>
        </w:rPr>
        <w:t>“种族假相”是人</w:t>
      </w:r>
      <w:r w:rsidR="004C1F18" w:rsidRPr="000610D8">
        <w:rPr>
          <w:rFonts w:ascii="楷体" w:eastAsia="楷体" w:hAnsi="楷体" w:hint="eastAsia"/>
          <w:sz w:val="22"/>
          <w:lang w:bidi="zh-TW"/>
        </w:rPr>
        <w:t>性</w:t>
      </w:r>
      <w:r w:rsidR="003B6533" w:rsidRPr="000610D8">
        <w:rPr>
          <w:rFonts w:ascii="楷体" w:eastAsia="楷体" w:hAnsi="楷体"/>
          <w:sz w:val="22"/>
          <w:lang w:bidi="zh-TW"/>
        </w:rPr>
        <w:t>共同的缺陷。</w:t>
      </w:r>
      <w:r w:rsidR="008E6BDC" w:rsidRPr="000610D8">
        <w:rPr>
          <w:rFonts w:ascii="楷体" w:eastAsia="楷体" w:hAnsi="楷体" w:hint="eastAsia"/>
          <w:sz w:val="22"/>
          <w:lang w:bidi="zh-TW"/>
        </w:rPr>
        <w:t>人</w:t>
      </w:r>
      <w:r w:rsidR="003B6533" w:rsidRPr="000610D8">
        <w:rPr>
          <w:rFonts w:ascii="楷体" w:eastAsia="楷体" w:hAnsi="楷体"/>
          <w:sz w:val="22"/>
          <w:lang w:bidi="zh-TW"/>
        </w:rPr>
        <w:t>以自己的</w:t>
      </w:r>
      <w:r w:rsidR="008E6BDC" w:rsidRPr="000610D8">
        <w:rPr>
          <w:rFonts w:ascii="楷体" w:eastAsia="楷体" w:hAnsi="楷体" w:hint="eastAsia"/>
          <w:sz w:val="22"/>
          <w:lang w:bidi="zh-TW"/>
        </w:rPr>
        <w:t>感觉</w:t>
      </w:r>
      <w:r w:rsidR="003B6533" w:rsidRPr="000610D8">
        <w:rPr>
          <w:rFonts w:ascii="楷体" w:eastAsia="楷体" w:hAnsi="楷体"/>
          <w:sz w:val="22"/>
          <w:lang w:bidi="zh-TW"/>
        </w:rPr>
        <w:t>或理</w:t>
      </w:r>
      <w:r w:rsidR="00A84BF1" w:rsidRPr="000610D8">
        <w:rPr>
          <w:rFonts w:ascii="楷体" w:eastAsia="楷体" w:hAnsi="楷体" w:hint="eastAsia"/>
          <w:sz w:val="22"/>
          <w:lang w:bidi="zh-TW"/>
        </w:rPr>
        <w:t>性为中心，把</w:t>
      </w:r>
      <w:r w:rsidR="003B6533" w:rsidRPr="000610D8">
        <w:rPr>
          <w:rFonts w:ascii="楷体" w:eastAsia="楷体" w:hAnsi="楷体"/>
          <w:sz w:val="22"/>
          <w:lang w:bidi="zh-TW"/>
        </w:rPr>
        <w:t>它们当作尺度衡量外物，缺乏科学所需要的中立态度和客观性，导致主客观混淆。</w:t>
      </w:r>
    </w:p>
    <w:p w14:paraId="21A8936C" w14:textId="77777777" w:rsidR="006C2492" w:rsidRPr="000610D8" w:rsidRDefault="00F31C35"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②</w:t>
      </w:r>
      <w:r w:rsidR="003B6533" w:rsidRPr="000610D8">
        <w:rPr>
          <w:rFonts w:ascii="楷体" w:eastAsia="楷体" w:hAnsi="楷体"/>
          <w:sz w:val="22"/>
          <w:lang w:bidi="zh-TW"/>
        </w:rPr>
        <w:t>“洞穴假相”是个体差别造成的缺陷。每个人都陷溺于自己的“洞穴</w:t>
      </w:r>
      <w:r w:rsidR="006C2492" w:rsidRPr="000610D8">
        <w:rPr>
          <w:rFonts w:ascii="楷体" w:eastAsia="楷体" w:hAnsi="楷体" w:hint="eastAsia"/>
          <w:sz w:val="22"/>
          <w:lang w:bidi="zh-TW"/>
        </w:rPr>
        <w:t>”</w:t>
      </w:r>
      <w:r w:rsidR="003B6533" w:rsidRPr="000610D8">
        <w:rPr>
          <w:rFonts w:ascii="楷体" w:eastAsia="楷体" w:hAnsi="楷体"/>
          <w:sz w:val="22"/>
          <w:lang w:bidi="zh-TW"/>
        </w:rPr>
        <w:t>之中，因个人立场、观察角度、思维方式、成见等不同而产生主观性、</w:t>
      </w:r>
      <w:proofErr w:type="gramStart"/>
      <w:r w:rsidR="003B6533" w:rsidRPr="000610D8">
        <w:rPr>
          <w:rFonts w:ascii="楷体" w:eastAsia="楷体" w:hAnsi="楷体"/>
          <w:sz w:val="22"/>
          <w:lang w:bidi="zh-TW"/>
        </w:rPr>
        <w:t>偏狭</w:t>
      </w:r>
      <w:proofErr w:type="gramEnd"/>
      <w:r w:rsidR="003B6533" w:rsidRPr="000610D8">
        <w:rPr>
          <w:rFonts w:ascii="楷体" w:eastAsia="楷体" w:hAnsi="楷体"/>
          <w:sz w:val="22"/>
          <w:lang w:bidi="zh-TW"/>
        </w:rPr>
        <w:t>性，犹如“坐井观天”</w:t>
      </w:r>
      <w:r w:rsidR="006C2492" w:rsidRPr="000610D8">
        <w:rPr>
          <w:rFonts w:ascii="楷体" w:eastAsia="楷体" w:hAnsi="楷体" w:hint="eastAsia"/>
          <w:sz w:val="22"/>
          <w:lang w:bidi="zh-TW"/>
        </w:rPr>
        <w:t>。</w:t>
      </w:r>
    </w:p>
    <w:p w14:paraId="04DF81DB" w14:textId="77777777" w:rsidR="006C2492" w:rsidRPr="000610D8" w:rsidRDefault="006C2492"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③</w:t>
      </w:r>
      <w:r w:rsidR="003B6533" w:rsidRPr="000610D8">
        <w:rPr>
          <w:rFonts w:ascii="楷体" w:eastAsia="楷体" w:hAnsi="楷体"/>
          <w:sz w:val="22"/>
          <w:lang w:bidi="zh-TW"/>
        </w:rPr>
        <w:t>“市场假相”是由于对</w:t>
      </w:r>
      <w:r w:rsidRPr="000610D8">
        <w:rPr>
          <w:rFonts w:ascii="楷体" w:eastAsia="楷体" w:hAnsi="楷体" w:hint="eastAsia"/>
          <w:sz w:val="22"/>
          <w:lang w:bidi="zh-TW"/>
        </w:rPr>
        <w:t>语言</w:t>
      </w:r>
      <w:r w:rsidR="003B6533" w:rsidRPr="000610D8">
        <w:rPr>
          <w:rFonts w:ascii="楷体" w:eastAsia="楷体" w:hAnsi="楷体"/>
          <w:sz w:val="22"/>
          <w:lang w:bidi="zh-TW"/>
        </w:rPr>
        <w:t>的</w:t>
      </w:r>
      <w:r w:rsidRPr="000610D8">
        <w:rPr>
          <w:rFonts w:ascii="楷体" w:eastAsia="楷体" w:hAnsi="楷体" w:hint="eastAsia"/>
          <w:sz w:val="22"/>
          <w:lang w:bidi="zh-TW"/>
        </w:rPr>
        <w:t>误</w:t>
      </w:r>
      <w:r w:rsidR="003B6533" w:rsidRPr="000610D8">
        <w:rPr>
          <w:rFonts w:ascii="楷体" w:eastAsia="楷体" w:hAnsi="楷体"/>
          <w:sz w:val="22"/>
          <w:lang w:bidi="zh-TW"/>
        </w:rPr>
        <w:t>用而产生的误解</w:t>
      </w:r>
      <w:r w:rsidRPr="000610D8">
        <w:rPr>
          <w:rFonts w:ascii="楷体" w:eastAsia="楷体" w:hAnsi="楷体" w:hint="eastAsia"/>
          <w:sz w:val="22"/>
          <w:lang w:bidi="zh-TW"/>
        </w:rPr>
        <w:t>或混</w:t>
      </w:r>
      <w:r w:rsidR="003B6533" w:rsidRPr="000610D8">
        <w:rPr>
          <w:rFonts w:ascii="楷体" w:eastAsia="楷体" w:hAnsi="楷体"/>
          <w:sz w:val="22"/>
          <w:lang w:bidi="zh-TW"/>
        </w:rPr>
        <w:t>乱。有些语言有名而无实，有些语言含义模糊，或者由于人使用不当，使得真假不分，真假难辩。</w:t>
      </w:r>
    </w:p>
    <w:p w14:paraId="6A009705" w14:textId="77777777" w:rsidR="00A24FF9" w:rsidRPr="000610D8" w:rsidRDefault="006C2492"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④“剧</w:t>
      </w:r>
      <w:r w:rsidR="003B6533" w:rsidRPr="000610D8">
        <w:rPr>
          <w:rFonts w:ascii="楷体" w:eastAsia="楷体" w:hAnsi="楷体"/>
          <w:sz w:val="22"/>
          <w:lang w:bidi="zh-TW"/>
        </w:rPr>
        <w:t>场假相”指</w:t>
      </w:r>
      <w:r w:rsidRPr="000610D8">
        <w:rPr>
          <w:rFonts w:ascii="楷体" w:eastAsia="楷体" w:hAnsi="楷体" w:hint="eastAsia"/>
          <w:sz w:val="22"/>
          <w:lang w:bidi="zh-TW"/>
        </w:rPr>
        <w:t>各种迷信哲</w:t>
      </w:r>
      <w:r w:rsidR="003B6533" w:rsidRPr="000610D8">
        <w:rPr>
          <w:rFonts w:ascii="楷体" w:eastAsia="楷体" w:hAnsi="楷体"/>
          <w:sz w:val="22"/>
          <w:lang w:bidi="zh-TW"/>
        </w:rPr>
        <w:t>学教条以及</w:t>
      </w:r>
      <w:r w:rsidRPr="000610D8">
        <w:rPr>
          <w:rFonts w:ascii="楷体" w:eastAsia="楷体" w:hAnsi="楷体" w:hint="eastAsia"/>
          <w:sz w:val="22"/>
          <w:lang w:bidi="zh-TW"/>
        </w:rPr>
        <w:t>错误证明</w:t>
      </w:r>
      <w:r w:rsidR="003B6533" w:rsidRPr="000610D8">
        <w:rPr>
          <w:rFonts w:ascii="楷体" w:eastAsia="楷体" w:hAnsi="楷体"/>
          <w:sz w:val="22"/>
          <w:lang w:bidi="zh-TW"/>
        </w:rPr>
        <w:t>法则造成的</w:t>
      </w:r>
      <w:r w:rsidRPr="000610D8">
        <w:rPr>
          <w:rFonts w:ascii="楷体" w:eastAsia="楷体" w:hAnsi="楷体" w:hint="eastAsia"/>
          <w:sz w:val="22"/>
          <w:lang w:bidi="zh-TW"/>
        </w:rPr>
        <w:t>谬误</w:t>
      </w:r>
      <w:r w:rsidR="003B6533" w:rsidRPr="000610D8">
        <w:rPr>
          <w:rFonts w:ascii="楷体" w:eastAsia="楷体" w:hAnsi="楷体"/>
          <w:sz w:val="22"/>
          <w:lang w:bidi="zh-TW"/>
        </w:rPr>
        <w:t>。培根把以往各种哲学体系比作舞台上的戏剧，根据一种不真实的布景方式来表</w:t>
      </w:r>
      <w:r w:rsidR="003B6533" w:rsidRPr="000610D8">
        <w:rPr>
          <w:rFonts w:ascii="楷体" w:eastAsia="楷体" w:hAnsi="楷体" w:hint="eastAsia"/>
          <w:sz w:val="22"/>
          <w:lang w:bidi="zh-TW"/>
        </w:rPr>
        <w:t>现自己所创造的世界而已。</w:t>
      </w:r>
    </w:p>
    <w:p w14:paraId="7117C115" w14:textId="2784AA97" w:rsidR="003B6533"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它把理性上造成假相的理论体系归为三类，第一类以亚里士多德逻辑体系为代表，是诡辩派</w:t>
      </w:r>
      <w:r w:rsidR="00A24FF9" w:rsidRPr="000610D8">
        <w:rPr>
          <w:rFonts w:ascii="楷体" w:eastAsia="楷体" w:hAnsi="楷体" w:hint="eastAsia"/>
          <w:sz w:val="22"/>
          <w:lang w:bidi="zh-TW"/>
        </w:rPr>
        <w:t>；</w:t>
      </w:r>
      <w:r w:rsidRPr="000610D8">
        <w:rPr>
          <w:rFonts w:ascii="楷体" w:eastAsia="楷体" w:hAnsi="楷体"/>
          <w:sz w:val="22"/>
          <w:lang w:bidi="zh-TW"/>
        </w:rPr>
        <w:t>第二类是打着“经验派”的伪科学，如炼金术</w:t>
      </w:r>
      <w:r w:rsidR="00A24FF9" w:rsidRPr="000610D8">
        <w:rPr>
          <w:rFonts w:ascii="楷体" w:eastAsia="楷体" w:hAnsi="楷体" w:hint="eastAsia"/>
          <w:sz w:val="22"/>
          <w:lang w:bidi="zh-TW"/>
        </w:rPr>
        <w:t>；</w:t>
      </w:r>
      <w:r w:rsidRPr="000610D8">
        <w:rPr>
          <w:rFonts w:ascii="楷体" w:eastAsia="楷体" w:hAnsi="楷体"/>
          <w:sz w:val="22"/>
          <w:lang w:bidi="zh-TW"/>
        </w:rPr>
        <w:t>第三类是把自然科学与神学糅合在一起，建构荒诞的自然哲学体系的经院哲学。</w:t>
      </w:r>
    </w:p>
    <w:p w14:paraId="720FE775" w14:textId="3364025B" w:rsidR="007F16BE" w:rsidRPr="000610D8" w:rsidRDefault="00B13C9C" w:rsidP="000610D8">
      <w:pPr>
        <w:ind w:firstLineChars="200" w:firstLine="442"/>
        <w:contextualSpacing/>
        <w:mirrorIndents/>
        <w:rPr>
          <w:rFonts w:ascii="楷体" w:eastAsia="楷体" w:hAnsi="楷体"/>
          <w:b/>
          <w:bCs/>
          <w:sz w:val="22"/>
          <w:lang w:bidi="zh-TW"/>
        </w:rPr>
      </w:pPr>
      <w:r w:rsidRPr="000610D8">
        <w:rPr>
          <w:rFonts w:ascii="楷体" w:eastAsia="楷体" w:hAnsi="楷体" w:hint="eastAsia"/>
          <w:b/>
          <w:bCs/>
          <w:sz w:val="22"/>
          <w:lang w:bidi="zh-TW"/>
        </w:rPr>
        <w:t>（</w:t>
      </w:r>
      <w:r w:rsidR="00B63744" w:rsidRPr="000610D8">
        <w:rPr>
          <w:rFonts w:ascii="楷体" w:eastAsia="楷体" w:hAnsi="楷体"/>
          <w:b/>
          <w:bCs/>
          <w:sz w:val="22"/>
          <w:lang w:bidi="zh-TW"/>
        </w:rPr>
        <w:t>3</w:t>
      </w:r>
      <w:r w:rsidRPr="000610D8">
        <w:rPr>
          <w:rFonts w:ascii="楷体" w:eastAsia="楷体" w:hAnsi="楷体" w:hint="eastAsia"/>
          <w:b/>
          <w:bCs/>
          <w:sz w:val="22"/>
          <w:lang w:bidi="zh-TW"/>
        </w:rPr>
        <w:t>）</w:t>
      </w:r>
      <w:r w:rsidR="00033085" w:rsidRPr="000610D8">
        <w:rPr>
          <w:rFonts w:ascii="楷体" w:eastAsia="楷体" w:hAnsi="楷体" w:hint="eastAsia"/>
          <w:b/>
          <w:bCs/>
          <w:sz w:val="22"/>
          <w:lang w:bidi="zh-TW"/>
        </w:rPr>
        <w:t>科学的实验方法</w:t>
      </w:r>
    </w:p>
    <w:p w14:paraId="672F6877" w14:textId="77777777" w:rsidR="007F16BE" w:rsidRPr="000610D8" w:rsidRDefault="007F16BE"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培根要从头开始建立全新的科学，关键要有一个真正的科学方法，他称之为“新工具”的实验方法。</w:t>
      </w:r>
    </w:p>
    <w:p w14:paraId="20C78BE7" w14:textId="0290CF62" w:rsidR="007F16BE" w:rsidRPr="000610D8" w:rsidRDefault="007F16BE"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1</w:t>
      </w:r>
      <w:r w:rsidR="00514DF0" w:rsidRPr="000610D8">
        <w:rPr>
          <w:rFonts w:ascii="楷体" w:eastAsia="楷体" w:hAnsi="楷体"/>
          <w:sz w:val="22"/>
          <w:lang w:bidi="zh-TW"/>
        </w:rPr>
        <w:t>。</w:t>
      </w:r>
      <w:r w:rsidRPr="000610D8">
        <w:rPr>
          <w:rFonts w:ascii="楷体" w:eastAsia="楷体" w:hAnsi="楷体"/>
          <w:sz w:val="22"/>
          <w:lang w:bidi="zh-TW"/>
        </w:rPr>
        <w:t>科学的目的</w:t>
      </w:r>
    </w:p>
    <w:p w14:paraId="224EDB43" w14:textId="77777777" w:rsidR="007F16BE" w:rsidRPr="000610D8" w:rsidRDefault="007F16BE"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方法是达到目的的手段，科学的目的决定它必须采用实验的方法。科学的目的是在认识自然的基础上支配自然，即“知识就是力量”。知识是对自然的因果规律的了解，然后使自然规律为人类的利益服务。实验的方法可以使我们获得这种知识。</w:t>
      </w:r>
    </w:p>
    <w:p w14:paraId="463E519C" w14:textId="6490340A" w:rsidR="007F16BE" w:rsidRPr="000610D8" w:rsidRDefault="007F16BE"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2</w:t>
      </w:r>
      <w:r w:rsidR="00514DF0" w:rsidRPr="000610D8">
        <w:rPr>
          <w:rFonts w:ascii="楷体" w:eastAsia="楷体" w:hAnsi="楷体"/>
          <w:sz w:val="22"/>
          <w:lang w:bidi="zh-TW"/>
        </w:rPr>
        <w:t>。</w:t>
      </w:r>
      <w:r w:rsidRPr="000610D8">
        <w:rPr>
          <w:rFonts w:ascii="楷体" w:eastAsia="楷体" w:hAnsi="楷体"/>
          <w:sz w:val="22"/>
          <w:lang w:bidi="zh-TW"/>
        </w:rPr>
        <w:t>实验方法</w:t>
      </w:r>
    </w:p>
    <w:p w14:paraId="5FCDB752" w14:textId="77777777" w:rsidR="007F16BE" w:rsidRPr="000610D8" w:rsidRDefault="007F16BE"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培根提倡的实验方法离不开感觉的观察，但没有理性的指导，感觉本身是不可靠的，感觉与理性的结合只能在实验中才能实现。</w:t>
      </w:r>
    </w:p>
    <w:p w14:paraId="3B6964C6" w14:textId="0FA32251" w:rsidR="00A24FF9" w:rsidRPr="000610D8" w:rsidRDefault="00A24FF9" w:rsidP="000610D8">
      <w:pPr>
        <w:ind w:firstLineChars="200" w:firstLine="442"/>
        <w:contextualSpacing/>
        <w:mirrorIndents/>
        <w:rPr>
          <w:rFonts w:ascii="楷体" w:eastAsia="楷体" w:hAnsi="楷体"/>
          <w:b/>
          <w:bCs/>
          <w:sz w:val="22"/>
          <w:lang w:bidi="zh-TW"/>
        </w:rPr>
      </w:pPr>
      <w:r w:rsidRPr="000610D8">
        <w:rPr>
          <w:rFonts w:ascii="楷体" w:eastAsia="楷体" w:hAnsi="楷体" w:hint="eastAsia"/>
          <w:b/>
          <w:bCs/>
          <w:sz w:val="22"/>
          <w:lang w:bidi="zh-TW"/>
        </w:rPr>
        <w:t>（</w:t>
      </w:r>
      <w:r w:rsidR="00B63744" w:rsidRPr="000610D8">
        <w:rPr>
          <w:rFonts w:ascii="楷体" w:eastAsia="楷体" w:hAnsi="楷体"/>
          <w:b/>
          <w:bCs/>
          <w:sz w:val="22"/>
          <w:lang w:bidi="zh-TW"/>
        </w:rPr>
        <w:t>4</w:t>
      </w:r>
      <w:r w:rsidRPr="000610D8">
        <w:rPr>
          <w:rFonts w:ascii="楷体" w:eastAsia="楷体" w:hAnsi="楷体" w:hint="eastAsia"/>
          <w:b/>
          <w:bCs/>
          <w:sz w:val="22"/>
          <w:lang w:bidi="zh-TW"/>
        </w:rPr>
        <w:t>）</w:t>
      </w:r>
      <w:r w:rsidR="003B6533" w:rsidRPr="000610D8">
        <w:rPr>
          <w:rFonts w:ascii="楷体" w:eastAsia="楷体" w:hAnsi="楷体"/>
          <w:b/>
          <w:bCs/>
          <w:sz w:val="22"/>
          <w:lang w:bidi="zh-TW"/>
        </w:rPr>
        <w:t>新工具/归纳法/三表法</w:t>
      </w:r>
    </w:p>
    <w:p w14:paraId="63E2D194" w14:textId="77777777" w:rsidR="00811D6A"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培根的“新工具”是针对亚里士多德的《工具篇》而言的，他反对亚里士多德所创立并为经院哲学所继承的逻辑方法，即运用演绎逻辑建立大全体系的研究方式</w:t>
      </w:r>
      <w:r w:rsidR="00C06FA3" w:rsidRPr="000610D8">
        <w:rPr>
          <w:rFonts w:ascii="楷体" w:eastAsia="楷体" w:hAnsi="楷体" w:hint="eastAsia"/>
          <w:sz w:val="22"/>
          <w:lang w:bidi="zh-TW"/>
        </w:rPr>
        <w:t>，</w:t>
      </w:r>
      <w:r w:rsidRPr="000610D8">
        <w:rPr>
          <w:rFonts w:ascii="楷体" w:eastAsia="楷体" w:hAnsi="楷体"/>
          <w:sz w:val="22"/>
          <w:lang w:bidi="zh-TW"/>
        </w:rPr>
        <w:t>他称之为“旧逻辑”。培根指出，演绎推理只不过使得已经包含在前提之中的错误永远维持下去而已，也没有办法拓展新的知识，因而缺乏实用性，只有“归纳法”才能得出新的结论。因而建立新科学的可靠方法只有归纳法</w:t>
      </w:r>
      <w:r w:rsidR="00811D6A" w:rsidRPr="000610D8">
        <w:rPr>
          <w:rFonts w:ascii="楷体" w:eastAsia="楷体" w:hAnsi="楷体" w:hint="eastAsia"/>
          <w:sz w:val="22"/>
          <w:lang w:bidi="zh-TW"/>
        </w:rPr>
        <w:t>。</w:t>
      </w:r>
    </w:p>
    <w:p w14:paraId="1B00E72F" w14:textId="539A3139" w:rsidR="00033085" w:rsidRPr="000610D8" w:rsidRDefault="00033085"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1</w:t>
      </w:r>
      <w:r w:rsidRPr="000610D8">
        <w:rPr>
          <w:rFonts w:ascii="楷体" w:eastAsia="楷体" w:hAnsi="楷体" w:hint="eastAsia"/>
          <w:sz w:val="22"/>
          <w:lang w:bidi="zh-TW"/>
        </w:rPr>
        <w:t>、</w:t>
      </w:r>
      <w:r w:rsidRPr="000610D8">
        <w:rPr>
          <w:rFonts w:ascii="楷体" w:eastAsia="楷体" w:hAnsi="楷体"/>
          <w:sz w:val="22"/>
          <w:lang w:bidi="zh-TW"/>
        </w:rPr>
        <w:t>归纳法的特点</w:t>
      </w:r>
    </w:p>
    <w:p w14:paraId="0CB1A834" w14:textId="49AA57D2" w:rsidR="00033085" w:rsidRPr="000610D8" w:rsidRDefault="00033085"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归纳法不是单向的推理过程，而是时上时下、循序渐进的过程</w:t>
      </w:r>
      <w:r w:rsidR="00514DF0" w:rsidRPr="000610D8">
        <w:rPr>
          <w:rFonts w:ascii="楷体" w:eastAsia="楷体" w:hAnsi="楷体"/>
          <w:sz w:val="22"/>
          <w:lang w:bidi="zh-TW"/>
        </w:rPr>
        <w:t>；</w:t>
      </w:r>
      <w:r w:rsidRPr="000610D8">
        <w:rPr>
          <w:rFonts w:ascii="楷体" w:eastAsia="楷体" w:hAnsi="楷体"/>
          <w:sz w:val="22"/>
          <w:lang w:bidi="zh-TW"/>
        </w:rPr>
        <w:t>归纳法不依靠最初的前提，也没有终极的结论</w:t>
      </w:r>
      <w:r w:rsidR="00514DF0" w:rsidRPr="000610D8">
        <w:rPr>
          <w:rFonts w:ascii="楷体" w:eastAsia="楷体" w:hAnsi="楷体"/>
          <w:sz w:val="22"/>
          <w:lang w:bidi="zh-TW"/>
        </w:rPr>
        <w:t>；</w:t>
      </w:r>
      <w:r w:rsidRPr="000610D8">
        <w:rPr>
          <w:rFonts w:ascii="楷体" w:eastAsia="楷体" w:hAnsi="楷体"/>
          <w:sz w:val="22"/>
          <w:lang w:bidi="zh-TW"/>
        </w:rPr>
        <w:t>归纳法的步骤围绕着“中间原理”而展开。</w:t>
      </w:r>
    </w:p>
    <w:p w14:paraId="3A8DF77D" w14:textId="6B04E0E9" w:rsidR="001343D8" w:rsidRPr="000610D8" w:rsidRDefault="00033085"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2、</w:t>
      </w:r>
      <w:r w:rsidR="003B6533" w:rsidRPr="000610D8">
        <w:rPr>
          <w:rFonts w:ascii="楷体" w:eastAsia="楷体" w:hAnsi="楷体"/>
          <w:sz w:val="22"/>
          <w:lang w:bidi="zh-TW"/>
        </w:rPr>
        <w:t>归纳法</w:t>
      </w:r>
      <w:r w:rsidRPr="000610D8">
        <w:rPr>
          <w:rFonts w:ascii="楷体" w:eastAsia="楷体" w:hAnsi="楷体" w:hint="eastAsia"/>
          <w:sz w:val="22"/>
          <w:lang w:bidi="zh-TW"/>
        </w:rPr>
        <w:t>的</w:t>
      </w:r>
      <w:r w:rsidR="003B6533" w:rsidRPr="000610D8">
        <w:rPr>
          <w:rFonts w:ascii="楷体" w:eastAsia="楷体" w:hAnsi="楷体"/>
          <w:sz w:val="22"/>
          <w:lang w:bidi="zh-TW"/>
        </w:rPr>
        <w:t>步骤</w:t>
      </w:r>
      <w:r w:rsidR="001343D8" w:rsidRPr="000610D8">
        <w:rPr>
          <w:rFonts w:ascii="楷体" w:eastAsia="楷体" w:hAnsi="楷体" w:hint="eastAsia"/>
          <w:sz w:val="22"/>
          <w:lang w:bidi="zh-TW"/>
        </w:rPr>
        <w:t>：</w:t>
      </w:r>
    </w:p>
    <w:p w14:paraId="3093548D" w14:textId="77777777" w:rsidR="0074619C" w:rsidRPr="000610D8" w:rsidRDefault="001343D8"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①</w:t>
      </w:r>
      <w:r w:rsidR="003B6533" w:rsidRPr="000610D8">
        <w:rPr>
          <w:rFonts w:ascii="楷体" w:eastAsia="楷体" w:hAnsi="楷体"/>
          <w:sz w:val="22"/>
          <w:lang w:bidi="zh-TW"/>
        </w:rPr>
        <w:t>、收集材料</w:t>
      </w:r>
      <w:r w:rsidRPr="000610D8">
        <w:rPr>
          <w:rFonts w:ascii="楷体" w:eastAsia="楷体" w:hAnsi="楷体" w:hint="eastAsia"/>
          <w:sz w:val="22"/>
          <w:lang w:bidi="zh-TW"/>
        </w:rPr>
        <w:t>：</w:t>
      </w:r>
      <w:r w:rsidR="003B6533" w:rsidRPr="000610D8">
        <w:rPr>
          <w:rFonts w:ascii="楷体" w:eastAsia="楷体" w:hAnsi="楷体"/>
          <w:sz w:val="22"/>
          <w:lang w:bidi="zh-TW"/>
        </w:rPr>
        <w:t>充分、全面地收集材料</w:t>
      </w:r>
      <w:r w:rsidRPr="000610D8">
        <w:rPr>
          <w:rFonts w:ascii="楷体" w:eastAsia="楷体" w:hAnsi="楷体" w:hint="eastAsia"/>
          <w:sz w:val="22"/>
          <w:lang w:bidi="zh-TW"/>
        </w:rPr>
        <w:t>；</w:t>
      </w:r>
    </w:p>
    <w:p w14:paraId="57C181BA" w14:textId="10DABA9C" w:rsidR="00354CD0" w:rsidRPr="000610D8" w:rsidRDefault="001343D8"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②</w:t>
      </w:r>
      <w:r w:rsidR="003B6533" w:rsidRPr="000610D8">
        <w:rPr>
          <w:rFonts w:ascii="楷体" w:eastAsia="楷体" w:hAnsi="楷体"/>
          <w:sz w:val="22"/>
          <w:lang w:bidi="zh-TW"/>
        </w:rPr>
        <w:t>、</w:t>
      </w:r>
      <w:r w:rsidR="00354CD0" w:rsidRPr="000610D8">
        <w:rPr>
          <w:rFonts w:ascii="楷体" w:eastAsia="楷体" w:hAnsi="楷体"/>
          <w:sz w:val="22"/>
          <w:lang w:bidi="zh-TW"/>
        </w:rPr>
        <w:t>整理材料，材料的分门别类称为“三表法”</w:t>
      </w:r>
      <w:r w:rsidR="00354CD0" w:rsidRPr="000610D8">
        <w:rPr>
          <w:rFonts w:ascii="楷体" w:eastAsia="楷体" w:hAnsi="楷体" w:hint="eastAsia"/>
          <w:sz w:val="22"/>
          <w:lang w:bidi="zh-TW"/>
        </w:rPr>
        <w:t>：</w:t>
      </w:r>
      <w:r w:rsidR="00354CD0" w:rsidRPr="000610D8">
        <w:rPr>
          <w:rFonts w:ascii="楷体" w:eastAsia="楷体" w:hAnsi="楷体"/>
          <w:sz w:val="22"/>
          <w:lang w:bidi="zh-TW"/>
        </w:rPr>
        <w:t>所有正面的例证构成具有表，所有反面的例证构成缺乏表，不同程度的例证构成程度表</w:t>
      </w:r>
      <w:r w:rsidR="00514DF0" w:rsidRPr="000610D8">
        <w:rPr>
          <w:rFonts w:ascii="楷体" w:eastAsia="楷体" w:hAnsi="楷体"/>
          <w:sz w:val="22"/>
          <w:lang w:bidi="zh-TW"/>
        </w:rPr>
        <w:t>（</w:t>
      </w:r>
      <w:r w:rsidR="00354CD0" w:rsidRPr="000610D8">
        <w:rPr>
          <w:rFonts w:ascii="楷体" w:eastAsia="楷体" w:hAnsi="楷体"/>
          <w:sz w:val="22"/>
          <w:lang w:bidi="zh-TW"/>
        </w:rPr>
        <w:t>又</w:t>
      </w:r>
      <w:proofErr w:type="gramStart"/>
      <w:r w:rsidR="00354CD0" w:rsidRPr="000610D8">
        <w:rPr>
          <w:rFonts w:ascii="楷体" w:eastAsia="楷体" w:hAnsi="楷体"/>
          <w:sz w:val="22"/>
          <w:lang w:bidi="zh-TW"/>
        </w:rPr>
        <w:t>称比较</w:t>
      </w:r>
      <w:proofErr w:type="gramEnd"/>
      <w:r w:rsidR="00354CD0" w:rsidRPr="000610D8">
        <w:rPr>
          <w:rFonts w:ascii="楷体" w:eastAsia="楷体" w:hAnsi="楷体"/>
          <w:sz w:val="22"/>
          <w:lang w:bidi="zh-TW"/>
        </w:rPr>
        <w:t>表</w:t>
      </w:r>
      <w:r w:rsidR="00514DF0" w:rsidRPr="000610D8">
        <w:rPr>
          <w:rFonts w:ascii="楷体" w:eastAsia="楷体" w:hAnsi="楷体"/>
          <w:sz w:val="22"/>
          <w:lang w:bidi="zh-TW"/>
        </w:rPr>
        <w:t>）</w:t>
      </w:r>
      <w:r w:rsidR="00354CD0" w:rsidRPr="000610D8">
        <w:rPr>
          <w:rFonts w:ascii="楷体" w:eastAsia="楷体" w:hAnsi="楷体"/>
          <w:sz w:val="22"/>
          <w:lang w:bidi="zh-TW"/>
        </w:rPr>
        <w:t>。</w:t>
      </w:r>
    </w:p>
    <w:p w14:paraId="0230043E" w14:textId="24F8464B" w:rsidR="001343D8" w:rsidRPr="000610D8" w:rsidRDefault="001343D8"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③</w:t>
      </w:r>
      <w:r w:rsidR="003B6533" w:rsidRPr="000610D8">
        <w:rPr>
          <w:rFonts w:ascii="楷体" w:eastAsia="楷体" w:hAnsi="楷体"/>
          <w:sz w:val="22"/>
          <w:lang w:bidi="zh-TW"/>
        </w:rPr>
        <w:t>、</w:t>
      </w:r>
      <w:r w:rsidR="00354CD0" w:rsidRPr="000610D8">
        <w:rPr>
          <w:rFonts w:ascii="楷体" w:eastAsia="楷体" w:hAnsi="楷体"/>
          <w:sz w:val="22"/>
          <w:lang w:bidi="zh-TW"/>
        </w:rPr>
        <w:t>最后，根据这些例证，推导出一般的结论。</w:t>
      </w:r>
    </w:p>
    <w:p w14:paraId="41B13C54" w14:textId="77777777" w:rsidR="00354CD0" w:rsidRPr="000610D8" w:rsidRDefault="00354CD0"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归纳法不只是对正面例证的积累，而且要重视运用反面的例证来修正，乃至推翻已有的结论。</w:t>
      </w:r>
    </w:p>
    <w:p w14:paraId="5AEFEF03" w14:textId="77777777" w:rsidR="00354CD0" w:rsidRPr="000610D8" w:rsidRDefault="00354CD0" w:rsidP="000610D8">
      <w:pPr>
        <w:ind w:firstLineChars="200" w:firstLine="440"/>
        <w:contextualSpacing/>
        <w:mirrorIndents/>
        <w:rPr>
          <w:rFonts w:ascii="楷体" w:eastAsia="楷体" w:hAnsi="楷体"/>
          <w:sz w:val="22"/>
          <w:lang w:bidi="zh-TW"/>
        </w:rPr>
      </w:pPr>
    </w:p>
    <w:p w14:paraId="477F2E68" w14:textId="667F1036" w:rsidR="00C30334"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以“热的本质”为例。第一个表是罗列具有热的例证的“具有表”，如太阳光</w:t>
      </w:r>
      <w:r w:rsidR="001343D8" w:rsidRPr="000610D8">
        <w:rPr>
          <w:rFonts w:ascii="楷体" w:eastAsia="楷体" w:hAnsi="楷体" w:hint="eastAsia"/>
          <w:sz w:val="22"/>
          <w:lang w:bidi="zh-TW"/>
        </w:rPr>
        <w:t>；</w:t>
      </w:r>
      <w:r w:rsidRPr="000610D8">
        <w:rPr>
          <w:rFonts w:ascii="楷体" w:eastAsia="楷体" w:hAnsi="楷体"/>
          <w:sz w:val="22"/>
          <w:lang w:bidi="zh-TW"/>
        </w:rPr>
        <w:t>第二个表是罗列与具有表相似</w:t>
      </w:r>
      <w:r w:rsidR="00501AC2" w:rsidRPr="000610D8">
        <w:rPr>
          <w:rFonts w:ascii="楷体" w:eastAsia="楷体" w:hAnsi="楷体" w:hint="eastAsia"/>
          <w:sz w:val="22"/>
          <w:lang w:bidi="zh-TW"/>
        </w:rPr>
        <w:t>但</w:t>
      </w:r>
      <w:r w:rsidRPr="000610D8">
        <w:rPr>
          <w:rFonts w:ascii="楷体" w:eastAsia="楷体" w:hAnsi="楷体"/>
          <w:sz w:val="22"/>
          <w:lang w:bidi="zh-TW"/>
        </w:rPr>
        <w:t>不具有热的例证的“缺乏表”，如“月亮光”</w:t>
      </w:r>
      <w:r w:rsidR="00A25CC7" w:rsidRPr="000610D8">
        <w:rPr>
          <w:rFonts w:ascii="楷体" w:eastAsia="楷体" w:hAnsi="楷体" w:hint="eastAsia"/>
          <w:sz w:val="22"/>
          <w:lang w:bidi="zh-TW"/>
        </w:rPr>
        <w:t>；</w:t>
      </w:r>
      <w:r w:rsidRPr="000610D8">
        <w:rPr>
          <w:rFonts w:ascii="楷体" w:eastAsia="楷体" w:hAnsi="楷体"/>
          <w:sz w:val="22"/>
          <w:lang w:bidi="zh-TW"/>
        </w:rPr>
        <w:t>第三步是“比较表”，通过比较不同事物中热的不同程度，如烧的铁比蜡烛的火焰要热。</w:t>
      </w:r>
      <w:r w:rsidR="00A25CC7" w:rsidRPr="000610D8">
        <w:rPr>
          <w:rFonts w:ascii="楷体" w:eastAsia="楷体" w:hAnsi="楷体" w:hint="eastAsia"/>
          <w:sz w:val="22"/>
          <w:lang w:bidi="zh-TW"/>
        </w:rPr>
        <w:t>最后</w:t>
      </w:r>
      <w:r w:rsidRPr="000610D8">
        <w:rPr>
          <w:rFonts w:ascii="楷体" w:eastAsia="楷体" w:hAnsi="楷体"/>
          <w:sz w:val="22"/>
          <w:lang w:bidi="zh-TW"/>
        </w:rPr>
        <w:t>进行“归纳”工作，通过分析以上诸表，排除表中的实例的不相干因素，找出在所有正面例证中都具有的“形式”，最终得出“热的本质是运动”这一结论</w:t>
      </w:r>
      <w:r w:rsidR="00C30334" w:rsidRPr="000610D8">
        <w:rPr>
          <w:rFonts w:ascii="楷体" w:eastAsia="楷体" w:hAnsi="楷体" w:hint="eastAsia"/>
          <w:sz w:val="22"/>
          <w:lang w:bidi="zh-TW"/>
        </w:rPr>
        <w:t>。</w:t>
      </w:r>
    </w:p>
    <w:p w14:paraId="3757406F" w14:textId="71D79320" w:rsidR="003B6533"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评价</w:t>
      </w:r>
      <w:r w:rsidR="0074619C" w:rsidRPr="000610D8">
        <w:rPr>
          <w:rFonts w:ascii="楷体" w:eastAsia="楷体" w:hAnsi="楷体" w:hint="eastAsia"/>
          <w:sz w:val="22"/>
          <w:lang w:bidi="zh-TW"/>
        </w:rPr>
        <w:t>：</w:t>
      </w:r>
      <w:r w:rsidR="00354CD0" w:rsidRPr="000610D8">
        <w:rPr>
          <w:rFonts w:ascii="楷体" w:eastAsia="楷体" w:hAnsi="楷体" w:hint="eastAsia"/>
          <w:sz w:val="22"/>
          <w:lang w:bidi="zh-TW"/>
        </w:rPr>
        <w:t>培根所说的归纳法还比较粗糙，属于现在所说的“简单校举”的方法，并且</w:t>
      </w:r>
      <w:r w:rsidRPr="000610D8">
        <w:rPr>
          <w:rFonts w:ascii="楷体" w:eastAsia="楷体" w:hAnsi="楷体"/>
          <w:sz w:val="22"/>
          <w:lang w:bidi="zh-TW"/>
        </w:rPr>
        <w:t>得出的结论终究是或然性或</w:t>
      </w:r>
      <w:proofErr w:type="gramStart"/>
      <w:r w:rsidR="00BA50E2" w:rsidRPr="000610D8">
        <w:rPr>
          <w:rFonts w:ascii="楷体" w:eastAsia="楷体" w:hAnsi="楷体" w:hint="eastAsia"/>
          <w:sz w:val="22"/>
          <w:lang w:bidi="zh-TW"/>
        </w:rPr>
        <w:t>概</w:t>
      </w:r>
      <w:r w:rsidRPr="000610D8">
        <w:rPr>
          <w:rFonts w:ascii="楷体" w:eastAsia="楷体" w:hAnsi="楷体"/>
          <w:sz w:val="22"/>
          <w:lang w:bidi="zh-TW"/>
        </w:rPr>
        <w:t>然</w:t>
      </w:r>
      <w:proofErr w:type="gramEnd"/>
      <w:r w:rsidRPr="000610D8">
        <w:rPr>
          <w:rFonts w:ascii="楷体" w:eastAsia="楷体" w:hAnsi="楷体"/>
          <w:sz w:val="22"/>
          <w:lang w:bidi="zh-TW"/>
        </w:rPr>
        <w:t>性知识，而不具备普遍必然性</w:t>
      </w:r>
      <w:r w:rsidR="00BA50E2" w:rsidRPr="000610D8">
        <w:rPr>
          <w:rFonts w:ascii="楷体" w:eastAsia="楷体" w:hAnsi="楷体" w:hint="eastAsia"/>
          <w:sz w:val="22"/>
          <w:lang w:bidi="zh-TW"/>
        </w:rPr>
        <w:t>。</w:t>
      </w:r>
      <w:r w:rsidRPr="000610D8">
        <w:rPr>
          <w:rFonts w:ascii="楷体" w:eastAsia="楷体" w:hAnsi="楷体"/>
          <w:sz w:val="22"/>
          <w:lang w:bidi="zh-TW"/>
        </w:rPr>
        <w:t>培</w:t>
      </w:r>
      <w:r w:rsidRPr="000610D8">
        <w:rPr>
          <w:rFonts w:ascii="楷体" w:eastAsia="楷体" w:hAnsi="楷体" w:hint="eastAsia"/>
          <w:sz w:val="22"/>
          <w:lang w:bidi="zh-TW"/>
        </w:rPr>
        <w:t>根整体上低估了三段论和逻辑演绎的作用。不过他提出的对新的方法、对科学方法的追求，对近代科学和哲学的发展起到了巨大的推动作用。后来</w:t>
      </w:r>
      <w:r w:rsidR="002B7D02" w:rsidRPr="000610D8">
        <w:rPr>
          <w:rFonts w:ascii="楷体" w:eastAsia="楷体" w:hAnsi="楷体" w:hint="eastAsia"/>
          <w:sz w:val="22"/>
          <w:lang w:bidi="zh-TW"/>
        </w:rPr>
        <w:t>休</w:t>
      </w:r>
      <w:proofErr w:type="gramStart"/>
      <w:r w:rsidR="002B7D02" w:rsidRPr="000610D8">
        <w:rPr>
          <w:rFonts w:ascii="楷体" w:eastAsia="楷体" w:hAnsi="楷体" w:hint="eastAsia"/>
          <w:sz w:val="22"/>
          <w:lang w:bidi="zh-TW"/>
        </w:rPr>
        <w:t>谟</w:t>
      </w:r>
      <w:proofErr w:type="gramEnd"/>
      <w:r w:rsidRPr="000610D8">
        <w:rPr>
          <w:rFonts w:ascii="楷体" w:eastAsia="楷体" w:hAnsi="楷体" w:hint="eastAsia"/>
          <w:sz w:val="22"/>
          <w:lang w:bidi="zh-TW"/>
        </w:rPr>
        <w:t>重提归纳法，尤其是对“因果关系”的质疑，让大家重新关注归纳法的缺点</w:t>
      </w:r>
      <w:r w:rsidR="00B13C9C" w:rsidRPr="000610D8">
        <w:rPr>
          <w:rFonts w:ascii="楷体" w:eastAsia="楷体" w:hAnsi="楷体" w:hint="eastAsia"/>
          <w:sz w:val="22"/>
          <w:lang w:bidi="zh-TW"/>
        </w:rPr>
        <w:t>。</w:t>
      </w:r>
    </w:p>
    <w:p w14:paraId="1A3CCADB" w14:textId="24B07C5E" w:rsidR="00572E55" w:rsidRPr="000610D8" w:rsidRDefault="00572E55" w:rsidP="000610D8">
      <w:pPr>
        <w:ind w:firstLineChars="200" w:firstLine="442"/>
        <w:contextualSpacing/>
        <w:mirrorIndents/>
        <w:rPr>
          <w:rFonts w:ascii="楷体" w:eastAsia="楷体" w:hAnsi="楷体"/>
          <w:b/>
          <w:bCs/>
          <w:sz w:val="22"/>
          <w:lang w:bidi="zh-TW"/>
        </w:rPr>
      </w:pPr>
      <w:r w:rsidRPr="000610D8">
        <w:rPr>
          <w:rFonts w:ascii="楷体" w:eastAsia="楷体" w:hAnsi="楷体" w:hint="eastAsia"/>
          <w:b/>
          <w:bCs/>
          <w:sz w:val="22"/>
          <w:lang w:bidi="zh-TW"/>
        </w:rPr>
        <w:t>（</w:t>
      </w:r>
      <w:r w:rsidRPr="000610D8">
        <w:rPr>
          <w:rFonts w:ascii="楷体" w:eastAsia="楷体" w:hAnsi="楷体"/>
          <w:b/>
          <w:bCs/>
          <w:sz w:val="22"/>
          <w:lang w:bidi="zh-TW"/>
        </w:rPr>
        <w:t>5</w:t>
      </w:r>
      <w:r w:rsidRPr="000610D8">
        <w:rPr>
          <w:rFonts w:ascii="楷体" w:eastAsia="楷体" w:hAnsi="楷体" w:hint="eastAsia"/>
          <w:b/>
          <w:bCs/>
          <w:sz w:val="22"/>
          <w:lang w:bidi="zh-TW"/>
        </w:rPr>
        <w:t>）经验主义</w:t>
      </w:r>
    </w:p>
    <w:p w14:paraId="0DF5DDE4" w14:textId="0FDB67BE" w:rsidR="00B13C9C" w:rsidRPr="000610D8" w:rsidRDefault="000F0396" w:rsidP="000610D8">
      <w:pPr>
        <w:ind w:firstLineChars="200" w:firstLine="440"/>
        <w:contextualSpacing/>
        <w:mirrorIndents/>
        <w:rPr>
          <w:rFonts w:ascii="楷体" w:eastAsia="楷体" w:hAnsi="楷体"/>
          <w:sz w:val="22"/>
          <w:lang w:bidi="zh-TW"/>
        </w:rPr>
      </w:pPr>
      <w:r w:rsidRPr="000610D8">
        <w:rPr>
          <w:rFonts w:ascii="楷体" w:eastAsia="楷体" w:hAnsi="楷体"/>
          <w:sz w:val="22"/>
          <w:lang w:val="zh-TW" w:bidi="zh-TW"/>
        </w:rPr>
        <w:t>培根的主要目标是提出一种自然哲学，以为具体科学的研究提供指导。因为他认为，自然哲学乃是科学的伟大的母亲</w:t>
      </w:r>
      <w:r w:rsidR="002C0C04" w:rsidRPr="000610D8">
        <w:rPr>
          <w:rFonts w:ascii="楷体" w:eastAsia="楷体" w:hAnsi="楷体" w:hint="eastAsia"/>
          <w:sz w:val="22"/>
          <w:lang w:val="zh-TW" w:bidi="zh-TW"/>
        </w:rPr>
        <w:t>。</w:t>
      </w:r>
      <w:r w:rsidR="002C0C04" w:rsidRPr="000610D8">
        <w:rPr>
          <w:rFonts w:ascii="楷体" w:eastAsia="楷体" w:hAnsi="楷体"/>
          <w:sz w:val="22"/>
          <w:lang w:val="zh-TW" w:bidi="zh-TW"/>
        </w:rPr>
        <w:t>这种自然哲学的核心内容就是科学归纳法和经验主义认识论。说培根的自然哲学是经验主义，当然是有根据的，尽管他的思想尚不成系统，因为他明确提出感觉经验乃是知识的起点</w:t>
      </w:r>
      <w:r w:rsidR="000B5CD5" w:rsidRPr="000610D8">
        <w:rPr>
          <w:rFonts w:ascii="楷体" w:eastAsia="楷体" w:hAnsi="楷体" w:hint="eastAsia"/>
          <w:sz w:val="22"/>
          <w:lang w:val="zh-TW" w:bidi="zh-TW"/>
        </w:rPr>
        <w:t>。</w:t>
      </w:r>
      <w:r w:rsidR="000B5CD5" w:rsidRPr="000610D8">
        <w:rPr>
          <w:rFonts w:ascii="楷体" w:eastAsia="楷体" w:hAnsi="楷体"/>
          <w:sz w:val="22"/>
          <w:lang w:val="zh-TW" w:bidi="zh-TW"/>
        </w:rPr>
        <w:t>培根明确意识到了感觉经验有时富于欺骗性，并不完全可靠，所以他提醒人们在利用经验时须小心谨慎。</w:t>
      </w:r>
      <w:r w:rsidR="006C1A02" w:rsidRPr="000610D8">
        <w:rPr>
          <w:rFonts w:ascii="楷体" w:eastAsia="楷体" w:hAnsi="楷体"/>
          <w:sz w:val="22"/>
          <w:lang w:val="zh-TW" w:bidi="zh-TW"/>
        </w:rPr>
        <w:t>培根所强调的只是理性的发现能力，而不承认它具备任何立法功能，或者找寻自然之外的原理的能力</w:t>
      </w:r>
      <w:r w:rsidR="00D7491D" w:rsidRPr="000610D8">
        <w:rPr>
          <w:rFonts w:ascii="楷体" w:eastAsia="楷体" w:hAnsi="楷体" w:hint="eastAsia"/>
          <w:sz w:val="22"/>
          <w:lang w:val="zh-TW" w:bidi="zh-TW"/>
        </w:rPr>
        <w:t>。</w:t>
      </w:r>
      <w:r w:rsidR="00D7491D" w:rsidRPr="000610D8">
        <w:rPr>
          <w:rFonts w:ascii="楷体" w:eastAsia="楷体" w:hAnsi="楷体"/>
          <w:sz w:val="22"/>
          <w:lang w:val="zh-TW" w:bidi="zh-TW"/>
        </w:rPr>
        <w:t>因此，培根并无意于构建如理性所期望的那种宏大的思想体系</w:t>
      </w:r>
      <w:r w:rsidR="00D7491D" w:rsidRPr="000610D8">
        <w:rPr>
          <w:rFonts w:ascii="楷体" w:eastAsia="楷体" w:hAnsi="楷体" w:hint="eastAsia"/>
          <w:sz w:val="22"/>
          <w:lang w:val="zh-TW" w:bidi="zh-TW"/>
        </w:rPr>
        <w:t>。</w:t>
      </w:r>
    </w:p>
    <w:p w14:paraId="20D265BE" w14:textId="4A19DE03" w:rsidR="00EF7E99" w:rsidRPr="000610D8" w:rsidRDefault="00EF7E99"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培根哲学所表现出的这种务实态度，确实昭示着随后渐渐确立的英国经验主义传统的基本精神。从这个意义上说，培根乃是这一传统的第一个奠基者，尽管他的思想是零散而不完整的。</w:t>
      </w:r>
    </w:p>
    <w:p w14:paraId="4C525800" w14:textId="77777777" w:rsidR="00B13C9C" w:rsidRPr="000610D8" w:rsidRDefault="00B13C9C" w:rsidP="000610D8">
      <w:pPr>
        <w:ind w:firstLineChars="200" w:firstLine="440"/>
        <w:contextualSpacing/>
        <w:mirrorIndents/>
        <w:rPr>
          <w:rFonts w:ascii="楷体" w:eastAsia="楷体" w:hAnsi="楷体"/>
          <w:sz w:val="22"/>
          <w:lang w:bidi="zh-TW"/>
        </w:rPr>
      </w:pPr>
    </w:p>
    <w:p w14:paraId="1AE18756" w14:textId="77777777" w:rsidR="00BE265C" w:rsidRPr="000610D8" w:rsidRDefault="00A91A72" w:rsidP="000610D8">
      <w:pPr>
        <w:contextualSpacing/>
        <w:mirrorIndents/>
        <w:rPr>
          <w:rFonts w:ascii="楷体" w:eastAsia="楷体" w:hAnsi="楷体"/>
          <w:b/>
          <w:bCs/>
          <w:szCs w:val="21"/>
          <w:lang w:bidi="zh-TW"/>
        </w:rPr>
      </w:pPr>
      <w:r w:rsidRPr="000610D8">
        <w:rPr>
          <w:rFonts w:ascii="楷体" w:eastAsia="楷体" w:hAnsi="楷体" w:hint="eastAsia"/>
          <w:b/>
          <w:bCs/>
          <w:szCs w:val="21"/>
          <w:lang w:bidi="zh-TW"/>
        </w:rPr>
        <w:t>题目：</w:t>
      </w:r>
      <w:r w:rsidR="00BE265C" w:rsidRPr="000610D8">
        <w:rPr>
          <w:rFonts w:ascii="楷体" w:eastAsia="楷体" w:hAnsi="楷体" w:hint="eastAsia"/>
          <w:b/>
          <w:bCs/>
          <w:szCs w:val="21"/>
          <w:lang w:bidi="zh-TW"/>
        </w:rPr>
        <w:t>培根是如何批判假相的？</w:t>
      </w:r>
    </w:p>
    <w:p w14:paraId="5911B679" w14:textId="77777777" w:rsidR="00BE265C" w:rsidRPr="000610D8" w:rsidRDefault="00BE265C" w:rsidP="000610D8">
      <w:pPr>
        <w:contextualSpacing/>
        <w:mirrorIndents/>
        <w:rPr>
          <w:rFonts w:ascii="楷体" w:eastAsia="楷体" w:hAnsi="楷体"/>
          <w:szCs w:val="21"/>
          <w:lang w:bidi="zh-TW"/>
        </w:rPr>
      </w:pPr>
      <w:r w:rsidRPr="000610D8">
        <w:rPr>
          <w:rFonts w:ascii="楷体" w:eastAsia="楷体" w:hAnsi="楷体"/>
          <w:szCs w:val="21"/>
          <w:lang w:bidi="zh-TW"/>
        </w:rPr>
        <w:t xml:space="preserve"> </w:t>
      </w:r>
      <w:r w:rsidRPr="000610D8">
        <w:rPr>
          <w:rFonts w:ascii="楷体" w:eastAsia="楷体" w:hAnsi="楷体" w:hint="eastAsia"/>
          <w:szCs w:val="21"/>
          <w:lang w:bidi="zh-TW"/>
        </w:rPr>
        <w:t>培根在理论上对经院哲学进行的深刻批判，主要体现在“四假相说”上。所谓假相，即盘踞在人的头脑中的一些错误观念，它们形成了成见或偏见，使人们不能正确地认识真理，严重妨碍了科学的复兴。培根根据这些错误的不同来源把假相分为四类，即种族假相，洞穴假相，市场假相，剧场假相。</w:t>
      </w:r>
    </w:p>
    <w:p w14:paraId="17921DB2" w14:textId="77777777" w:rsidR="00BE265C" w:rsidRPr="000610D8" w:rsidRDefault="00BE265C" w:rsidP="000610D8">
      <w:pPr>
        <w:contextualSpacing/>
        <w:mirrorIndents/>
        <w:rPr>
          <w:rFonts w:ascii="楷体" w:eastAsia="楷体" w:hAnsi="楷体"/>
          <w:szCs w:val="21"/>
          <w:lang w:bidi="zh-TW"/>
        </w:rPr>
      </w:pPr>
      <w:r w:rsidRPr="000610D8">
        <w:rPr>
          <w:rFonts w:ascii="楷体" w:eastAsia="楷体" w:hAnsi="楷体"/>
          <w:szCs w:val="21"/>
          <w:lang w:bidi="zh-TW"/>
        </w:rPr>
        <w:t xml:space="preserve">  a.</w:t>
      </w:r>
      <w:r w:rsidRPr="000610D8">
        <w:rPr>
          <w:rFonts w:ascii="楷体" w:eastAsia="楷体" w:hAnsi="楷体" w:hint="eastAsia"/>
          <w:szCs w:val="21"/>
          <w:lang w:bidi="zh-TW"/>
        </w:rPr>
        <w:t>种族假相是人类天性中普遍存在的缺隙。由于人类在认识事物时，不是以客观事物本身为尺度，而是以自己的主观感觉和成见为尺度，从而在对自然事物的认识中掺杂着许多主观的成分。</w:t>
      </w:r>
    </w:p>
    <w:p w14:paraId="5B89F20E" w14:textId="77777777" w:rsidR="00BE265C" w:rsidRPr="000610D8" w:rsidRDefault="00BE265C" w:rsidP="000610D8">
      <w:pPr>
        <w:contextualSpacing/>
        <w:mirrorIndents/>
        <w:rPr>
          <w:rFonts w:ascii="楷体" w:eastAsia="楷体" w:hAnsi="楷体"/>
          <w:szCs w:val="21"/>
          <w:lang w:bidi="zh-TW"/>
        </w:rPr>
      </w:pPr>
      <w:r w:rsidRPr="000610D8">
        <w:rPr>
          <w:rFonts w:ascii="楷体" w:eastAsia="楷体" w:hAnsi="楷体"/>
          <w:szCs w:val="21"/>
          <w:lang w:bidi="zh-TW"/>
        </w:rPr>
        <w:t xml:space="preserve">  b.</w:t>
      </w:r>
      <w:r w:rsidRPr="000610D8">
        <w:rPr>
          <w:rFonts w:ascii="楷体" w:eastAsia="楷体" w:hAnsi="楷体" w:hint="eastAsia"/>
          <w:szCs w:val="21"/>
          <w:lang w:bidi="zh-TW"/>
        </w:rPr>
        <w:t>洞穴假相是由于个人的特性而产生的假相，每个人由于各自的天性和所处的环境不同，由此产生了特有的局限性。它根据古希腊柏拉图</w:t>
      </w:r>
      <w:proofErr w:type="gramStart"/>
      <w:r w:rsidRPr="000610D8">
        <w:rPr>
          <w:rFonts w:ascii="楷体" w:eastAsia="楷体" w:hAnsi="楷体" w:hint="eastAsia"/>
          <w:szCs w:val="21"/>
          <w:lang w:bidi="zh-TW"/>
        </w:rPr>
        <w:t>的洞喻理论</w:t>
      </w:r>
      <w:proofErr w:type="gramEnd"/>
      <w:r w:rsidRPr="000610D8">
        <w:rPr>
          <w:rFonts w:ascii="楷体" w:eastAsia="楷体" w:hAnsi="楷体" w:hint="eastAsia"/>
          <w:szCs w:val="21"/>
          <w:lang w:bidi="zh-TW"/>
        </w:rPr>
        <w:t>，认为每个人如居住在一个特殊的洞穴里，观察事物往往带有片面性，结果使自然之光发生曲折和改变颜色。</w:t>
      </w:r>
    </w:p>
    <w:p w14:paraId="5617EC5C" w14:textId="77777777" w:rsidR="00BE265C" w:rsidRPr="000610D8" w:rsidRDefault="00BE265C" w:rsidP="000610D8">
      <w:pPr>
        <w:contextualSpacing/>
        <w:mirrorIndents/>
        <w:rPr>
          <w:rFonts w:ascii="楷体" w:eastAsia="楷体" w:hAnsi="楷体"/>
          <w:szCs w:val="21"/>
          <w:lang w:bidi="zh-TW"/>
        </w:rPr>
      </w:pPr>
      <w:r w:rsidRPr="000610D8">
        <w:rPr>
          <w:rFonts w:ascii="楷体" w:eastAsia="楷体" w:hAnsi="楷体"/>
          <w:szCs w:val="21"/>
          <w:lang w:bidi="zh-TW"/>
        </w:rPr>
        <w:t xml:space="preserve">  c.</w:t>
      </w:r>
      <w:r w:rsidRPr="000610D8">
        <w:rPr>
          <w:rFonts w:ascii="楷体" w:eastAsia="楷体" w:hAnsi="楷体" w:hint="eastAsia"/>
          <w:szCs w:val="21"/>
          <w:lang w:bidi="zh-TW"/>
        </w:rPr>
        <w:t>市场假相是由于人们在相互交往过程中语词使用不当而产生的假相。人们相互往来，如同市场上交际一样，必然会使用语言。而语言和名称具有约定俗成的性质，其含义往往不确定，因而会引起思想的混乱。</w:t>
      </w:r>
    </w:p>
    <w:p w14:paraId="6ED36720" w14:textId="77777777" w:rsidR="00BE265C" w:rsidRPr="000610D8" w:rsidRDefault="00BE265C" w:rsidP="000610D8">
      <w:pPr>
        <w:contextualSpacing/>
        <w:mirrorIndents/>
        <w:rPr>
          <w:rFonts w:ascii="楷体" w:eastAsia="楷体" w:hAnsi="楷体"/>
          <w:szCs w:val="21"/>
          <w:lang w:bidi="zh-TW"/>
        </w:rPr>
      </w:pPr>
      <w:r w:rsidRPr="000610D8">
        <w:rPr>
          <w:rFonts w:ascii="楷体" w:eastAsia="楷体" w:hAnsi="楷体"/>
          <w:szCs w:val="21"/>
          <w:lang w:bidi="zh-TW"/>
        </w:rPr>
        <w:t xml:space="preserve">  d.</w:t>
      </w:r>
      <w:r w:rsidRPr="000610D8">
        <w:rPr>
          <w:rFonts w:ascii="楷体" w:eastAsia="楷体" w:hAnsi="楷体" w:hint="eastAsia"/>
          <w:szCs w:val="21"/>
          <w:lang w:bidi="zh-TW"/>
        </w:rPr>
        <w:t>剧场假相是指人们由于盲目地顺从流行的或过去的思想体系，以及盲目的信仰传统的权威和教条所引起的对事物的错误认识。培根认为一切流行的体系都不过是许多舞台上的戏剧，它们根据一切不真实的布景方式来表现它们自己创造的世界罢了。</w:t>
      </w:r>
    </w:p>
    <w:p w14:paraId="6BB5C607" w14:textId="3F28316F" w:rsidR="00A91A72" w:rsidRPr="000610D8" w:rsidRDefault="00A91A72" w:rsidP="000610D8">
      <w:pPr>
        <w:contextualSpacing/>
        <w:mirrorIndents/>
        <w:rPr>
          <w:rFonts w:ascii="楷体" w:eastAsia="楷体" w:hAnsi="楷体"/>
          <w:sz w:val="22"/>
          <w:lang w:bidi="zh-TW"/>
        </w:rPr>
      </w:pPr>
    </w:p>
    <w:p w14:paraId="02D8A6BD" w14:textId="77777777" w:rsidR="00A91A72" w:rsidRPr="000610D8" w:rsidRDefault="00A91A72" w:rsidP="000610D8">
      <w:pPr>
        <w:ind w:firstLineChars="200" w:firstLine="440"/>
        <w:contextualSpacing/>
        <w:mirrorIndents/>
        <w:rPr>
          <w:rFonts w:ascii="楷体" w:eastAsia="楷体" w:hAnsi="楷体"/>
          <w:sz w:val="22"/>
          <w:lang w:bidi="zh-TW"/>
        </w:rPr>
      </w:pPr>
    </w:p>
    <w:p w14:paraId="4C1B9A5A" w14:textId="7F916EC6" w:rsidR="00B13C9C" w:rsidRPr="000610D8" w:rsidRDefault="00A66B70" w:rsidP="000610D8">
      <w:pPr>
        <w:ind w:firstLineChars="200" w:firstLine="482"/>
        <w:contextualSpacing/>
        <w:mirrorIndents/>
        <w:rPr>
          <w:rFonts w:ascii="楷体" w:eastAsia="楷体" w:hAnsi="楷体"/>
          <w:b/>
          <w:bCs/>
          <w:sz w:val="24"/>
          <w:szCs w:val="24"/>
          <w:lang w:bidi="zh-TW"/>
        </w:rPr>
      </w:pPr>
      <w:r w:rsidRPr="000610D8">
        <w:rPr>
          <w:rFonts w:ascii="楷体" w:eastAsia="楷体" w:hAnsi="楷体"/>
          <w:b/>
          <w:bCs/>
          <w:sz w:val="24"/>
          <w:szCs w:val="24"/>
          <w:lang w:bidi="zh-TW"/>
        </w:rPr>
        <w:t>2</w:t>
      </w:r>
      <w:r w:rsidR="003B6533" w:rsidRPr="000610D8">
        <w:rPr>
          <w:rFonts w:ascii="楷体" w:eastAsia="楷体" w:hAnsi="楷体"/>
          <w:b/>
          <w:bCs/>
          <w:sz w:val="24"/>
          <w:szCs w:val="24"/>
          <w:lang w:bidi="zh-TW"/>
        </w:rPr>
        <w:t>、</w:t>
      </w:r>
      <w:r w:rsidR="00BC13E8" w:rsidRPr="000610D8">
        <w:rPr>
          <w:rFonts w:ascii="楷体" w:eastAsia="楷体" w:hAnsi="楷体" w:hint="eastAsia"/>
          <w:b/>
          <w:bCs/>
          <w:sz w:val="24"/>
          <w:szCs w:val="24"/>
          <w:lang w:bidi="zh-TW"/>
        </w:rPr>
        <w:t>霍布斯</w:t>
      </w:r>
    </w:p>
    <w:p w14:paraId="296CCCE1" w14:textId="77777777" w:rsidR="00B87935" w:rsidRPr="000610D8" w:rsidRDefault="008F7AF8"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bidi="zh-TW"/>
        </w:rPr>
        <w:t>（1）</w:t>
      </w:r>
      <w:r w:rsidR="00B87935" w:rsidRPr="000610D8">
        <w:rPr>
          <w:rFonts w:ascii="楷体" w:eastAsia="楷体" w:hAnsi="楷体"/>
          <w:sz w:val="22"/>
          <w:lang w:val="zh-TW" w:bidi="zh-TW"/>
        </w:rPr>
        <w:t>哲学及其方法</w:t>
      </w:r>
    </w:p>
    <w:p w14:paraId="3906AAE1" w14:textId="4705FF92" w:rsidR="00412D63" w:rsidRPr="000610D8" w:rsidRDefault="006D66F3"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霍布斯给哲学下了这样的定义：“哲学就是根据任何事物的发生方式推论其性质、或是根据其性质推论其某种可能的发生方式而获得的知识。”</w:t>
      </w:r>
      <w:r w:rsidR="00412D63" w:rsidRPr="000610D8">
        <w:rPr>
          <w:rFonts w:ascii="楷体" w:eastAsia="楷体" w:hAnsi="楷体"/>
          <w:sz w:val="22"/>
          <w:lang w:val="zh-TW" w:bidi="zh-TW"/>
        </w:rPr>
        <w:t>这一定义强调哲学乃是推理的知识，这种知识是普遍、永恒和不变的真理。因此，任何原始的经验、错误的结论、超自然的启示和凭权威而得的知识，均不能包括在哲学之中。</w:t>
      </w:r>
    </w:p>
    <w:p w14:paraId="42250D55" w14:textId="170BEA8C" w:rsidR="008F7AF8" w:rsidRPr="000610D8" w:rsidRDefault="00CE0A7C" w:rsidP="000610D8">
      <w:pPr>
        <w:ind w:firstLineChars="200" w:firstLine="440"/>
        <w:contextualSpacing/>
        <w:mirrorIndents/>
        <w:rPr>
          <w:rFonts w:ascii="楷体" w:eastAsia="楷体" w:hAnsi="楷体"/>
          <w:sz w:val="22"/>
          <w:lang w:bidi="zh-TW"/>
        </w:rPr>
      </w:pPr>
      <w:r w:rsidRPr="000610D8">
        <w:rPr>
          <w:rFonts w:ascii="楷体" w:eastAsia="楷体" w:hAnsi="楷体"/>
          <w:sz w:val="22"/>
          <w:lang w:val="zh-TW" w:bidi="zh-TW"/>
        </w:rPr>
        <w:t>哲学的产生，是因为人们有了闲暇的时光</w:t>
      </w:r>
      <w:r w:rsidRPr="000610D8">
        <w:rPr>
          <w:rFonts w:ascii="楷体" w:eastAsia="楷体" w:hAnsi="楷体" w:hint="eastAsia"/>
          <w:sz w:val="22"/>
          <w:lang w:val="zh-TW" w:bidi="zh-TW"/>
        </w:rPr>
        <w:t>。</w:t>
      </w:r>
    </w:p>
    <w:p w14:paraId="093B191C" w14:textId="0FC51966" w:rsidR="00000438" w:rsidRPr="000610D8" w:rsidRDefault="00000438"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而哲学研究的目的就在于，利用所获得的知识为人们谋取福利。在这一点上，霍布斯十分赞赏培根的“知识就是力量”的口号。</w:t>
      </w:r>
    </w:p>
    <w:p w14:paraId="0F623610" w14:textId="23C17AE1" w:rsidR="00B27050" w:rsidRPr="000610D8" w:rsidRDefault="00F47991"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bidi="zh-TW"/>
        </w:rPr>
        <w:t>哲学研究的对象是各类物体的产生和特性，而由于研究对象的不同，哲学</w:t>
      </w:r>
      <w:r w:rsidR="00206CCC" w:rsidRPr="000610D8">
        <w:rPr>
          <w:rFonts w:ascii="楷体" w:eastAsia="楷体" w:hAnsi="楷体"/>
          <w:sz w:val="22"/>
          <w:lang w:bidi="zh-TW"/>
        </w:rPr>
        <w:t>有两个</w:t>
      </w:r>
      <w:r w:rsidRPr="000610D8">
        <w:rPr>
          <w:rFonts w:ascii="楷体" w:eastAsia="楷体" w:hAnsi="楷体"/>
          <w:sz w:val="22"/>
          <w:lang w:bidi="zh-TW"/>
        </w:rPr>
        <w:t>主要部分</w:t>
      </w:r>
      <w:r w:rsidR="00206CCC" w:rsidRPr="000610D8">
        <w:rPr>
          <w:rFonts w:ascii="楷体" w:eastAsia="楷体" w:hAnsi="楷体" w:hint="eastAsia"/>
          <w:sz w:val="22"/>
          <w:lang w:bidi="zh-TW"/>
        </w:rPr>
        <w:t>，</w:t>
      </w:r>
      <w:r w:rsidR="00206CCC" w:rsidRPr="000610D8">
        <w:rPr>
          <w:rFonts w:ascii="楷体" w:eastAsia="楷体" w:hAnsi="楷体"/>
          <w:sz w:val="22"/>
          <w:lang w:val="zh-TW" w:bidi="zh-TW"/>
        </w:rPr>
        <w:t>自然哲学与公民哲学</w:t>
      </w:r>
      <w:r w:rsidRPr="000610D8">
        <w:rPr>
          <w:rFonts w:ascii="楷体" w:eastAsia="楷体" w:hAnsi="楷体"/>
          <w:sz w:val="22"/>
          <w:lang w:bidi="zh-TW"/>
        </w:rPr>
        <w:t>。因为主要有两类物体</w:t>
      </w:r>
      <w:r w:rsidR="00206CCC" w:rsidRPr="000610D8">
        <w:rPr>
          <w:rFonts w:ascii="楷体" w:eastAsia="楷体" w:hAnsi="楷体" w:hint="eastAsia"/>
          <w:sz w:val="22"/>
          <w:lang w:bidi="zh-TW"/>
        </w:rPr>
        <w:t>，</w:t>
      </w:r>
      <w:r w:rsidR="00B03E61" w:rsidRPr="000610D8">
        <w:rPr>
          <w:rFonts w:ascii="楷体" w:eastAsia="楷体" w:hAnsi="楷体"/>
          <w:sz w:val="22"/>
          <w:lang w:val="zh-TW" w:bidi="zh-TW"/>
        </w:rPr>
        <w:t>一类是自然的作品，称为自然的物体，另一类则称为国家，是由人们的意志与契约造成的。</w:t>
      </w:r>
      <w:r w:rsidR="00B27050" w:rsidRPr="000610D8">
        <w:rPr>
          <w:rFonts w:ascii="楷体" w:eastAsia="楷体" w:hAnsi="楷体"/>
          <w:sz w:val="22"/>
          <w:lang w:val="zh-TW" w:bidi="zh-TW"/>
        </w:rPr>
        <w:t>由于方了认识国家的特性，必须先知道人们的气质、爱好和行为，所以通常又把公民哲学分为两个部分，一部分研究人们的气质和行为，称为伦理学，另一部分注重认识人们的公民责任，称为政治学，或者直接称为公民哲学。</w:t>
      </w:r>
    </w:p>
    <w:p w14:paraId="3BA7F8E1" w14:textId="566960BD" w:rsidR="00CE7216" w:rsidRPr="000610D8" w:rsidRDefault="00CE7216"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哲学是推理的知识，而要获取这种知识必须援用正确的方法。霍布斯认为，哲学的方法有两个：分解法和组合法。前者又称为分析方法，就是将整体分解为部分，以探明各个部分的原因，从而了解整体的原因；后者又称为综合方法，就是把部分组合成整体，以便在整体中更好地把握部分。在具体的研究过程中，我们根据所追求的东西的不同情况，来确定运用哪一种方法。</w:t>
      </w:r>
    </w:p>
    <w:p w14:paraId="3A0F528C" w14:textId="45C0B065" w:rsidR="008F7AF8" w:rsidRPr="000610D8" w:rsidRDefault="008F7AF8" w:rsidP="000610D8">
      <w:pPr>
        <w:ind w:firstLineChars="200" w:firstLine="440"/>
        <w:contextualSpacing/>
        <w:mirrorIndents/>
        <w:rPr>
          <w:rFonts w:ascii="楷体" w:eastAsia="楷体" w:hAnsi="楷体"/>
          <w:sz w:val="22"/>
          <w:lang w:bidi="zh-TW"/>
        </w:rPr>
      </w:pPr>
    </w:p>
    <w:p w14:paraId="0C420FD2" w14:textId="77777777" w:rsidR="008F7AF8" w:rsidRPr="000610D8" w:rsidRDefault="008F7AF8" w:rsidP="000610D8">
      <w:pPr>
        <w:ind w:firstLineChars="200" w:firstLine="440"/>
        <w:contextualSpacing/>
        <w:mirrorIndents/>
        <w:rPr>
          <w:rFonts w:ascii="楷体" w:eastAsia="楷体" w:hAnsi="楷体"/>
          <w:sz w:val="22"/>
          <w:lang w:bidi="zh-TW"/>
        </w:rPr>
      </w:pPr>
    </w:p>
    <w:p w14:paraId="3D716330" w14:textId="50BD85DE" w:rsidR="00315919" w:rsidRPr="000610D8" w:rsidRDefault="008F7AF8"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（2）</w:t>
      </w:r>
      <w:r w:rsidR="003B6533" w:rsidRPr="000610D8">
        <w:rPr>
          <w:rFonts w:ascii="楷体" w:eastAsia="楷体" w:hAnsi="楷体"/>
          <w:sz w:val="22"/>
          <w:lang w:bidi="zh-TW"/>
        </w:rPr>
        <w:t>、</w:t>
      </w:r>
      <w:r w:rsidR="00BC13E8" w:rsidRPr="000610D8">
        <w:rPr>
          <w:rFonts w:ascii="楷体" w:eastAsia="楷体" w:hAnsi="楷体" w:hint="eastAsia"/>
          <w:sz w:val="22"/>
          <w:lang w:bidi="zh-TW"/>
        </w:rPr>
        <w:t>机械</w:t>
      </w:r>
      <w:r w:rsidR="00CE7216" w:rsidRPr="000610D8">
        <w:rPr>
          <w:rFonts w:ascii="楷体" w:eastAsia="楷体" w:hAnsi="楷体" w:hint="eastAsia"/>
          <w:sz w:val="22"/>
          <w:lang w:bidi="zh-TW"/>
        </w:rPr>
        <w:t>实在论</w:t>
      </w:r>
    </w:p>
    <w:p w14:paraId="74D3BF98" w14:textId="513C1A11" w:rsidR="00ED2226"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伽利略物理学和欧几里得几何学的精确性让霍布斯感到震撼，他深信用观察以及从公理出发进行演绎的方法，可以对任何对象</w:t>
      </w:r>
      <w:r w:rsidR="00514DF0" w:rsidRPr="000610D8">
        <w:rPr>
          <w:rFonts w:ascii="楷体" w:eastAsia="楷体" w:hAnsi="楷体"/>
          <w:sz w:val="22"/>
          <w:lang w:bidi="zh-TW"/>
        </w:rPr>
        <w:t>（</w:t>
      </w:r>
      <w:r w:rsidRPr="000610D8">
        <w:rPr>
          <w:rFonts w:ascii="楷体" w:eastAsia="楷体" w:hAnsi="楷体"/>
          <w:sz w:val="22"/>
          <w:lang w:bidi="zh-TW"/>
        </w:rPr>
        <w:t>包括思想和国家</w:t>
      </w:r>
      <w:r w:rsidR="00514DF0" w:rsidRPr="000610D8">
        <w:rPr>
          <w:rFonts w:ascii="楷体" w:eastAsia="楷体" w:hAnsi="楷体"/>
          <w:sz w:val="22"/>
          <w:lang w:bidi="zh-TW"/>
        </w:rPr>
        <w:t>）</w:t>
      </w:r>
      <w:r w:rsidRPr="000610D8">
        <w:rPr>
          <w:rFonts w:ascii="楷体" w:eastAsia="楷体" w:hAnsi="楷体"/>
          <w:sz w:val="22"/>
          <w:lang w:bidi="zh-TW"/>
        </w:rPr>
        <w:t>进行研究而得出确切的结论，而这种可能性建立于他的“机械论”思想之上</w:t>
      </w:r>
      <w:r w:rsidR="00ED2226" w:rsidRPr="000610D8">
        <w:rPr>
          <w:rFonts w:ascii="楷体" w:eastAsia="楷体" w:hAnsi="楷体" w:hint="eastAsia"/>
          <w:sz w:val="22"/>
          <w:lang w:bidi="zh-TW"/>
        </w:rPr>
        <w:t>。</w:t>
      </w:r>
    </w:p>
    <w:p w14:paraId="78206881" w14:textId="1534FD33" w:rsidR="00803502" w:rsidRPr="000610D8" w:rsidRDefault="00D37C77"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①</w:t>
      </w:r>
      <w:r w:rsidR="003B6533" w:rsidRPr="000610D8">
        <w:rPr>
          <w:rFonts w:ascii="楷体" w:eastAsia="楷体" w:hAnsi="楷体"/>
          <w:sz w:val="22"/>
          <w:lang w:bidi="zh-TW"/>
        </w:rPr>
        <w:t>、霍布斯认为</w:t>
      </w:r>
      <w:r w:rsidR="00032237" w:rsidRPr="000610D8">
        <w:rPr>
          <w:rFonts w:ascii="楷体" w:eastAsia="楷体" w:hAnsi="楷体"/>
          <w:sz w:val="22"/>
          <w:lang w:val="zh-TW" w:bidi="zh-TW"/>
        </w:rPr>
        <w:t>物体是真正的实在</w:t>
      </w:r>
      <w:r w:rsidR="001A04F7" w:rsidRPr="000610D8">
        <w:rPr>
          <w:rFonts w:ascii="楷体" w:eastAsia="楷体" w:hAnsi="楷体" w:hint="eastAsia"/>
          <w:sz w:val="22"/>
          <w:lang w:val="zh-TW" w:bidi="zh-TW"/>
        </w:rPr>
        <w:t>；</w:t>
      </w:r>
      <w:r w:rsidR="003B6533" w:rsidRPr="000610D8">
        <w:rPr>
          <w:rFonts w:ascii="楷体" w:eastAsia="楷体" w:hAnsi="楷体"/>
          <w:sz w:val="22"/>
          <w:lang w:bidi="zh-TW"/>
        </w:rPr>
        <w:t>物质是“不</w:t>
      </w:r>
      <w:r w:rsidR="00D633F0" w:rsidRPr="000610D8">
        <w:rPr>
          <w:rFonts w:ascii="楷体" w:eastAsia="楷体" w:hAnsi="楷体" w:hint="eastAsia"/>
          <w:sz w:val="22"/>
          <w:lang w:bidi="zh-TW"/>
        </w:rPr>
        <w:t>依赖</w:t>
      </w:r>
      <w:r w:rsidR="003B6533" w:rsidRPr="000610D8">
        <w:rPr>
          <w:rFonts w:ascii="楷体" w:eastAsia="楷体" w:hAnsi="楷体"/>
          <w:sz w:val="22"/>
          <w:lang w:bidi="zh-TW"/>
        </w:rPr>
        <w:t>于我们的思想而存在，与空间某</w:t>
      </w:r>
      <w:r w:rsidR="007322DB" w:rsidRPr="000610D8">
        <w:rPr>
          <w:rFonts w:ascii="楷体" w:eastAsia="楷体" w:hAnsi="楷体" w:hint="eastAsia"/>
          <w:sz w:val="22"/>
          <w:lang w:bidi="zh-TW"/>
        </w:rPr>
        <w:t>个</w:t>
      </w:r>
      <w:r w:rsidR="003B6533" w:rsidRPr="000610D8">
        <w:rPr>
          <w:rFonts w:ascii="楷体" w:eastAsia="楷体" w:hAnsi="楷体"/>
          <w:sz w:val="22"/>
          <w:lang w:bidi="zh-TW"/>
        </w:rPr>
        <w:t>部分相</w:t>
      </w:r>
      <w:r w:rsidR="00554868" w:rsidRPr="000610D8">
        <w:rPr>
          <w:rFonts w:ascii="楷体" w:eastAsia="楷体" w:hAnsi="楷体" w:hint="eastAsia"/>
          <w:sz w:val="22"/>
          <w:lang w:bidi="zh-TW"/>
        </w:rPr>
        <w:t>合</w:t>
      </w:r>
      <w:r w:rsidR="003B6533" w:rsidRPr="000610D8">
        <w:rPr>
          <w:rFonts w:ascii="楷体" w:eastAsia="楷体" w:hAnsi="楷体"/>
          <w:sz w:val="22"/>
          <w:lang w:bidi="zh-TW"/>
        </w:rPr>
        <w:t>或具有同样的广延</w:t>
      </w:r>
      <w:r w:rsidR="00203E83" w:rsidRPr="000610D8">
        <w:rPr>
          <w:rFonts w:ascii="楷体" w:eastAsia="楷体" w:hAnsi="楷体" w:hint="eastAsia"/>
          <w:sz w:val="22"/>
          <w:lang w:bidi="zh-TW"/>
        </w:rPr>
        <w:t>”</w:t>
      </w:r>
      <w:r w:rsidR="003B6533" w:rsidRPr="000610D8">
        <w:rPr>
          <w:rFonts w:ascii="楷体" w:eastAsia="楷体" w:hAnsi="楷体"/>
          <w:sz w:val="22"/>
          <w:lang w:bidi="zh-TW"/>
        </w:rPr>
        <w:t>。</w:t>
      </w:r>
    </w:p>
    <w:p w14:paraId="349B3A91" w14:textId="2E8D471F" w:rsidR="002B7537" w:rsidRPr="000610D8" w:rsidRDefault="003B6533"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广延，即占据长、宽、高，是物质的</w:t>
      </w:r>
      <w:r w:rsidR="00203E83" w:rsidRPr="000610D8">
        <w:rPr>
          <w:rFonts w:ascii="楷体" w:eastAsia="楷体" w:hAnsi="楷体" w:hint="eastAsia"/>
          <w:sz w:val="22"/>
          <w:lang w:bidi="zh-TW"/>
        </w:rPr>
        <w:t>本质</w:t>
      </w:r>
      <w:r w:rsidRPr="000610D8">
        <w:rPr>
          <w:rFonts w:ascii="楷体" w:eastAsia="楷体" w:hAnsi="楷体"/>
          <w:sz w:val="22"/>
          <w:lang w:bidi="zh-TW"/>
        </w:rPr>
        <w:t>属性，他拒斥笛卡尔的无广延的思维，也</w:t>
      </w:r>
      <w:proofErr w:type="gramStart"/>
      <w:r w:rsidRPr="000610D8">
        <w:rPr>
          <w:rFonts w:ascii="楷体" w:eastAsia="楷体" w:hAnsi="楷体"/>
          <w:sz w:val="22"/>
          <w:lang w:bidi="zh-TW"/>
        </w:rPr>
        <w:t>否定非</w:t>
      </w:r>
      <w:proofErr w:type="gramEnd"/>
      <w:r w:rsidRPr="000610D8">
        <w:rPr>
          <w:rFonts w:ascii="楷体" w:eastAsia="楷体" w:hAnsi="楷体"/>
          <w:sz w:val="22"/>
          <w:lang w:bidi="zh-TW"/>
        </w:rPr>
        <w:t>物质性的上帝存在。物质分为自然物质，如石头、人</w:t>
      </w:r>
      <w:r w:rsidR="002B7537" w:rsidRPr="000610D8">
        <w:rPr>
          <w:rFonts w:ascii="楷体" w:eastAsia="楷体" w:hAnsi="楷体" w:hint="eastAsia"/>
          <w:sz w:val="22"/>
          <w:lang w:bidi="zh-TW"/>
        </w:rPr>
        <w:t>；</w:t>
      </w:r>
      <w:r w:rsidRPr="000610D8">
        <w:rPr>
          <w:rFonts w:ascii="楷体" w:eastAsia="楷体" w:hAnsi="楷体"/>
          <w:sz w:val="22"/>
          <w:lang w:bidi="zh-TW"/>
        </w:rPr>
        <w:t>和人工物质，如国家。不管是自然还是人工物质，都遵循同样的因果律，</w:t>
      </w:r>
      <w:r w:rsidRPr="000610D8">
        <w:rPr>
          <w:rFonts w:ascii="楷体" w:eastAsia="楷体" w:hAnsi="楷体" w:hint="eastAsia"/>
          <w:sz w:val="22"/>
          <w:lang w:bidi="zh-TW"/>
        </w:rPr>
        <w:t>整个世界犹如“一部机器”</w:t>
      </w:r>
      <w:r w:rsidR="003C3180" w:rsidRPr="000610D8">
        <w:rPr>
          <w:rFonts w:ascii="楷体" w:eastAsia="楷体" w:hAnsi="楷体" w:hint="eastAsia"/>
          <w:sz w:val="22"/>
          <w:lang w:bidi="zh-TW"/>
        </w:rPr>
        <w:t>。</w:t>
      </w:r>
    </w:p>
    <w:p w14:paraId="01A1F57C" w14:textId="23B11275" w:rsidR="009B4E91" w:rsidRPr="000610D8" w:rsidRDefault="009B4E91"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②</w:t>
      </w:r>
      <w:r w:rsidRPr="000610D8">
        <w:rPr>
          <w:rFonts w:ascii="楷体" w:eastAsia="楷体" w:hAnsi="楷体"/>
          <w:sz w:val="22"/>
          <w:lang w:val="zh-TW" w:bidi="zh-TW"/>
        </w:rPr>
        <w:t>一个物体就是一个实体，它被我们了解，是通过各种偶性</w:t>
      </w:r>
      <w:r w:rsidRPr="000610D8">
        <w:rPr>
          <w:rFonts w:ascii="楷体" w:eastAsia="楷体" w:hAnsi="楷体" w:hint="eastAsia"/>
          <w:sz w:val="22"/>
          <w:lang w:val="zh-TW" w:bidi="zh-TW"/>
        </w:rPr>
        <w:t>；由此，“一个</w:t>
      </w:r>
      <w:r w:rsidRPr="000610D8">
        <w:rPr>
          <w:rFonts w:ascii="楷体" w:eastAsia="楷体" w:hAnsi="楷体"/>
          <w:sz w:val="22"/>
          <w:lang w:val="zh-TW" w:bidi="zh-TW"/>
        </w:rPr>
        <w:t>偶性就是某个物体借以在我们心里造成它自身的概念的那种能力。</w:t>
      </w:r>
      <w:r w:rsidRPr="000610D8">
        <w:rPr>
          <w:rFonts w:ascii="楷体" w:eastAsia="楷体" w:hAnsi="楷体" w:hint="eastAsia"/>
          <w:sz w:val="22"/>
          <w:lang w:val="zh-TW" w:bidi="zh-TW"/>
        </w:rPr>
        <w:t>”</w:t>
      </w:r>
    </w:p>
    <w:p w14:paraId="4EEBCC8C" w14:textId="253C972B" w:rsidR="00611545" w:rsidRPr="000610D8" w:rsidRDefault="009B4E91"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③</w:t>
      </w:r>
      <w:r w:rsidR="003B6533" w:rsidRPr="000610D8">
        <w:rPr>
          <w:rFonts w:ascii="楷体" w:eastAsia="楷体" w:hAnsi="楷体"/>
          <w:sz w:val="22"/>
          <w:lang w:bidi="zh-TW"/>
        </w:rPr>
        <w:t>、</w:t>
      </w:r>
      <w:r w:rsidR="00FE052E" w:rsidRPr="000610D8">
        <w:rPr>
          <w:rFonts w:ascii="楷体" w:eastAsia="楷体" w:hAnsi="楷体"/>
          <w:sz w:val="22"/>
          <w:lang w:val="zh-TW" w:bidi="zh-TW"/>
        </w:rPr>
        <w:t>整个外部世界就是一个由物体构成的系统。要把握这个系统，就是去探究造成这些事物的原因，而唯一普遍的原因就是运动。</w:t>
      </w:r>
      <w:r w:rsidR="003B6533" w:rsidRPr="000610D8">
        <w:rPr>
          <w:rFonts w:ascii="楷体" w:eastAsia="楷体" w:hAnsi="楷体"/>
          <w:sz w:val="22"/>
          <w:lang w:bidi="zh-TW"/>
        </w:rPr>
        <w:t>霍布斯将一切物质、精神的事件还原为“运动”，</w:t>
      </w:r>
      <w:r w:rsidR="00DB5C08" w:rsidRPr="000610D8">
        <w:rPr>
          <w:rFonts w:ascii="楷体" w:eastAsia="楷体" w:hAnsi="楷体"/>
          <w:sz w:val="22"/>
          <w:lang w:val="zh-TW" w:bidi="zh-TW"/>
        </w:rPr>
        <w:t>运动就是物体位置的变换，在空间中发生，以时间为度量。</w:t>
      </w:r>
      <w:r w:rsidR="003B6533" w:rsidRPr="000610D8">
        <w:rPr>
          <w:rFonts w:ascii="楷体" w:eastAsia="楷体" w:hAnsi="楷体"/>
          <w:sz w:val="22"/>
          <w:lang w:bidi="zh-TW"/>
        </w:rPr>
        <w:t>这里的“运动”不止表示简单位移，也包括了生命的运动，如呼吸</w:t>
      </w:r>
      <w:r w:rsidR="002B7537" w:rsidRPr="000610D8">
        <w:rPr>
          <w:rFonts w:ascii="楷体" w:eastAsia="楷体" w:hAnsi="楷体" w:hint="eastAsia"/>
          <w:sz w:val="22"/>
          <w:lang w:bidi="zh-TW"/>
        </w:rPr>
        <w:t>；</w:t>
      </w:r>
      <w:r w:rsidR="003B6533" w:rsidRPr="000610D8">
        <w:rPr>
          <w:rFonts w:ascii="楷体" w:eastAsia="楷体" w:hAnsi="楷体"/>
          <w:sz w:val="22"/>
          <w:lang w:bidi="zh-TW"/>
        </w:rPr>
        <w:t>以及心灵的运动，如想象、回忆。</w:t>
      </w:r>
    </w:p>
    <w:p w14:paraId="46D6213B" w14:textId="77777777" w:rsidR="00E9446E" w:rsidRPr="000610D8" w:rsidRDefault="00FE052E"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bidi="zh-TW"/>
        </w:rPr>
        <w:t>④</w:t>
      </w:r>
      <w:r w:rsidR="008C24B8" w:rsidRPr="000610D8">
        <w:rPr>
          <w:rFonts w:ascii="楷体" w:eastAsia="楷体" w:hAnsi="楷体" w:hint="eastAsia"/>
          <w:sz w:val="22"/>
          <w:lang w:bidi="zh-TW"/>
        </w:rPr>
        <w:t>、</w:t>
      </w:r>
      <w:r w:rsidR="00E9446E" w:rsidRPr="000610D8">
        <w:rPr>
          <w:rFonts w:ascii="楷体" w:eastAsia="楷体" w:hAnsi="楷体" w:hint="eastAsia"/>
          <w:sz w:val="22"/>
          <w:lang w:val="zh-TW" w:bidi="zh-TW"/>
        </w:rPr>
        <w:t>空间与时间</w:t>
      </w:r>
    </w:p>
    <w:p w14:paraId="679689B6" w14:textId="77777777" w:rsidR="006E090D" w:rsidRPr="000610D8" w:rsidRDefault="00E9446E"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空间，是一个单纯在心灵以外存在的东西的影像；</w:t>
      </w:r>
    </w:p>
    <w:p w14:paraId="2B5ABC28" w14:textId="20800D23" w:rsidR="00BC14EF" w:rsidRPr="000610D8" w:rsidRDefault="006E090D"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时间</w:t>
      </w:r>
      <w:r w:rsidRPr="000610D8">
        <w:rPr>
          <w:rFonts w:ascii="楷体" w:eastAsia="楷体" w:hAnsi="楷体" w:hint="eastAsia"/>
          <w:sz w:val="22"/>
          <w:lang w:val="zh-TW" w:bidi="zh-TW"/>
        </w:rPr>
        <w:t>，</w:t>
      </w:r>
      <w:r w:rsidRPr="000610D8">
        <w:rPr>
          <w:rFonts w:ascii="楷体" w:eastAsia="楷体" w:hAnsi="楷体"/>
          <w:sz w:val="22"/>
          <w:lang w:val="zh-TW" w:bidi="zh-TW"/>
        </w:rPr>
        <w:t>是运动中的先与后的影像。</w:t>
      </w:r>
    </w:p>
    <w:p w14:paraId="45AA75F5" w14:textId="6B84BA40" w:rsidR="006E090D" w:rsidRPr="000610D8" w:rsidRDefault="00A332C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这样一来，外部世界就是一个处在时空中的、服从机械运动规律的整体，它的存在不依赖于我们对它的认识。</w:t>
      </w:r>
    </w:p>
    <w:p w14:paraId="12CEE5E1" w14:textId="63F03EC6" w:rsidR="00915462" w:rsidRPr="000610D8" w:rsidRDefault="00A332C2"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⑤、</w:t>
      </w:r>
      <w:r w:rsidR="00915462" w:rsidRPr="000610D8">
        <w:rPr>
          <w:rFonts w:ascii="楷体" w:eastAsia="楷体" w:hAnsi="楷体" w:hint="eastAsia"/>
          <w:sz w:val="22"/>
          <w:lang w:bidi="zh-TW"/>
        </w:rPr>
        <w:t>霍布斯还把这种机械论思想应用于“人工物质”即国家，</w:t>
      </w:r>
      <w:r w:rsidR="00361A58" w:rsidRPr="000610D8">
        <w:rPr>
          <w:rFonts w:ascii="楷体" w:eastAsia="楷体" w:hAnsi="楷体" w:hint="eastAsia"/>
          <w:sz w:val="22"/>
          <w:lang w:bidi="zh-TW"/>
        </w:rPr>
        <w:t>写出了著</w:t>
      </w:r>
      <w:r w:rsidR="00361A58" w:rsidRPr="000610D8">
        <w:rPr>
          <w:rFonts w:ascii="楷体" w:eastAsia="楷体" w:hAnsi="楷体"/>
          <w:sz w:val="22"/>
          <w:lang w:bidi="zh-TW"/>
        </w:rPr>
        <w:t>名的《利维坦》。</w:t>
      </w:r>
      <w:r w:rsidR="00086B4B" w:rsidRPr="000610D8">
        <w:rPr>
          <w:rFonts w:ascii="楷体" w:eastAsia="楷体" w:hAnsi="楷体" w:hint="eastAsia"/>
          <w:sz w:val="22"/>
          <w:lang w:bidi="zh-TW"/>
        </w:rPr>
        <w:t>在他看来，</w:t>
      </w:r>
      <w:r w:rsidR="00915462" w:rsidRPr="000610D8">
        <w:rPr>
          <w:rFonts w:ascii="楷体" w:eastAsia="楷体" w:hAnsi="楷体"/>
          <w:sz w:val="22"/>
          <w:lang w:bidi="zh-TW"/>
        </w:rPr>
        <w:t>哲学便是对物体的运动和因果律的研究，哲学的方法是对名词进行“加法”和“减法”的推理，即由</w:t>
      </w:r>
      <w:proofErr w:type="gramStart"/>
      <w:r w:rsidR="00915462" w:rsidRPr="000610D8">
        <w:rPr>
          <w:rFonts w:ascii="楷体" w:eastAsia="楷体" w:hAnsi="楷体"/>
          <w:sz w:val="22"/>
          <w:lang w:bidi="zh-TW"/>
        </w:rPr>
        <w:t>因溯果</w:t>
      </w:r>
      <w:proofErr w:type="gramEnd"/>
      <w:r w:rsidR="00915462" w:rsidRPr="000610D8">
        <w:rPr>
          <w:rFonts w:ascii="楷体" w:eastAsia="楷体" w:hAnsi="楷体"/>
          <w:sz w:val="22"/>
          <w:lang w:bidi="zh-TW"/>
        </w:rPr>
        <w:t>的综合以及由</w:t>
      </w:r>
      <w:proofErr w:type="gramStart"/>
      <w:r w:rsidR="00915462" w:rsidRPr="000610D8">
        <w:rPr>
          <w:rFonts w:ascii="楷体" w:eastAsia="楷体" w:hAnsi="楷体"/>
          <w:sz w:val="22"/>
          <w:lang w:bidi="zh-TW"/>
        </w:rPr>
        <w:t>果溯因</w:t>
      </w:r>
      <w:proofErr w:type="gramEnd"/>
      <w:r w:rsidR="00915462" w:rsidRPr="000610D8">
        <w:rPr>
          <w:rFonts w:ascii="楷体" w:eastAsia="楷体" w:hAnsi="楷体"/>
          <w:sz w:val="22"/>
          <w:lang w:bidi="zh-TW"/>
        </w:rPr>
        <w:t>的分析。</w:t>
      </w:r>
    </w:p>
    <w:p w14:paraId="7AB49017" w14:textId="24A4AE7B" w:rsidR="008C24B8" w:rsidRPr="000610D8" w:rsidRDefault="00915462"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霍布斯通过对物体、运动、人和国家等</w:t>
      </w:r>
      <w:r w:rsidR="00086B4B" w:rsidRPr="000610D8">
        <w:rPr>
          <w:rFonts w:ascii="楷体" w:eastAsia="楷体" w:hAnsi="楷体" w:hint="eastAsia"/>
          <w:sz w:val="22"/>
          <w:lang w:bidi="zh-TW"/>
        </w:rPr>
        <w:t>观</w:t>
      </w:r>
      <w:r w:rsidRPr="000610D8">
        <w:rPr>
          <w:rFonts w:ascii="楷体" w:eastAsia="楷体" w:hAnsi="楷体" w:hint="eastAsia"/>
          <w:sz w:val="22"/>
          <w:lang w:bidi="zh-TW"/>
        </w:rPr>
        <w:t>念进行论述而构建起机械论自然哲学。在他的自然哲学中，否定了自由意志和偶然性的可能，一切都被因果预先决定了。</w:t>
      </w:r>
    </w:p>
    <w:p w14:paraId="627EE231" w14:textId="77777777" w:rsidR="00A332C2" w:rsidRPr="000610D8" w:rsidRDefault="00A332C2" w:rsidP="000610D8">
      <w:pPr>
        <w:ind w:firstLineChars="200" w:firstLine="440"/>
        <w:contextualSpacing/>
        <w:mirrorIndents/>
        <w:rPr>
          <w:rFonts w:ascii="楷体" w:eastAsia="楷体" w:hAnsi="楷体"/>
          <w:sz w:val="22"/>
          <w:lang w:bidi="zh-TW"/>
        </w:rPr>
      </w:pPr>
    </w:p>
    <w:p w14:paraId="132BEDE1" w14:textId="3219A2A6" w:rsidR="00A332C2" w:rsidRPr="000610D8" w:rsidRDefault="00A332C2"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（3）认识论</w:t>
      </w:r>
    </w:p>
    <w:p w14:paraId="64AA69C3" w14:textId="773A4771" w:rsidR="00AC1942" w:rsidRPr="000610D8" w:rsidRDefault="00AC267E"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霍布斯将知识分为这样两种：“一种是关于事实的知识，另一种是关于断言间推理的知识。前一种知识就是感觉和记忆，是绝对的知识。</w:t>
      </w:r>
      <w:r w:rsidR="000B6297" w:rsidRPr="000610D8">
        <w:rPr>
          <w:rFonts w:ascii="楷体" w:eastAsia="楷体" w:hAnsi="楷体"/>
          <w:sz w:val="22"/>
          <w:lang w:val="zh-TW" w:bidi="zh-TW"/>
        </w:rPr>
        <w:t>后一种知识被称为学识，是有条件的知识。</w:t>
      </w:r>
    </w:p>
    <w:p w14:paraId="0EE5296C" w14:textId="79CD1A3A" w:rsidR="007567A7" w:rsidRPr="000610D8" w:rsidRDefault="00ED5461"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在知识的起源问题上，霍布斯是一名坚定的经验主义者。他认为，我们的每一种思想都是物体性质的表象，是外在事物作用于我们感官的结果。这些表象的根源就是感觉，一切概念都全部或部分地源自物体对感觉器官的作用。而造成感觉的原因就是物体的运动</w:t>
      </w:r>
      <w:r w:rsidR="007567A7" w:rsidRPr="000610D8">
        <w:rPr>
          <w:rFonts w:ascii="楷体" w:eastAsia="楷体" w:hAnsi="楷体"/>
          <w:sz w:val="22"/>
          <w:lang w:val="zh-TW" w:bidi="zh-TW"/>
        </w:rPr>
        <w:t>：“一切所谓</w:t>
      </w:r>
      <w:r w:rsidR="009A3D77" w:rsidRPr="000610D8">
        <w:rPr>
          <w:rFonts w:ascii="楷体" w:eastAsia="楷体" w:hAnsi="楷体"/>
          <w:sz w:val="22"/>
          <w:lang w:val="zh-TW" w:bidi="zh-TW"/>
        </w:rPr>
        <w:t>可感知的性质都存在于造成它们的对象之中，它们不过是对象借以对我们的感官施加不同压力的许多种各自不同的物质运动。”</w:t>
      </w:r>
    </w:p>
    <w:p w14:paraId="60939D93" w14:textId="4946E56A" w:rsidR="00AA52A2" w:rsidRPr="000610D8" w:rsidRDefault="000C2C16"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感觉是一切知识的基础，而我们的想象也不能越</w:t>
      </w:r>
      <w:proofErr w:type="gramStart"/>
      <w:r w:rsidRPr="000610D8">
        <w:rPr>
          <w:rFonts w:ascii="楷体" w:eastAsia="楷体" w:hAnsi="楷体"/>
          <w:sz w:val="22"/>
          <w:lang w:val="zh-TW" w:bidi="zh-TW"/>
        </w:rPr>
        <w:t>出感觉</w:t>
      </w:r>
      <w:proofErr w:type="gramEnd"/>
      <w:r w:rsidRPr="000610D8">
        <w:rPr>
          <w:rFonts w:ascii="楷体" w:eastAsia="楷体" w:hAnsi="楷体"/>
          <w:sz w:val="22"/>
          <w:lang w:val="zh-TW" w:bidi="zh-TW"/>
        </w:rPr>
        <w:t>的范围之外，</w:t>
      </w:r>
      <w:r w:rsidR="00857070" w:rsidRPr="000610D8">
        <w:rPr>
          <w:rFonts w:ascii="楷体" w:eastAsia="楷体" w:hAnsi="楷体"/>
          <w:sz w:val="22"/>
          <w:lang w:val="zh-TW" w:bidi="zh-TW"/>
        </w:rPr>
        <w:t>所以，任何想象中的事物都是局限的，人不可能形成任何关于无限的观念。</w:t>
      </w:r>
      <w:r w:rsidR="00AA52A2" w:rsidRPr="000610D8">
        <w:rPr>
          <w:rFonts w:ascii="楷体" w:eastAsia="楷体" w:hAnsi="楷体" w:hint="eastAsia"/>
          <w:sz w:val="22"/>
          <w:lang w:val="zh-TW" w:bidi="zh-TW"/>
        </w:rPr>
        <w:t>我</w:t>
      </w:r>
      <w:r w:rsidR="00A35D99" w:rsidRPr="000610D8">
        <w:rPr>
          <w:rFonts w:ascii="楷体" w:eastAsia="楷体" w:hAnsi="楷体"/>
          <w:sz w:val="22"/>
          <w:lang w:val="zh-TW" w:bidi="zh-TW"/>
        </w:rPr>
        <w:t>们的想象只能基于曾被全部或部分地感知到的事物</w:t>
      </w:r>
      <w:r w:rsidR="00A35D99" w:rsidRPr="000610D8">
        <w:rPr>
          <w:rFonts w:ascii="楷体" w:eastAsia="楷体" w:hAnsi="楷体" w:hint="eastAsia"/>
          <w:sz w:val="22"/>
          <w:lang w:val="zh-TW" w:bidi="zh-TW"/>
        </w:rPr>
        <w:t>；</w:t>
      </w:r>
      <w:r w:rsidR="00AA52A2" w:rsidRPr="000610D8">
        <w:rPr>
          <w:rFonts w:ascii="楷体" w:eastAsia="楷体" w:hAnsi="楷体"/>
          <w:sz w:val="22"/>
          <w:lang w:val="zh-TW" w:bidi="zh-TW"/>
        </w:rPr>
        <w:t>感觉是既定的，不可更改的，正是在这种意义上，由感觉而得的知识是绝对的。</w:t>
      </w:r>
    </w:p>
    <w:p w14:paraId="67773440" w14:textId="4F33D089" w:rsidR="00857070" w:rsidRPr="000610D8" w:rsidRDefault="00364E31" w:rsidP="000610D8">
      <w:pPr>
        <w:ind w:firstLineChars="200" w:firstLine="440"/>
        <w:contextualSpacing/>
        <w:mirrorIndents/>
        <w:rPr>
          <w:rFonts w:ascii="楷体" w:eastAsia="楷体" w:hAnsi="楷体"/>
          <w:sz w:val="22"/>
          <w:lang w:bidi="zh-TW"/>
        </w:rPr>
      </w:pPr>
      <w:r w:rsidRPr="000610D8">
        <w:rPr>
          <w:rFonts w:ascii="楷体" w:eastAsia="楷体" w:hAnsi="楷体"/>
          <w:sz w:val="22"/>
          <w:lang w:val="zh-TW" w:bidi="zh-TW"/>
        </w:rPr>
        <w:t>我们的另一类知识，即推理的知识，则是有条件的。霍布斯认为，推理就是计算，就是对思想做加减运算。所以，由推理而得的知识的确定性，有赖于前提的确定性。</w:t>
      </w:r>
      <w:r w:rsidR="00805305" w:rsidRPr="000610D8">
        <w:rPr>
          <w:rFonts w:ascii="楷体" w:eastAsia="楷体" w:hAnsi="楷体"/>
          <w:sz w:val="22"/>
          <w:lang w:val="zh-TW" w:bidi="zh-TW"/>
        </w:rPr>
        <w:t>但是，推理本身是不可能错误的，</w:t>
      </w:r>
      <w:r w:rsidR="004A5857" w:rsidRPr="000610D8">
        <w:rPr>
          <w:rFonts w:ascii="楷体" w:eastAsia="楷体" w:hAnsi="楷体"/>
          <w:sz w:val="22"/>
          <w:lang w:val="zh-TW" w:bidi="zh-TW"/>
        </w:rPr>
        <w:t>一旦我们根据确定的前提，又通过严密的推理，得到了这种知识</w:t>
      </w:r>
      <w:r w:rsidR="001B2DAF" w:rsidRPr="000610D8">
        <w:rPr>
          <w:rFonts w:ascii="楷体" w:eastAsia="楷体" w:hAnsi="楷体" w:hint="eastAsia"/>
          <w:sz w:val="22"/>
          <w:lang w:val="zh-TW" w:bidi="zh-TW"/>
        </w:rPr>
        <w:t>，</w:t>
      </w:r>
      <w:r w:rsidR="001B2DAF" w:rsidRPr="000610D8">
        <w:rPr>
          <w:rFonts w:ascii="楷体" w:eastAsia="楷体" w:hAnsi="楷体"/>
          <w:sz w:val="22"/>
          <w:lang w:val="zh-TW" w:bidi="zh-TW"/>
        </w:rPr>
        <w:t>那么我们便拥有了永恒的真理。这样的真理统称为哲学。</w:t>
      </w:r>
    </w:p>
    <w:p w14:paraId="379A601C" w14:textId="3D516F9B" w:rsidR="00983A4B" w:rsidRPr="000610D8" w:rsidRDefault="00983A4B"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w:t>
      </w:r>
      <w:r w:rsidR="00A332C2" w:rsidRPr="000610D8">
        <w:rPr>
          <w:rFonts w:ascii="楷体" w:eastAsia="楷体" w:hAnsi="楷体"/>
          <w:sz w:val="22"/>
          <w:lang w:bidi="zh-TW"/>
        </w:rPr>
        <w:t>4</w:t>
      </w:r>
      <w:r w:rsidRPr="000610D8">
        <w:rPr>
          <w:rFonts w:ascii="楷体" w:eastAsia="楷体" w:hAnsi="楷体" w:hint="eastAsia"/>
          <w:sz w:val="22"/>
          <w:lang w:bidi="zh-TW"/>
        </w:rPr>
        <w:t>）</w:t>
      </w:r>
      <w:r w:rsidR="008C24B8" w:rsidRPr="000610D8">
        <w:rPr>
          <w:rFonts w:ascii="楷体" w:eastAsia="楷体" w:hAnsi="楷体"/>
          <w:sz w:val="22"/>
          <w:lang w:bidi="zh-TW"/>
        </w:rPr>
        <w:t>、</w:t>
      </w:r>
      <w:r w:rsidR="00AC1942" w:rsidRPr="000610D8">
        <w:rPr>
          <w:rFonts w:ascii="楷体" w:eastAsia="楷体" w:hAnsi="楷体" w:hint="eastAsia"/>
          <w:sz w:val="22"/>
          <w:lang w:bidi="zh-TW"/>
        </w:rPr>
        <w:t>政治哲学：</w:t>
      </w:r>
      <w:r w:rsidR="008C24B8" w:rsidRPr="000610D8">
        <w:rPr>
          <w:rFonts w:ascii="楷体" w:eastAsia="楷体" w:hAnsi="楷体"/>
          <w:sz w:val="22"/>
          <w:lang w:bidi="zh-TW"/>
        </w:rPr>
        <w:t>社会</w:t>
      </w:r>
      <w:r w:rsidRPr="000610D8">
        <w:rPr>
          <w:rFonts w:ascii="楷体" w:eastAsia="楷体" w:hAnsi="楷体" w:hint="eastAsia"/>
          <w:sz w:val="22"/>
          <w:lang w:bidi="zh-TW"/>
        </w:rPr>
        <w:t>契约论</w:t>
      </w:r>
    </w:p>
    <w:p w14:paraId="5756CE7B" w14:textId="00A043A8" w:rsidR="006D1A86" w:rsidRPr="000610D8" w:rsidRDefault="006D1A86"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霍布斯是西方政治哲学理论中社会契约论的创始人，</w:t>
      </w:r>
      <w:r w:rsidRPr="000610D8">
        <w:rPr>
          <w:rFonts w:ascii="楷体" w:eastAsia="楷体" w:hAnsi="楷体"/>
          <w:sz w:val="22"/>
          <w:lang w:val="zh-TW" w:bidi="zh-TW"/>
        </w:rPr>
        <w:t>他从性恶论的立场出发，系统阐述了国家的起源、权力及形式，构建起了一套宏大的政治哲学体系。这一思想体系内容完整，结构严密，成为西方近代继马基雅维利君主论之后的又一座政治思想的里程碑。</w:t>
      </w:r>
    </w:p>
    <w:p w14:paraId="50DB2444" w14:textId="74DAF2BE" w:rsidR="009A1A44" w:rsidRPr="000610D8" w:rsidRDefault="008C24B8"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社会契约论第一次用人的自然属性和自然理性说明国家的起源和本质，取代了中世纪“君权神授”说，对政治哲学传统产生了巨大的影响。霍布斯的社会契约论思想主要体现在其著作《利维坦》中，主要</w:t>
      </w:r>
      <w:r w:rsidR="009A1A44" w:rsidRPr="000610D8">
        <w:rPr>
          <w:rFonts w:ascii="楷体" w:eastAsia="楷体" w:hAnsi="楷体" w:hint="eastAsia"/>
          <w:sz w:val="22"/>
          <w:lang w:bidi="zh-TW"/>
        </w:rPr>
        <w:t>内容</w:t>
      </w:r>
      <w:r w:rsidRPr="000610D8">
        <w:rPr>
          <w:rFonts w:ascii="楷体" w:eastAsia="楷体" w:hAnsi="楷体"/>
          <w:sz w:val="22"/>
          <w:lang w:bidi="zh-TW"/>
        </w:rPr>
        <w:t>如下</w:t>
      </w:r>
      <w:r w:rsidR="009A1A44" w:rsidRPr="000610D8">
        <w:rPr>
          <w:rFonts w:ascii="楷体" w:eastAsia="楷体" w:hAnsi="楷体" w:hint="eastAsia"/>
          <w:sz w:val="22"/>
          <w:lang w:bidi="zh-TW"/>
        </w:rPr>
        <w:t>：</w:t>
      </w:r>
    </w:p>
    <w:p w14:paraId="6F204192" w14:textId="77777777" w:rsidR="00575B46" w:rsidRPr="000610D8" w:rsidRDefault="009A1A44"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①</w:t>
      </w:r>
      <w:r w:rsidR="00575B46" w:rsidRPr="000610D8">
        <w:rPr>
          <w:rFonts w:ascii="楷体" w:eastAsia="楷体" w:hAnsi="楷体" w:hint="eastAsia"/>
          <w:sz w:val="22"/>
          <w:lang w:bidi="zh-TW"/>
        </w:rPr>
        <w:t>自然状态</w:t>
      </w:r>
    </w:p>
    <w:p w14:paraId="72CF94BC" w14:textId="34E7A6E4" w:rsidR="00C82A0E" w:rsidRPr="000610D8" w:rsidRDefault="008C24B8"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bidi="zh-TW"/>
        </w:rPr>
        <w:t>霍布斯认为国家和公民社会</w:t>
      </w:r>
      <w:r w:rsidR="009A1A44" w:rsidRPr="000610D8">
        <w:rPr>
          <w:rFonts w:ascii="楷体" w:eastAsia="楷体" w:hAnsi="楷体" w:hint="eastAsia"/>
          <w:sz w:val="22"/>
          <w:lang w:bidi="zh-TW"/>
        </w:rPr>
        <w:t>存</w:t>
      </w:r>
      <w:r w:rsidRPr="000610D8">
        <w:rPr>
          <w:rFonts w:ascii="楷体" w:eastAsia="楷体" w:hAnsi="楷体"/>
          <w:sz w:val="22"/>
          <w:lang w:bidi="zh-TW"/>
        </w:rPr>
        <w:t>在之前，人处于“自然状态”。在自然状态中，人受欲望和厌恶的支配，表现着</w:t>
      </w:r>
      <w:r w:rsidR="009A1A44" w:rsidRPr="000610D8">
        <w:rPr>
          <w:rFonts w:ascii="楷体" w:eastAsia="楷体" w:hAnsi="楷体" w:hint="eastAsia"/>
          <w:sz w:val="22"/>
          <w:lang w:bidi="zh-TW"/>
        </w:rPr>
        <w:t>趋利避</w:t>
      </w:r>
      <w:r w:rsidRPr="000610D8">
        <w:rPr>
          <w:rFonts w:ascii="楷体" w:eastAsia="楷体" w:hAnsi="楷体"/>
          <w:sz w:val="22"/>
          <w:lang w:bidi="zh-TW"/>
        </w:rPr>
        <w:t>害的本能</w:t>
      </w:r>
      <w:r w:rsidR="00015DEB" w:rsidRPr="000610D8">
        <w:rPr>
          <w:rFonts w:ascii="楷体" w:eastAsia="楷体" w:hAnsi="楷体" w:hint="eastAsia"/>
          <w:sz w:val="22"/>
          <w:lang w:bidi="zh-TW"/>
        </w:rPr>
        <w:t>；</w:t>
      </w:r>
      <w:r w:rsidRPr="000610D8">
        <w:rPr>
          <w:rFonts w:ascii="楷体" w:eastAsia="楷体" w:hAnsi="楷体"/>
          <w:sz w:val="22"/>
          <w:lang w:bidi="zh-TW"/>
        </w:rPr>
        <w:t>为维持自我保存</w:t>
      </w:r>
      <w:r w:rsidR="009A1A44" w:rsidRPr="000610D8">
        <w:rPr>
          <w:rFonts w:ascii="楷体" w:eastAsia="楷体" w:hAnsi="楷体" w:hint="eastAsia"/>
          <w:sz w:val="22"/>
          <w:lang w:bidi="zh-TW"/>
        </w:rPr>
        <w:t>，</w:t>
      </w:r>
      <w:r w:rsidRPr="000610D8">
        <w:rPr>
          <w:rFonts w:ascii="楷体" w:eastAsia="楷体" w:hAnsi="楷体"/>
          <w:sz w:val="22"/>
          <w:lang w:bidi="zh-TW"/>
        </w:rPr>
        <w:t>他们互相掠夺、伤害，</w:t>
      </w:r>
      <w:r w:rsidR="00015DEB" w:rsidRPr="000610D8">
        <w:rPr>
          <w:rFonts w:ascii="楷体" w:eastAsia="楷体" w:hAnsi="楷体" w:hint="eastAsia"/>
          <w:sz w:val="22"/>
          <w:lang w:bidi="zh-TW"/>
        </w:rPr>
        <w:t>人们</w:t>
      </w:r>
      <w:r w:rsidRPr="000610D8">
        <w:rPr>
          <w:rFonts w:ascii="楷体" w:eastAsia="楷体" w:hAnsi="楷体"/>
          <w:sz w:val="22"/>
          <w:lang w:bidi="zh-TW"/>
        </w:rPr>
        <w:t>处于“一切人反对一切人的战条”的无政府处境。</w:t>
      </w:r>
      <w:r w:rsidR="00B22F2B" w:rsidRPr="000610D8">
        <w:rPr>
          <w:rFonts w:ascii="楷体" w:eastAsia="楷体" w:hAnsi="楷体"/>
          <w:sz w:val="22"/>
          <w:lang w:val="zh-TW" w:bidi="zh-TW"/>
        </w:rPr>
        <w:t>于是，人的自然生存状态，就成了每一个人对每一个人的战争状态：</w:t>
      </w:r>
      <w:r w:rsidR="00987208" w:rsidRPr="000610D8">
        <w:rPr>
          <w:rFonts w:ascii="楷体" w:eastAsia="楷体" w:hAnsi="楷体"/>
          <w:sz w:val="22"/>
          <w:lang w:val="zh-TW" w:bidi="zh-TW"/>
        </w:rPr>
        <w:t>有三种造成争斗的主要原因存在。第一是竞争，第二是猜疑，第三是荣誉。第一种原因使人为了求利，第二种原因使人为了求安全，第三种原因使人为了名誉而进行侵犯。</w:t>
      </w:r>
      <w:r w:rsidR="00C82A0E" w:rsidRPr="000610D8">
        <w:rPr>
          <w:rFonts w:ascii="楷体" w:eastAsia="楷体" w:hAnsi="楷体"/>
          <w:sz w:val="22"/>
          <w:lang w:val="zh-TW" w:bidi="zh-TW"/>
        </w:rPr>
        <w:t>要摆脱这种悲惨状况，就必须对人们追求私利的行为加以合理的控制，而这种控制只有靠人们彼此订立契约才能实现。</w:t>
      </w:r>
    </w:p>
    <w:p w14:paraId="725568A4" w14:textId="77777777" w:rsidR="00575B46" w:rsidRPr="000610D8" w:rsidRDefault="00015DEB"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②</w:t>
      </w:r>
      <w:r w:rsidR="00575B46" w:rsidRPr="000610D8">
        <w:rPr>
          <w:rFonts w:ascii="楷体" w:eastAsia="楷体" w:hAnsi="楷体" w:hint="eastAsia"/>
          <w:sz w:val="22"/>
          <w:lang w:bidi="zh-TW"/>
        </w:rPr>
        <w:t>自然律与契约</w:t>
      </w:r>
    </w:p>
    <w:p w14:paraId="0417F920" w14:textId="5FE054AE" w:rsidR="00725461" w:rsidRPr="000610D8" w:rsidRDefault="00725461"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但是，契约的订立并不是要从根本上压制人性的欲求，而是更好地实现这种欲求。因此，霍布斯极力强调遵守各项自然律的重要性。</w:t>
      </w:r>
    </w:p>
    <w:p w14:paraId="52595863" w14:textId="0862DE9A" w:rsidR="00AD3E4A" w:rsidRPr="000610D8" w:rsidRDefault="00AD3E4A"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认为，人天生具有保全自己的权利。这种权利就是自由。他是这样界定自由的：“自由这一语词，按照其确切的意义说来，就是外界障碍不存在的状态。”人们按照自己的判断和理性认为最合适的方式，去做任何事情。而各种自然</w:t>
      </w:r>
      <w:proofErr w:type="gramStart"/>
      <w:r w:rsidRPr="000610D8">
        <w:rPr>
          <w:rFonts w:ascii="楷体" w:eastAsia="楷体" w:hAnsi="楷体"/>
          <w:sz w:val="22"/>
          <w:lang w:val="zh-TW" w:bidi="zh-TW"/>
        </w:rPr>
        <w:t>律正是</w:t>
      </w:r>
      <w:proofErr w:type="gramEnd"/>
      <w:r w:rsidRPr="000610D8">
        <w:rPr>
          <w:rFonts w:ascii="楷体" w:eastAsia="楷体" w:hAnsi="楷体"/>
          <w:sz w:val="22"/>
          <w:lang w:val="zh-TW" w:bidi="zh-TW"/>
        </w:rPr>
        <w:t>由人的理性所发现的：</w:t>
      </w:r>
    </w:p>
    <w:p w14:paraId="79F57E64" w14:textId="32BAD7CE" w:rsidR="00BA71E2" w:rsidRPr="000610D8" w:rsidRDefault="00B61A39"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他列举的第一条自然律是：“每一个人只要有获得和平的希望时，就应当力求和平；在不能得到和平时，他就可以寻求并利用战争的一切有利条件和助力。”由这条最基本的法则又可以引申出第二条自然律：“在别人也愿意这样做的条件下，当一个人为了和平与自卫的目的认为必要时，会自愿放弃这种对一切事物的权利；而在对他人的自由权方面满足于相当于自己让他人对自己所具有的自由权利。”</w:t>
      </w:r>
    </w:p>
    <w:p w14:paraId="1B619550" w14:textId="4F6D4FCB" w:rsidR="00BA71E2" w:rsidRPr="000610D8" w:rsidRDefault="004B1F2B"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而人们相互间的这种权利转让就是所谓的契约。霍布斯认为，订立契约乃是人们经过深思熟虑之后所</w:t>
      </w:r>
      <w:proofErr w:type="gramStart"/>
      <w:r w:rsidRPr="000610D8">
        <w:rPr>
          <w:rFonts w:ascii="楷体" w:eastAsia="楷体" w:hAnsi="楷体"/>
          <w:sz w:val="22"/>
          <w:lang w:val="zh-TW" w:bidi="zh-TW"/>
        </w:rPr>
        <w:t>作出</w:t>
      </w:r>
      <w:proofErr w:type="gramEnd"/>
      <w:r w:rsidRPr="000610D8">
        <w:rPr>
          <w:rFonts w:ascii="楷体" w:eastAsia="楷体" w:hAnsi="楷体"/>
          <w:sz w:val="22"/>
          <w:lang w:val="zh-TW" w:bidi="zh-TW"/>
        </w:rPr>
        <w:t>的一种意志的行为。</w:t>
      </w:r>
    </w:p>
    <w:p w14:paraId="30F1C298" w14:textId="67424408" w:rsidR="004B1F2B" w:rsidRPr="000610D8" w:rsidRDefault="004B1F2B"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要使已订立的契约生效，还需要第三条自然律的约束，这条法则说的是：契约一经订立，就必须履行。不遵循这条自然律，我们还只能处在人人相互为敌的自然状态中。</w:t>
      </w:r>
    </w:p>
    <w:p w14:paraId="538FE06E" w14:textId="2F91C0A3" w:rsidR="00966618" w:rsidRPr="000610D8" w:rsidRDefault="00966618"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霍布斯还探讨了其他一些自然律，并把所有这些法则精炼为一条简易的总则：己所不欲，勿施于人。</w:t>
      </w:r>
    </w:p>
    <w:p w14:paraId="0DD34121" w14:textId="386987B0" w:rsidR="000F4313" w:rsidRPr="000610D8" w:rsidRDefault="000F4313"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认为，所有自然法都是永恒的法则，对人的主观欲望和努力有着普遍的约束力。努力遵循自然法则的人就是正义之人。他们的行为都是善的。相反，那些违背自然法则的人则在行为中表现出了恶，应该受到谴责。</w:t>
      </w:r>
    </w:p>
    <w:p w14:paraId="3318C8FC" w14:textId="77777777" w:rsidR="00F43FDB" w:rsidRPr="000610D8" w:rsidRDefault="00F43FDB" w:rsidP="000610D8">
      <w:pPr>
        <w:ind w:firstLineChars="200" w:firstLine="440"/>
        <w:contextualSpacing/>
        <w:mirrorIndents/>
        <w:rPr>
          <w:rFonts w:ascii="楷体" w:eastAsia="楷体" w:hAnsi="楷体"/>
          <w:sz w:val="22"/>
          <w:lang w:bidi="zh-TW"/>
        </w:rPr>
      </w:pPr>
    </w:p>
    <w:p w14:paraId="23083BE7" w14:textId="77777777" w:rsidR="00516DA9" w:rsidRPr="000610D8" w:rsidRDefault="001731DA"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③</w:t>
      </w:r>
      <w:r w:rsidR="00516DA9" w:rsidRPr="000610D8">
        <w:rPr>
          <w:rFonts w:ascii="楷体" w:eastAsia="楷体" w:hAnsi="楷体" w:hint="eastAsia"/>
          <w:sz w:val="22"/>
          <w:lang w:bidi="zh-TW"/>
        </w:rPr>
        <w:t>国家</w:t>
      </w:r>
    </w:p>
    <w:p w14:paraId="59106B8E" w14:textId="438730D9" w:rsidR="001731DA" w:rsidRPr="000610D8" w:rsidRDefault="00A35682" w:rsidP="000610D8">
      <w:pPr>
        <w:ind w:firstLineChars="200" w:firstLine="440"/>
        <w:contextualSpacing/>
        <w:mirrorIndents/>
        <w:rPr>
          <w:rFonts w:ascii="楷体" w:eastAsia="楷体" w:hAnsi="楷体"/>
          <w:sz w:val="22"/>
          <w:lang w:bidi="zh-TW"/>
        </w:rPr>
      </w:pPr>
      <w:r w:rsidRPr="000610D8">
        <w:rPr>
          <w:rFonts w:ascii="楷体" w:eastAsia="楷体" w:hAnsi="楷体"/>
          <w:sz w:val="22"/>
          <w:lang w:val="zh-TW" w:bidi="zh-TW"/>
        </w:rPr>
        <w:t>霍布斯认为，尽管自然律促使人们订立了契约，但契约要最终得到长效的履行，还必须有一个</w:t>
      </w:r>
      <w:r w:rsidRPr="000610D8">
        <w:rPr>
          <w:rFonts w:ascii="楷体" w:eastAsia="楷体" w:hAnsi="楷体" w:hint="eastAsia"/>
          <w:sz w:val="22"/>
          <w:lang w:bidi="zh-TW"/>
        </w:rPr>
        <w:t>必要的</w:t>
      </w:r>
      <w:r w:rsidRPr="000610D8">
        <w:rPr>
          <w:rFonts w:ascii="楷体" w:eastAsia="楷体" w:hAnsi="楷体"/>
          <w:sz w:val="22"/>
          <w:lang w:bidi="zh-TW"/>
        </w:rPr>
        <w:t>生活条件</w:t>
      </w:r>
      <w:r w:rsidRPr="000610D8">
        <w:rPr>
          <w:rFonts w:ascii="楷体" w:eastAsia="楷体" w:hAnsi="楷体"/>
          <w:sz w:val="22"/>
          <w:lang w:val="zh-TW" w:bidi="zh-TW"/>
        </w:rPr>
        <w:t>。</w:t>
      </w:r>
      <w:r w:rsidR="008C24B8" w:rsidRPr="000610D8">
        <w:rPr>
          <w:rFonts w:ascii="楷体" w:eastAsia="楷体" w:hAnsi="楷体"/>
          <w:sz w:val="22"/>
          <w:lang w:bidi="zh-TW"/>
        </w:rPr>
        <w:t>这个</w:t>
      </w:r>
      <w:r w:rsidR="001731DA" w:rsidRPr="000610D8">
        <w:rPr>
          <w:rFonts w:ascii="楷体" w:eastAsia="楷体" w:hAnsi="楷体" w:hint="eastAsia"/>
          <w:sz w:val="22"/>
          <w:lang w:bidi="zh-TW"/>
        </w:rPr>
        <w:t>必要的</w:t>
      </w:r>
      <w:r w:rsidR="008C24B8" w:rsidRPr="000610D8">
        <w:rPr>
          <w:rFonts w:ascii="楷体" w:eastAsia="楷体" w:hAnsi="楷体"/>
          <w:sz w:val="22"/>
          <w:lang w:bidi="zh-TW"/>
        </w:rPr>
        <w:t>生活条件就是“公民社会”或“国家”，在国家中，人们订立契约，放弃别人也愿意放弃的权利，把这些</w:t>
      </w:r>
      <w:r w:rsidR="001B068A" w:rsidRPr="000610D8">
        <w:rPr>
          <w:rFonts w:ascii="楷体" w:eastAsia="楷体" w:hAnsi="楷体"/>
          <w:sz w:val="22"/>
          <w:lang w:bidi="zh-TW"/>
        </w:rPr>
        <w:t>权</w:t>
      </w:r>
      <w:r w:rsidR="008C24B8" w:rsidRPr="000610D8">
        <w:rPr>
          <w:rFonts w:ascii="楷体" w:eastAsia="楷体" w:hAnsi="楷体"/>
          <w:sz w:val="22"/>
          <w:lang w:bidi="zh-TW"/>
        </w:rPr>
        <w:t>利转让给一个人或一群人，由他们作为代理者以保全缔约者的生命。这些代理人就是国家的统治者，转让权利的人就是国家的被统治者。</w:t>
      </w:r>
    </w:p>
    <w:p w14:paraId="7C08C70D" w14:textId="11A537B9" w:rsidR="008C24B8" w:rsidRPr="000610D8" w:rsidRDefault="001731DA"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④</w:t>
      </w:r>
      <w:r w:rsidR="008C24B8" w:rsidRPr="000610D8">
        <w:rPr>
          <w:rFonts w:ascii="楷体" w:eastAsia="楷体" w:hAnsi="楷体"/>
          <w:sz w:val="22"/>
          <w:lang w:bidi="zh-TW"/>
        </w:rPr>
        <w:t>、霍布斯的社会契约论认为，被统治者</w:t>
      </w:r>
      <w:proofErr w:type="gramStart"/>
      <w:r w:rsidR="008C24B8" w:rsidRPr="000610D8">
        <w:rPr>
          <w:rFonts w:ascii="楷体" w:eastAsia="楷体" w:hAnsi="楷体"/>
          <w:sz w:val="22"/>
          <w:lang w:bidi="zh-TW"/>
        </w:rPr>
        <w:t>除生命</w:t>
      </w:r>
      <w:proofErr w:type="gramEnd"/>
      <w:r w:rsidR="008C24B8" w:rsidRPr="000610D8">
        <w:rPr>
          <w:rFonts w:ascii="楷体" w:eastAsia="楷体" w:hAnsi="楷体"/>
          <w:sz w:val="22"/>
          <w:lang w:bidi="zh-TW"/>
        </w:rPr>
        <w:t>权外，其他一切权利都转让给了统治者，这样统治者才能有效地保</w:t>
      </w:r>
      <w:r w:rsidR="008C24B8" w:rsidRPr="000610D8">
        <w:rPr>
          <w:rFonts w:ascii="楷体" w:eastAsia="楷体" w:hAnsi="楷体" w:hint="eastAsia"/>
          <w:sz w:val="22"/>
          <w:lang w:bidi="zh-TW"/>
        </w:rPr>
        <w:t>证他们的生命安全。所以他说国家就是伟大的利维坦，不止代表了公民，也体现了公民的意志，具有绝对、至高无上的权力。</w:t>
      </w:r>
    </w:p>
    <w:p w14:paraId="77C931EF" w14:textId="175DD212" w:rsidR="008C24B8" w:rsidRPr="000610D8" w:rsidRDefault="008C24B8"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对于霍布斯来说，国家元首的权力是不可</w:t>
      </w:r>
      <w:r w:rsidR="001B068A" w:rsidRPr="000610D8">
        <w:rPr>
          <w:rFonts w:ascii="楷体" w:eastAsia="楷体" w:hAnsi="楷体" w:hint="eastAsia"/>
          <w:sz w:val="22"/>
          <w:lang w:bidi="zh-TW"/>
        </w:rPr>
        <w:t>分割</w:t>
      </w:r>
      <w:r w:rsidRPr="000610D8">
        <w:rPr>
          <w:rFonts w:ascii="楷体" w:eastAsia="楷体" w:hAnsi="楷体" w:hint="eastAsia"/>
          <w:sz w:val="22"/>
          <w:lang w:bidi="zh-TW"/>
        </w:rPr>
        <w:t>、不可剥夺的，因为推翻元首意味着毁坏契约，回到自然状态，是</w:t>
      </w:r>
      <w:proofErr w:type="gramStart"/>
      <w:r w:rsidRPr="000610D8">
        <w:rPr>
          <w:rFonts w:ascii="楷体" w:eastAsia="楷体" w:hAnsi="楷体" w:hint="eastAsia"/>
          <w:sz w:val="22"/>
          <w:lang w:bidi="zh-TW"/>
        </w:rPr>
        <w:t>不</w:t>
      </w:r>
      <w:proofErr w:type="gramEnd"/>
      <w:r w:rsidRPr="000610D8">
        <w:rPr>
          <w:rFonts w:ascii="楷体" w:eastAsia="楷体" w:hAnsi="楷体" w:hint="eastAsia"/>
          <w:sz w:val="22"/>
          <w:lang w:bidi="zh-TW"/>
        </w:rPr>
        <w:t>正义的违法行为。但霍布斯承认如果国家元首不能保证被统治者的生命安全，便可以根据契约推翻他。</w:t>
      </w:r>
    </w:p>
    <w:p w14:paraId="51B8F3FF" w14:textId="05E75549" w:rsidR="003F1CC0" w:rsidRPr="000610D8" w:rsidRDefault="001B2DAF"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（5）语言哲学</w:t>
      </w:r>
    </w:p>
    <w:p w14:paraId="4B838623" w14:textId="3469BA5E" w:rsidR="001B2DAF" w:rsidRPr="000610D8" w:rsidRDefault="0053225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霍布斯堪称西方近代第一位语言哲学家。他看到了语言对于人类的思想及生存的极端重要性</w:t>
      </w:r>
      <w:r w:rsidRPr="000610D8">
        <w:rPr>
          <w:rFonts w:ascii="楷体" w:eastAsia="楷体" w:hAnsi="楷体" w:hint="eastAsia"/>
          <w:sz w:val="22"/>
          <w:lang w:val="zh-TW" w:bidi="zh-TW"/>
        </w:rPr>
        <w:t>。</w:t>
      </w:r>
    </w:p>
    <w:p w14:paraId="5F9C2F32" w14:textId="44194032" w:rsidR="00902431" w:rsidRPr="000610D8" w:rsidRDefault="00902431"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霍布斯认为，语言作为符号系统的一般作用，是将人的思维序列转化为语言系列。</w:t>
      </w:r>
      <w:r w:rsidR="00526328" w:rsidRPr="000610D8">
        <w:rPr>
          <w:rFonts w:ascii="楷体" w:eastAsia="楷体" w:hAnsi="楷体"/>
          <w:sz w:val="22"/>
          <w:lang w:val="zh-TW" w:bidi="zh-TW"/>
        </w:rPr>
        <w:t>语言是思想的载体</w:t>
      </w:r>
      <w:r w:rsidR="00526328" w:rsidRPr="000610D8">
        <w:rPr>
          <w:rFonts w:ascii="楷体" w:eastAsia="楷体" w:hAnsi="楷体" w:hint="eastAsia"/>
          <w:sz w:val="22"/>
          <w:lang w:val="zh-TW" w:bidi="zh-TW"/>
        </w:rPr>
        <w:t>。</w:t>
      </w:r>
      <w:r w:rsidR="00550742" w:rsidRPr="000610D8">
        <w:rPr>
          <w:rFonts w:ascii="楷体" w:eastAsia="楷体" w:hAnsi="楷体" w:hint="eastAsia"/>
          <w:sz w:val="22"/>
          <w:lang w:val="zh-TW" w:bidi="zh-TW"/>
        </w:rPr>
        <w:t>他接着列举了</w:t>
      </w:r>
      <w:r w:rsidR="008C6685" w:rsidRPr="000610D8">
        <w:rPr>
          <w:rFonts w:ascii="楷体" w:eastAsia="楷体" w:hAnsi="楷体" w:hint="eastAsia"/>
          <w:sz w:val="22"/>
          <w:lang w:val="zh-TW" w:bidi="zh-TW"/>
        </w:rPr>
        <w:t>语言的特殊作用：</w:t>
      </w:r>
      <w:r w:rsidR="007C0B17" w:rsidRPr="000610D8">
        <w:rPr>
          <w:rFonts w:ascii="楷体" w:eastAsia="楷体" w:hAnsi="楷体" w:hint="eastAsia"/>
          <w:sz w:val="22"/>
          <w:lang w:val="zh-TW" w:bidi="zh-TW"/>
        </w:rPr>
        <w:t>1、</w:t>
      </w:r>
      <w:r w:rsidR="008C6685" w:rsidRPr="000610D8">
        <w:rPr>
          <w:rFonts w:ascii="楷体" w:eastAsia="楷体" w:hAnsi="楷体" w:hint="eastAsia"/>
          <w:sz w:val="22"/>
          <w:lang w:val="zh-TW" w:bidi="zh-TW"/>
        </w:rPr>
        <w:t>正面：</w:t>
      </w:r>
      <w:r w:rsidR="00550742" w:rsidRPr="000610D8">
        <w:rPr>
          <w:rFonts w:ascii="楷体" w:eastAsia="楷体" w:hAnsi="楷体" w:hint="eastAsia"/>
          <w:sz w:val="22"/>
          <w:lang w:val="zh-TW" w:bidi="zh-TW"/>
        </w:rPr>
        <w:t>一、获得学术知识；二、</w:t>
      </w:r>
      <w:r w:rsidR="003924F6" w:rsidRPr="000610D8">
        <w:rPr>
          <w:rFonts w:ascii="楷体" w:eastAsia="楷体" w:hAnsi="楷体" w:hint="eastAsia"/>
          <w:sz w:val="22"/>
          <w:lang w:val="zh-TW" w:bidi="zh-TW"/>
        </w:rPr>
        <w:t>商讨和</w:t>
      </w:r>
      <w:r w:rsidR="00174201" w:rsidRPr="000610D8">
        <w:rPr>
          <w:rFonts w:ascii="楷体" w:eastAsia="楷体" w:hAnsi="楷体" w:hint="eastAsia"/>
          <w:sz w:val="22"/>
          <w:lang w:val="zh-TW" w:bidi="zh-TW"/>
        </w:rPr>
        <w:t>互教；三、</w:t>
      </w:r>
      <w:r w:rsidR="004046DE" w:rsidRPr="000610D8">
        <w:rPr>
          <w:rFonts w:ascii="楷体" w:eastAsia="楷体" w:hAnsi="楷体"/>
          <w:sz w:val="22"/>
          <w:lang w:val="zh-TW" w:bidi="zh-TW"/>
        </w:rPr>
        <w:t>使别人知道我们的意愿和目的，以便互助。</w:t>
      </w:r>
      <w:r w:rsidR="004614F9" w:rsidRPr="000610D8">
        <w:rPr>
          <w:rFonts w:ascii="楷体" w:eastAsia="楷体" w:hAnsi="楷体" w:hint="eastAsia"/>
          <w:sz w:val="22"/>
          <w:lang w:val="zh-TW" w:bidi="zh-TW"/>
        </w:rPr>
        <w:t>四、</w:t>
      </w:r>
      <w:r w:rsidR="00831397" w:rsidRPr="000610D8">
        <w:rPr>
          <w:rFonts w:ascii="楷体" w:eastAsia="楷体" w:hAnsi="楷体"/>
          <w:sz w:val="22"/>
          <w:lang w:val="zh-TW" w:bidi="zh-TW"/>
        </w:rPr>
        <w:t>无害地</w:t>
      </w:r>
      <w:r w:rsidR="007C0B17" w:rsidRPr="000610D8">
        <w:rPr>
          <w:rFonts w:ascii="楷体" w:eastAsia="楷体" w:hAnsi="楷体"/>
          <w:sz w:val="22"/>
          <w:lang w:val="zh-TW" w:bidi="zh-TW"/>
        </w:rPr>
        <w:t>自娱和娱悦他人。</w:t>
      </w:r>
      <w:r w:rsidR="007C0B17" w:rsidRPr="000610D8">
        <w:rPr>
          <w:rFonts w:ascii="楷体" w:eastAsia="楷体" w:hAnsi="楷体" w:hint="eastAsia"/>
          <w:sz w:val="22"/>
          <w:lang w:val="zh-TW" w:bidi="zh-TW"/>
        </w:rPr>
        <w:t>2、负面作用：一、</w:t>
      </w:r>
      <w:r w:rsidR="001A3CC4" w:rsidRPr="000610D8">
        <w:rPr>
          <w:rFonts w:ascii="楷体" w:eastAsia="楷体" w:hAnsi="楷体"/>
          <w:sz w:val="22"/>
          <w:lang w:val="zh-TW" w:bidi="zh-TW"/>
        </w:rPr>
        <w:t>用语意义不准，表达思想错误。</w:t>
      </w:r>
      <w:r w:rsidR="00AE03CB" w:rsidRPr="000610D8">
        <w:rPr>
          <w:rFonts w:ascii="楷体" w:eastAsia="楷体" w:hAnsi="楷体" w:hint="eastAsia"/>
          <w:sz w:val="22"/>
          <w:lang w:val="zh-TW" w:bidi="zh-TW"/>
        </w:rPr>
        <w:t>二、</w:t>
      </w:r>
      <w:r w:rsidR="00BB5BD3" w:rsidRPr="000610D8">
        <w:rPr>
          <w:rFonts w:ascii="楷体" w:eastAsia="楷体" w:hAnsi="楷体"/>
          <w:sz w:val="22"/>
          <w:lang w:val="zh-TW" w:bidi="zh-TW"/>
        </w:rPr>
        <w:t>不按规定的意义运用，因而欺骗了别人</w:t>
      </w:r>
      <w:r w:rsidR="00BB5BD3" w:rsidRPr="000610D8">
        <w:rPr>
          <w:rFonts w:ascii="楷体" w:eastAsia="楷体" w:hAnsi="楷体" w:hint="eastAsia"/>
          <w:sz w:val="22"/>
          <w:lang w:val="zh-TW" w:bidi="zh-TW"/>
        </w:rPr>
        <w:t>。三、</w:t>
      </w:r>
      <w:r w:rsidR="00DA47EB" w:rsidRPr="000610D8">
        <w:rPr>
          <w:rFonts w:ascii="楷体" w:eastAsia="楷体" w:hAnsi="楷体"/>
          <w:sz w:val="22"/>
          <w:lang w:val="zh-TW" w:bidi="zh-TW"/>
        </w:rPr>
        <w:t>用语词把并非自己意愿的事物宣称为自己的意愿。四</w:t>
      </w:r>
      <w:r w:rsidR="00DA47EB" w:rsidRPr="000610D8">
        <w:rPr>
          <w:rFonts w:ascii="楷体" w:eastAsia="楷体" w:hAnsi="楷体" w:hint="eastAsia"/>
          <w:sz w:val="22"/>
          <w:lang w:val="zh-TW" w:bidi="zh-TW"/>
        </w:rPr>
        <w:t>、</w:t>
      </w:r>
      <w:r w:rsidR="00DA47EB" w:rsidRPr="000610D8">
        <w:rPr>
          <w:rFonts w:ascii="楷体" w:eastAsia="楷体" w:hAnsi="楷体"/>
          <w:sz w:val="22"/>
          <w:lang w:val="zh-TW" w:bidi="zh-TW"/>
        </w:rPr>
        <w:t>用语言来互相伤害</w:t>
      </w:r>
      <w:r w:rsidR="00DA47EB" w:rsidRPr="000610D8">
        <w:rPr>
          <w:rFonts w:ascii="楷体" w:eastAsia="楷体" w:hAnsi="楷体" w:hint="eastAsia"/>
          <w:sz w:val="22"/>
          <w:lang w:val="zh-TW" w:bidi="zh-TW"/>
        </w:rPr>
        <w:t>。</w:t>
      </w:r>
    </w:p>
    <w:p w14:paraId="75C50121" w14:textId="17C0A68B" w:rsidR="001D7777" w:rsidRPr="000610D8" w:rsidRDefault="001D7777"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霍布斯接着探讨了语言是如何被用来表达思想的。他依次探讨了借助于语言所进行的命名、断定和推理活动。他尤其强调正确使用各类名词的重要性，因为断言和推理都是以名词的准确定义为基础的。</w:t>
      </w:r>
    </w:p>
    <w:p w14:paraId="22A8285B" w14:textId="2B5FE173" w:rsidR="00DA47EB" w:rsidRPr="000610D8" w:rsidRDefault="002640D9"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霍布斯的语言哲学思想和他的认识论思想是连成一体的。人们认识事物的过程，也就是借助于语言手段把认识到的事物的原因和结果记录下来并加以清楚表达的过程。</w:t>
      </w:r>
    </w:p>
    <w:p w14:paraId="14011FEE" w14:textId="77777777" w:rsidR="006E7038" w:rsidRPr="006E7038" w:rsidRDefault="006E7038" w:rsidP="006E7038">
      <w:pPr>
        <w:numPr>
          <w:ilvl w:val="0"/>
          <w:numId w:val="23"/>
        </w:numPr>
        <w:rPr>
          <w:rFonts w:ascii="Calibri" w:eastAsia="宋体" w:hAnsi="Calibri" w:cs="Arial"/>
          <w:sz w:val="24"/>
          <w:szCs w:val="24"/>
        </w:rPr>
      </w:pPr>
      <w:r w:rsidRPr="006E7038">
        <w:rPr>
          <w:rFonts w:ascii="Calibri" w:eastAsia="宋体" w:hAnsi="Calibri" w:cs="Arial" w:hint="eastAsia"/>
          <w:sz w:val="24"/>
          <w:szCs w:val="24"/>
        </w:rPr>
        <w:t>比较霍布斯、洛克和卢梭的自然状态学说。</w:t>
      </w:r>
    </w:p>
    <w:p w14:paraId="0A32B672" w14:textId="77777777" w:rsidR="006E7038" w:rsidRPr="006E7038" w:rsidRDefault="006E7038" w:rsidP="006E7038">
      <w:pPr>
        <w:numPr>
          <w:ilvl w:val="0"/>
          <w:numId w:val="26"/>
        </w:numPr>
        <w:rPr>
          <w:rFonts w:ascii="Calibri" w:eastAsia="宋体" w:hAnsi="Calibri" w:cs="Arial"/>
          <w:sz w:val="24"/>
          <w:szCs w:val="24"/>
        </w:rPr>
      </w:pPr>
      <w:r w:rsidRPr="006E7038">
        <w:rPr>
          <w:rFonts w:ascii="Calibri" w:eastAsia="宋体" w:hAnsi="Calibri" w:cs="Arial" w:hint="eastAsia"/>
          <w:sz w:val="24"/>
          <w:szCs w:val="24"/>
        </w:rPr>
        <w:t>在霍布斯看来，人的“自然本性”也就是人的“自然权利”。在国家产生之前或在国家之外，当人们在没有公共权力树立绝对权威的情况下，完全按照自然本性而生活的时候，这种状态就叫做“自然状态”。在“自然状态”中，由于每个人都要去实现自己占有一切的自然权利，于是就发生了人与人之间的争斗，古罗马的谚语“人对人就像狼一样”就是这种状态的生动写照。因此，自然状态是“一切人反对一切人”的战争状态。在这种战争状态下，人人自危，因而占有一切的自然权利和欲望，就不得不让位于更为根本的“自我保存”的本性。</w:t>
      </w:r>
    </w:p>
    <w:p w14:paraId="568DE3BE" w14:textId="77777777" w:rsidR="006E7038" w:rsidRPr="006E7038" w:rsidRDefault="006E7038" w:rsidP="006E7038">
      <w:pPr>
        <w:ind w:left="420"/>
        <w:rPr>
          <w:rFonts w:ascii="Calibri" w:eastAsia="宋体" w:hAnsi="Calibri" w:cs="Arial"/>
          <w:sz w:val="24"/>
          <w:szCs w:val="24"/>
        </w:rPr>
      </w:pPr>
      <w:r w:rsidRPr="006E7038">
        <w:rPr>
          <w:rFonts w:ascii="Calibri" w:eastAsia="宋体" w:hAnsi="Calibri" w:cs="Arial" w:hint="eastAsia"/>
          <w:sz w:val="24"/>
          <w:szCs w:val="24"/>
        </w:rPr>
        <w:t>于是，理性就指导人们，只有接受那些大家都必须遵守的共同的生活规则，即“自然法”，才能避免战争，确保和平。所谓“自然法”，就是理性建立起来的道德法则。</w:t>
      </w:r>
    </w:p>
    <w:p w14:paraId="1C66CFEF" w14:textId="77777777" w:rsidR="006E7038" w:rsidRPr="006E7038" w:rsidRDefault="006E7038" w:rsidP="006E7038">
      <w:pPr>
        <w:numPr>
          <w:ilvl w:val="0"/>
          <w:numId w:val="26"/>
        </w:numPr>
        <w:rPr>
          <w:rFonts w:ascii="Calibri" w:eastAsia="宋体" w:hAnsi="Calibri" w:cs="Arial"/>
          <w:sz w:val="24"/>
          <w:szCs w:val="24"/>
        </w:rPr>
      </w:pPr>
      <w:r w:rsidRPr="006E7038">
        <w:rPr>
          <w:rFonts w:ascii="Calibri" w:eastAsia="宋体" w:hAnsi="Calibri" w:cs="Arial" w:hint="eastAsia"/>
          <w:sz w:val="24"/>
          <w:szCs w:val="24"/>
        </w:rPr>
        <w:t>洛克认为，自然状态是一种人人自由平等的和平状态。虽然没有政府和法律，但却不是放任状态，有一种人人遵守的自然法在起作用。所谓自然法也就是人类的理性，它规定了人的自然权利，即生命、自由、追求幸福、拥有财产等“天赋人权”。谁受到了侵犯，谁就有权报复和惩罚。虽然在自然状态下，人们享有自由和平等的权利，但是这些权利是没有保障的。由于缺乏明确、公认的法律，也没有公共权利充当裁判者并保证正确判决的执行，因而在自然状态中就存在</w:t>
      </w:r>
      <w:proofErr w:type="gramStart"/>
      <w:r w:rsidRPr="006E7038">
        <w:rPr>
          <w:rFonts w:ascii="Calibri" w:eastAsia="宋体" w:hAnsi="Calibri" w:cs="Arial" w:hint="eastAsia"/>
          <w:sz w:val="24"/>
          <w:szCs w:val="24"/>
        </w:rPr>
        <w:t>着违反</w:t>
      </w:r>
      <w:proofErr w:type="gramEnd"/>
      <w:r w:rsidRPr="006E7038">
        <w:rPr>
          <w:rFonts w:ascii="Calibri" w:eastAsia="宋体" w:hAnsi="Calibri" w:cs="Arial" w:hint="eastAsia"/>
          <w:sz w:val="24"/>
          <w:szCs w:val="24"/>
        </w:rPr>
        <w:t>自然法，侵犯别人的自然权利的现象。（当冲突发生时，每一个人都同时是原告和法官，又是自我判决和执行人）。</w:t>
      </w:r>
    </w:p>
    <w:p w14:paraId="2F43CA7C" w14:textId="77777777" w:rsidR="006E7038" w:rsidRPr="006E7038" w:rsidRDefault="006E7038" w:rsidP="006E7038">
      <w:pPr>
        <w:numPr>
          <w:ilvl w:val="0"/>
          <w:numId w:val="26"/>
        </w:numPr>
        <w:rPr>
          <w:rFonts w:ascii="Calibri" w:eastAsia="宋体" w:hAnsi="Calibri" w:cs="Arial"/>
          <w:sz w:val="24"/>
          <w:szCs w:val="24"/>
        </w:rPr>
      </w:pPr>
      <w:r w:rsidRPr="006E7038">
        <w:rPr>
          <w:rFonts w:ascii="Calibri" w:eastAsia="宋体" w:hAnsi="Calibri" w:cs="Arial" w:hint="eastAsia"/>
          <w:sz w:val="24"/>
          <w:szCs w:val="24"/>
        </w:rPr>
        <w:t>卢梭的自然状态说，与其说是历史事实，不如说是为了阐明人的本性，为了正确地判断我们现在所处的状态，而采用的一种理论假设。它使用抽象分析的方法从“人所形成的人性”，即既成的人性事实中，剔除人的社会性，剩下的就是人的自然本性。经过这样的抽象，它能够透过丑恶的现实和社会的罪恶，追溯到自然状态中的人的善良本性。卢梭所谓的自然状态指没有人际交往、语言、家庭、住所、技能的人类最初状态。在此条件下，人的全部欲望是肉体需要，没有理性，没有“你的”“我的”的观念。自然状态的人具有自我保存和怜悯的本能，以及区别于其它生物的“自我完善化”的能力。人对自然有服从或反抗的自由，并意识到这种自由。</w:t>
      </w:r>
    </w:p>
    <w:p w14:paraId="56BBB589" w14:textId="77777777" w:rsidR="006E7038" w:rsidRPr="006E7038" w:rsidRDefault="006E7038" w:rsidP="006E7038">
      <w:pPr>
        <w:rPr>
          <w:rFonts w:ascii="Calibri" w:eastAsia="宋体" w:hAnsi="Calibri" w:cs="Arial"/>
          <w:sz w:val="24"/>
          <w:szCs w:val="24"/>
        </w:rPr>
      </w:pPr>
    </w:p>
    <w:p w14:paraId="7A303556" w14:textId="77777777" w:rsidR="006E7038" w:rsidRPr="006E7038" w:rsidRDefault="006E7038" w:rsidP="006E7038">
      <w:pPr>
        <w:numPr>
          <w:ilvl w:val="0"/>
          <w:numId w:val="23"/>
        </w:numPr>
        <w:rPr>
          <w:rFonts w:eastAsiaTheme="minorHAnsi" w:cs="Arial"/>
          <w:sz w:val="20"/>
          <w:szCs w:val="20"/>
        </w:rPr>
      </w:pPr>
      <w:r w:rsidRPr="006E7038">
        <w:rPr>
          <w:rFonts w:eastAsiaTheme="minorHAnsi" w:cs="Arial" w:hint="eastAsia"/>
          <w:sz w:val="20"/>
          <w:szCs w:val="20"/>
        </w:rPr>
        <w:t>请从社会契约论的角度比较霍布斯、洛克和卢梭的异同。（自然权利、权利转让、契约结果）</w:t>
      </w:r>
    </w:p>
    <w:p w14:paraId="267B2C04" w14:textId="77777777" w:rsidR="006E7038" w:rsidRPr="006E7038" w:rsidRDefault="006E7038" w:rsidP="006E7038">
      <w:pPr>
        <w:rPr>
          <w:rFonts w:eastAsiaTheme="minorHAnsi" w:cs="Arial"/>
          <w:sz w:val="20"/>
          <w:szCs w:val="20"/>
        </w:rPr>
      </w:pPr>
      <w:r w:rsidRPr="006E7038">
        <w:rPr>
          <w:rFonts w:eastAsiaTheme="minorHAnsi" w:cs="Arial"/>
          <w:sz w:val="20"/>
          <w:szCs w:val="20"/>
        </w:rPr>
        <w:t xml:space="preserve"> 1</w:t>
      </w:r>
      <w:r w:rsidRPr="006E7038">
        <w:rPr>
          <w:rFonts w:eastAsiaTheme="minorHAnsi" w:cs="Arial" w:hint="eastAsia"/>
          <w:sz w:val="20"/>
          <w:szCs w:val="20"/>
        </w:rPr>
        <w:t>、＋上霍布斯的自然状态说。然而，“自然法”毕竟只有道德上的约束力，在没有一个强有力的公共权利的情况下，它是难以发挥作用的。于是，人们为了达到自我保存的目的，便相互约定，把它们的自然权利转让出去，交付给一个人或者一些人组成的会议，把大家的意志变成一个意志。这种权利的相互转让就是所谓的“契约”，国家是这一次契约的产物，国家的实质就在于，它是担当起大家的人格的一个人格、集中了大家的意志的一个意志，掌握了大家所交付的所有权利和力量的一个公共权利；它可以使用大家的力量和工具来谋求它们的和平和公共防御。因此，霍布斯借用圣经中的巨大海兽“利维坦”来比喻威力无比的国家。国家统治者的权利是不可分割、不可剥夺的，因为它不是契约的一方，不受契约人的制约，推翻它是毁约的不合法行为。但是霍布斯也承认，只有在一种情况下，即国家统治者不能保护契约人生命的情况下，才能替换它。</w:t>
      </w:r>
    </w:p>
    <w:p w14:paraId="5E544E06" w14:textId="77777777" w:rsidR="006E7038" w:rsidRPr="006E7038" w:rsidRDefault="006E7038" w:rsidP="006E7038">
      <w:pPr>
        <w:rPr>
          <w:rFonts w:eastAsiaTheme="minorHAnsi" w:cs="Arial"/>
          <w:sz w:val="20"/>
          <w:szCs w:val="20"/>
        </w:rPr>
      </w:pPr>
      <w:r w:rsidRPr="006E7038">
        <w:rPr>
          <w:rFonts w:eastAsiaTheme="minorHAnsi" w:cs="Arial" w:hint="eastAsia"/>
          <w:sz w:val="20"/>
          <w:szCs w:val="20"/>
        </w:rPr>
        <w:t xml:space="preserve"> </w:t>
      </w:r>
      <w:r w:rsidRPr="006E7038">
        <w:rPr>
          <w:rFonts w:eastAsiaTheme="minorHAnsi" w:cs="Arial"/>
          <w:sz w:val="20"/>
          <w:szCs w:val="20"/>
        </w:rPr>
        <w:t>2</w:t>
      </w:r>
      <w:r w:rsidRPr="006E7038">
        <w:rPr>
          <w:rFonts w:eastAsiaTheme="minorHAnsi" w:cs="Arial" w:hint="eastAsia"/>
          <w:sz w:val="20"/>
          <w:szCs w:val="20"/>
        </w:rPr>
        <w:t>、洛克认为，人们脱离自然状态而进入公民社会的唯一途径是同其它人订立契约，联合成一个共同体，各自放弃它们单独行驶的判决和执行权力，交由它们中间被指定的人行使，而且要按照社会所一致同意的或它们的代表所一致同意的规定来行使。人们订立契约，建立政府的目的是为了保护自己的自然权利，所以人们并不是将全部自然权利都转让给统治者，它们所放弃的唯一自然权利只是维护自然法、惩罚犯罪者的执行权。政府的权利仅此而已，根本没有专断的统治权。此外，统治者也是参加契约的一方，是从订约的人们中推选出来的，因此也受契约的限制，如果它不履行契约，人们就有权反抗，甚至推翻它。</w:t>
      </w:r>
    </w:p>
    <w:p w14:paraId="63421B56" w14:textId="77777777" w:rsidR="006E7038" w:rsidRPr="006E7038" w:rsidRDefault="006E7038" w:rsidP="006E7038">
      <w:pPr>
        <w:rPr>
          <w:rFonts w:eastAsiaTheme="minorHAnsi" w:cs="Arial"/>
          <w:sz w:val="20"/>
          <w:szCs w:val="20"/>
        </w:rPr>
      </w:pPr>
      <w:r w:rsidRPr="006E7038">
        <w:rPr>
          <w:rFonts w:eastAsiaTheme="minorHAnsi" w:cs="Arial" w:hint="eastAsia"/>
          <w:sz w:val="20"/>
          <w:szCs w:val="20"/>
        </w:rPr>
        <w:t xml:space="preserve"> </w:t>
      </w:r>
      <w:r w:rsidRPr="006E7038">
        <w:rPr>
          <w:rFonts w:eastAsiaTheme="minorHAnsi" w:cs="Arial"/>
          <w:sz w:val="20"/>
          <w:szCs w:val="20"/>
        </w:rPr>
        <w:t>3</w:t>
      </w:r>
      <w:r w:rsidRPr="006E7038">
        <w:rPr>
          <w:rFonts w:eastAsiaTheme="minorHAnsi" w:cs="Arial" w:hint="eastAsia"/>
          <w:sz w:val="20"/>
          <w:szCs w:val="20"/>
        </w:rPr>
        <w:t>、卢梭认为。由于人类不可能回到平等的自然状态，也不可能用暴力革命废除一切不平等的根源（因为暴力不能产生合法的权利），所以只能寻找一种真正合法的社会契约来摆脱不平等的桎梏，达到新的社会平等。</w:t>
      </w:r>
    </w:p>
    <w:p w14:paraId="7A1FA64E" w14:textId="77777777" w:rsidR="006E7038" w:rsidRPr="006E7038" w:rsidRDefault="006E7038" w:rsidP="006E7038">
      <w:pPr>
        <w:rPr>
          <w:rFonts w:eastAsiaTheme="minorHAnsi" w:cs="Arial"/>
          <w:sz w:val="20"/>
          <w:szCs w:val="20"/>
        </w:rPr>
      </w:pPr>
      <w:r w:rsidRPr="006E7038">
        <w:rPr>
          <w:rFonts w:eastAsiaTheme="minorHAnsi" w:cs="Arial" w:hint="eastAsia"/>
          <w:sz w:val="20"/>
          <w:szCs w:val="20"/>
        </w:rPr>
        <w:t>【卢梭说道：“人生来自由，却无往不在枷锁之中。自以为是其它一切主人的人，反而比其它一切更是奴隶，这种变化是怎么形成的？我不清楚。是什么才使这种变化成为合法的？我自信能够解答这个问题。”卢梭的目的是寻找一种真正合法的社会契约来取代以往以牺牲人的自由平等为代价的社会契约。】</w:t>
      </w:r>
    </w:p>
    <w:p w14:paraId="2B3BE60A" w14:textId="77777777" w:rsidR="006E7038" w:rsidRPr="006E7038" w:rsidRDefault="006E7038" w:rsidP="006E7038">
      <w:pPr>
        <w:rPr>
          <w:rFonts w:eastAsiaTheme="minorHAnsi" w:cs="Arial"/>
          <w:sz w:val="20"/>
          <w:szCs w:val="20"/>
        </w:rPr>
      </w:pPr>
      <w:r w:rsidRPr="006E7038">
        <w:rPr>
          <w:rFonts w:eastAsiaTheme="minorHAnsi" w:cs="Arial" w:hint="eastAsia"/>
          <w:sz w:val="20"/>
          <w:szCs w:val="20"/>
        </w:rPr>
        <w:t xml:space="preserve">   卢梭认为，合理的社会契约，其要旨就在于一切人把一切权利转让给一切人，由于这种转让的条件对每个人都是同样的，因而每个人并没有把自己奉献给任何人，反而从所有订约者那里获得了自己转让给它们的同样的权利，所以每个人在订约后仍然只是服从自己本人，而且像以往一样自由。社会契约所产生的结果是集强制的权力和自由的权利于一身的“公意”。所谓“公意”，是公共利益的代表，它是从作为个人意志的总和的“众意”中除掉相异部分而剩下的相同部分，因而永远是公正的。卢梭指出，任何人拒不服从“公意”的，全体就要强迫它服从，即“强迫它自由”。</w:t>
      </w:r>
    </w:p>
    <w:p w14:paraId="33F4D018" w14:textId="77777777" w:rsidR="006E7038" w:rsidRPr="006E7038" w:rsidRDefault="006E7038" w:rsidP="006E7038">
      <w:pPr>
        <w:rPr>
          <w:rFonts w:eastAsiaTheme="minorHAnsi" w:cs="Arial"/>
          <w:sz w:val="20"/>
          <w:szCs w:val="20"/>
        </w:rPr>
      </w:pPr>
      <w:r w:rsidRPr="006E7038">
        <w:rPr>
          <w:rFonts w:eastAsiaTheme="minorHAnsi" w:cs="Arial" w:hint="eastAsia"/>
          <w:sz w:val="20"/>
          <w:szCs w:val="20"/>
        </w:rPr>
        <w:t xml:space="preserve">  于是，这一契约行为就产生了一个道德的和集体的“共和国”，即由全体个人的结合而形成的公共人格。“共和国”的主权即最高权力属于全体人民。在人民主权的国家中，每个人都具有统治者与被统治者的双重身份，统治者与被统治者在此只有相对的意义。</w:t>
      </w:r>
    </w:p>
    <w:p w14:paraId="0C02196B" w14:textId="77777777" w:rsidR="006D1A86" w:rsidRPr="006E7038" w:rsidRDefault="006D1A86" w:rsidP="000610D8">
      <w:pPr>
        <w:ind w:firstLineChars="200" w:firstLine="440"/>
        <w:contextualSpacing/>
        <w:mirrorIndents/>
        <w:rPr>
          <w:rFonts w:ascii="楷体" w:eastAsia="楷体" w:hAnsi="楷体"/>
          <w:sz w:val="22"/>
          <w:lang w:bidi="zh-TW"/>
        </w:rPr>
      </w:pPr>
    </w:p>
    <w:p w14:paraId="133EFA54" w14:textId="235C7A84" w:rsidR="00DA47EB" w:rsidRPr="000610D8" w:rsidRDefault="00C620A3" w:rsidP="000610D8">
      <w:pPr>
        <w:ind w:firstLineChars="200" w:firstLine="562"/>
        <w:contextualSpacing/>
        <w:mirrorIndents/>
        <w:rPr>
          <w:rFonts w:ascii="楷体" w:eastAsia="楷体" w:hAnsi="楷体"/>
          <w:b/>
          <w:bCs/>
          <w:sz w:val="28"/>
          <w:szCs w:val="28"/>
          <w:lang w:val="zh-TW" w:bidi="zh-TW"/>
        </w:rPr>
      </w:pPr>
      <w:r w:rsidRPr="000610D8">
        <w:rPr>
          <w:rFonts w:ascii="楷体" w:eastAsia="楷体" w:hAnsi="楷体" w:hint="eastAsia"/>
          <w:b/>
          <w:bCs/>
          <w:sz w:val="28"/>
          <w:szCs w:val="28"/>
          <w:lang w:val="zh-TW" w:bidi="zh-TW"/>
        </w:rPr>
        <w:t>英国经验主义</w:t>
      </w:r>
      <w:r w:rsidR="00A66B70" w:rsidRPr="000610D8">
        <w:rPr>
          <w:rFonts w:ascii="楷体" w:eastAsia="楷体" w:hAnsi="楷体" w:hint="eastAsia"/>
          <w:b/>
          <w:bCs/>
          <w:sz w:val="28"/>
          <w:szCs w:val="28"/>
          <w:lang w:val="zh-TW" w:bidi="zh-TW"/>
        </w:rPr>
        <w:t>（洛克、贝克莱、休</w:t>
      </w:r>
      <w:proofErr w:type="gramStart"/>
      <w:r w:rsidR="00A66B70" w:rsidRPr="000610D8">
        <w:rPr>
          <w:rFonts w:ascii="楷体" w:eastAsia="楷体" w:hAnsi="楷体" w:hint="eastAsia"/>
          <w:b/>
          <w:bCs/>
          <w:sz w:val="28"/>
          <w:szCs w:val="28"/>
          <w:lang w:val="zh-TW" w:bidi="zh-TW"/>
        </w:rPr>
        <w:t>谟</w:t>
      </w:r>
      <w:proofErr w:type="gramEnd"/>
      <w:r w:rsidR="00A66B70" w:rsidRPr="000610D8">
        <w:rPr>
          <w:rFonts w:ascii="楷体" w:eastAsia="楷体" w:hAnsi="楷体" w:hint="eastAsia"/>
          <w:b/>
          <w:bCs/>
          <w:sz w:val="28"/>
          <w:szCs w:val="28"/>
          <w:lang w:val="zh-TW" w:bidi="zh-TW"/>
        </w:rPr>
        <w:t>）</w:t>
      </w:r>
    </w:p>
    <w:p w14:paraId="2464DDE6" w14:textId="70D4062D" w:rsidR="00C620A3" w:rsidRPr="000610D8" w:rsidRDefault="00A66B70" w:rsidP="000610D8">
      <w:pPr>
        <w:ind w:firstLineChars="200" w:firstLine="482"/>
        <w:contextualSpacing/>
        <w:mirrorIndents/>
        <w:rPr>
          <w:rFonts w:ascii="楷体" w:eastAsia="楷体" w:hAnsi="楷体"/>
          <w:b/>
          <w:bCs/>
          <w:sz w:val="24"/>
          <w:szCs w:val="24"/>
          <w:lang w:val="zh-TW" w:bidi="zh-TW"/>
        </w:rPr>
      </w:pPr>
      <w:r w:rsidRPr="000610D8">
        <w:rPr>
          <w:rFonts w:ascii="楷体" w:eastAsia="楷体" w:hAnsi="楷体" w:hint="eastAsia"/>
          <w:b/>
          <w:bCs/>
          <w:sz w:val="24"/>
          <w:szCs w:val="24"/>
          <w:lang w:val="zh-TW" w:bidi="zh-TW"/>
        </w:rPr>
        <w:t>3、洛克</w:t>
      </w:r>
    </w:p>
    <w:p w14:paraId="75803063" w14:textId="716A0B8F" w:rsidR="00A66B70" w:rsidRPr="000610D8" w:rsidRDefault="00B0329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w:t>
      </w:r>
      <w:r w:rsidRPr="000610D8">
        <w:rPr>
          <w:rFonts w:ascii="楷体" w:eastAsia="楷体" w:hAnsi="楷体"/>
          <w:sz w:val="22"/>
          <w:lang w:val="zh-TW" w:bidi="zh-TW"/>
        </w:rPr>
        <w:t>1</w:t>
      </w:r>
      <w:r w:rsidRPr="000610D8">
        <w:rPr>
          <w:rFonts w:ascii="楷体" w:eastAsia="楷体" w:hAnsi="楷体" w:hint="eastAsia"/>
          <w:sz w:val="22"/>
          <w:lang w:val="zh-TW" w:bidi="zh-TW"/>
        </w:rPr>
        <w:t>）</w:t>
      </w:r>
      <w:r w:rsidR="001C0E8C" w:rsidRPr="000610D8">
        <w:rPr>
          <w:rFonts w:ascii="楷体" w:eastAsia="楷体" w:hAnsi="楷体" w:hint="eastAsia"/>
          <w:sz w:val="22"/>
          <w:lang w:val="zh-TW" w:bidi="zh-TW"/>
        </w:rPr>
        <w:t>洛克的总体思想特色及架构</w:t>
      </w:r>
    </w:p>
    <w:p w14:paraId="602DE7F6" w14:textId="607FD8B5" w:rsidR="00E42C0B" w:rsidRPr="000610D8" w:rsidRDefault="00280B28"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洛克对抽象的形而上学思辨深恶痛绝。他主张直面问题本身，然后单刀直入，切中要害。</w:t>
      </w:r>
      <w:r w:rsidR="00475A5B" w:rsidRPr="000610D8">
        <w:rPr>
          <w:rFonts w:ascii="楷体" w:eastAsia="楷体" w:hAnsi="楷体"/>
          <w:sz w:val="22"/>
          <w:lang w:val="zh-TW" w:bidi="zh-TW"/>
        </w:rPr>
        <w:t>洛克认为，</w:t>
      </w:r>
      <w:r w:rsidR="00FF048B" w:rsidRPr="000610D8">
        <w:rPr>
          <w:rFonts w:ascii="楷体" w:eastAsia="楷体" w:hAnsi="楷体" w:hint="eastAsia"/>
          <w:sz w:val="22"/>
          <w:lang w:val="zh-TW" w:bidi="zh-TW"/>
        </w:rPr>
        <w:t>道德和天启宗教</w:t>
      </w:r>
      <w:r w:rsidR="00475A5B" w:rsidRPr="000610D8">
        <w:rPr>
          <w:rFonts w:ascii="楷体" w:eastAsia="楷体" w:hAnsi="楷体"/>
          <w:sz w:val="22"/>
          <w:lang w:val="zh-TW" w:bidi="zh-TW"/>
        </w:rPr>
        <w:t>问题的解决最终有赖于对人性的了解，而当时的思想界之所以沉迷于空洞的玄想、不惜滥用文字来故弄玄虚，恰恰是因为没有人敢于返回自身，于人性之中寻求这些现象的根源。</w:t>
      </w:r>
    </w:p>
    <w:p w14:paraId="1254D71A" w14:textId="16969489" w:rsidR="00475A5B" w:rsidRPr="000610D8" w:rsidRDefault="00475A5B"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洛克在这里发出的是一声响亮的呼吁：对人类自身的理解力进行批判！这种思考维度的开辟，乃是洛克对西方哲学发展的一项巨大贡献。这种批判后来在康德那里达到了顶峰。</w:t>
      </w:r>
    </w:p>
    <w:p w14:paraId="7A994119" w14:textId="37A56E5B" w:rsidR="006E7BCC" w:rsidRPr="000610D8" w:rsidRDefault="006E7BCC"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尽管洛克并没有明确提出一个完整的思想体系，可他的学说仍具备清晰可辨的整体架构。他的知识论的总目标，是考察人类知识的起源、范围和确实性。而他又将这套理论用于解释一切道德的、宗教的和政治的现象，并在这种解释的基础之上，进一步判定具体的道德、宗教和政治实践的优劣，并明确表明于一切实践</w:t>
      </w:r>
      <w:proofErr w:type="gramStart"/>
      <w:r w:rsidRPr="000610D8">
        <w:rPr>
          <w:rFonts w:ascii="楷体" w:eastAsia="楷体" w:hAnsi="楷体"/>
          <w:sz w:val="22"/>
          <w:lang w:val="zh-TW" w:bidi="zh-TW"/>
        </w:rPr>
        <w:t>领域内弃恶</w:t>
      </w:r>
      <w:proofErr w:type="gramEnd"/>
      <w:r w:rsidRPr="000610D8">
        <w:rPr>
          <w:rFonts w:ascii="楷体" w:eastAsia="楷体" w:hAnsi="楷体"/>
          <w:sz w:val="22"/>
          <w:lang w:val="zh-TW" w:bidi="zh-TW"/>
        </w:rPr>
        <w:t>扬善的态度和立场。</w:t>
      </w:r>
    </w:p>
    <w:p w14:paraId="49F2DDFD" w14:textId="433F220B" w:rsidR="00A66B70" w:rsidRPr="000610D8" w:rsidRDefault="006E7BCC"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洛克的《人类理解论》共分四卷：第一卷主要驳斥天赋观念论；第二卷讨论各种观念；第三卷探讨作为观念的记号的语言；第四卷论述知识的起源、范围和确实性。整书的探讨最后落脚在知识的确实性</w:t>
      </w:r>
      <w:r w:rsidR="001C0E8C" w:rsidRPr="000610D8">
        <w:rPr>
          <w:rFonts w:ascii="楷体" w:eastAsia="楷体" w:hAnsi="楷体"/>
          <w:sz w:val="22"/>
          <w:lang w:val="zh-TW" w:bidi="zh-TW"/>
        </w:rPr>
        <w:t>上。洛克的一般结论是：我们的绝大多数知识都没有完全的确实性，而只有或然性。</w:t>
      </w:r>
    </w:p>
    <w:p w14:paraId="4414A28E" w14:textId="50DB9FCD" w:rsidR="00A66B70" w:rsidRPr="000610D8" w:rsidRDefault="00AC6AF7"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一切形而上学的思辨都是徒劳无益的。人类的知识、道德和宗教也不需要形而上的基础。人的理解力是有限的，绝不可能达到上帝才拥有的全知。但是，既然上帝赋予人以理解和理性的能力，我们就应该充分利用这些能力，并以经验提供的观念为基础，构建出知识的系统，服务于人类的实际利益。</w:t>
      </w:r>
    </w:p>
    <w:p w14:paraId="4F85EF58" w14:textId="44C52442" w:rsidR="00BC770C" w:rsidRPr="000610D8" w:rsidRDefault="00BC770C"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人类的实际知识状况及其拓展的可能性介于全知与无知之间。在此范围之内，人类凭着实际获得的各种知识就可以建立适合于人性的各种体制，以保障人身的各项权宜，谋求幸福的生活。</w:t>
      </w:r>
    </w:p>
    <w:p w14:paraId="12A9D3A1" w14:textId="66AD8537" w:rsidR="00A66B70" w:rsidRPr="000610D8" w:rsidRDefault="00BC770C"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基于此，洛克极力倡导政治自由和宗教宽容，而这正是他的道德学说、政治学说和宗教学说的基本精神。这种精神正形成于他对人的理解能力的深入考察。洛克认为，一方面，任何人都不能夸口说自己掌握了绝对确实的真理；另一方面，我们也要尽力维护自己的见解，不要轻易放弃，以听命于所谓的权威</w:t>
      </w:r>
      <w:r w:rsidR="0088470A" w:rsidRPr="000610D8">
        <w:rPr>
          <w:rFonts w:ascii="楷体" w:eastAsia="楷体" w:hAnsi="楷体" w:hint="eastAsia"/>
          <w:sz w:val="22"/>
          <w:lang w:val="zh-TW" w:bidi="zh-TW"/>
        </w:rPr>
        <w:t>。</w:t>
      </w:r>
    </w:p>
    <w:p w14:paraId="66272EB3" w14:textId="4A7BABA8" w:rsidR="00A66B70" w:rsidRPr="000610D8" w:rsidRDefault="0088470A"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（2）驳斥天赋观念论</w:t>
      </w:r>
    </w:p>
    <w:p w14:paraId="528D7127" w14:textId="683BFBCD" w:rsidR="00A66B70" w:rsidRPr="000610D8" w:rsidRDefault="00B809C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洛克认为，观念的唯一来源就是感觉经验。</w:t>
      </w:r>
    </w:p>
    <w:p w14:paraId="0AE77CD7" w14:textId="0DA59E40" w:rsidR="00AB0C82" w:rsidRPr="000610D8" w:rsidRDefault="00AB0C8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首先驳斥了天赋观念论者的诉诸普遍同意的论证。这一论证所依据的前提是人们实际上普遍同意某些思辨的和实践的原则。但洛克指出，即便人们确实共同承认这些原则，那也不足以证明它们就是天赋的，因为普遍的同意可以由别的途径达成。从逻辑上说，这种可能性是无法排除的。</w:t>
      </w:r>
    </w:p>
    <w:p w14:paraId="6FD83998" w14:textId="1F938541" w:rsidR="00AE7FA5" w:rsidRPr="000610D8" w:rsidRDefault="00AB0C8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洛克不满足于这种逻辑上的驳斥，而力图直接否认被用作前提的、那个所谓的事实。他坚定地认为，根本就没有所有人都公认某些原则这回事情。</w:t>
      </w:r>
    </w:p>
    <w:p w14:paraId="6DAD06A4" w14:textId="37D648F3" w:rsidR="00AB0C82" w:rsidRPr="000610D8" w:rsidRDefault="00AB0C8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他举出了逻辑学中的同一律和矛盾律，即“凡存在者存在”和“一种东西不能同时存在又不存在”，作为例子进行具体的考察，因为这两条原则似乎最配称作“天赋的”。</w:t>
      </w:r>
    </w:p>
    <w:p w14:paraId="44511ACE" w14:textId="5E8D8FAA" w:rsidR="00A66B70" w:rsidRPr="000610D8" w:rsidRDefault="00AB0C8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洛克首先指出，人类的大部分，如儿童、白痴等，根本就不知道这些原则，更谈不上同意它们了，而这些人都是有心灵的。</w:t>
      </w:r>
      <w:r w:rsidR="004705F8" w:rsidRPr="000610D8">
        <w:rPr>
          <w:rFonts w:ascii="楷体" w:eastAsia="楷体" w:hAnsi="楷体"/>
          <w:sz w:val="22"/>
          <w:lang w:val="zh-TW" w:bidi="zh-TW"/>
        </w:rPr>
        <w:t>洛克写道：“要说心灵中印有一些真理，同时心灵又不能知觉或理解它们，在我看来，那只近似一种矛盾，因为所谓‘印有’二字如果尚有意义，则它们的含义一定在使一些真理为人心所知觉。因为要说把一件东西印在人心上，同时人心又不知觉它，那在我认为是很难理解的。</w:t>
      </w:r>
      <w:r w:rsidR="005E6F28" w:rsidRPr="000610D8">
        <w:rPr>
          <w:rFonts w:ascii="楷体" w:eastAsia="楷体" w:hAnsi="楷体"/>
          <w:sz w:val="22"/>
          <w:lang w:val="zh-TW" w:bidi="zh-TW"/>
        </w:rPr>
        <w:t>……人心所不曾知道的命题，所不曾意识到的命题，根本就不能说是在人心中的。”</w:t>
      </w:r>
    </w:p>
    <w:p w14:paraId="5E6680FB" w14:textId="71537549" w:rsidR="00A66B70" w:rsidRPr="000610D8" w:rsidRDefault="008F3E8C"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洛克机敏地意识到，天赋观念论者会回应说：儿童和白痴之所以意识不到、不能同意这些原则，是因为他们没有开始运用理性，而一旦运用理性，所有人便会知晓并同意这些天赋的原则。洛克对这种论</w:t>
      </w:r>
      <w:r w:rsidR="000E7564" w:rsidRPr="000610D8">
        <w:rPr>
          <w:rFonts w:ascii="楷体" w:eastAsia="楷体" w:hAnsi="楷体"/>
          <w:sz w:val="22"/>
          <w:lang w:val="zh-TW" w:bidi="zh-TW"/>
        </w:rPr>
        <w:t>他认为，即使一些原则是被理性所发现的，也不能证明它们就是天赋的</w:t>
      </w:r>
      <w:r w:rsidR="000E7564" w:rsidRPr="000610D8">
        <w:rPr>
          <w:rFonts w:ascii="楷体" w:eastAsia="楷体" w:hAnsi="楷体" w:hint="eastAsia"/>
          <w:sz w:val="22"/>
          <w:lang w:val="zh-TW" w:bidi="zh-TW"/>
        </w:rPr>
        <w:t>；</w:t>
      </w:r>
      <w:r w:rsidR="00671348" w:rsidRPr="000610D8">
        <w:rPr>
          <w:rFonts w:ascii="楷体" w:eastAsia="楷体" w:hAnsi="楷体"/>
          <w:sz w:val="22"/>
          <w:lang w:val="zh-TW" w:bidi="zh-TW"/>
        </w:rPr>
        <w:t>当我们说儿童只有到了理性成熟之后才能理解并同意这些公理时，意思完全不是说，这些公理是先天铭刻在他们心中的。</w:t>
      </w:r>
    </w:p>
    <w:p w14:paraId="43ACECDC" w14:textId="36FC4115" w:rsidR="00347ACE" w:rsidRPr="000610D8" w:rsidRDefault="00347ACE"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最后指出，所谓天赋的观念和原则应该是最为明白、最易被心灵所把握的。而实际情况恰恰相反。我们只有到了思辨能力很强的时候，才能把握这些抽象的原则。这就充分说明了这些原则只是经过后天经验积累才慢慢确立下来的，而绝不是天赋的。</w:t>
      </w:r>
    </w:p>
    <w:p w14:paraId="74D8604E" w14:textId="3AB8BE3E" w:rsidR="00B125D0" w:rsidRPr="000610D8" w:rsidRDefault="00F15A56"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（3）</w:t>
      </w:r>
      <w:r w:rsidR="00B125D0" w:rsidRPr="000610D8">
        <w:rPr>
          <w:rFonts w:ascii="楷体" w:eastAsia="楷体" w:hAnsi="楷体" w:hint="eastAsia"/>
          <w:sz w:val="22"/>
          <w:lang w:bidi="zh-TW"/>
        </w:rPr>
        <w:t>双重经验主义</w:t>
      </w:r>
    </w:p>
    <w:p w14:paraId="0839D5C6" w14:textId="2AC8CFCB" w:rsidR="00B125D0" w:rsidRPr="000610D8" w:rsidRDefault="00B125D0"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洛克认为知识来自于观念，观念是知觉和思维的直接对象，洛克在非常宽泛的意义上使用“观念”一词，凡被心灵所把握的一切内容，皆为观念如感觉、反思、推理等。而观念最终来自于经验。经验又分为两种，一种是感觉，一种是反思或反省。</w:t>
      </w:r>
    </w:p>
    <w:p w14:paraId="2DCAD503" w14:textId="3067AB32" w:rsidR="00B125D0" w:rsidRPr="000610D8" w:rsidRDefault="00F15A56"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1</w:t>
      </w:r>
      <w:r w:rsidR="00B125D0" w:rsidRPr="000610D8">
        <w:rPr>
          <w:rFonts w:ascii="楷体" w:eastAsia="楷体" w:hAnsi="楷体"/>
          <w:sz w:val="22"/>
          <w:lang w:bidi="zh-TW"/>
        </w:rPr>
        <w:t>、感觉是观念的外在来源，即受外物刺激而产生观念的过程，感觉是被动接受的结果，如对一个杯子的直观就是感觉。</w:t>
      </w:r>
    </w:p>
    <w:p w14:paraId="233E1C25" w14:textId="158CD9E4" w:rsidR="00B125D0" w:rsidRPr="000610D8" w:rsidRDefault="00F15A56" w:rsidP="000610D8">
      <w:pPr>
        <w:ind w:firstLineChars="200" w:firstLine="440"/>
        <w:contextualSpacing/>
        <w:mirrorIndents/>
        <w:rPr>
          <w:rFonts w:ascii="楷体" w:eastAsia="楷体" w:hAnsi="楷体"/>
          <w:sz w:val="22"/>
          <w:lang w:bidi="zh-TW"/>
        </w:rPr>
      </w:pPr>
      <w:r w:rsidRPr="000610D8">
        <w:rPr>
          <w:rFonts w:ascii="楷体" w:eastAsia="楷体" w:hAnsi="楷体"/>
          <w:sz w:val="22"/>
          <w:lang w:bidi="zh-TW"/>
        </w:rPr>
        <w:t>2</w:t>
      </w:r>
      <w:r w:rsidR="00B125D0" w:rsidRPr="000610D8">
        <w:rPr>
          <w:rFonts w:ascii="楷体" w:eastAsia="楷体" w:hAnsi="楷体"/>
          <w:sz w:val="22"/>
          <w:lang w:bidi="zh-TW"/>
        </w:rPr>
        <w:t>、反思是观念的内在来源，是心灵对感觉进行反思，从而得到新观念的过程，反思是主动产生的结果。如对某个事物感到伤感就是反思，反思般与感情和情绪相关。</w:t>
      </w:r>
    </w:p>
    <w:p w14:paraId="44C275F5" w14:textId="797B49DD" w:rsidR="00A66B70" w:rsidRPr="000610D8" w:rsidRDefault="00EF6DF4"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w:t>
      </w:r>
      <w:r w:rsidR="00F15A56" w:rsidRPr="000610D8">
        <w:rPr>
          <w:rFonts w:ascii="楷体" w:eastAsia="楷体" w:hAnsi="楷体"/>
          <w:sz w:val="22"/>
          <w:lang w:bidi="zh-TW"/>
        </w:rPr>
        <w:t>4</w:t>
      </w:r>
      <w:r w:rsidRPr="000610D8">
        <w:rPr>
          <w:rFonts w:ascii="楷体" w:eastAsia="楷体" w:hAnsi="楷体" w:hint="eastAsia"/>
          <w:sz w:val="22"/>
          <w:lang w:bidi="zh-TW"/>
        </w:rPr>
        <w:t>）观念及其起源</w:t>
      </w:r>
      <w:r w:rsidR="003E52D2" w:rsidRPr="000610D8">
        <w:rPr>
          <w:rFonts w:ascii="楷体" w:eastAsia="楷体" w:hAnsi="楷体" w:hint="eastAsia"/>
          <w:sz w:val="22"/>
          <w:lang w:bidi="zh-TW"/>
        </w:rPr>
        <w:t>（白板说）</w:t>
      </w:r>
    </w:p>
    <w:p w14:paraId="2D1F39DA" w14:textId="065986BE" w:rsidR="00A66B70" w:rsidRPr="000610D8" w:rsidRDefault="008D5603"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所谓观念就是存在于人心中的思维对象。</w:t>
      </w:r>
    </w:p>
    <w:p w14:paraId="3CFCC7CE" w14:textId="3392DEC5" w:rsidR="00A66B70" w:rsidRPr="000610D8" w:rsidRDefault="00103DED"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观念是如何得来的呢？洛克接着提出了著名的“白板说”，并明确指出一切知识都源于经验</w:t>
      </w:r>
      <w:r w:rsidR="006F1844" w:rsidRPr="000610D8">
        <w:rPr>
          <w:rFonts w:ascii="楷体" w:eastAsia="楷体" w:hAnsi="楷体" w:hint="eastAsia"/>
          <w:sz w:val="22"/>
          <w:lang w:val="zh-TW" w:bidi="zh-TW"/>
        </w:rPr>
        <w:t>。</w:t>
      </w:r>
    </w:p>
    <w:p w14:paraId="3FB1F502" w14:textId="72D1278C" w:rsidR="00025E38" w:rsidRPr="000610D8" w:rsidRDefault="00025E38"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将观念区分为感觉观念和反省观念。两种观念分别以不同的东西为对象。感觉的对象是外在的可感物或可感性质，由感官将关于它们的观念传达给心灵。反省则以心理活动为对象。这些对象就在心灵中。心灵通过反观它们而形成反省观念。洛克所列举的心理活动包括知觉、思想、怀疑、信仰、推论、认识、意欲等。知觉是第一个发生的心理活动，所以反省实际上是依赖于感知活动的实际发生的。因此，反省观念的</w:t>
      </w:r>
      <w:proofErr w:type="gramStart"/>
      <w:r w:rsidRPr="000610D8">
        <w:rPr>
          <w:rFonts w:ascii="楷体" w:eastAsia="楷体" w:hAnsi="楷体"/>
          <w:sz w:val="22"/>
          <w:lang w:val="zh-TW" w:bidi="zh-TW"/>
        </w:rPr>
        <w:t>形成要后于</w:t>
      </w:r>
      <w:proofErr w:type="gramEnd"/>
      <w:r w:rsidRPr="000610D8">
        <w:rPr>
          <w:rFonts w:ascii="楷体" w:eastAsia="楷体" w:hAnsi="楷体"/>
          <w:sz w:val="22"/>
          <w:lang w:val="zh-TW" w:bidi="zh-TW"/>
        </w:rPr>
        <w:t>感觉观念。</w:t>
      </w:r>
    </w:p>
    <w:p w14:paraId="673B579B" w14:textId="394BF6B7" w:rsidR="00541974" w:rsidRPr="000610D8" w:rsidRDefault="00025E38"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洛克明确说，一切感觉都是被动的</w:t>
      </w:r>
      <w:r w:rsidR="00F43216" w:rsidRPr="000610D8">
        <w:rPr>
          <w:rFonts w:ascii="楷体" w:eastAsia="楷体" w:hAnsi="楷体" w:hint="eastAsia"/>
          <w:sz w:val="22"/>
          <w:lang w:val="zh-TW" w:bidi="zh-TW"/>
        </w:rPr>
        <w:t>：</w:t>
      </w:r>
      <w:r w:rsidR="00F43216" w:rsidRPr="000610D8">
        <w:rPr>
          <w:rFonts w:ascii="楷体" w:eastAsia="楷体" w:hAnsi="楷体"/>
          <w:sz w:val="22"/>
          <w:lang w:val="zh-TW" w:bidi="zh-TW"/>
        </w:rPr>
        <w:t>“一切人类在入世以后，周围既然有各种物体由各种途径来刺激他们，</w:t>
      </w:r>
      <w:r w:rsidR="00541974" w:rsidRPr="000610D8">
        <w:rPr>
          <w:rFonts w:ascii="楷体" w:eastAsia="楷体" w:hAnsi="楷体"/>
          <w:sz w:val="22"/>
          <w:lang w:val="zh-TW" w:bidi="zh-TW"/>
        </w:rPr>
        <w:t>因此，各种观念不论儿童注意它们与否，都一定能印在儿童的心上。眼只要</w:t>
      </w:r>
      <w:proofErr w:type="gramStart"/>
      <w:r w:rsidR="00541974" w:rsidRPr="000610D8">
        <w:rPr>
          <w:rFonts w:ascii="楷体" w:eastAsia="楷体" w:hAnsi="楷体"/>
          <w:sz w:val="22"/>
          <w:lang w:val="zh-TW" w:bidi="zh-TW"/>
        </w:rPr>
        <w:t>一</w:t>
      </w:r>
      <w:proofErr w:type="gramEnd"/>
      <w:r w:rsidR="00541974" w:rsidRPr="000610D8">
        <w:rPr>
          <w:rFonts w:ascii="楷体" w:eastAsia="楷体" w:hAnsi="楷体"/>
          <w:sz w:val="22"/>
          <w:lang w:val="zh-TW" w:bidi="zh-TW"/>
        </w:rPr>
        <w:t>张开，则各种光同颜色会不断地到处刺激它们；至于声音以及其他可触的性质，亦都能激起与它们相适合的各种感官，强迫进入人心。”^而反省则似乎带着某种主动性，因为反省观念需要经过人心对心理活动的注意才能形成。但是，洛克也一般地断言，</w:t>
      </w:r>
      <w:proofErr w:type="gramStart"/>
      <w:r w:rsidR="00541974" w:rsidRPr="000610D8">
        <w:rPr>
          <w:rFonts w:ascii="楷体" w:eastAsia="楷体" w:hAnsi="楷体"/>
          <w:sz w:val="22"/>
          <w:lang w:val="zh-TW" w:bidi="zh-TW"/>
        </w:rPr>
        <w:t>一切简单</w:t>
      </w:r>
      <w:proofErr w:type="gramEnd"/>
      <w:r w:rsidR="00541974" w:rsidRPr="000610D8">
        <w:rPr>
          <w:rFonts w:ascii="楷体" w:eastAsia="楷体" w:hAnsi="楷体"/>
          <w:sz w:val="22"/>
          <w:lang w:val="zh-TW" w:bidi="zh-TW"/>
        </w:rPr>
        <w:t>观念都是被动地形成的。</w:t>
      </w:r>
    </w:p>
    <w:p w14:paraId="71CD14BE" w14:textId="6A9CCC25" w:rsidR="00A66B70" w:rsidRPr="000610D8" w:rsidRDefault="00A66B70" w:rsidP="000610D8">
      <w:pPr>
        <w:ind w:firstLineChars="200" w:firstLine="440"/>
        <w:contextualSpacing/>
        <w:mirrorIndents/>
        <w:rPr>
          <w:rFonts w:ascii="楷体" w:eastAsia="楷体" w:hAnsi="楷体"/>
          <w:sz w:val="22"/>
          <w:lang w:bidi="zh-TW"/>
        </w:rPr>
      </w:pPr>
    </w:p>
    <w:p w14:paraId="4B1F5745" w14:textId="42C9BBE0" w:rsidR="00A66B70" w:rsidRPr="000610D8" w:rsidRDefault="00002981"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w:t>
      </w:r>
      <w:r w:rsidR="00F15A56" w:rsidRPr="000610D8">
        <w:rPr>
          <w:rFonts w:ascii="楷体" w:eastAsia="楷体" w:hAnsi="楷体"/>
          <w:sz w:val="22"/>
          <w:lang w:val="zh-TW" w:bidi="zh-TW"/>
        </w:rPr>
        <w:t>5</w:t>
      </w:r>
      <w:r w:rsidRPr="000610D8">
        <w:rPr>
          <w:rFonts w:ascii="楷体" w:eastAsia="楷体" w:hAnsi="楷体" w:hint="eastAsia"/>
          <w:sz w:val="22"/>
          <w:lang w:val="zh-TW" w:bidi="zh-TW"/>
        </w:rPr>
        <w:t>）简单观念与复杂观念</w:t>
      </w:r>
    </w:p>
    <w:p w14:paraId="22654D5E" w14:textId="0E694F14" w:rsidR="00860FA6" w:rsidRPr="000610D8" w:rsidRDefault="0015116E"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洛克坚持原子主义的感觉论，认为各种观念一开始进入人心时都是简单的、不可再分的</w:t>
      </w:r>
      <w:r w:rsidR="00447499" w:rsidRPr="000610D8">
        <w:rPr>
          <w:rFonts w:ascii="楷体" w:eastAsia="楷体" w:hAnsi="楷体" w:hint="eastAsia"/>
          <w:sz w:val="22"/>
          <w:lang w:val="zh-TW" w:bidi="zh-TW"/>
        </w:rPr>
        <w:t>；</w:t>
      </w:r>
      <w:r w:rsidR="00447499" w:rsidRPr="000610D8">
        <w:rPr>
          <w:rFonts w:ascii="楷体" w:eastAsia="楷体" w:hAnsi="楷体"/>
          <w:sz w:val="22"/>
          <w:lang w:val="zh-TW" w:bidi="zh-TW"/>
        </w:rPr>
        <w:t>它们只含有一种纯一的现象，只能引起心中纯一的认识来，并不能再分为各种不同的观念。</w:t>
      </w:r>
    </w:p>
    <w:p w14:paraId="219F83DC" w14:textId="087662DB" w:rsidR="00860FA6" w:rsidRPr="000610D8" w:rsidRDefault="00860FA6"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①简单观念：</w:t>
      </w:r>
    </w:p>
    <w:p w14:paraId="6BE58931" w14:textId="3F9DF9D3" w:rsidR="00860FA6" w:rsidRPr="000610D8" w:rsidRDefault="00C4682F"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简单观念是被动地赋予心灵的。</w:t>
      </w:r>
      <w:r w:rsidR="00860FA6" w:rsidRPr="000610D8">
        <w:rPr>
          <w:rFonts w:ascii="楷体" w:eastAsia="楷体" w:hAnsi="楷体"/>
          <w:sz w:val="22"/>
          <w:lang w:val="zh-TW" w:bidi="zh-TW"/>
        </w:rPr>
        <w:t>尽管某一次特定的感知活动的内容是复杂的，但其中的每一个成分却都是简单的，而且都是独立地被给予的，并不依赖于同时被给予的其他观念。洛克认为，这就是观念开始形成的实际过程，其中并无人心的主动作用。</w:t>
      </w:r>
    </w:p>
    <w:p w14:paraId="1ED10456" w14:textId="645ABCAF" w:rsidR="00002981" w:rsidRPr="000610D8" w:rsidRDefault="00860FA6"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②复杂观念</w:t>
      </w:r>
    </w:p>
    <w:p w14:paraId="4F0CE179" w14:textId="77777777" w:rsidR="007D0F58" w:rsidRPr="000610D8" w:rsidRDefault="00813F6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复杂观念，是人心在简单观念的基础上主动构成的</w:t>
      </w:r>
      <w:r w:rsidRPr="000610D8">
        <w:rPr>
          <w:rFonts w:ascii="楷体" w:eastAsia="楷体" w:hAnsi="楷体" w:hint="eastAsia"/>
          <w:sz w:val="22"/>
          <w:lang w:val="zh-TW" w:bidi="zh-TW"/>
        </w:rPr>
        <w:t>。</w:t>
      </w:r>
    </w:p>
    <w:p w14:paraId="528327A9" w14:textId="3E32E90C" w:rsidR="00860FA6" w:rsidRPr="000610D8" w:rsidRDefault="007D0F58" w:rsidP="000610D8">
      <w:pPr>
        <w:ind w:leftChars="200" w:left="420"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人心在把自己的能力施用于简单的观念时，其作用约可分为三种：第一，它可以把几个简单观念合成一个复合观念，因而造成一切复杂观念。第二，它可以把两个观念（不论是简单的或复杂的）并列起来，同时观察，可是并不把它们结合为一；这样，它就得到它的一切关系观念。第三，它可以把连带的其他观念排斥于主要观念的真正存在以外；这便叫做抽象作用，这样就造成一切概括的观念。”</w:t>
      </w:r>
    </w:p>
    <w:p w14:paraId="61F2F4C5" w14:textId="422351A4" w:rsidR="00A27978" w:rsidRPr="000610D8" w:rsidRDefault="007F77BD"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洛克接着把人心依据简单观念构造出的复杂观念区分为三大类</w:t>
      </w:r>
      <w:r w:rsidR="00712ADF" w:rsidRPr="000610D8">
        <w:rPr>
          <w:rFonts w:ascii="楷体" w:eastAsia="楷体" w:hAnsi="楷体" w:hint="eastAsia"/>
          <w:sz w:val="22"/>
          <w:lang w:val="zh-TW" w:bidi="en-US"/>
        </w:rPr>
        <w:t>：</w:t>
      </w:r>
      <w:r w:rsidRPr="000610D8">
        <w:rPr>
          <w:rFonts w:ascii="楷体" w:eastAsia="楷体" w:hAnsi="楷体"/>
          <w:sz w:val="22"/>
          <w:lang w:val="zh-TW" w:bidi="zh-TW"/>
        </w:rPr>
        <w:t>情状、实体和关系。</w:t>
      </w:r>
    </w:p>
    <w:p w14:paraId="15B43C21" w14:textId="5FFFEA13" w:rsidR="00A27978" w:rsidRPr="000610D8" w:rsidRDefault="007F77BD"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所谓情状，是指本身没有独立存在的复杂观念，它们是实体的附属性质。</w:t>
      </w:r>
    </w:p>
    <w:p w14:paraId="6E253047" w14:textId="2E497D09" w:rsidR="00A27978" w:rsidRPr="000610D8" w:rsidRDefault="007F77BD"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所谓实体，就是被假定为独立存在的复杂观念，可区分为简单的实体观念，如“人”、“羊”等；以及复合的实体观念，如“军队”、“羊群”等。</w:t>
      </w:r>
    </w:p>
    <w:p w14:paraId="0938B77E" w14:textId="544E9238" w:rsidR="007F77BD" w:rsidRPr="000610D8" w:rsidRDefault="007F77BD"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所谓关系，就是我们通过考究和比较各种观念而形成的复杂观念。</w:t>
      </w:r>
    </w:p>
    <w:p w14:paraId="6D16637E" w14:textId="406402E4" w:rsidR="00A66B70" w:rsidRPr="000610D8" w:rsidRDefault="00A27978"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w:t>
      </w:r>
      <w:r w:rsidR="00F15A56" w:rsidRPr="000610D8">
        <w:rPr>
          <w:rFonts w:ascii="楷体" w:eastAsia="楷体" w:hAnsi="楷体"/>
          <w:sz w:val="22"/>
          <w:lang w:val="zh-TW" w:bidi="zh-TW"/>
        </w:rPr>
        <w:t>6</w:t>
      </w:r>
      <w:r w:rsidRPr="000610D8">
        <w:rPr>
          <w:rFonts w:ascii="楷体" w:eastAsia="楷体" w:hAnsi="楷体" w:hint="eastAsia"/>
          <w:sz w:val="22"/>
          <w:lang w:val="zh-TW" w:bidi="zh-TW"/>
        </w:rPr>
        <w:t>）性质与实体</w:t>
      </w:r>
    </w:p>
    <w:p w14:paraId="302E3439" w14:textId="2D66CD62" w:rsidR="001A32E8" w:rsidRPr="000610D8" w:rsidRDefault="006132F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洛克一般地反对进行抽象的本体论探讨。不过，为了解释观念产生的原因，他不得不涉及外界存在物及其性质的问题。尽管他对外物的存在本身并未</w:t>
      </w:r>
      <w:proofErr w:type="gramStart"/>
      <w:r w:rsidRPr="000610D8">
        <w:rPr>
          <w:rFonts w:ascii="楷体" w:eastAsia="楷体" w:hAnsi="楷体"/>
          <w:sz w:val="22"/>
          <w:lang w:val="zh-TW" w:bidi="zh-TW"/>
        </w:rPr>
        <w:t>作出</w:t>
      </w:r>
      <w:proofErr w:type="gramEnd"/>
      <w:r w:rsidRPr="000610D8">
        <w:rPr>
          <w:rFonts w:ascii="楷体" w:eastAsia="楷体" w:hAnsi="楷体"/>
          <w:sz w:val="22"/>
          <w:lang w:val="zh-TW" w:bidi="zh-TW"/>
        </w:rPr>
        <w:t>十分肯定的断言，可他却坚定地认为，外物所具备的性质乃是观念得以产生的原因。</w:t>
      </w:r>
    </w:p>
    <w:p w14:paraId="17578140" w14:textId="494DDF0B" w:rsidR="00A27978" w:rsidRPr="000610D8" w:rsidRDefault="006132F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他是这样界定性质的：“能在心中产生观念的那种能力，则我叫它做主物</w:t>
      </w:r>
      <w:r w:rsidRPr="000610D8">
        <w:rPr>
          <w:rFonts w:ascii="楷体" w:eastAsia="楷体" w:hAnsi="楷体"/>
          <w:sz w:val="22"/>
          <w:lang w:val="zh-TW" w:bidi="en-US"/>
        </w:rPr>
        <w:t>（subject</w:t>
      </w:r>
      <w:r w:rsidR="00514DF0" w:rsidRPr="000610D8">
        <w:rPr>
          <w:rFonts w:ascii="楷体" w:eastAsia="楷体" w:hAnsi="楷体"/>
          <w:sz w:val="22"/>
          <w:lang w:val="zh-TW" w:bidi="en-US"/>
        </w:rPr>
        <w:t>）</w:t>
      </w:r>
      <w:r w:rsidRPr="000610D8">
        <w:rPr>
          <w:rFonts w:ascii="楷体" w:eastAsia="楷体" w:hAnsi="楷体"/>
          <w:sz w:val="22"/>
          <w:lang w:val="zh-TW" w:bidi="zh-TW"/>
        </w:rPr>
        <w:t>的性质。比如一个雪球有能力在我们心中产生白、冷、圆等等观念，则在雪球中所寓的那些能产生观念的各种能力，我叫它们为各种性质。”</w:t>
      </w:r>
    </w:p>
    <w:p w14:paraId="383B593E" w14:textId="77777777" w:rsidR="00F72E4D" w:rsidRPr="000610D8" w:rsidRDefault="00F72E4D"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①第一性质</w:t>
      </w:r>
    </w:p>
    <w:p w14:paraId="38E3C281" w14:textId="14EFCF45" w:rsidR="00A66B70" w:rsidRPr="000610D8" w:rsidRDefault="00077DA3"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物体的原始性质或第一性质</w:t>
      </w:r>
      <w:r w:rsidRPr="000610D8">
        <w:rPr>
          <w:rFonts w:ascii="楷体" w:eastAsia="楷体" w:hAnsi="楷体" w:hint="eastAsia"/>
          <w:sz w:val="22"/>
          <w:lang w:val="zh-TW" w:bidi="zh-TW"/>
        </w:rPr>
        <w:t>，</w:t>
      </w:r>
      <w:r w:rsidR="00906803" w:rsidRPr="000610D8">
        <w:rPr>
          <w:rFonts w:ascii="楷体" w:eastAsia="楷体" w:hAnsi="楷体" w:hint="eastAsia"/>
          <w:sz w:val="22"/>
          <w:lang w:val="zh-TW" w:bidi="zh-TW"/>
        </w:rPr>
        <w:t>即物体的本质属性，</w:t>
      </w:r>
      <w:r w:rsidR="00F03A2B" w:rsidRPr="000610D8">
        <w:rPr>
          <w:rFonts w:ascii="楷体" w:eastAsia="楷体" w:hAnsi="楷体" w:hint="eastAsia"/>
          <w:sz w:val="22"/>
          <w:lang w:val="zh-TW" w:bidi="zh-TW"/>
        </w:rPr>
        <w:t>为物体所固有</w:t>
      </w:r>
      <w:r w:rsidRPr="000610D8">
        <w:rPr>
          <w:rFonts w:ascii="楷体" w:eastAsia="楷体" w:hAnsi="楷体" w:hint="eastAsia"/>
          <w:sz w:val="22"/>
          <w:lang w:val="zh-TW" w:bidi="zh-TW"/>
        </w:rPr>
        <w:t>；</w:t>
      </w:r>
      <w:r w:rsidR="00906803" w:rsidRPr="000610D8">
        <w:rPr>
          <w:rFonts w:ascii="楷体" w:eastAsia="楷体" w:hAnsi="楷体" w:hint="eastAsia"/>
          <w:sz w:val="22"/>
          <w:lang w:val="zh-TW" w:bidi="zh-TW"/>
        </w:rPr>
        <w:t>在任何情况下不与</w:t>
      </w:r>
      <w:r w:rsidR="00F03A2B" w:rsidRPr="000610D8">
        <w:rPr>
          <w:rFonts w:ascii="楷体" w:eastAsia="楷体" w:hAnsi="楷体" w:hint="eastAsia"/>
          <w:sz w:val="22"/>
          <w:lang w:val="zh-TW" w:bidi="zh-TW"/>
        </w:rPr>
        <w:t>物质分离。</w:t>
      </w:r>
      <w:r w:rsidR="00F512CE" w:rsidRPr="000610D8">
        <w:rPr>
          <w:rFonts w:ascii="楷体" w:eastAsia="楷体" w:hAnsi="楷体" w:hint="eastAsia"/>
          <w:sz w:val="22"/>
          <w:lang w:val="zh-TW" w:bidi="zh-TW"/>
        </w:rPr>
        <w:t>并且，</w:t>
      </w:r>
      <w:r w:rsidR="00F512CE" w:rsidRPr="000610D8">
        <w:rPr>
          <w:rFonts w:ascii="楷体" w:eastAsia="楷体" w:hAnsi="楷体"/>
          <w:sz w:val="22"/>
          <w:lang w:val="zh-TW" w:bidi="zh-TW"/>
        </w:rPr>
        <w:t>它们能在我们心中产生出简单的观念</w:t>
      </w:r>
      <w:r w:rsidR="00F512CE" w:rsidRPr="000610D8">
        <w:rPr>
          <w:rFonts w:ascii="楷体" w:eastAsia="楷体" w:hAnsi="楷体" w:hint="eastAsia"/>
          <w:sz w:val="22"/>
          <w:lang w:val="zh-TW" w:bidi="zh-TW"/>
        </w:rPr>
        <w:t>。</w:t>
      </w:r>
      <w:r w:rsidR="00F03A2B" w:rsidRPr="000610D8">
        <w:rPr>
          <w:rFonts w:ascii="楷体" w:eastAsia="楷体" w:hAnsi="楷体" w:hint="eastAsia"/>
          <w:sz w:val="22"/>
          <w:lang w:val="zh-TW" w:bidi="zh-TW"/>
        </w:rPr>
        <w:t>如</w:t>
      </w:r>
      <w:r w:rsidR="00F72E4D" w:rsidRPr="000610D8">
        <w:rPr>
          <w:rFonts w:ascii="楷体" w:eastAsia="楷体" w:hAnsi="楷体"/>
          <w:sz w:val="22"/>
          <w:lang w:val="zh-TW" w:bidi="zh-TW"/>
        </w:rPr>
        <w:t>形相、运动、</w:t>
      </w:r>
      <w:r w:rsidR="00F03A2B" w:rsidRPr="000610D8">
        <w:rPr>
          <w:rFonts w:ascii="楷体" w:eastAsia="楷体" w:hAnsi="楷体" w:hint="eastAsia"/>
          <w:sz w:val="22"/>
          <w:lang w:val="zh-TW" w:bidi="zh-TW"/>
        </w:rPr>
        <w:t>数目</w:t>
      </w:r>
      <w:r w:rsidR="00F72E4D" w:rsidRPr="000610D8">
        <w:rPr>
          <w:rFonts w:ascii="楷体" w:eastAsia="楷体" w:hAnsi="楷体"/>
          <w:sz w:val="22"/>
          <w:lang w:val="zh-TW" w:bidi="zh-TW"/>
        </w:rPr>
        <w:t>等等性质</w:t>
      </w:r>
      <w:r w:rsidR="00E61956" w:rsidRPr="000610D8">
        <w:rPr>
          <w:rFonts w:ascii="楷体" w:eastAsia="楷体" w:hAnsi="楷体" w:hint="eastAsia"/>
          <w:sz w:val="22"/>
          <w:lang w:val="zh-TW" w:bidi="zh-TW"/>
        </w:rPr>
        <w:t>。</w:t>
      </w:r>
    </w:p>
    <w:p w14:paraId="4D1B6328" w14:textId="31404E94" w:rsidR="00A66B70" w:rsidRPr="000610D8" w:rsidRDefault="00F72E4D"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②第二性质</w:t>
      </w:r>
    </w:p>
    <w:p w14:paraId="34E3153B" w14:textId="0D360183" w:rsidR="00D725BB" w:rsidRPr="000610D8" w:rsidRDefault="00AC27D6"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第二</w:t>
      </w:r>
      <w:r w:rsidRPr="000610D8">
        <w:rPr>
          <w:rFonts w:ascii="楷体" w:eastAsia="楷体" w:hAnsi="楷体"/>
          <w:sz w:val="22"/>
          <w:lang w:val="zh-TW" w:bidi="zh-TW"/>
        </w:rPr>
        <w:t>性质，正确说来，并不是物象本身所具有的东西，而是能借第一性质在我们心中产生各种感觉的那些能力。类如颜色、声音、滋味等等</w:t>
      </w:r>
      <w:r w:rsidR="00D725BB" w:rsidRPr="000610D8">
        <w:rPr>
          <w:rFonts w:ascii="楷体" w:eastAsia="楷体" w:hAnsi="楷体" w:hint="eastAsia"/>
          <w:sz w:val="22"/>
          <w:lang w:val="zh-TW" w:bidi="zh-TW"/>
        </w:rPr>
        <w:t>。</w:t>
      </w:r>
      <w:r w:rsidR="00D725BB" w:rsidRPr="000610D8">
        <w:rPr>
          <w:rFonts w:ascii="楷体" w:eastAsia="楷体" w:hAnsi="楷体"/>
          <w:sz w:val="22"/>
          <w:lang w:val="zh-TW" w:bidi="zh-TW"/>
        </w:rPr>
        <w:t>洛克还谈到第三性质，如太阳所具有的能使</w:t>
      </w:r>
      <w:proofErr w:type="gramStart"/>
      <w:r w:rsidR="00D725BB" w:rsidRPr="000610D8">
        <w:rPr>
          <w:rFonts w:ascii="楷体" w:eastAsia="楷体" w:hAnsi="楷体"/>
          <w:sz w:val="22"/>
          <w:lang w:val="zh-TW" w:bidi="zh-TW"/>
        </w:rPr>
        <w:t>蜡</w:t>
      </w:r>
      <w:proofErr w:type="gramEnd"/>
      <w:r w:rsidR="00D725BB" w:rsidRPr="000610D8">
        <w:rPr>
          <w:rFonts w:ascii="楷体" w:eastAsia="楷体" w:hAnsi="楷体"/>
          <w:sz w:val="22"/>
          <w:lang w:val="zh-TW" w:bidi="zh-TW"/>
        </w:rPr>
        <w:t>变成白色的能力。他随后又把这种性质也归为第二性质，只不过是被间接地知觉到的。</w:t>
      </w:r>
    </w:p>
    <w:p w14:paraId="130963B8" w14:textId="032BFC41" w:rsidR="00F512CE" w:rsidRPr="000610D8" w:rsidRDefault="00F2294E"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第一性质借助推动力</w:t>
      </w:r>
      <w:r w:rsidRPr="000610D8">
        <w:rPr>
          <w:rFonts w:ascii="楷体" w:eastAsia="楷体" w:hAnsi="楷体"/>
          <w:sz w:val="22"/>
          <w:lang w:val="zh-TW" w:bidi="en-US"/>
        </w:rPr>
        <w:t>（impulse</w:t>
      </w:r>
      <w:r w:rsidR="00514DF0" w:rsidRPr="000610D8">
        <w:rPr>
          <w:rFonts w:ascii="楷体" w:eastAsia="楷体" w:hAnsi="楷体"/>
          <w:sz w:val="22"/>
          <w:lang w:val="zh-TW" w:bidi="en-US"/>
        </w:rPr>
        <w:t>）</w:t>
      </w:r>
      <w:r w:rsidRPr="000610D8">
        <w:rPr>
          <w:rFonts w:ascii="楷体" w:eastAsia="楷体" w:hAnsi="楷体"/>
          <w:sz w:val="22"/>
          <w:lang w:val="zh-TW" w:bidi="zh-TW"/>
        </w:rPr>
        <w:t>在我们心中直接产生简单观念，而第二性质则要通过第一性</w:t>
      </w:r>
      <w:proofErr w:type="gramStart"/>
      <w:r w:rsidRPr="000610D8">
        <w:rPr>
          <w:rFonts w:ascii="楷体" w:eastAsia="楷体" w:hAnsi="楷体"/>
          <w:sz w:val="22"/>
          <w:lang w:val="zh-TW" w:bidi="zh-TW"/>
        </w:rPr>
        <w:t>质才能</w:t>
      </w:r>
      <w:proofErr w:type="gramEnd"/>
      <w:r w:rsidRPr="000610D8">
        <w:rPr>
          <w:rFonts w:ascii="楷体" w:eastAsia="楷体" w:hAnsi="楷体"/>
          <w:sz w:val="22"/>
          <w:lang w:val="zh-TW" w:bidi="zh-TW"/>
        </w:rPr>
        <w:t>间接地在我们心中产生简单观念。</w:t>
      </w:r>
    </w:p>
    <w:p w14:paraId="24711E13" w14:textId="41B1CB9B" w:rsidR="00337F8E" w:rsidRPr="000610D8" w:rsidRDefault="000D0F4D"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由于洛克坚持认为第一性质是物体固有的，所以可以认定，他是一名性质实在论者。这无疑是一个形而上学的假定。</w:t>
      </w:r>
      <w:r w:rsidR="00BC211B" w:rsidRPr="000610D8">
        <w:rPr>
          <w:rFonts w:ascii="楷体" w:eastAsia="楷体" w:hAnsi="楷体"/>
          <w:sz w:val="22"/>
          <w:lang w:val="zh-TW" w:bidi="zh-TW"/>
        </w:rPr>
        <w:t>但是，洛克又拒绝接受“实体”这个概念，认为它纯粹出于虚构，是一种任意构造的复杂观念。他分析了实体观念产生的原因和过程：</w:t>
      </w:r>
      <w:r w:rsidR="000E53C9" w:rsidRPr="000610D8">
        <w:rPr>
          <w:rFonts w:ascii="楷体" w:eastAsia="楷体" w:hAnsi="楷体" w:hint="eastAsia"/>
          <w:sz w:val="22"/>
          <w:lang w:val="zh-TW" w:bidi="zh-TW"/>
        </w:rPr>
        <w:t>人心</w:t>
      </w:r>
      <w:r w:rsidR="00D634EF" w:rsidRPr="000610D8">
        <w:rPr>
          <w:rFonts w:ascii="楷体" w:eastAsia="楷体" w:hAnsi="楷体" w:hint="eastAsia"/>
          <w:sz w:val="22"/>
          <w:lang w:val="zh-TW" w:bidi="zh-TW"/>
        </w:rPr>
        <w:t>的</w:t>
      </w:r>
      <w:r w:rsidR="00D634EF" w:rsidRPr="000610D8">
        <w:rPr>
          <w:rFonts w:ascii="楷体" w:eastAsia="楷体" w:hAnsi="楷体"/>
          <w:sz w:val="22"/>
          <w:lang w:val="zh-TW" w:bidi="zh-TW"/>
        </w:rPr>
        <w:t>感知活动</w:t>
      </w:r>
      <w:r w:rsidR="000D5135" w:rsidRPr="000610D8">
        <w:rPr>
          <w:rFonts w:ascii="楷体" w:eastAsia="楷体" w:hAnsi="楷体" w:hint="eastAsia"/>
          <w:sz w:val="22"/>
          <w:lang w:val="zh-TW" w:bidi="zh-TW"/>
        </w:rPr>
        <w:t>接受到的复杂内容</w:t>
      </w:r>
      <w:r w:rsidR="00E47244" w:rsidRPr="000610D8">
        <w:rPr>
          <w:rFonts w:ascii="楷体" w:eastAsia="楷体" w:hAnsi="楷体" w:hint="eastAsia"/>
          <w:sz w:val="22"/>
          <w:lang w:val="zh-TW" w:bidi="zh-TW"/>
        </w:rPr>
        <w:t>被认为属于一个事物时，人们为迅速传递</w:t>
      </w:r>
      <w:r w:rsidR="00DA28C7" w:rsidRPr="000610D8">
        <w:rPr>
          <w:rFonts w:ascii="楷体" w:eastAsia="楷体" w:hAnsi="楷体" w:hint="eastAsia"/>
          <w:sz w:val="22"/>
          <w:lang w:val="zh-TW" w:bidi="zh-TW"/>
        </w:rPr>
        <w:t>，</w:t>
      </w:r>
      <w:r w:rsidR="00DA28C7" w:rsidRPr="000610D8">
        <w:rPr>
          <w:rFonts w:ascii="楷体" w:eastAsia="楷体" w:hAnsi="楷体"/>
          <w:sz w:val="22"/>
          <w:lang w:val="zh-TW" w:bidi="zh-TW"/>
        </w:rPr>
        <w:t>把它们集合在</w:t>
      </w:r>
      <w:proofErr w:type="gramStart"/>
      <w:r w:rsidR="00DA28C7" w:rsidRPr="000610D8">
        <w:rPr>
          <w:rFonts w:ascii="楷体" w:eastAsia="楷体" w:hAnsi="楷体"/>
          <w:sz w:val="22"/>
          <w:lang w:val="zh-TW" w:bidi="zh-TW"/>
        </w:rPr>
        <w:t>一个寓体中</w:t>
      </w:r>
      <w:proofErr w:type="gramEnd"/>
      <w:r w:rsidR="00DA28C7" w:rsidRPr="000610D8">
        <w:rPr>
          <w:rFonts w:ascii="楷体" w:eastAsia="楷体" w:hAnsi="楷体"/>
          <w:sz w:val="22"/>
          <w:lang w:val="zh-TW" w:bidi="zh-TW"/>
        </w:rPr>
        <w:t>，而以众所了解的一个名词称呼它。</w:t>
      </w:r>
      <w:r w:rsidR="00337F8E" w:rsidRPr="000610D8">
        <w:rPr>
          <w:rFonts w:ascii="楷体" w:eastAsia="楷体" w:hAnsi="楷体"/>
          <w:sz w:val="22"/>
          <w:lang w:val="zh-TW" w:bidi="zh-TW"/>
        </w:rPr>
        <w:t>因为</w:t>
      </w:r>
      <w:r w:rsidR="00337F8E" w:rsidRPr="000610D8">
        <w:rPr>
          <w:rFonts w:ascii="楷体" w:eastAsia="楷体" w:hAnsi="楷体" w:hint="eastAsia"/>
          <w:sz w:val="22"/>
          <w:lang w:val="zh-TW" w:bidi="zh-TW"/>
        </w:rPr>
        <w:t>人</w:t>
      </w:r>
      <w:r w:rsidR="00337F8E" w:rsidRPr="000610D8">
        <w:rPr>
          <w:rFonts w:ascii="楷体" w:eastAsia="楷体" w:hAnsi="楷体"/>
          <w:sz w:val="22"/>
          <w:lang w:val="zh-TW" w:bidi="zh-TW"/>
        </w:rPr>
        <w:t>们不能想象这些简单的观念怎样会自己存在，所以便惯于假设一种基层</w:t>
      </w:r>
      <w:r w:rsidR="00337F8E" w:rsidRPr="000610D8">
        <w:rPr>
          <w:rFonts w:ascii="楷体" w:eastAsia="楷体" w:hAnsi="楷体"/>
          <w:sz w:val="22"/>
          <w:lang w:val="zh-TW" w:bidi="en-US"/>
        </w:rPr>
        <w:t>（substrutmn</w:t>
      </w:r>
      <w:r w:rsidR="00514DF0" w:rsidRPr="000610D8">
        <w:rPr>
          <w:rFonts w:ascii="楷体" w:eastAsia="楷体" w:hAnsi="楷体"/>
          <w:sz w:val="22"/>
          <w:lang w:val="zh-TW" w:bidi="en-US"/>
        </w:rPr>
        <w:t>）</w:t>
      </w:r>
      <w:r w:rsidR="00337F8E" w:rsidRPr="000610D8">
        <w:rPr>
          <w:rFonts w:ascii="楷体" w:eastAsia="楷体" w:hAnsi="楷体"/>
          <w:sz w:val="22"/>
          <w:lang w:val="zh-TW" w:bidi="en-US"/>
        </w:rPr>
        <w:t>，</w:t>
      </w:r>
      <w:r w:rsidR="0049140D" w:rsidRPr="000610D8">
        <w:rPr>
          <w:rFonts w:ascii="楷体" w:eastAsia="楷体" w:hAnsi="楷体" w:hint="eastAsia"/>
          <w:sz w:val="22"/>
          <w:lang w:val="zh-TW" w:bidi="zh-TW"/>
        </w:rPr>
        <w:t>作为</w:t>
      </w:r>
      <w:r w:rsidR="00337F8E" w:rsidRPr="000610D8">
        <w:rPr>
          <w:rFonts w:ascii="楷体" w:eastAsia="楷体" w:hAnsi="楷体"/>
          <w:sz w:val="22"/>
          <w:lang w:val="zh-TW" w:bidi="zh-TW"/>
        </w:rPr>
        <w:t>它们存在的归宿</w:t>
      </w:r>
      <w:r w:rsidR="0049140D" w:rsidRPr="000610D8">
        <w:rPr>
          <w:rFonts w:ascii="楷体" w:eastAsia="楷体" w:hAnsi="楷体" w:hint="eastAsia"/>
          <w:sz w:val="22"/>
          <w:lang w:val="zh-TW" w:bidi="zh-TW"/>
        </w:rPr>
        <w:t>和</w:t>
      </w:r>
      <w:r w:rsidR="00337F8E" w:rsidRPr="000610D8">
        <w:rPr>
          <w:rFonts w:ascii="楷体" w:eastAsia="楷体" w:hAnsi="楷体"/>
          <w:sz w:val="22"/>
          <w:lang w:val="zh-TW" w:bidi="zh-TW"/>
        </w:rPr>
        <w:t>产生的根源。</w:t>
      </w:r>
      <w:r w:rsidR="0049140D" w:rsidRPr="000610D8">
        <w:rPr>
          <w:rFonts w:ascii="楷体" w:eastAsia="楷体" w:hAnsi="楷体" w:hint="eastAsia"/>
          <w:sz w:val="22"/>
          <w:lang w:val="zh-TW" w:bidi="zh-TW"/>
        </w:rPr>
        <w:t>即</w:t>
      </w:r>
      <w:r w:rsidR="00337F8E" w:rsidRPr="000610D8">
        <w:rPr>
          <w:rFonts w:ascii="楷体" w:eastAsia="楷体" w:hAnsi="楷体"/>
          <w:sz w:val="22"/>
          <w:lang w:val="zh-TW" w:bidi="zh-TW"/>
        </w:rPr>
        <w:t>实体。</w:t>
      </w:r>
    </w:p>
    <w:p w14:paraId="772A64C0" w14:textId="12658091" w:rsidR="00384574" w:rsidRPr="000610D8" w:rsidRDefault="00920BF1" w:rsidP="000610D8">
      <w:pPr>
        <w:contextualSpacing/>
        <w:mirrorIndents/>
        <w:rPr>
          <w:rFonts w:ascii="楷体" w:eastAsia="楷体" w:hAnsi="楷体"/>
          <w:sz w:val="22"/>
          <w:lang w:val="zh-TW" w:bidi="zh-TW"/>
        </w:rPr>
      </w:pPr>
      <w:r w:rsidRPr="000610D8">
        <w:rPr>
          <w:rFonts w:ascii="楷体" w:eastAsia="楷体" w:hAnsi="楷体"/>
          <w:sz w:val="22"/>
          <w:lang w:val="zh-TW" w:bidi="zh-TW"/>
        </w:rPr>
        <w:t>不</w:t>
      </w:r>
      <w:r w:rsidRPr="000610D8">
        <w:rPr>
          <w:rFonts w:ascii="楷体" w:eastAsia="楷体" w:hAnsi="楷体" w:hint="eastAsia"/>
          <w:sz w:val="22"/>
          <w:lang w:val="zh-TW" w:bidi="zh-TW"/>
        </w:rPr>
        <w:t>过，关于物质实体和精神实体到底是否真实存在，洛克似乎又坚持不可知论的立场</w:t>
      </w:r>
      <w:r w:rsidR="00384574" w:rsidRPr="000610D8">
        <w:rPr>
          <w:rFonts w:ascii="楷体" w:eastAsia="楷体" w:hAnsi="楷体" w:hint="eastAsia"/>
          <w:sz w:val="22"/>
          <w:lang w:val="zh-TW" w:bidi="zh-TW"/>
        </w:rPr>
        <w:t>，他认为我</w:t>
      </w:r>
      <w:r w:rsidR="00384574" w:rsidRPr="000610D8">
        <w:rPr>
          <w:rFonts w:ascii="楷体" w:eastAsia="楷体" w:hAnsi="楷体"/>
          <w:sz w:val="22"/>
          <w:lang w:val="zh-TW" w:bidi="zh-TW"/>
        </w:rPr>
        <w:t>们虽然没有关于物质和精神的确切观念，因而难以断言它们的真实存在，但是，经验又促使我们相信两者是存在的，而且具备促使我们产生观念的各种能力。我们对实体存在只能形成一种信念，而达不到关于它们的确切知识。不过，这种信念已足以应付我们关于实体的谈论了。</w:t>
      </w:r>
    </w:p>
    <w:p w14:paraId="77060A25" w14:textId="557F7290" w:rsidR="00D42273" w:rsidRPr="000610D8" w:rsidRDefault="00256092" w:rsidP="000610D8">
      <w:pPr>
        <w:ind w:firstLineChars="100" w:firstLine="220"/>
        <w:contextualSpacing/>
        <w:mirrorIndents/>
        <w:rPr>
          <w:rFonts w:ascii="楷体" w:eastAsia="楷体" w:hAnsi="楷体"/>
          <w:sz w:val="22"/>
          <w:lang w:val="zh-TW" w:eastAsia="zh-TW" w:bidi="zh-TW"/>
        </w:rPr>
      </w:pPr>
      <w:r w:rsidRPr="000610D8">
        <w:rPr>
          <w:rFonts w:ascii="楷体" w:eastAsia="楷体" w:hAnsi="楷体" w:hint="eastAsia"/>
          <w:sz w:val="22"/>
          <w:lang w:val="zh-TW" w:eastAsia="zh-TW" w:bidi="zh-TW"/>
        </w:rPr>
        <w:t>（</w:t>
      </w:r>
      <w:r w:rsidR="00F15A56" w:rsidRPr="000610D8">
        <w:rPr>
          <w:rFonts w:ascii="楷体" w:eastAsia="楷体" w:hAnsi="楷体"/>
          <w:sz w:val="22"/>
          <w:lang w:val="zh-TW" w:eastAsia="zh-TW" w:bidi="zh-TW"/>
        </w:rPr>
        <w:t>7</w:t>
      </w:r>
      <w:r w:rsidRPr="000610D8">
        <w:rPr>
          <w:rFonts w:ascii="楷体" w:eastAsia="楷体" w:hAnsi="楷体" w:hint="eastAsia"/>
          <w:sz w:val="22"/>
          <w:lang w:val="zh-TW" w:eastAsia="zh-TW" w:bidi="zh-TW"/>
        </w:rPr>
        <w:t>）人格同一性</w:t>
      </w:r>
    </w:p>
    <w:p w14:paraId="0B1022AC" w14:textId="7DC5B3B8" w:rsidR="004640EB" w:rsidRPr="000610D8" w:rsidRDefault="004640EB"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eastAsia="zh-TW" w:bidi="zh-TW"/>
        </w:rPr>
        <w:t>人格同一性</w:t>
      </w:r>
      <w:r w:rsidRPr="000610D8">
        <w:rPr>
          <w:rFonts w:ascii="楷体" w:eastAsia="楷体" w:hAnsi="楷体"/>
          <w:sz w:val="22"/>
          <w:lang w:val="zh-TW" w:eastAsia="zh-TW" w:bidi="en-US"/>
        </w:rPr>
        <w:t>（personalidentity</w:t>
      </w:r>
      <w:r w:rsidR="00514DF0" w:rsidRPr="000610D8">
        <w:rPr>
          <w:rFonts w:ascii="楷体" w:eastAsia="楷体" w:hAnsi="楷体"/>
          <w:sz w:val="22"/>
          <w:lang w:val="zh-TW" w:eastAsia="zh-TW" w:bidi="en-US"/>
        </w:rPr>
        <w:t>）</w:t>
      </w:r>
      <w:r w:rsidRPr="000610D8">
        <w:rPr>
          <w:rFonts w:ascii="楷体" w:eastAsia="楷体" w:hAnsi="楷体"/>
          <w:sz w:val="22"/>
          <w:lang w:val="zh-TW" w:eastAsia="zh-TW" w:bidi="zh-TW"/>
        </w:rPr>
        <w:t>这个话题是实体问题的延续。洛克区分了二类实体：上帝、自我与物体。所谓人格同一性，也就是自我。每一个自我</w:t>
      </w:r>
      <w:r w:rsidRPr="000610D8">
        <w:rPr>
          <w:rFonts w:ascii="楷体" w:eastAsia="楷体" w:hAnsi="楷体"/>
          <w:sz w:val="22"/>
          <w:lang w:val="zh-TW" w:eastAsia="zh-TW" w:bidi="en-US"/>
        </w:rPr>
        <w:t>（self</w:t>
      </w:r>
      <w:r w:rsidR="00514DF0" w:rsidRPr="000610D8">
        <w:rPr>
          <w:rFonts w:ascii="楷体" w:eastAsia="楷体" w:hAnsi="楷体"/>
          <w:sz w:val="22"/>
          <w:lang w:val="zh-TW" w:eastAsia="zh-TW" w:bidi="en-US"/>
        </w:rPr>
        <w:t>）</w:t>
      </w:r>
      <w:r w:rsidRPr="000610D8">
        <w:rPr>
          <w:rFonts w:ascii="楷体" w:eastAsia="楷体" w:hAnsi="楷体"/>
          <w:sz w:val="22"/>
          <w:lang w:val="zh-TW" w:eastAsia="zh-TW" w:bidi="zh-TW"/>
        </w:rPr>
        <w:t>或人格者</w:t>
      </w:r>
      <w:r w:rsidRPr="000610D8">
        <w:rPr>
          <w:rFonts w:ascii="楷体" w:eastAsia="楷体" w:hAnsi="楷体"/>
          <w:sz w:val="22"/>
          <w:lang w:val="zh-TW" w:eastAsia="zh-TW" w:bidi="en-US"/>
        </w:rPr>
        <w:t>（person</w:t>
      </w:r>
      <w:r w:rsidR="00514DF0" w:rsidRPr="000610D8">
        <w:rPr>
          <w:rFonts w:ascii="楷体" w:eastAsia="楷体" w:hAnsi="楷体"/>
          <w:sz w:val="22"/>
          <w:lang w:val="zh-TW" w:eastAsia="zh-TW" w:bidi="en-US"/>
        </w:rPr>
        <w:t>）</w:t>
      </w:r>
      <w:r w:rsidRPr="000610D8">
        <w:rPr>
          <w:rFonts w:ascii="楷体" w:eastAsia="楷体" w:hAnsi="楷体"/>
          <w:sz w:val="22"/>
          <w:lang w:val="zh-TW" w:eastAsia="zh-TW" w:bidi="zh-TW"/>
        </w:rPr>
        <w:t>就是一个个体化的实体。</w:t>
      </w:r>
      <w:r w:rsidRPr="000610D8">
        <w:rPr>
          <w:rFonts w:ascii="楷体" w:eastAsia="楷体" w:hAnsi="楷体"/>
          <w:sz w:val="22"/>
          <w:lang w:val="zh-TW" w:bidi="zh-TW"/>
        </w:rPr>
        <w:t>这种实体是构成社会的分子，因</w:t>
      </w:r>
      <w:r w:rsidR="00184965" w:rsidRPr="000610D8">
        <w:rPr>
          <w:rFonts w:ascii="楷体" w:eastAsia="楷体" w:hAnsi="楷体" w:hint="eastAsia"/>
          <w:sz w:val="22"/>
          <w:lang w:val="zh-TW" w:bidi="zh-TW"/>
        </w:rPr>
        <w:t>此</w:t>
      </w:r>
      <w:r w:rsidRPr="000610D8">
        <w:rPr>
          <w:rFonts w:ascii="楷体" w:eastAsia="楷体" w:hAnsi="楷体"/>
          <w:sz w:val="22"/>
          <w:lang w:val="zh-TW" w:bidi="zh-TW"/>
        </w:rPr>
        <w:t>，对人格同一性的探讨乃是衔接洛克的认识论、形而上学同他的伦理学、政治哲学的关节点。他的这种探讨构成了一个影响着随后的相关探讨的范式。</w:t>
      </w:r>
    </w:p>
    <w:p w14:paraId="77D48675" w14:textId="55185F43" w:rsidR="00184965" w:rsidRPr="000610D8" w:rsidRDefault="00F32345"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洛克区别开了三种不同的同一性，并依次进行了探讨。它们分别是实体的同一性、人的同一性和人格的同一性。</w:t>
      </w:r>
    </w:p>
    <w:p w14:paraId="7AC3D0FF" w14:textId="42F2B99B" w:rsidR="00567B24" w:rsidRPr="000610D8" w:rsidRDefault="00184965"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1、</w:t>
      </w:r>
      <w:r w:rsidR="00F32345" w:rsidRPr="000610D8">
        <w:rPr>
          <w:rFonts w:ascii="楷体" w:eastAsia="楷体" w:hAnsi="楷体"/>
          <w:sz w:val="22"/>
          <w:lang w:val="zh-TW" w:bidi="zh-TW"/>
        </w:rPr>
        <w:t>实体的同一性是指某物（植物、动物等</w:t>
      </w:r>
      <w:r w:rsidR="00514DF0" w:rsidRPr="000610D8">
        <w:rPr>
          <w:rFonts w:ascii="楷体" w:eastAsia="楷体" w:hAnsi="楷体"/>
          <w:sz w:val="22"/>
          <w:lang w:val="zh-TW" w:bidi="zh-TW"/>
        </w:rPr>
        <w:t>）</w:t>
      </w:r>
      <w:r w:rsidR="00F32345" w:rsidRPr="000610D8">
        <w:rPr>
          <w:rFonts w:ascii="楷体" w:eastAsia="楷体" w:hAnsi="楷体"/>
          <w:sz w:val="22"/>
          <w:lang w:val="zh-TW" w:bidi="zh-TW"/>
        </w:rPr>
        <w:t>的物质构成的单一性、不变性。</w:t>
      </w:r>
    </w:p>
    <w:p w14:paraId="6A982E4E" w14:textId="533D2687" w:rsidR="00A73698" w:rsidRPr="000610D8" w:rsidRDefault="00184965"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2、</w:t>
      </w:r>
      <w:r w:rsidR="00567B24" w:rsidRPr="000610D8">
        <w:rPr>
          <w:rFonts w:ascii="楷体" w:eastAsia="楷体" w:hAnsi="楷体" w:hint="eastAsia"/>
          <w:sz w:val="22"/>
          <w:lang w:val="zh-TW" w:bidi="zh-TW"/>
        </w:rPr>
        <w:t>而</w:t>
      </w:r>
      <w:r w:rsidR="006B5FAC" w:rsidRPr="000610D8">
        <w:rPr>
          <w:rFonts w:ascii="楷体" w:eastAsia="楷体" w:hAnsi="楷体"/>
          <w:sz w:val="22"/>
          <w:lang w:val="zh-TW" w:bidi="zh-TW"/>
        </w:rPr>
        <w:t>人的同一性所以成立，乃是由于不断生灭的诸多物质分子，连续地和同一</w:t>
      </w:r>
      <w:r w:rsidR="006B5FAC" w:rsidRPr="000610D8">
        <w:rPr>
          <w:rFonts w:ascii="楷体" w:eastAsia="楷体" w:hAnsi="楷体" w:hint="eastAsia"/>
          <w:sz w:val="22"/>
          <w:lang w:val="zh-TW" w:bidi="zh-TW"/>
        </w:rPr>
        <w:t>的</w:t>
      </w:r>
      <w:r w:rsidR="006B5FAC" w:rsidRPr="000610D8">
        <w:rPr>
          <w:rFonts w:ascii="楷体" w:eastAsia="楷体" w:hAnsi="楷体"/>
          <w:sz w:val="22"/>
          <w:lang w:val="zh-TW" w:bidi="zh-TW"/>
        </w:rPr>
        <w:t>有组织的身体具有生命的联系，因而参加着同一的继续的生命。</w:t>
      </w:r>
    </w:p>
    <w:p w14:paraId="10284A2D" w14:textId="3C7BC64F" w:rsidR="00D42273" w:rsidRPr="000610D8" w:rsidRDefault="00567B24"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但是，仅这</w:t>
      </w:r>
      <w:r w:rsidR="004E16E9" w:rsidRPr="000610D8">
        <w:rPr>
          <w:rFonts w:ascii="楷体" w:eastAsia="楷体" w:hAnsi="楷体" w:hint="eastAsia"/>
          <w:sz w:val="22"/>
          <w:lang w:val="zh-TW" w:bidi="zh-TW"/>
        </w:rPr>
        <w:t>一</w:t>
      </w:r>
      <w:r w:rsidRPr="000610D8">
        <w:rPr>
          <w:rFonts w:ascii="楷体" w:eastAsia="楷体" w:hAnsi="楷体" w:hint="eastAsia"/>
          <w:sz w:val="22"/>
          <w:lang w:val="zh-TW" w:bidi="zh-TW"/>
        </w:rPr>
        <w:t>种同一性并不能决定人的同一性。</w:t>
      </w:r>
      <w:r w:rsidR="00A73698" w:rsidRPr="000610D8">
        <w:rPr>
          <w:rFonts w:ascii="楷体" w:eastAsia="楷体" w:hAnsi="楷体"/>
          <w:sz w:val="22"/>
          <w:lang w:val="zh-TW" w:bidi="zh-TW"/>
        </w:rPr>
        <w:t>人的同一性一定是由同一的连续的身体，和同一的非物质的精神，共同合成的</w:t>
      </w:r>
      <w:r w:rsidR="00A73698" w:rsidRPr="000610D8">
        <w:rPr>
          <w:rFonts w:ascii="楷体" w:eastAsia="楷体" w:hAnsi="楷体" w:hint="eastAsia"/>
          <w:sz w:val="22"/>
          <w:lang w:val="zh-TW" w:bidi="zh-TW"/>
        </w:rPr>
        <w:t>。</w:t>
      </w:r>
    </w:p>
    <w:p w14:paraId="01CAF115" w14:textId="3BBCCCEF" w:rsidR="008A380D" w:rsidRPr="000610D8" w:rsidRDefault="00184965"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3、</w:t>
      </w:r>
      <w:r w:rsidRPr="000610D8">
        <w:rPr>
          <w:rFonts w:ascii="楷体" w:eastAsia="楷体" w:hAnsi="楷体"/>
          <w:sz w:val="22"/>
          <w:lang w:val="zh-TW" w:bidi="zh-TW"/>
        </w:rPr>
        <w:t>在探讨过实体同一性和人的同一性之后，洛克接着探讨人格同一性：“在我看来，所谓人格就是有思想、有智慧的一种东西，它有理解、能反省，并且能在异时异地认自己是自己，是同一的能思维的东西。</w:t>
      </w:r>
      <w:r w:rsidR="00712B73" w:rsidRPr="000610D8">
        <w:rPr>
          <w:rFonts w:ascii="楷体" w:eastAsia="楷体" w:hAnsi="楷体" w:hint="eastAsia"/>
          <w:sz w:val="22"/>
          <w:lang w:val="zh-TW" w:bidi="zh-TW"/>
        </w:rPr>
        <w:t>”</w:t>
      </w:r>
    </w:p>
    <w:p w14:paraId="24A0A947" w14:textId="331BF71A" w:rsidR="00ED39D0" w:rsidRPr="000610D8" w:rsidRDefault="00ED39D0"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人格同一性只在于意识。而且这个意识在回忆过去的行动或思想时，它追忆到多远程度，人格同</w:t>
      </w:r>
      <w:r w:rsidR="008A380D" w:rsidRPr="000610D8">
        <w:rPr>
          <w:rFonts w:ascii="楷体" w:eastAsia="楷体" w:hAnsi="楷体" w:hint="eastAsia"/>
          <w:sz w:val="22"/>
          <w:lang w:val="zh-TW" w:bidi="en-US"/>
        </w:rPr>
        <w:t>一</w:t>
      </w:r>
      <w:r w:rsidRPr="000610D8">
        <w:rPr>
          <w:rFonts w:ascii="楷体" w:eastAsia="楷体" w:hAnsi="楷体"/>
          <w:sz w:val="22"/>
          <w:lang w:val="zh-TW" w:bidi="zh-TW"/>
        </w:rPr>
        <w:t>性亦就达到多远程度。</w:t>
      </w:r>
    </w:p>
    <w:p w14:paraId="7BC48F1A" w14:textId="5A6DB2F7" w:rsidR="00D42273" w:rsidRPr="000610D8" w:rsidRDefault="003A1EE4"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w:t>
      </w:r>
      <w:r w:rsidR="00F15A56" w:rsidRPr="000610D8">
        <w:rPr>
          <w:rFonts w:ascii="楷体" w:eastAsia="楷体" w:hAnsi="楷体"/>
          <w:sz w:val="22"/>
          <w:lang w:val="zh-TW" w:bidi="zh-TW"/>
        </w:rPr>
        <w:t>8</w:t>
      </w:r>
      <w:r w:rsidRPr="000610D8">
        <w:rPr>
          <w:rFonts w:ascii="楷体" w:eastAsia="楷体" w:hAnsi="楷体" w:hint="eastAsia"/>
          <w:sz w:val="22"/>
          <w:lang w:val="zh-TW" w:bidi="zh-TW"/>
        </w:rPr>
        <w:t>）符号学和语言哲学</w:t>
      </w:r>
    </w:p>
    <w:p w14:paraId="64502D29" w14:textId="7C279091" w:rsidR="00AA5F3E" w:rsidRPr="000610D8" w:rsidRDefault="008A797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洛克在《人类理解论》一书的末尾提出了他的学科分类思想。他将科学区分为三类：物理学、实践之学和标记之学。所谓“标记之学”，用现代的术语，可称之为“符号学</w:t>
      </w:r>
      <w:r w:rsidRPr="000610D8">
        <w:rPr>
          <w:rFonts w:ascii="楷体" w:eastAsia="楷体" w:hAnsi="楷体" w:hint="eastAsia"/>
          <w:sz w:val="22"/>
          <w:lang w:val="zh-TW" w:bidi="zh-TW"/>
        </w:rPr>
        <w:t>”</w:t>
      </w:r>
      <w:r w:rsidR="00400651" w:rsidRPr="000610D8">
        <w:rPr>
          <w:rFonts w:ascii="楷体" w:eastAsia="楷体" w:hAnsi="楷体" w:hint="eastAsia"/>
          <w:sz w:val="22"/>
          <w:lang w:val="zh-TW" w:bidi="zh-TW"/>
        </w:rPr>
        <w:t>。</w:t>
      </w:r>
    </w:p>
    <w:p w14:paraId="779C17D6" w14:textId="5178F17F" w:rsidR="00AA5F3E" w:rsidRPr="000610D8" w:rsidRDefault="00AA5F3E"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不仅将语词看作观念的标记，还把观念看作事物的标记。对观念作为事物之标记的探讨，构成他的观念论的内容，而对语词作为观念之标记的探讨，则构成他的语言哲学的内容。这两种探讨是他的知识的基础部分。</w:t>
      </w:r>
    </w:p>
    <w:p w14:paraId="5F09909D" w14:textId="27D581DC" w:rsidR="00060E91" w:rsidRPr="000610D8" w:rsidRDefault="00060E91"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洛克语言哲学的核心内容是一套意义理论。他明确主张，语词因为直接标示说话者心中的观念而具有意义</w:t>
      </w:r>
      <w:r w:rsidRPr="000610D8">
        <w:rPr>
          <w:rFonts w:ascii="楷体" w:eastAsia="楷体" w:hAnsi="楷体" w:hint="eastAsia"/>
          <w:sz w:val="22"/>
          <w:lang w:val="zh-TW" w:bidi="zh-TW"/>
        </w:rPr>
        <w:t>。</w:t>
      </w:r>
    </w:p>
    <w:p w14:paraId="0CFDCA0E" w14:textId="44E39DE7" w:rsidR="00060E91" w:rsidRPr="000610D8" w:rsidRDefault="00060E91"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他认为，语词和观念之间并不存在自然的关联</w:t>
      </w:r>
    </w:p>
    <w:p w14:paraId="7F3D2797" w14:textId="4B38A994" w:rsidR="00060E91" w:rsidRPr="000610D8" w:rsidRDefault="00060E91"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洛克主张语词意义的约定论，也就是将语言看作某一特定社会群体约定俗成的表情达意的工具。</w:t>
      </w:r>
    </w:p>
    <w:p w14:paraId="6BC705BA" w14:textId="02252596" w:rsidR="00D42273" w:rsidRPr="000610D8" w:rsidRDefault="00C4386E"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但是，这里却存在着一个难以克服的困难：一方面，语言是公共的交流工具；而另一方面，作为语言的基本单元的语词所标示的，却只能是说话者本人才具有的私人观念。洛克看到了这一困难，并试图加以解决。</w:t>
      </w:r>
    </w:p>
    <w:p w14:paraId="7B60B0E0" w14:textId="7F341702" w:rsidR="00D42273" w:rsidRPr="000610D8" w:rsidRDefault="00DF6CDE"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他</w:t>
      </w:r>
      <w:r w:rsidRPr="000610D8">
        <w:rPr>
          <w:rFonts w:ascii="楷体" w:eastAsia="楷体" w:hAnsi="楷体"/>
          <w:sz w:val="22"/>
          <w:lang w:val="zh-TW" w:bidi="zh-TW"/>
        </w:rPr>
        <w:t>已经注意到语言获得意义乃是一种社会性的习得过程。</w:t>
      </w:r>
      <w:r w:rsidR="00440775" w:rsidRPr="000610D8">
        <w:rPr>
          <w:rFonts w:ascii="楷体" w:eastAsia="楷体" w:hAnsi="楷体"/>
          <w:sz w:val="22"/>
          <w:lang w:val="zh-TW" w:bidi="zh-TW"/>
        </w:rPr>
        <w:t>因此，尽管观念是私人性的，</w:t>
      </w:r>
      <w:r w:rsidR="00440775" w:rsidRPr="000610D8">
        <w:rPr>
          <w:rFonts w:ascii="楷体" w:eastAsia="楷体" w:hAnsi="楷体" w:hint="eastAsia"/>
          <w:sz w:val="22"/>
          <w:lang w:val="zh-TW" w:bidi="zh-TW"/>
        </w:rPr>
        <w:t>但</w:t>
      </w:r>
      <w:r w:rsidR="00BA3A6A" w:rsidRPr="000610D8">
        <w:rPr>
          <w:rFonts w:ascii="楷体" w:eastAsia="楷体" w:hAnsi="楷体" w:hint="eastAsia"/>
          <w:sz w:val="22"/>
          <w:lang w:val="zh-TW" w:bidi="zh-TW"/>
        </w:rPr>
        <w:t>人们</w:t>
      </w:r>
      <w:r w:rsidR="00440775" w:rsidRPr="000610D8">
        <w:rPr>
          <w:rFonts w:ascii="楷体" w:eastAsia="楷体" w:hAnsi="楷体" w:hint="eastAsia"/>
          <w:sz w:val="22"/>
          <w:lang w:val="zh-TW" w:bidi="zh-TW"/>
        </w:rPr>
        <w:t>可以通过学习掌握已经</w:t>
      </w:r>
      <w:r w:rsidR="00BA3A6A" w:rsidRPr="000610D8">
        <w:rPr>
          <w:rFonts w:ascii="楷体" w:eastAsia="楷体" w:hAnsi="楷体" w:hint="eastAsia"/>
          <w:sz w:val="22"/>
          <w:lang w:val="zh-TW" w:bidi="zh-TW"/>
        </w:rPr>
        <w:t>约定的公共语词的用法。</w:t>
      </w:r>
    </w:p>
    <w:p w14:paraId="64858C9D" w14:textId="661FA689" w:rsidR="00F06243" w:rsidRPr="000610D8" w:rsidRDefault="00265EAC"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他</w:t>
      </w:r>
      <w:r w:rsidRPr="000610D8">
        <w:rPr>
          <w:rFonts w:ascii="楷体" w:eastAsia="楷体" w:hAnsi="楷体" w:hint="eastAsia"/>
          <w:sz w:val="22"/>
          <w:lang w:val="zh-TW" w:bidi="zh-TW"/>
        </w:rPr>
        <w:t>进一步深究语词的意义</w:t>
      </w:r>
      <w:r w:rsidR="007C35F8" w:rsidRPr="000610D8">
        <w:rPr>
          <w:rFonts w:ascii="楷体" w:eastAsia="楷体" w:hAnsi="楷体" w:hint="eastAsia"/>
          <w:sz w:val="22"/>
          <w:lang w:val="zh-TW" w:bidi="zh-TW"/>
        </w:rPr>
        <w:t>后</w:t>
      </w:r>
      <w:r w:rsidR="00281AB9" w:rsidRPr="000610D8">
        <w:rPr>
          <w:rFonts w:ascii="楷体" w:eastAsia="楷体" w:hAnsi="楷体"/>
          <w:sz w:val="22"/>
          <w:lang w:val="zh-TW" w:bidi="zh-TW"/>
        </w:rPr>
        <w:t>，</w:t>
      </w:r>
      <w:r w:rsidR="007C35F8" w:rsidRPr="000610D8">
        <w:rPr>
          <w:rFonts w:ascii="楷体" w:eastAsia="楷体" w:hAnsi="楷体" w:hint="eastAsia"/>
          <w:sz w:val="22"/>
          <w:lang w:val="zh-TW" w:bidi="zh-TW"/>
        </w:rPr>
        <w:t>认为</w:t>
      </w:r>
      <w:r w:rsidR="00281AB9" w:rsidRPr="000610D8">
        <w:rPr>
          <w:rFonts w:ascii="楷体" w:eastAsia="楷体" w:hAnsi="楷体"/>
          <w:sz w:val="22"/>
          <w:lang w:val="zh-TW" w:bidi="zh-TW"/>
        </w:rPr>
        <w:t>语词也间接地标示外界对象。这种标示关系是通过观念这个中介达成的。</w:t>
      </w:r>
    </w:p>
    <w:p w14:paraId="2794E099" w14:textId="3000D3DF" w:rsidR="00281AB9" w:rsidRPr="000610D8" w:rsidRDefault="002035BC"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w:t>
      </w:r>
      <w:r w:rsidR="00F06243" w:rsidRPr="000610D8">
        <w:rPr>
          <w:rFonts w:ascii="楷体" w:eastAsia="楷体" w:hAnsi="楷体" w:hint="eastAsia"/>
          <w:sz w:val="22"/>
          <w:lang w:val="zh-TW" w:bidi="zh-TW"/>
        </w:rPr>
        <w:t>他认为，</w:t>
      </w:r>
      <w:r w:rsidR="00281AB9" w:rsidRPr="000610D8">
        <w:rPr>
          <w:rFonts w:ascii="楷体" w:eastAsia="楷体" w:hAnsi="楷体"/>
          <w:sz w:val="22"/>
          <w:lang w:val="zh-TW" w:bidi="zh-TW"/>
        </w:rPr>
        <w:t>人心中的简单观念与外物的性质之间存在着一种客观的因果关系。此外，我们在简单观念的基础上所形成的抽象观念也是以外在事物之间的相似性关系为基础的。</w:t>
      </w:r>
      <w:r w:rsidRPr="000610D8">
        <w:rPr>
          <w:rFonts w:ascii="楷体" w:eastAsia="楷体" w:hAnsi="楷体" w:hint="eastAsia"/>
          <w:sz w:val="22"/>
          <w:lang w:val="zh-TW" w:bidi="zh-TW"/>
        </w:rPr>
        <w:t>）</w:t>
      </w:r>
      <w:r w:rsidR="00F06243" w:rsidRPr="000610D8">
        <w:rPr>
          <w:rFonts w:ascii="楷体" w:eastAsia="楷体" w:hAnsi="楷体"/>
          <w:sz w:val="22"/>
          <w:lang w:val="zh-TW" w:bidi="zh-TW"/>
        </w:rPr>
        <w:t>既然观念的形成与外界事物的性质之间存在着如此密切的关联，那么，作为观念之标记的语词也必定间接地同事物形成一种标示关系。</w:t>
      </w:r>
    </w:p>
    <w:p w14:paraId="188A9274" w14:textId="2ACCD47A" w:rsidR="00310A9C" w:rsidRPr="000610D8" w:rsidRDefault="00310A9C"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因此可以说，语词直接以私人观念为标示对象，却也间接地在事物那里获得了其意义的基础。</w:t>
      </w:r>
    </w:p>
    <w:p w14:paraId="027A1659" w14:textId="313EF3AE" w:rsidR="00BA3A6A" w:rsidRPr="000610D8" w:rsidRDefault="00310A9C"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w:t>
      </w:r>
      <w:r w:rsidR="00F15A56" w:rsidRPr="000610D8">
        <w:rPr>
          <w:rFonts w:ascii="楷体" w:eastAsia="楷体" w:hAnsi="楷体"/>
          <w:sz w:val="22"/>
          <w:lang w:val="zh-TW" w:bidi="zh-TW"/>
        </w:rPr>
        <w:t>9</w:t>
      </w:r>
      <w:r w:rsidRPr="000610D8">
        <w:rPr>
          <w:rFonts w:ascii="楷体" w:eastAsia="楷体" w:hAnsi="楷体" w:hint="eastAsia"/>
          <w:sz w:val="22"/>
          <w:lang w:val="zh-TW" w:bidi="zh-TW"/>
        </w:rPr>
        <w:t>）知识论</w:t>
      </w:r>
    </w:p>
    <w:p w14:paraId="11780BF2" w14:textId="77777777" w:rsidR="006D1420" w:rsidRPr="000610D8" w:rsidRDefault="006D1420"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1、知识的定义</w:t>
      </w:r>
    </w:p>
    <w:p w14:paraId="06C967EB" w14:textId="0EAE9F28" w:rsidR="00FB6A40" w:rsidRPr="000610D8" w:rsidRDefault="00B778E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洛克探</w:t>
      </w:r>
      <w:r w:rsidRPr="000610D8">
        <w:rPr>
          <w:rFonts w:ascii="楷体" w:eastAsia="楷体" w:hAnsi="楷体" w:hint="eastAsia"/>
          <w:sz w:val="22"/>
          <w:lang w:val="zh-TW" w:bidi="zh-TW"/>
        </w:rPr>
        <w:t>讨观念和语词，是为构建他的知识论</w:t>
      </w:r>
      <w:proofErr w:type="gramStart"/>
      <w:r w:rsidRPr="000610D8">
        <w:rPr>
          <w:rFonts w:ascii="楷体" w:eastAsia="楷体" w:hAnsi="楷体" w:hint="eastAsia"/>
          <w:sz w:val="22"/>
          <w:lang w:val="zh-TW" w:bidi="zh-TW"/>
        </w:rPr>
        <w:t>作准备</w:t>
      </w:r>
      <w:proofErr w:type="gramEnd"/>
      <w:r w:rsidRPr="000610D8">
        <w:rPr>
          <w:rFonts w:ascii="楷体" w:eastAsia="楷体" w:hAnsi="楷体" w:hint="eastAsia"/>
          <w:sz w:val="22"/>
          <w:lang w:val="zh-TW" w:bidi="zh-TW"/>
        </w:rPr>
        <w:t>。他坚定地认为，观念是知识的唯一对象</w:t>
      </w:r>
      <w:r w:rsidRPr="000610D8">
        <w:rPr>
          <w:rFonts w:ascii="楷体" w:eastAsia="楷体" w:hAnsi="楷体"/>
          <w:sz w:val="22"/>
          <w:lang w:val="zh-TW" w:bidi="zh-TW"/>
        </w:rPr>
        <w:t>。</w:t>
      </w:r>
      <w:r w:rsidR="00FB6A40" w:rsidRPr="000610D8">
        <w:rPr>
          <w:rFonts w:ascii="楷体" w:eastAsia="楷体" w:hAnsi="楷体" w:hint="eastAsia"/>
          <w:sz w:val="22"/>
          <w:lang w:val="zh-TW" w:bidi="zh-TW"/>
        </w:rPr>
        <w:t>他认为，</w:t>
      </w:r>
      <w:r w:rsidR="00FB6A40" w:rsidRPr="000610D8">
        <w:rPr>
          <w:rFonts w:ascii="楷体" w:eastAsia="楷体" w:hAnsi="楷体"/>
          <w:sz w:val="22"/>
          <w:lang w:val="zh-TW" w:bidi="zh-TW"/>
        </w:rPr>
        <w:t>所谓知识，就是人心对两个观念的契合或矛盾所生的一种知觉</w:t>
      </w:r>
      <w:r w:rsidR="00FB6A40" w:rsidRPr="000610D8">
        <w:rPr>
          <w:rFonts w:ascii="楷体" w:eastAsia="楷体" w:hAnsi="楷体" w:hint="eastAsia"/>
          <w:sz w:val="22"/>
          <w:lang w:val="zh-TW" w:bidi="zh-TW"/>
        </w:rPr>
        <w:t>，</w:t>
      </w:r>
      <w:r w:rsidR="00FB6A40" w:rsidRPr="000610D8">
        <w:rPr>
          <w:rFonts w:ascii="楷体" w:eastAsia="楷体" w:hAnsi="楷体"/>
          <w:sz w:val="22"/>
          <w:lang w:val="zh-TW" w:bidi="zh-TW"/>
        </w:rPr>
        <w:t>只是人心对任何观念间的联络和契合，或矛盾和相违而生的一种知觉。</w:t>
      </w:r>
      <w:r w:rsidR="00A93050" w:rsidRPr="000610D8">
        <w:rPr>
          <w:rFonts w:ascii="楷体" w:eastAsia="楷体" w:hAnsi="楷体"/>
          <w:sz w:val="22"/>
          <w:lang w:val="zh-TW" w:bidi="zh-TW"/>
        </w:rPr>
        <w:t>知识只成立于这种知觉。</w:t>
      </w:r>
    </w:p>
    <w:p w14:paraId="77B703EB" w14:textId="186F0059" w:rsidR="00597DDA" w:rsidRPr="000610D8" w:rsidRDefault="00597DDA"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他认为，</w:t>
      </w:r>
      <w:r w:rsidRPr="000610D8">
        <w:rPr>
          <w:rFonts w:ascii="楷体" w:eastAsia="楷体" w:hAnsi="楷体"/>
          <w:sz w:val="22"/>
          <w:lang w:val="zh-TW" w:bidi="zh-TW"/>
        </w:rPr>
        <w:t>知识包含着三个要素：观念、观念间的关系、关于观念间关系的知觉。洛克认为，可以区分出以下四类契合与</w:t>
      </w:r>
      <w:proofErr w:type="gramStart"/>
      <w:r w:rsidRPr="000610D8">
        <w:rPr>
          <w:rFonts w:ascii="楷体" w:eastAsia="楷体" w:hAnsi="楷体"/>
          <w:sz w:val="22"/>
          <w:lang w:val="zh-TW" w:bidi="zh-TW"/>
        </w:rPr>
        <w:t>不</w:t>
      </w:r>
      <w:proofErr w:type="gramEnd"/>
      <w:r w:rsidRPr="000610D8">
        <w:rPr>
          <w:rFonts w:ascii="楷体" w:eastAsia="楷体" w:hAnsi="楷体"/>
          <w:sz w:val="22"/>
          <w:lang w:val="zh-TW" w:bidi="zh-TW"/>
        </w:rPr>
        <w:t>契合的关系：</w:t>
      </w:r>
      <w:r w:rsidRPr="000610D8">
        <w:rPr>
          <w:rFonts w:ascii="楷体" w:eastAsia="楷体" w:hAnsi="楷体"/>
          <w:sz w:val="22"/>
          <w:lang w:val="zh-TW" w:bidi="en-US"/>
        </w:rPr>
        <w:t>（</w:t>
      </w:r>
      <w:r w:rsidRPr="000610D8">
        <w:rPr>
          <w:rFonts w:ascii="楷体" w:eastAsia="楷体" w:hAnsi="楷体"/>
          <w:sz w:val="22"/>
          <w:lang w:val="zh-TW" w:bidi="zh-TW"/>
        </w:rPr>
        <w:t>一）同一性或差异性；（二）关系；（三）共存或必然的联系；（四）实在的存在。其中的第四类不是观念之间的关系，而是观念与实在之间的关系，属于较特殊的一类。</w:t>
      </w:r>
    </w:p>
    <w:p w14:paraId="1A240E76" w14:textId="472A9A11" w:rsidR="00ED757A" w:rsidRPr="000610D8" w:rsidRDefault="00AC0C9D"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洛克将对同一性或差异性的知觉看作认识过程的第一步</w:t>
      </w:r>
      <w:r w:rsidRPr="000610D8">
        <w:rPr>
          <w:rFonts w:ascii="楷体" w:eastAsia="楷体" w:hAnsi="楷体" w:hint="eastAsia"/>
          <w:sz w:val="22"/>
          <w:lang w:val="zh-TW" w:bidi="zh-TW"/>
        </w:rPr>
        <w:t>。</w:t>
      </w:r>
    </w:p>
    <w:p w14:paraId="759A8458" w14:textId="756D0C47" w:rsidR="00B30106" w:rsidRPr="000610D8" w:rsidRDefault="00ED757A"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我们关于观念的同一性和差异性的知觉，所得到的认识是：某一特殊观念是其自身，而不是任何别的观念。这主要是一种关于观念间关系的否定性知识。</w:t>
      </w:r>
    </w:p>
    <w:p w14:paraId="0F20B076" w14:textId="076E5B49" w:rsidR="00ED757A" w:rsidRPr="000610D8" w:rsidRDefault="00ED757A"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所探讨的第二种观念间的关系则是肯定性的。我们关于这种关系的知觉是人心通过比较各种观念而得到的。通过比较，我们发现两个观念之间具有某种相契合或相违背的正面关系，而不只是知觉到其中一个不是另一个。</w:t>
      </w:r>
    </w:p>
    <w:p w14:paraId="6B5F65C7" w14:textId="26F567A6" w:rsidR="00BF0396" w:rsidRPr="000610D8" w:rsidRDefault="00BF0396"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第三种契合或相违是属于实体观念方面的。这种关系是指关于某一实体的各种性质的观念是经常联系在一起的。对这些性质观念的共存性或</w:t>
      </w:r>
      <w:proofErr w:type="gramStart"/>
      <w:r w:rsidRPr="000610D8">
        <w:rPr>
          <w:rFonts w:ascii="楷体" w:eastAsia="楷体" w:hAnsi="楷体"/>
          <w:sz w:val="22"/>
          <w:lang w:val="zh-TW" w:bidi="zh-TW"/>
        </w:rPr>
        <w:t>不</w:t>
      </w:r>
      <w:proofErr w:type="gramEnd"/>
      <w:r w:rsidRPr="000610D8">
        <w:rPr>
          <w:rFonts w:ascii="楷体" w:eastAsia="楷体" w:hAnsi="楷体"/>
          <w:sz w:val="22"/>
          <w:lang w:val="zh-TW" w:bidi="zh-TW"/>
        </w:rPr>
        <w:t>共存性的知觉就形成了关于实体或非实体的知识。</w:t>
      </w:r>
    </w:p>
    <w:p w14:paraId="514F4802" w14:textId="2F961A21" w:rsidR="00BA3A6A" w:rsidRPr="000610D8" w:rsidRDefault="003B3C59"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第四种契合或相违关系存在于人心中的观念与现实存在的事物之间。</w:t>
      </w:r>
    </w:p>
    <w:p w14:paraId="7A8D3B7D" w14:textId="2DCBE41F" w:rsidR="00BA3A6A" w:rsidRPr="000610D8" w:rsidRDefault="00A93050"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2、知识的等级</w:t>
      </w:r>
    </w:p>
    <w:p w14:paraId="33B62E88" w14:textId="29503A00" w:rsidR="00EA1189" w:rsidRPr="000610D8" w:rsidRDefault="00EA1189"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洛克认为，我们所获取的知识可以按其明白性区分为不同的等级，而各种知识之所以有这种等级差别，是因为人心是从不同的途径来知觉到观念间的相</w:t>
      </w:r>
      <w:proofErr w:type="gramStart"/>
      <w:r w:rsidRPr="000610D8">
        <w:rPr>
          <w:rFonts w:ascii="楷体" w:eastAsia="楷体" w:hAnsi="楷体"/>
          <w:sz w:val="22"/>
          <w:lang w:val="zh-TW" w:bidi="zh-TW"/>
        </w:rPr>
        <w:t>契</w:t>
      </w:r>
      <w:proofErr w:type="gramEnd"/>
      <w:r w:rsidRPr="000610D8">
        <w:rPr>
          <w:rFonts w:ascii="楷体" w:eastAsia="楷体" w:hAnsi="楷体"/>
          <w:sz w:val="22"/>
          <w:lang w:val="zh-TW" w:bidi="zh-TW"/>
        </w:rPr>
        <w:t>或相违的。他依次探讨了以下三类知识。</w:t>
      </w:r>
    </w:p>
    <w:p w14:paraId="31A44AAF" w14:textId="40111903" w:rsidR="00EA1189" w:rsidRPr="000610D8" w:rsidRDefault="00EA1189"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第一类是直觉的知识：“人心有时不借别的观念为媒介的就能直接看到它的两个观念间的契合或相违</w:t>
      </w:r>
      <w:r w:rsidR="00480DA9" w:rsidRPr="000610D8">
        <w:rPr>
          <w:rFonts w:ascii="楷体" w:eastAsia="楷体" w:hAnsi="楷体" w:hint="eastAsia"/>
          <w:sz w:val="22"/>
          <w:lang w:val="zh-TW" w:bidi="zh-TW"/>
        </w:rPr>
        <w:t>。</w:t>
      </w:r>
      <w:r w:rsidRPr="000610D8">
        <w:rPr>
          <w:rFonts w:ascii="楷体" w:eastAsia="楷体" w:hAnsi="楷体"/>
          <w:sz w:val="22"/>
          <w:lang w:val="zh-TW" w:bidi="zh-TW"/>
        </w:rPr>
        <w:t>这一类真理，人心在一把那些观念联系起来加以比较之后，不借其他观念为媒，就能凭直觉立刻观察到。这类知识具备最高的确定性，是其他种类知识的确定性的依据。</w:t>
      </w:r>
    </w:p>
    <w:p w14:paraId="06D1EBC0" w14:textId="7C3758BE" w:rsidR="00EA1189" w:rsidRPr="000610D8" w:rsidRDefault="00EA1189"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第二类是解证的知识。这种知识是人心借助于别的观念而间接地获得的关于两个观念间相</w:t>
      </w:r>
      <w:proofErr w:type="gramStart"/>
      <w:r w:rsidRPr="000610D8">
        <w:rPr>
          <w:rFonts w:ascii="楷体" w:eastAsia="楷体" w:hAnsi="楷体"/>
          <w:sz w:val="22"/>
          <w:lang w:val="zh-TW" w:bidi="zh-TW"/>
        </w:rPr>
        <w:t>契</w:t>
      </w:r>
      <w:proofErr w:type="gramEnd"/>
      <w:r w:rsidRPr="000610D8">
        <w:rPr>
          <w:rFonts w:ascii="楷体" w:eastAsia="楷体" w:hAnsi="楷体"/>
          <w:sz w:val="22"/>
          <w:lang w:val="zh-TW" w:bidi="zh-TW"/>
        </w:rPr>
        <w:t>或相违的知识。这种知识的获得依赖于证明：</w:t>
      </w:r>
    </w:p>
    <w:p w14:paraId="20DE078F" w14:textId="104CBD5A" w:rsidR="00A93050" w:rsidRPr="000610D8" w:rsidRDefault="00F83A40" w:rsidP="000610D8">
      <w:pPr>
        <w:contextualSpacing/>
        <w:mirrorIndents/>
        <w:rPr>
          <w:rFonts w:ascii="楷体" w:eastAsia="楷体" w:hAnsi="楷体"/>
          <w:sz w:val="22"/>
          <w:lang w:val="zh-TW" w:bidi="zh-TW"/>
        </w:rPr>
      </w:pPr>
      <w:r w:rsidRPr="000610D8">
        <w:rPr>
          <w:rFonts w:ascii="楷体" w:eastAsia="楷体" w:hAnsi="楷体"/>
          <w:sz w:val="22"/>
          <w:lang w:val="zh-TW" w:bidi="zh-TW"/>
        </w:rPr>
        <w:t>第三</w:t>
      </w:r>
      <w:r w:rsidRPr="000610D8">
        <w:rPr>
          <w:rFonts w:ascii="楷体" w:eastAsia="楷体" w:hAnsi="楷体" w:hint="eastAsia"/>
          <w:sz w:val="22"/>
          <w:lang w:val="zh-TW" w:bidi="zh-TW"/>
        </w:rPr>
        <w:t>类是感性的知识。这类知识是指关于外界特殊事物存在的知识。洛克指出，尽管我们拥有关于外物的观念的直觉的知识，但是，</w:t>
      </w:r>
      <w:r w:rsidRPr="000610D8">
        <w:rPr>
          <w:rFonts w:ascii="楷体" w:eastAsia="楷体" w:hAnsi="楷体"/>
          <w:sz w:val="22"/>
          <w:lang w:val="zh-TW" w:bidi="zh-TW"/>
        </w:rPr>
        <w:t>我</w:t>
      </w:r>
      <w:r w:rsidRPr="000610D8">
        <w:rPr>
          <w:rFonts w:ascii="楷体" w:eastAsia="楷体" w:hAnsi="楷体" w:hint="eastAsia"/>
          <w:sz w:val="22"/>
          <w:lang w:val="zh-TW" w:bidi="zh-TW"/>
        </w:rPr>
        <w:t>们却不能确定地知道，这种观念之外是否还有别的东西存</w:t>
      </w:r>
      <w:r w:rsidRPr="000610D8">
        <w:rPr>
          <w:rFonts w:ascii="楷体" w:eastAsia="楷体" w:hAnsi="楷体"/>
          <w:sz w:val="22"/>
          <w:lang w:val="zh-TW" w:bidi="zh-TW"/>
        </w:rPr>
        <w:t>在</w:t>
      </w:r>
      <w:r w:rsidR="003468AD" w:rsidRPr="000610D8">
        <w:rPr>
          <w:rFonts w:ascii="楷体" w:eastAsia="楷体" w:hAnsi="楷体" w:hint="eastAsia"/>
          <w:sz w:val="22"/>
          <w:lang w:val="zh-TW" w:bidi="zh-TW"/>
        </w:rPr>
        <w:t>。</w:t>
      </w:r>
      <w:r w:rsidR="003468AD" w:rsidRPr="000610D8">
        <w:rPr>
          <w:rFonts w:ascii="楷体" w:eastAsia="楷体" w:hAnsi="楷体"/>
          <w:sz w:val="22"/>
          <w:lang w:val="zh-TW" w:bidi="zh-TW"/>
        </w:rPr>
        <w:t>不过，洛克并不愿意做一个怀疑主义者。他坚定地认为，我们可以获得关于外在事物的知识：“因此，我们在前两种知识以外，还可以另加一种关于特殊外物的存在的知识，因为我们凭知觉和意识知道确有各种观念由外界那些特殊事物而来。”</w:t>
      </w:r>
    </w:p>
    <w:p w14:paraId="2F91A754" w14:textId="23209B02" w:rsidR="00BA3A6A" w:rsidRPr="000610D8" w:rsidRDefault="003468AD"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3、知识的范围</w:t>
      </w:r>
    </w:p>
    <w:p w14:paraId="2CB04335" w14:textId="70733188" w:rsidR="003468AD" w:rsidRPr="000610D8" w:rsidRDefault="00EA7E4F"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洛克认为，既然观念是知识的唯一对象，那么知识就永远也超不出观念的范围；</w:t>
      </w:r>
      <w:r w:rsidR="009A373B" w:rsidRPr="000610D8">
        <w:rPr>
          <w:rFonts w:ascii="楷体" w:eastAsia="楷体" w:hAnsi="楷体" w:hint="eastAsia"/>
          <w:sz w:val="22"/>
          <w:lang w:val="zh-TW" w:bidi="zh-TW"/>
        </w:rPr>
        <w:t>各</w:t>
      </w:r>
      <w:r w:rsidR="009A373B" w:rsidRPr="000610D8">
        <w:rPr>
          <w:rFonts w:ascii="楷体" w:eastAsia="楷体" w:hAnsi="楷体"/>
          <w:sz w:val="22"/>
          <w:lang w:val="zh-TW" w:bidi="zh-TW"/>
        </w:rPr>
        <w:t>类知识都有自己的适用范围</w:t>
      </w:r>
      <w:r w:rsidR="009A373B" w:rsidRPr="000610D8">
        <w:rPr>
          <w:rFonts w:ascii="楷体" w:eastAsia="楷体" w:hAnsi="楷体" w:hint="eastAsia"/>
          <w:sz w:val="22"/>
          <w:lang w:val="zh-TW" w:bidi="zh-TW"/>
        </w:rPr>
        <w:t>。</w:t>
      </w:r>
      <w:r w:rsidR="00D56CAA" w:rsidRPr="000610D8">
        <w:rPr>
          <w:rFonts w:ascii="楷体" w:eastAsia="楷体" w:hAnsi="楷体"/>
          <w:sz w:val="22"/>
          <w:lang w:val="zh-TW" w:bidi="zh-TW"/>
        </w:rPr>
        <w:t>我们关于观念间一般关系的知识是人类知识的最大领域。数学知识属于这一类。另外，道德学也像数学一样，是通过解证而确立下来，因此，我们对于一些道德原则拥有解证的知识。</w:t>
      </w:r>
      <w:r w:rsidR="005B5DA0" w:rsidRPr="000610D8">
        <w:rPr>
          <w:rFonts w:ascii="楷体" w:eastAsia="楷体" w:hAnsi="楷体"/>
          <w:sz w:val="22"/>
          <w:lang w:val="zh-TW" w:bidi="zh-TW"/>
        </w:rPr>
        <w:t>关于实在的存在，我们有这样几种不同的知识：“我们对于自己的存在，有一种直觉的知识，对于上帝的存在有一种解证的知识，对于别的一切东西，则我们只有感性的知识，这种知识超不出感官当下所取的物象以外。</w:t>
      </w:r>
    </w:p>
    <w:p w14:paraId="727A3158" w14:textId="45629938" w:rsidR="005B5DA0" w:rsidRPr="000610D8" w:rsidRDefault="005B5DA0"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4、知识的实在性</w:t>
      </w:r>
    </w:p>
    <w:p w14:paraId="23AE276C" w14:textId="439DAA57" w:rsidR="009B3DF9" w:rsidRPr="000610D8" w:rsidRDefault="00F953E8"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洛克似乎认为，知识的实在性是建立在观念的实在性之上的。然而，观念的实在性又如何加以判定呢？</w:t>
      </w:r>
      <w:r w:rsidR="009B3DF9" w:rsidRPr="000610D8">
        <w:rPr>
          <w:rFonts w:ascii="楷体" w:eastAsia="楷体" w:hAnsi="楷体"/>
          <w:sz w:val="22"/>
          <w:lang w:val="zh-TW" w:bidi="zh-TW"/>
        </w:rPr>
        <w:t>他意识到这种困难是难以克服的，所以他决定先抛开这层困难。他坚定地认为，</w:t>
      </w:r>
      <w:proofErr w:type="gramStart"/>
      <w:r w:rsidR="009B3DF9" w:rsidRPr="000610D8">
        <w:rPr>
          <w:rFonts w:ascii="楷体" w:eastAsia="楷体" w:hAnsi="楷体"/>
          <w:sz w:val="22"/>
          <w:lang w:val="zh-TW" w:bidi="zh-TW"/>
        </w:rPr>
        <w:t>一切简单</w:t>
      </w:r>
      <w:proofErr w:type="gramEnd"/>
      <w:r w:rsidR="009B3DF9" w:rsidRPr="000610D8">
        <w:rPr>
          <w:rFonts w:ascii="楷体" w:eastAsia="楷体" w:hAnsi="楷体"/>
          <w:sz w:val="22"/>
          <w:lang w:val="zh-TW" w:bidi="zh-TW"/>
        </w:rPr>
        <w:t>观念和除实体观念之外的其他复杂观念，都是与事物相契合的。</w:t>
      </w:r>
    </w:p>
    <w:p w14:paraId="7E37C25E" w14:textId="129CA24D" w:rsidR="001002C2" w:rsidRPr="000610D8" w:rsidRDefault="001002C2"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关于复杂观念与事物相契合的解释带有唯心主义的特征：不是复杂观念符合事物，而是事物符合复杂观念。这其中包含着一种原子主义的逻辑推定：既然简单观念与简单事物（或性质）相符合，那么，由简单事物（或性质）组合成的复杂事物就必定在逻辑上符合于由简单观念构成的复杂观念。但是，这里必须有这样一个前提：人心在构造复杂观念时完全遵守着逻辑规则，而且，事物的自然构造也服从同样的逻辑秩序。因此，洛克的思想在一定意义上预示了20世纪兴起的逻辑原子主义。</w:t>
      </w:r>
    </w:p>
    <w:p w14:paraId="3E199C1B" w14:textId="3BE725D1" w:rsidR="00B57E09" w:rsidRPr="000610D8" w:rsidRDefault="005857E0"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w:t>
      </w:r>
      <w:r w:rsidR="00F15A56" w:rsidRPr="000610D8">
        <w:rPr>
          <w:rFonts w:ascii="楷体" w:eastAsia="楷体" w:hAnsi="楷体"/>
          <w:sz w:val="22"/>
          <w:lang w:val="zh-TW" w:bidi="zh-TW"/>
        </w:rPr>
        <w:t>10</w:t>
      </w:r>
      <w:r w:rsidRPr="000610D8">
        <w:rPr>
          <w:rFonts w:ascii="楷体" w:eastAsia="楷体" w:hAnsi="楷体" w:hint="eastAsia"/>
          <w:sz w:val="22"/>
          <w:lang w:val="zh-TW" w:bidi="zh-TW"/>
        </w:rPr>
        <w:t>）</w:t>
      </w:r>
      <w:r w:rsidR="00702B29" w:rsidRPr="000610D8">
        <w:rPr>
          <w:rFonts w:ascii="楷体" w:eastAsia="楷体" w:hAnsi="楷体" w:hint="eastAsia"/>
          <w:sz w:val="22"/>
          <w:lang w:val="zh-TW" w:bidi="zh-TW"/>
        </w:rPr>
        <w:t>上帝</w:t>
      </w:r>
    </w:p>
    <w:p w14:paraId="6CD19C0D" w14:textId="5D9B6B5F" w:rsidR="00702B29" w:rsidRPr="000610D8" w:rsidRDefault="00702B29"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洛克是一名虔诚的清教徒，笃信上帝。他认为，人们应当以自己理智的追求和行动去赞美上帝、感激上帝</w:t>
      </w:r>
      <w:r w:rsidRPr="000610D8">
        <w:rPr>
          <w:rFonts w:ascii="楷体" w:eastAsia="楷体" w:hAnsi="楷体" w:hint="eastAsia"/>
          <w:sz w:val="22"/>
          <w:lang w:val="zh-TW" w:bidi="zh-TW"/>
        </w:rPr>
        <w:t>。</w:t>
      </w:r>
    </w:p>
    <w:p w14:paraId="405C9D47" w14:textId="0DADF32D" w:rsidR="00702B29" w:rsidRPr="000610D8" w:rsidRDefault="00702B29"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但是，洛克却极力反对宗教狂热，而主张实行宗教宽容。他认为，信仰虽然超乎理性之外，却并不与理性相悖。来自上帝的启示给了我们最确实的知识，而我们对这种启示表示同意就是信仰</w:t>
      </w:r>
      <w:r w:rsidR="0028254D" w:rsidRPr="000610D8">
        <w:rPr>
          <w:rFonts w:ascii="楷体" w:eastAsia="楷体" w:hAnsi="楷体" w:hint="eastAsia"/>
          <w:sz w:val="22"/>
          <w:lang w:val="zh-TW" w:bidi="zh-TW"/>
        </w:rPr>
        <w:t>。</w:t>
      </w:r>
    </w:p>
    <w:p w14:paraId="4251CAEB" w14:textId="6556CEB3" w:rsidR="00030A44" w:rsidRPr="000610D8" w:rsidRDefault="00030A4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洛克认为，我们可以对上帝观念进行理性的考察。他首先否认上帝观念是天赋的</w:t>
      </w:r>
    </w:p>
    <w:p w14:paraId="56E26426" w14:textId="0E382AEF" w:rsidR="00030A44" w:rsidRPr="000610D8" w:rsidRDefault="00030A4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在我们企图对于崇高的主宰，形成最恰当的观念时，我们便以无限观念把这些观念各</w:t>
      </w:r>
      <w:proofErr w:type="gramStart"/>
      <w:r w:rsidRPr="000610D8">
        <w:rPr>
          <w:rFonts w:ascii="楷体" w:eastAsia="楷体" w:hAnsi="楷体"/>
          <w:sz w:val="22"/>
          <w:lang w:val="zh-TW" w:bidi="zh-TW"/>
        </w:rPr>
        <w:t>各</w:t>
      </w:r>
      <w:proofErr w:type="gramEnd"/>
      <w:r w:rsidRPr="000610D8">
        <w:rPr>
          <w:rFonts w:ascii="楷体" w:eastAsia="楷体" w:hAnsi="楷体"/>
          <w:sz w:val="22"/>
          <w:lang w:val="zh-TW" w:bidi="zh-TW"/>
        </w:rPr>
        <w:t>都加以放大，因此，把它们加在一块以后，就成功了我们的复杂上帝观念。”</w:t>
      </w:r>
    </w:p>
    <w:p w14:paraId="4628EA49" w14:textId="14C0B1F5" w:rsidR="00030A44" w:rsidRPr="000610D8" w:rsidRDefault="00030A4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我们对于上帝的存在拥有解证的知识</w:t>
      </w:r>
      <w:r w:rsidR="00796CDC" w:rsidRPr="000610D8">
        <w:rPr>
          <w:rFonts w:ascii="楷体" w:eastAsia="楷体" w:hAnsi="楷体" w:hint="eastAsia"/>
          <w:sz w:val="22"/>
          <w:lang w:val="zh-TW" w:bidi="zh-TW"/>
        </w:rPr>
        <w:t>：上帝</w:t>
      </w:r>
      <w:r w:rsidR="00796CDC" w:rsidRPr="000610D8">
        <w:rPr>
          <w:rFonts w:ascii="楷体" w:eastAsia="楷体" w:hAnsi="楷体"/>
          <w:sz w:val="22"/>
          <w:lang w:val="zh-TW" w:bidi="zh-TW"/>
        </w:rPr>
        <w:t>既然给了人心以那些天赋官能，因此，他就不会使他的存在得不到证明；因为我们既有感觉、知觉和理性，因此，我们只要能自己留神，就能明白地证明他的存在。</w:t>
      </w:r>
    </w:p>
    <w:p w14:paraId="48199293" w14:textId="5DEE486C" w:rsidR="00B22552" w:rsidRPr="000610D8" w:rsidRDefault="005527C3"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洛克对上帝存在的</w:t>
      </w:r>
      <w:proofErr w:type="gramStart"/>
      <w:r w:rsidRPr="000610D8">
        <w:rPr>
          <w:rFonts w:ascii="楷体" w:eastAsia="楷体" w:hAnsi="楷体"/>
          <w:sz w:val="22"/>
          <w:lang w:val="zh-TW" w:bidi="zh-TW"/>
        </w:rPr>
        <w:t>证明分</w:t>
      </w:r>
      <w:proofErr w:type="gramEnd"/>
      <w:r w:rsidRPr="000610D8">
        <w:rPr>
          <w:rFonts w:ascii="楷体" w:eastAsia="楷体" w:hAnsi="楷体"/>
          <w:sz w:val="22"/>
          <w:lang w:val="zh-TW" w:bidi="zh-TW"/>
        </w:rPr>
        <w:t>以下几个步骤</w:t>
      </w:r>
      <w:r w:rsidRPr="000610D8">
        <w:rPr>
          <w:rFonts w:ascii="楷体" w:eastAsia="楷体" w:hAnsi="楷体" w:hint="eastAsia"/>
          <w:sz w:val="22"/>
          <w:lang w:val="zh-TW" w:bidi="zh-TW"/>
        </w:rPr>
        <w:t>：</w:t>
      </w:r>
      <w:r w:rsidRPr="000610D8">
        <w:rPr>
          <w:rFonts w:ascii="楷体" w:eastAsia="楷体" w:hAnsi="楷体"/>
          <w:sz w:val="22"/>
          <w:lang w:val="zh-TW" w:bidi="zh-TW"/>
        </w:rPr>
        <w:t>第一步，人知道自己存在；第二步，人还知道虚无不能产生出一个存在物来，因此，一定有一个永久的东西；第三步，悠久的存在必然是全能的；第四步，而且是全知的；第五步，因此，就有一位上帝。“因此，根据我们对自己的思考，根据我们在自己组织的内容方面所作的无误的发现，我们的理性就使我们知道这个明显而确定的真理，就是有一位悠久的、全能的、全知的主宰。</w:t>
      </w:r>
    </w:p>
    <w:p w14:paraId="1ABDFB4D" w14:textId="77F32895" w:rsidR="00B22552" w:rsidRPr="000610D8" w:rsidRDefault="00B2255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人们凭借自己的天赋能力可以明白无误地证明上帝的存在，而上帝又成为解释一切人类事务的最高原则。首先，是上帝赋予了我们以各种能力</w:t>
      </w:r>
      <w:r w:rsidRPr="000610D8">
        <w:rPr>
          <w:rFonts w:ascii="楷体" w:eastAsia="楷体" w:hAnsi="楷体" w:hint="eastAsia"/>
          <w:sz w:val="22"/>
          <w:lang w:val="zh-TW" w:bidi="zh-TW"/>
        </w:rPr>
        <w:t>。</w:t>
      </w:r>
      <w:r w:rsidRPr="000610D8">
        <w:rPr>
          <w:rFonts w:ascii="楷体" w:eastAsia="楷体" w:hAnsi="楷体"/>
          <w:sz w:val="22"/>
          <w:lang w:val="zh-TW" w:bidi="zh-TW"/>
        </w:rPr>
        <w:t>其次，是上帝赋予了人以语言，使之成为社会的动物</w:t>
      </w:r>
      <w:r w:rsidRPr="000610D8">
        <w:rPr>
          <w:rFonts w:ascii="楷体" w:eastAsia="楷体" w:hAnsi="楷体" w:hint="eastAsia"/>
          <w:sz w:val="22"/>
          <w:lang w:val="zh-TW" w:bidi="zh-TW"/>
        </w:rPr>
        <w:t>；</w:t>
      </w:r>
      <w:r w:rsidRPr="000610D8">
        <w:rPr>
          <w:rFonts w:ascii="楷体" w:eastAsia="楷体" w:hAnsi="楷体"/>
          <w:sz w:val="22"/>
          <w:lang w:val="zh-TW" w:bidi="zh-TW"/>
        </w:rPr>
        <w:t>此外，上帝还颁布了神圣的法律：“神法是罪孽和职责的尺度</w:t>
      </w:r>
      <w:r w:rsidRPr="000610D8">
        <w:rPr>
          <w:rFonts w:ascii="楷体" w:eastAsia="楷体" w:hAnsi="楷体" w:hint="eastAsia"/>
          <w:sz w:val="22"/>
          <w:lang w:val="zh-TW" w:bidi="zh-TW"/>
        </w:rPr>
        <w:t>-</w:t>
      </w:r>
      <w:r w:rsidRPr="000610D8">
        <w:rPr>
          <w:rFonts w:ascii="楷体" w:eastAsia="楷体" w:hAnsi="楷体"/>
          <w:sz w:val="22"/>
          <w:lang w:val="zh-TW" w:bidi="zh-TW"/>
        </w:rPr>
        <w:t>第一种神法就是指上帝给人类行动所建立的那些法律而言的。</w:t>
      </w:r>
    </w:p>
    <w:p w14:paraId="437B3256" w14:textId="05E90F00" w:rsidR="00796CDC" w:rsidRPr="000610D8" w:rsidRDefault="00F83A27"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除了这些一般的设定之外，每当遇到具体的理论困难时，洛克也总是要诉诸上帝加以解释。例如，在解释简单观念的起源时，他就主张，是上帝把人心造得适合感知外界事物，又是上帝把外界事物造得适合人心去感知。</w:t>
      </w:r>
    </w:p>
    <w:p w14:paraId="3C505255" w14:textId="339AC7CF" w:rsidR="00D44645" w:rsidRPr="000610D8" w:rsidRDefault="00D44645"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总之，洛克在他的知识论中设定上帝，目的在于表明，人类理解所能达到的知识在范围上是十分有限的。一方面，人绝不能满足于无知，任由虚妄、含糊的意见支配自己的头脑，另一方面，人也无法达到上帝的永恒立场，参透</w:t>
      </w:r>
      <w:r w:rsidRPr="000610D8">
        <w:rPr>
          <w:rFonts w:ascii="楷体" w:eastAsia="楷体" w:hAnsi="楷体"/>
          <w:sz w:val="22"/>
          <w:lang w:val="zh-TW" w:bidi="en-US"/>
        </w:rPr>
        <w:t>一</w:t>
      </w:r>
      <w:r w:rsidRPr="000610D8">
        <w:rPr>
          <w:rFonts w:ascii="楷体" w:eastAsia="楷体" w:hAnsi="楷体"/>
          <w:sz w:val="22"/>
          <w:lang w:val="zh-TW" w:bidi="zh-TW"/>
        </w:rPr>
        <w:t>切奥妙。人作为有限的存在，只能在自己的理解能力所及的范围之内追求真理与知识，为自己的实际利益服务。</w:t>
      </w:r>
    </w:p>
    <w:p w14:paraId="14E26EFF" w14:textId="52D7D7B3" w:rsidR="00F83A27" w:rsidRPr="000610D8" w:rsidRDefault="00BE7119"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（1</w:t>
      </w:r>
      <w:r w:rsidR="00F15A56" w:rsidRPr="000610D8">
        <w:rPr>
          <w:rFonts w:ascii="楷体" w:eastAsia="楷体" w:hAnsi="楷体"/>
          <w:sz w:val="22"/>
          <w:lang w:val="zh-TW" w:bidi="zh-TW"/>
        </w:rPr>
        <w:t>1</w:t>
      </w:r>
      <w:r w:rsidRPr="000610D8">
        <w:rPr>
          <w:rFonts w:ascii="楷体" w:eastAsia="楷体" w:hAnsi="楷体" w:hint="eastAsia"/>
          <w:sz w:val="22"/>
          <w:lang w:val="zh-TW" w:bidi="zh-TW"/>
        </w:rPr>
        <w:t>）政治哲学：社会契约论（洛克）</w:t>
      </w:r>
    </w:p>
    <w:p w14:paraId="5767A6AE" w14:textId="4703F277" w:rsidR="00BE7119" w:rsidRPr="000610D8" w:rsidRDefault="00261238"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洛克认为</w:t>
      </w:r>
      <w:r w:rsidRPr="000610D8">
        <w:rPr>
          <w:rFonts w:ascii="楷体" w:eastAsia="楷体" w:hAnsi="楷体"/>
          <w:sz w:val="22"/>
          <w:lang w:val="zh-TW" w:bidi="zh-TW"/>
        </w:rPr>
        <w:t>我</w:t>
      </w:r>
      <w:r w:rsidRPr="000610D8">
        <w:rPr>
          <w:rFonts w:ascii="楷体" w:eastAsia="楷体" w:hAnsi="楷体" w:hint="eastAsia"/>
          <w:sz w:val="22"/>
          <w:lang w:val="zh-TW" w:bidi="zh-TW"/>
        </w:rPr>
        <w:t>们不能以实际拥有的知识自诩，以为可以获取绝对的真理。因此</w:t>
      </w:r>
      <w:r w:rsidRPr="000610D8">
        <w:rPr>
          <w:rFonts w:ascii="楷体" w:eastAsia="楷体" w:hAnsi="楷体"/>
          <w:sz w:val="22"/>
          <w:lang w:val="zh-TW" w:bidi="zh-TW"/>
        </w:rPr>
        <w:t>,洛克反</w:t>
      </w:r>
      <w:r w:rsidRPr="000610D8">
        <w:rPr>
          <w:rFonts w:ascii="楷体" w:eastAsia="楷体" w:hAnsi="楷体" w:hint="eastAsia"/>
          <w:sz w:val="22"/>
          <w:lang w:val="zh-TW" w:bidi="zh-TW"/>
        </w:rPr>
        <w:t>对任何形式的绝对主义、独断主义。这种知识论的立场表现在</w:t>
      </w:r>
      <w:r w:rsidRPr="000610D8">
        <w:rPr>
          <w:rFonts w:ascii="楷体" w:eastAsia="楷体" w:hAnsi="楷体"/>
          <w:sz w:val="22"/>
          <w:lang w:val="zh-TW" w:bidi="zh-TW"/>
        </w:rPr>
        <w:t>他</w:t>
      </w:r>
      <w:r w:rsidRPr="000610D8">
        <w:rPr>
          <w:rFonts w:ascii="楷体" w:eastAsia="楷体" w:hAnsi="楷体" w:hint="eastAsia"/>
          <w:sz w:val="22"/>
          <w:lang w:val="zh-TW" w:bidi="zh-TW"/>
        </w:rPr>
        <w:t>对人类实际事务的解释上，就衍生出了他所倡导的宗教宽容和政治</w:t>
      </w:r>
      <w:r w:rsidRPr="000610D8">
        <w:rPr>
          <w:rFonts w:ascii="楷体" w:eastAsia="楷体" w:hAnsi="楷体"/>
          <w:sz w:val="22"/>
          <w:lang w:val="zh-TW" w:bidi="zh-TW"/>
        </w:rPr>
        <w:t>自由。</w:t>
      </w:r>
    </w:p>
    <w:p w14:paraId="6127C5C0" w14:textId="3CCF9AC3" w:rsidR="00510BD3" w:rsidRPr="000610D8" w:rsidRDefault="00510BD3"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洛克的《政府论》分上、下两篇，上篇主要驳斥君权神授说，下篇则从正面阐发了他的契约论思想。洛克认为，上帝并未把亚当塑造为王者</w:t>
      </w:r>
      <w:r w:rsidRPr="000610D8">
        <w:rPr>
          <w:rFonts w:ascii="楷体" w:eastAsia="楷体" w:hAnsi="楷体" w:hint="eastAsia"/>
          <w:sz w:val="22"/>
          <w:lang w:val="zh-TW" w:bidi="zh-TW"/>
        </w:rPr>
        <w:t>，</w:t>
      </w:r>
      <w:r w:rsidRPr="000610D8">
        <w:rPr>
          <w:rFonts w:ascii="楷体" w:eastAsia="楷体" w:hAnsi="楷体"/>
          <w:sz w:val="22"/>
          <w:lang w:val="zh-TW" w:bidi="zh-TW"/>
        </w:rPr>
        <w:t>人不是天生就要服从王权的，相反，人人都是生而自由、平等的</w:t>
      </w:r>
      <w:r w:rsidRPr="000610D8">
        <w:rPr>
          <w:rFonts w:ascii="楷体" w:eastAsia="楷体" w:hAnsi="楷体" w:hint="eastAsia"/>
          <w:sz w:val="22"/>
          <w:lang w:val="zh-TW" w:bidi="zh-TW"/>
        </w:rPr>
        <w:t>。</w:t>
      </w:r>
    </w:p>
    <w:p w14:paraId="4DDA4618" w14:textId="236B4643" w:rsidR="00510BD3" w:rsidRPr="000610D8" w:rsidRDefault="00510BD3"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既然人人享有天赋的权利，一个好的政府就必须以维护公民的政治权利为</w:t>
      </w:r>
      <w:r w:rsidRPr="000610D8">
        <w:rPr>
          <w:rFonts w:ascii="楷体" w:eastAsia="楷体" w:hAnsi="楷体" w:hint="eastAsia"/>
          <w:sz w:val="22"/>
          <w:lang w:val="zh-TW" w:bidi="zh-TW"/>
        </w:rPr>
        <w:t>己</w:t>
      </w:r>
      <w:r w:rsidRPr="000610D8">
        <w:rPr>
          <w:rFonts w:ascii="楷体" w:eastAsia="楷体" w:hAnsi="楷体"/>
          <w:sz w:val="22"/>
          <w:lang w:val="zh-TW" w:bidi="zh-TW"/>
        </w:rPr>
        <w:t>任。洛克认为，君主专制政体不是好的政府，必须寻求新的政体取而代之。为此，他从理论上深入探讨了政府产生的过程，提出了自己的社会契约思想。</w:t>
      </w:r>
    </w:p>
    <w:p w14:paraId="7BFC0C80" w14:textId="11616033" w:rsidR="00E02763" w:rsidRPr="000610D8" w:rsidRDefault="00E02763"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洛克也像别的契约论者一样，假定了一种自然状态：“自然状态有一种为人人所应遵守的自然法对它起着支配作用；而理性，也就是自然法，教导着有意遵从理性的全人类</w:t>
      </w:r>
    </w:p>
    <w:p w14:paraId="0F787AE5" w14:textId="5AD0C8BD" w:rsidR="00E02763" w:rsidRPr="000610D8" w:rsidRDefault="00E02763"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在自然状态下，约束人的行为的只有自然法，而当有人违反了自然法时，每个人都有权力依照自然法去惩处他。既然这样，处在自然状态下的人们难免会受到偏私和暴力的危害，从而陷入互相为敌的战争状态。人们可以通过自己的劳动从自然中取得自己的财产，并对这份财产拥有不可侵犯的权利。但是，战争状态同样会威胁到财产权。</w:t>
      </w:r>
      <w:r w:rsidR="00634F7A" w:rsidRPr="000610D8">
        <w:rPr>
          <w:rFonts w:ascii="楷体" w:eastAsia="楷体" w:hAnsi="楷体" w:hint="eastAsia"/>
          <w:sz w:val="22"/>
          <w:lang w:val="zh-TW" w:bidi="zh-TW"/>
        </w:rPr>
        <w:t>”</w:t>
      </w:r>
    </w:p>
    <w:p w14:paraId="383C0E6C" w14:textId="2A74E5C8" w:rsidR="00634F7A" w:rsidRPr="000610D8" w:rsidRDefault="00E02763"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那么，如何才能保障每个人的天赋权利呢？洛克认为，人们可以利用同为天赋的理性能力自愿实现相互联合与协作</w:t>
      </w:r>
      <w:r w:rsidR="00634F7A" w:rsidRPr="000610D8">
        <w:rPr>
          <w:rFonts w:ascii="楷体" w:eastAsia="楷体" w:hAnsi="楷体" w:hint="eastAsia"/>
          <w:sz w:val="22"/>
          <w:lang w:val="zh-TW" w:bidi="zh-TW"/>
        </w:rPr>
        <w:t>：</w:t>
      </w:r>
      <w:r w:rsidR="00634F7A" w:rsidRPr="000610D8">
        <w:rPr>
          <w:rFonts w:ascii="楷体" w:eastAsia="楷体" w:hAnsi="楷体"/>
          <w:sz w:val="22"/>
          <w:lang w:val="zh-TW" w:bidi="zh-TW"/>
        </w:rPr>
        <w:t>“人类天生都是自由、平等和独立的，如不得本人的同意，不能把任何人置于这种状态之外，使受制于另一个人的政治权力。任何人放弃其自然自由并受制于公民社会的种种限制的唯一的方法，是同其他人协议联合组成为一个共同体，以谋他们彼此间的舒适、安全和和平的生活，以便安稳地享受他们的财产并且有更大的保障来防止共同体以外任何人的侵犯。</w:t>
      </w:r>
    </w:p>
    <w:p w14:paraId="40F691AC" w14:textId="7DC7122F" w:rsidR="00510BD3" w:rsidRPr="000610D8" w:rsidRDefault="00634F7A"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由于处在共同体中的人们依然享受着一切自然权利，所以洛克着重强调，政府的主要目的是保护个人的私有财产。国家拥有立法权、执行权和对外权这三项权力。这些权力的实施就是为人民谋求福利。一个开明的君主必须慎重使用人民所赋予的每一项权力，避免专断妄为。假如一个君主擅用自己的意志，破坏国家和人民的利益，那么他便沦落为暴君，成为人民的敌人。在这种情况下，人民就可以起来反抗这种暴政。</w:t>
      </w:r>
    </w:p>
    <w:p w14:paraId="1E641106" w14:textId="77777777" w:rsidR="007E7500" w:rsidRPr="007E7500" w:rsidRDefault="007E7500" w:rsidP="007E7500">
      <w:pPr>
        <w:numPr>
          <w:ilvl w:val="0"/>
          <w:numId w:val="31"/>
        </w:num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洛克是如何批判笛卡尔的天赋观念的？</w:t>
      </w:r>
    </w:p>
    <w:p w14:paraId="7FEDC7DA"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sz w:val="18"/>
          <w:szCs w:val="18"/>
          <w:lang w:bidi="zh-TW"/>
        </w:rPr>
        <w:t xml:space="preserve">   </w:t>
      </w:r>
      <w:r w:rsidRPr="007E7500">
        <w:rPr>
          <w:rFonts w:ascii="仿宋" w:eastAsia="仿宋" w:hAnsi="仿宋" w:hint="eastAsia"/>
          <w:sz w:val="18"/>
          <w:szCs w:val="18"/>
          <w:lang w:bidi="zh-TW"/>
        </w:rPr>
        <w:t>首先，天赋观念是一个没有必要的理论，假设针对天赋，关键是上帝印在人的心灵上的印记的说法，洛克说，上帝既然赋予人类以获得知识的能力，也就没有必要再赋予人以观念。人只要运用上帝赋予的能力，就可以自然地获得相应的知识。</w:t>
      </w:r>
    </w:p>
    <w:p w14:paraId="6018EAA2"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sz w:val="18"/>
          <w:szCs w:val="18"/>
          <w:lang w:bidi="zh-TW"/>
        </w:rPr>
        <w:t xml:space="preserve">    </w:t>
      </w:r>
      <w:r w:rsidRPr="007E7500">
        <w:rPr>
          <w:rFonts w:ascii="仿宋" w:eastAsia="仿宋" w:hAnsi="仿宋" w:hint="eastAsia"/>
          <w:sz w:val="18"/>
          <w:szCs w:val="18"/>
          <w:lang w:bidi="zh-TW"/>
        </w:rPr>
        <w:t>其次，普遍同意这个主要论据是无济于事的，因为即使可以证明一些原则是人类普遍同意的，也不能证明它们是天赋的，很可能还有达到这种普遍同意的其它途径。洛克进一步指出，根本不存在令人</w:t>
      </w:r>
      <w:proofErr w:type="gramStart"/>
      <w:r w:rsidRPr="007E7500">
        <w:rPr>
          <w:rFonts w:ascii="仿宋" w:eastAsia="仿宋" w:hAnsi="仿宋" w:hint="eastAsia"/>
          <w:sz w:val="18"/>
          <w:szCs w:val="18"/>
          <w:lang w:bidi="zh-TW"/>
        </w:rPr>
        <w:t>类普遍</w:t>
      </w:r>
      <w:proofErr w:type="gramEnd"/>
      <w:r w:rsidRPr="007E7500">
        <w:rPr>
          <w:rFonts w:ascii="仿宋" w:eastAsia="仿宋" w:hAnsi="仿宋" w:hint="eastAsia"/>
          <w:sz w:val="18"/>
          <w:szCs w:val="18"/>
          <w:lang w:bidi="zh-TW"/>
        </w:rPr>
        <w:t>同意的天赋原则。逻辑中的矛盾律同一律就不为白痴与婴儿所知。上帝观念也不令人</w:t>
      </w:r>
      <w:proofErr w:type="gramStart"/>
      <w:r w:rsidRPr="007E7500">
        <w:rPr>
          <w:rFonts w:ascii="仿宋" w:eastAsia="仿宋" w:hAnsi="仿宋" w:hint="eastAsia"/>
          <w:sz w:val="18"/>
          <w:szCs w:val="18"/>
          <w:lang w:bidi="zh-TW"/>
        </w:rPr>
        <w:t>类普遍</w:t>
      </w:r>
      <w:proofErr w:type="gramEnd"/>
      <w:r w:rsidRPr="007E7500">
        <w:rPr>
          <w:rFonts w:ascii="仿宋" w:eastAsia="仿宋" w:hAnsi="仿宋" w:hint="eastAsia"/>
          <w:sz w:val="18"/>
          <w:szCs w:val="18"/>
          <w:lang w:bidi="zh-TW"/>
        </w:rPr>
        <w:t>同意的，无神论者，就不接受这一观念。不同的宗教信徒对上帝的观念也各有不同。</w:t>
      </w:r>
    </w:p>
    <w:p w14:paraId="36EE2D2E"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sz w:val="18"/>
          <w:szCs w:val="18"/>
          <w:lang w:bidi="zh-TW"/>
        </w:rPr>
        <w:t xml:space="preserve">  </w:t>
      </w:r>
      <w:r w:rsidRPr="007E7500">
        <w:rPr>
          <w:rFonts w:ascii="仿宋" w:eastAsia="仿宋" w:hAnsi="仿宋" w:hint="eastAsia"/>
          <w:sz w:val="18"/>
          <w:szCs w:val="18"/>
          <w:lang w:bidi="zh-TW"/>
        </w:rPr>
        <w:t>最后，潜在的天赋观念是一个是自相矛盾的概念，如果说人的心灵具有天赋观念而不理解它，这是荒诞的。因为我们说心灵具有某些观念，就是说它们为心灵所理解，或是说这个观念在理解中，如果说在理解中的观念而不被理解，这是自相矛盾的。</w:t>
      </w:r>
    </w:p>
    <w:p w14:paraId="6A481FDD"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洛克指出，天赋观念不仅在理论上是错误的，在实践上也是有害的，它解除了人们的思想能力，使人们放弃自己的理性和判断，盲目的信仰和追随独断的教条。受宗教和坏学说的支配。</w:t>
      </w:r>
    </w:p>
    <w:p w14:paraId="6BFB5F89" w14:textId="77777777" w:rsidR="007E7500" w:rsidRPr="007E7500" w:rsidRDefault="007E7500" w:rsidP="007E7500">
      <w:pPr>
        <w:ind w:firstLineChars="100" w:firstLine="180"/>
        <w:contextualSpacing/>
        <w:mirrorIndents/>
        <w:rPr>
          <w:rFonts w:ascii="仿宋" w:eastAsia="仿宋" w:hAnsi="仿宋"/>
          <w:sz w:val="18"/>
          <w:szCs w:val="18"/>
          <w:lang w:bidi="zh-TW"/>
        </w:rPr>
      </w:pPr>
    </w:p>
    <w:p w14:paraId="258D0D72" w14:textId="77777777" w:rsidR="007E7500" w:rsidRPr="007E7500" w:rsidRDefault="007E7500" w:rsidP="007E7500">
      <w:pPr>
        <w:numPr>
          <w:ilvl w:val="0"/>
          <w:numId w:val="31"/>
        </w:num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试述洛克的白板说及莱布尼茨对它的批判。</w:t>
      </w:r>
    </w:p>
    <w:p w14:paraId="2F499FDD" w14:textId="77777777" w:rsidR="007E7500" w:rsidRPr="007E7500" w:rsidRDefault="007E7500" w:rsidP="007E7500">
      <w:pPr>
        <w:numPr>
          <w:ilvl w:val="0"/>
          <w:numId w:val="32"/>
        </w:num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洛克批判了理性主义者的天赋观念，认为用不着假设天赋观念，我们也可以解决认识问题。）（在洛克看来，能力是天赋的，知识是后得的，人类具有接受感觉、形成观念和知识的“天赋能力”，由此就可以说明我们的知识的来源。）它假定人的心灵如同一块白板，上面原本没有任何标记，后来通过经验便在上面印上了印痕，形成了观念和知识，一切知识来源于经验，经验分为对外的感觉和对内的反省。感觉，也被称为外感觉，我们的感官在受到外部事物的刺激时，将对于事物的知觉传达到心灵里，于是我们就得到了关于外部事物的形状等一切可感性质的观念。反省，也被称为内感觉，我们在运用理智考察它所获得的那些观念时，我们还知觉到自己有各种心理活动。当心灵反省这些活动时，它们便提供给我们知觉等心灵的一切作用的观念，这些观念不可能从外部获得。感觉和反省，是互相独立的两种知识源泉，正是这两种经验在心灵的白板上印上了观念的印痕。</w:t>
      </w:r>
    </w:p>
    <w:p w14:paraId="3686A5C5" w14:textId="77777777" w:rsidR="007E7500" w:rsidRPr="007E7500" w:rsidRDefault="007E7500" w:rsidP="007E7500">
      <w:pPr>
        <w:numPr>
          <w:ilvl w:val="0"/>
          <w:numId w:val="32"/>
        </w:num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在莱布尼茨看来，正如完全平整一色的白板不可能存在一样，人的心灵原本也不是空无所有的。</w:t>
      </w:r>
    </w:p>
    <w:p w14:paraId="66925127"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首先，莱布尼茨肯定经验对于知识的基础作用，但坚决否认经验是唯一的基础，莱布尼兹接受了感觉经验的局限性。——即使在实验科学领域，也不能完全依靠经验的方法，因而以经验为基础的科学方法是归纳法，而对个别事物的归纳不足以证明一般命题真理的普遍性和必然性。从过去发生的事件不能推导出，将来也必然会发生同样的事情。</w:t>
      </w:r>
    </w:p>
    <w:p w14:paraId="1640362A"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其次，莱布尼茨加强了对天赋观念的“潜在性”的论证。观念和真理不是作为现实天赋在我们心中，而是作为倾向、禀赋、习性或自然的潜能天赋在我们心中。在这个意义上，他把人的心灵比喻为有纹路的大理石，每一块大理石的纹路不同就决定着它能够雕成不同的形象。虽然形象不是现成的存在于大理石之中的，但是可以说是潜在地存在于大理石之中的，经过人们的加工就使那些纹路清晰地显示出来。人的天赋能力与人的心灵是相互伴随并相互适应的，只不过我们常常感觉不到它们的作用而已。</w:t>
      </w:r>
    </w:p>
    <w:p w14:paraId="386A9970"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最后，既然在人的心灵中，天赋观念如同大理石的纹路一样是潜在的，因而就需要“机缘”的帮助，使它由潜在的变为现实的，这种“机缘”就是感觉。莱布尼茨认为，感觉经验的作用，就是提供了发现天赋观念所需要的注意力。</w:t>
      </w:r>
    </w:p>
    <w:p w14:paraId="6C8D2FA8" w14:textId="77777777" w:rsidR="007E7500" w:rsidRPr="007E7500" w:rsidRDefault="007E7500" w:rsidP="007E7500">
      <w:pPr>
        <w:ind w:firstLineChars="100" w:firstLine="180"/>
        <w:contextualSpacing/>
        <w:mirrorIndents/>
        <w:rPr>
          <w:rFonts w:ascii="仿宋" w:eastAsia="仿宋" w:hAnsi="仿宋"/>
          <w:sz w:val="18"/>
          <w:szCs w:val="18"/>
          <w:lang w:bidi="zh-TW"/>
        </w:rPr>
      </w:pPr>
    </w:p>
    <w:p w14:paraId="7F6A354A"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二十、简述洛克第一性的质与第二性的质，以及他为何提出此种区分？</w:t>
      </w:r>
    </w:p>
    <w:p w14:paraId="288B626D" w14:textId="77777777" w:rsidR="007E7500" w:rsidRPr="007E7500" w:rsidRDefault="007E7500" w:rsidP="007E7500">
      <w:pPr>
        <w:numPr>
          <w:ilvl w:val="0"/>
          <w:numId w:val="33"/>
        </w:num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洛克把物体的性质区分为第一性的质和第二性的质。</w:t>
      </w:r>
    </w:p>
    <w:p w14:paraId="064BC3E5"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所谓第一性的质，就是物体各部分的大小，形状，数目等性质，这是物体的根本性质，在任何时候，任何情况下，都是为物体所固有的，与物体不可分离的性质，无论我们知觉与否，这些性质都在物体之中。</w:t>
      </w:r>
    </w:p>
    <w:p w14:paraId="23A6E8EE"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所谓第二性的质就是物体所具有的那种借助于第一性的质，在人们心中产生颜色、声音、气味等各种不同感觉的能力，它并不是只存在于物体中的东西，而是指物体的一种客观的能力，是第一性的质的变形。</w:t>
      </w:r>
    </w:p>
    <w:p w14:paraId="5542C9E7"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与物体的两种性质相对应，在我们心中也存在着两种性质的观念。物体的第一性的质在我们心中产生了体积、广延、形状等简单观念，物体的第二性的质在我们心中产生了颜色、声音、气味等简单观念。这些观念都是借助同样的途径形成的，它们都是由于物体有一种运动作用于我们的感官，在心中形成了观念。两种性质的观念虽然产生的途径相同，但是它们之间却存在着本质上的区别，第一性的质的观念是对物体性质的真实反映，两者之间的关系是原型与摹本的关系，第二性的质的观念只是心灵对物体性质的主观反映。换言之，物体中确实存在着第一性的质，但是并不存在颜色，声音，气味等第二性的质，与之对应的是，引起这些感觉观念的能力。</w:t>
      </w:r>
    </w:p>
    <w:p w14:paraId="7E487BC8" w14:textId="77777777" w:rsidR="007E7500" w:rsidRPr="007E7500" w:rsidRDefault="007E7500" w:rsidP="007E7500">
      <w:pPr>
        <w:numPr>
          <w:ilvl w:val="0"/>
          <w:numId w:val="33"/>
        </w:num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在洛克看来，我们大部分的简单观念来源于外部事物及其属性对我们的感官的直接作用，这就产生了一系列问题：首先，物体具有什么样的性质和能力，可以引起我们的感觉，其次，物体属性的种类和本质是什么？最后，我们的感觉与产生它们的物体属性之间是一种什么样的关系？于是，洛克提出了关于事物的两种性质的观念学说。</w:t>
      </w:r>
    </w:p>
    <w:p w14:paraId="3DC191D5"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在近代哲学和科学史上从伽利略开始，</w:t>
      </w:r>
      <w:proofErr w:type="gramStart"/>
      <w:r w:rsidRPr="007E7500">
        <w:rPr>
          <w:rFonts w:ascii="仿宋" w:eastAsia="仿宋" w:hAnsi="仿宋" w:hint="eastAsia"/>
          <w:sz w:val="18"/>
          <w:szCs w:val="18"/>
          <w:lang w:bidi="zh-TW"/>
        </w:rPr>
        <w:t>继而有笛卡</w:t>
      </w:r>
      <w:proofErr w:type="gramEnd"/>
      <w:r w:rsidRPr="007E7500">
        <w:rPr>
          <w:rFonts w:ascii="仿宋" w:eastAsia="仿宋" w:hAnsi="仿宋" w:hint="eastAsia"/>
          <w:sz w:val="18"/>
          <w:szCs w:val="18"/>
          <w:lang w:bidi="zh-TW"/>
        </w:rPr>
        <w:t>尔、霍布斯、</w:t>
      </w:r>
      <w:proofErr w:type="gramStart"/>
      <w:r w:rsidRPr="007E7500">
        <w:rPr>
          <w:rFonts w:ascii="仿宋" w:eastAsia="仿宋" w:hAnsi="仿宋" w:hint="eastAsia"/>
          <w:sz w:val="18"/>
          <w:szCs w:val="18"/>
          <w:lang w:bidi="zh-TW"/>
        </w:rPr>
        <w:t>汲</w:t>
      </w:r>
      <w:proofErr w:type="gramEnd"/>
      <w:r w:rsidRPr="007E7500">
        <w:rPr>
          <w:rFonts w:ascii="仿宋" w:eastAsia="仿宋" w:hAnsi="仿宋" w:hint="eastAsia"/>
          <w:sz w:val="18"/>
          <w:szCs w:val="18"/>
          <w:lang w:bidi="zh-TW"/>
        </w:rPr>
        <w:t>义耳等科学家和哲学家相继区分了物体的两类性质，洛克继承和发展了它们的思想。</w:t>
      </w:r>
    </w:p>
    <w:p w14:paraId="46045AB1" w14:textId="77777777" w:rsidR="007E7500" w:rsidRPr="007E7500" w:rsidRDefault="007E7500" w:rsidP="007E7500">
      <w:pPr>
        <w:ind w:firstLineChars="100" w:firstLine="180"/>
        <w:contextualSpacing/>
        <w:mirrorIndents/>
        <w:rPr>
          <w:rFonts w:ascii="仿宋" w:eastAsia="仿宋" w:hAnsi="仿宋"/>
          <w:sz w:val="18"/>
          <w:szCs w:val="18"/>
          <w:lang w:bidi="zh-TW"/>
        </w:rPr>
      </w:pPr>
    </w:p>
    <w:p w14:paraId="301808A0"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二十一、试析洛克的简单观念理论。</w:t>
      </w:r>
    </w:p>
    <w:p w14:paraId="250FB12D"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洛克认为，简单观念就是由外部事物及其属性直接作用于感官而产生的感觉观念和心灵的自身心理活动的直接反省而产生的反省观念。</w:t>
      </w:r>
    </w:p>
    <w:p w14:paraId="660CD706"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简单观念具有两个基本特点：被动性、单纯性。</w:t>
      </w:r>
    </w:p>
    <w:p w14:paraId="15A1EC8E"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①被动性。我们的心灵既不能自由构成简单观念，也不能毁灭它们，它们完全是由于外部事物的作用或通过反省途径而被动地产生的。</w:t>
      </w:r>
    </w:p>
    <w:p w14:paraId="7FFCC239"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②单纯性。物体的各种性质虽然在物体本身中是互相联系、不可分离的，但是它们是分别通过不同的感官进入我们的心灵的，因此简单观念都是单纯的，它不能再分成不同的观念。</w:t>
      </w:r>
    </w:p>
    <w:p w14:paraId="1EB3FF38"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简单观念的产生有四种途径：①只通过一个感官而进入我们心中。②通过不止一个感官而进入我们心中。③通过反省获得。④通过感官和反省两者获得。</w:t>
      </w:r>
    </w:p>
    <w:p w14:paraId="7A52BA38"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而复杂观念就是由几个简单关键所组成的观念，心灵虽然在获得简单观念时完全是被动的，但是它能够以简单观念为材料和基础来构成其它的观念，这样组成的新观念就是复杂观念。</w:t>
      </w:r>
    </w:p>
    <w:p w14:paraId="52BEDCFF"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在洛克看来，简单观念构成复杂观念的方法有三种：相加、并列、相减。</w:t>
      </w:r>
    </w:p>
    <w:p w14:paraId="7F30F6C7"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①相加，即把多合成为一，由这样的方式得到的观念叫复合观念。在复合观念中，“实体”观念最为重要。洛克认为，“实体”只是一种假设，假设一种莫名其妙的东西来支撑能给我们产生简单观念的那些性质。洛克受笛卡尔影响，认为我们有三种实体的观念：上帝、物质和心灵。然而与笛卡尔不同，洛克认为这些实体实际上不过是主观的产物。</w:t>
      </w:r>
    </w:p>
    <w:p w14:paraId="14782FD3"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②并列，即把几个简单观念或复杂观念放在一起加以比较，这样产生的复杂观念是关系的观念。在关系的观念中，因果观念最为重要，因果观念来自对两个观念的反省而产生的“流动性”的观念，即发现这两个观念之间有前后相继的关系。</w:t>
      </w:r>
    </w:p>
    <w:p w14:paraId="61CF6B1F"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③相减，即把同时存在的观念彼此分开，把复合观念中的特殊成分除去，保留它们共同的部分，因此形成一般观念，即共相。洛克认为，共相代表“名义本质”，但也有“实在本质”，只是共相的实在本质是一种理论上的假设。</w:t>
      </w:r>
    </w:p>
    <w:p w14:paraId="6D4D6A50" w14:textId="77777777" w:rsidR="007E7500" w:rsidRPr="007E7500" w:rsidRDefault="007E7500" w:rsidP="007E7500">
      <w:pPr>
        <w:ind w:firstLineChars="100" w:firstLine="180"/>
        <w:contextualSpacing/>
        <w:mirrorIndents/>
        <w:rPr>
          <w:rFonts w:ascii="仿宋" w:eastAsia="仿宋" w:hAnsi="仿宋"/>
          <w:sz w:val="18"/>
          <w:szCs w:val="18"/>
          <w:lang w:bidi="zh-TW"/>
        </w:rPr>
      </w:pPr>
    </w:p>
    <w:p w14:paraId="4DF46809" w14:textId="77777777" w:rsidR="007E7500" w:rsidRPr="007E7500" w:rsidRDefault="007E7500" w:rsidP="007E7500">
      <w:pPr>
        <w:ind w:firstLineChars="100" w:firstLine="180"/>
        <w:contextualSpacing/>
        <w:mirrorIndents/>
        <w:rPr>
          <w:rFonts w:ascii="仿宋" w:eastAsia="仿宋" w:hAnsi="仿宋"/>
          <w:sz w:val="18"/>
          <w:szCs w:val="18"/>
          <w:lang w:bidi="zh-TW"/>
        </w:rPr>
      </w:pPr>
      <w:r w:rsidRPr="007E7500">
        <w:rPr>
          <w:rFonts w:ascii="仿宋" w:eastAsia="仿宋" w:hAnsi="仿宋" w:hint="eastAsia"/>
          <w:sz w:val="18"/>
          <w:szCs w:val="18"/>
          <w:lang w:bidi="zh-TW"/>
        </w:rPr>
        <w:t>（实体观念是由一些简单观念组合而成的复杂观念，我们的简单观念或是从感觉而来，或是从反省而来，理智注意到，有些简单观念是经常在一起的，于是这些简单观念就被认为是属于同一个事物，人们把它们集合在一个“寓所”之中，用同一个名词称呼它，以至于后来就把它</w:t>
      </w:r>
      <w:proofErr w:type="gramStart"/>
      <w:r w:rsidRPr="007E7500">
        <w:rPr>
          <w:rFonts w:ascii="仿宋" w:eastAsia="仿宋" w:hAnsi="仿宋" w:hint="eastAsia"/>
          <w:sz w:val="18"/>
          <w:szCs w:val="18"/>
          <w:lang w:bidi="zh-TW"/>
        </w:rPr>
        <w:t>当做</w:t>
      </w:r>
      <w:proofErr w:type="gramEnd"/>
      <w:r w:rsidRPr="007E7500">
        <w:rPr>
          <w:rFonts w:ascii="仿宋" w:eastAsia="仿宋" w:hAnsi="仿宋" w:hint="eastAsia"/>
          <w:sz w:val="18"/>
          <w:szCs w:val="18"/>
          <w:lang w:bidi="zh-TW"/>
        </w:rPr>
        <w:t>简单观念看，由于我们无法想象这些简单观念能够自己独立存在，因此就习惯于假设一种“基质”作为它们存在的根据，这就是所谓的“实体”。如果我们仔细考察实体观念，就会发现实体其实只是一种假设，假设一种莫名其妙的东西来支撑，能够给我们产生简单观念的那些性质，</w:t>
      </w:r>
      <w:proofErr w:type="gramStart"/>
      <w:r w:rsidRPr="007E7500">
        <w:rPr>
          <w:rFonts w:ascii="仿宋" w:eastAsia="仿宋" w:hAnsi="仿宋" w:hint="eastAsia"/>
          <w:sz w:val="18"/>
          <w:szCs w:val="18"/>
          <w:lang w:bidi="zh-TW"/>
        </w:rPr>
        <w:t>洛克受笛卡</w:t>
      </w:r>
      <w:proofErr w:type="gramEnd"/>
      <w:r w:rsidRPr="007E7500">
        <w:rPr>
          <w:rFonts w:ascii="仿宋" w:eastAsia="仿宋" w:hAnsi="仿宋" w:hint="eastAsia"/>
          <w:sz w:val="18"/>
          <w:szCs w:val="18"/>
          <w:lang w:bidi="zh-TW"/>
        </w:rPr>
        <w:t>尔的影响，认为有三种实体的观念：物体、心灵、上帝，然而与笛卡尔不同，洛克认为这些实体只不过是主观的产物，因为所有的实体观念只是简单观念的集合体</w:t>
      </w:r>
      <w:proofErr w:type="gramStart"/>
      <w:r w:rsidRPr="007E7500">
        <w:rPr>
          <w:rFonts w:ascii="仿宋" w:eastAsia="仿宋" w:hAnsi="仿宋" w:hint="eastAsia"/>
          <w:sz w:val="18"/>
          <w:szCs w:val="18"/>
          <w:lang w:bidi="zh-TW"/>
        </w:rPr>
        <w:t>即复杂</w:t>
      </w:r>
      <w:proofErr w:type="gramEnd"/>
      <w:r w:rsidRPr="007E7500">
        <w:rPr>
          <w:rFonts w:ascii="仿宋" w:eastAsia="仿宋" w:hAnsi="仿宋" w:hint="eastAsia"/>
          <w:sz w:val="18"/>
          <w:szCs w:val="18"/>
          <w:lang w:bidi="zh-TW"/>
        </w:rPr>
        <w:t>观念，而我们的一切知识都是由简单观念而来的，复杂观念则是心灵的组合作用的产物，因此我们虽然假设有某种东西是简单观念所依托的基质，但是这种假设的东西究竟是什么，我们是不知道的。）</w:t>
      </w:r>
    </w:p>
    <w:p w14:paraId="24A79D8B" w14:textId="77777777" w:rsidR="00261238" w:rsidRPr="000610D8" w:rsidRDefault="00261238" w:rsidP="000610D8">
      <w:pPr>
        <w:ind w:firstLineChars="100" w:firstLine="220"/>
        <w:contextualSpacing/>
        <w:mirrorIndents/>
        <w:rPr>
          <w:rFonts w:ascii="楷体" w:eastAsia="楷体" w:hAnsi="楷体"/>
          <w:sz w:val="22"/>
          <w:lang w:val="zh-TW" w:bidi="zh-TW"/>
        </w:rPr>
      </w:pPr>
    </w:p>
    <w:p w14:paraId="355FDB11" w14:textId="3EEE5E50" w:rsidR="00BA3A6A" w:rsidRPr="000610D8" w:rsidRDefault="00233011" w:rsidP="000610D8">
      <w:pPr>
        <w:contextualSpacing/>
        <w:mirrorIndents/>
        <w:rPr>
          <w:rFonts w:ascii="楷体" w:eastAsia="楷体" w:hAnsi="楷体"/>
          <w:b/>
          <w:bCs/>
          <w:sz w:val="24"/>
          <w:szCs w:val="24"/>
          <w:lang w:val="zh-TW" w:bidi="zh-TW"/>
        </w:rPr>
      </w:pPr>
      <w:r w:rsidRPr="000610D8">
        <w:rPr>
          <w:rFonts w:ascii="楷体" w:eastAsia="楷体" w:hAnsi="楷体" w:hint="eastAsia"/>
          <w:b/>
          <w:bCs/>
          <w:sz w:val="24"/>
          <w:szCs w:val="24"/>
          <w:lang w:val="zh-TW" w:bidi="zh-TW"/>
        </w:rPr>
        <w:t>4、贝克莱</w:t>
      </w:r>
    </w:p>
    <w:p w14:paraId="6BF07914" w14:textId="60D90D79" w:rsidR="00F22B23" w:rsidRPr="000610D8" w:rsidRDefault="00F22B23"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（1）存在就是被感知</w:t>
      </w:r>
    </w:p>
    <w:p w14:paraId="6E89A05B" w14:textId="77777777" w:rsidR="007D1803"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1、</w:t>
      </w:r>
      <w:r w:rsidR="00E717CE" w:rsidRPr="000610D8">
        <w:rPr>
          <w:rFonts w:ascii="楷体" w:eastAsia="楷体" w:hAnsi="楷体" w:hint="eastAsia"/>
          <w:sz w:val="22"/>
          <w:lang w:val="zh-TW" w:bidi="zh-TW"/>
        </w:rPr>
        <w:t>“</w:t>
      </w:r>
      <w:r w:rsidRPr="000610D8">
        <w:rPr>
          <w:rFonts w:ascii="楷体" w:eastAsia="楷体" w:hAnsi="楷体"/>
          <w:sz w:val="22"/>
          <w:lang w:val="zh-TW" w:bidi="zh-TW"/>
        </w:rPr>
        <w:t>存在就是被</w:t>
      </w:r>
      <w:r w:rsidR="00E717CE" w:rsidRPr="000610D8">
        <w:rPr>
          <w:rFonts w:ascii="楷体" w:eastAsia="楷体" w:hAnsi="楷体" w:hint="eastAsia"/>
          <w:sz w:val="22"/>
          <w:lang w:val="zh-TW" w:bidi="zh-TW"/>
        </w:rPr>
        <w:t>感</w:t>
      </w:r>
      <w:r w:rsidRPr="000610D8">
        <w:rPr>
          <w:rFonts w:ascii="楷体" w:eastAsia="楷体" w:hAnsi="楷体"/>
          <w:sz w:val="22"/>
          <w:lang w:val="zh-TW" w:bidi="zh-TW"/>
        </w:rPr>
        <w:t>知”是</w:t>
      </w:r>
      <w:r w:rsidR="00E717CE" w:rsidRPr="000610D8">
        <w:rPr>
          <w:rFonts w:ascii="楷体" w:eastAsia="楷体" w:hAnsi="楷体" w:hint="eastAsia"/>
          <w:sz w:val="22"/>
          <w:lang w:val="zh-TW" w:bidi="zh-TW"/>
        </w:rPr>
        <w:t>贝克莱哲学</w:t>
      </w:r>
      <w:r w:rsidRPr="000610D8">
        <w:rPr>
          <w:rFonts w:ascii="楷体" w:eastAsia="楷体" w:hAnsi="楷体"/>
          <w:sz w:val="22"/>
          <w:lang w:val="zh-TW" w:bidi="zh-TW"/>
        </w:rPr>
        <w:t>的基本命题，</w:t>
      </w:r>
      <w:r w:rsidR="00E717CE" w:rsidRPr="000610D8">
        <w:rPr>
          <w:rFonts w:ascii="楷体" w:eastAsia="楷体" w:hAnsi="楷体"/>
          <w:sz w:val="22"/>
          <w:lang w:val="zh-TW" w:bidi="zh-TW"/>
        </w:rPr>
        <w:t>贝克莱</w:t>
      </w:r>
      <w:r w:rsidRPr="000610D8">
        <w:rPr>
          <w:rFonts w:ascii="楷体" w:eastAsia="楷体" w:hAnsi="楷体"/>
          <w:sz w:val="22"/>
          <w:lang w:val="zh-TW" w:bidi="zh-TW"/>
        </w:rPr>
        <w:t>认为人类的</w:t>
      </w:r>
      <w:r w:rsidR="00E717CE" w:rsidRPr="000610D8">
        <w:rPr>
          <w:rFonts w:ascii="楷体" w:eastAsia="楷体" w:hAnsi="楷体" w:hint="eastAsia"/>
          <w:sz w:val="22"/>
          <w:lang w:val="zh-TW" w:bidi="zh-TW"/>
        </w:rPr>
        <w:t>认识</w:t>
      </w:r>
      <w:r w:rsidRPr="000610D8">
        <w:rPr>
          <w:rFonts w:ascii="楷体" w:eastAsia="楷体" w:hAnsi="楷体"/>
          <w:sz w:val="22"/>
          <w:lang w:val="zh-TW" w:bidi="zh-TW"/>
        </w:rPr>
        <w:t>对象是观念，而事物的存在只能以</w:t>
      </w:r>
      <w:r w:rsidR="00E717CE" w:rsidRPr="000610D8">
        <w:rPr>
          <w:rFonts w:ascii="楷体" w:eastAsia="楷体" w:hAnsi="楷体" w:hint="eastAsia"/>
          <w:sz w:val="22"/>
          <w:lang w:val="zh-TW" w:bidi="zh-TW"/>
        </w:rPr>
        <w:t>观念</w:t>
      </w:r>
      <w:r w:rsidRPr="000610D8">
        <w:rPr>
          <w:rFonts w:ascii="楷体" w:eastAsia="楷体" w:hAnsi="楷体"/>
          <w:sz w:val="22"/>
          <w:lang w:val="zh-TW" w:bidi="zh-TW"/>
        </w:rPr>
        <w:t>的方式</w:t>
      </w:r>
      <w:r w:rsidR="00630A1C" w:rsidRPr="000610D8">
        <w:rPr>
          <w:rFonts w:ascii="楷体" w:eastAsia="楷体" w:hAnsi="楷体" w:hint="eastAsia"/>
          <w:sz w:val="22"/>
          <w:lang w:val="zh-TW" w:bidi="zh-TW"/>
        </w:rPr>
        <w:t>呈</w:t>
      </w:r>
      <w:r w:rsidRPr="000610D8">
        <w:rPr>
          <w:rFonts w:ascii="楷体" w:eastAsia="楷体" w:hAnsi="楷体"/>
          <w:sz w:val="22"/>
          <w:lang w:val="zh-TW" w:bidi="zh-TW"/>
        </w:rPr>
        <w:t>现给我。我们所能知道的</w:t>
      </w:r>
      <w:r w:rsidR="00630A1C" w:rsidRPr="000610D8">
        <w:rPr>
          <w:rFonts w:ascii="楷体" w:eastAsia="楷体" w:hAnsi="楷体" w:hint="eastAsia"/>
          <w:sz w:val="22"/>
          <w:lang w:val="zh-TW" w:bidi="zh-TW"/>
        </w:rPr>
        <w:t>只</w:t>
      </w:r>
      <w:r w:rsidRPr="000610D8">
        <w:rPr>
          <w:rFonts w:ascii="楷体" w:eastAsia="楷体" w:hAnsi="楷体"/>
          <w:sz w:val="22"/>
          <w:lang w:val="zh-TW" w:bidi="zh-TW"/>
        </w:rPr>
        <w:t>有观念，而观念当且仅当被</w:t>
      </w:r>
      <w:r w:rsidR="00630A1C" w:rsidRPr="000610D8">
        <w:rPr>
          <w:rFonts w:ascii="楷体" w:eastAsia="楷体" w:hAnsi="楷体" w:hint="eastAsia"/>
          <w:sz w:val="22"/>
          <w:lang w:val="zh-TW" w:bidi="zh-TW"/>
        </w:rPr>
        <w:t>主体感知</w:t>
      </w:r>
      <w:r w:rsidRPr="000610D8">
        <w:rPr>
          <w:rFonts w:ascii="楷体" w:eastAsia="楷体" w:hAnsi="楷体"/>
          <w:sz w:val="22"/>
          <w:lang w:val="zh-TW" w:bidi="zh-TW"/>
        </w:rPr>
        <w:t>时才存在。因此事物不能独立于我们的心灵而存在，存在就是被感知。</w:t>
      </w:r>
    </w:p>
    <w:p w14:paraId="7C29D37E" w14:textId="0ACABA22" w:rsidR="0003403C" w:rsidRPr="000610D8" w:rsidRDefault="003D509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具体的论证</w:t>
      </w:r>
      <w:r w:rsidR="007D1803" w:rsidRPr="000610D8">
        <w:rPr>
          <w:rFonts w:ascii="楷体" w:eastAsia="楷体" w:hAnsi="楷体" w:hint="eastAsia"/>
          <w:sz w:val="22"/>
          <w:lang w:val="zh-TW" w:bidi="zh-TW"/>
        </w:rPr>
        <w:t>如</w:t>
      </w:r>
      <w:r w:rsidRPr="000610D8">
        <w:rPr>
          <w:rFonts w:ascii="楷体" w:eastAsia="楷体" w:hAnsi="楷体"/>
          <w:sz w:val="22"/>
          <w:lang w:val="zh-TW" w:bidi="zh-TW"/>
        </w:rPr>
        <w:t>下</w:t>
      </w:r>
      <w:r w:rsidR="007D1803" w:rsidRPr="000610D8">
        <w:rPr>
          <w:rFonts w:ascii="楷体" w:eastAsia="楷体" w:hAnsi="楷体"/>
          <w:sz w:val="22"/>
          <w:lang w:val="zh-TW" w:bidi="zh-TW"/>
        </w:rPr>
        <w:t>：</w:t>
      </w:r>
      <w:r w:rsidR="00514DF0" w:rsidRPr="000610D8">
        <w:rPr>
          <w:rFonts w:ascii="楷体" w:eastAsia="楷体" w:hAnsi="楷体"/>
          <w:sz w:val="22"/>
          <w:lang w:val="zh-TW" w:bidi="zh-TW"/>
        </w:rPr>
        <w:t>（</w:t>
      </w:r>
      <w:r w:rsidRPr="000610D8">
        <w:rPr>
          <w:rFonts w:ascii="楷体" w:eastAsia="楷体" w:hAnsi="楷体"/>
          <w:sz w:val="22"/>
          <w:lang w:val="zh-TW" w:bidi="zh-TW"/>
        </w:rPr>
        <w:t>1</w:t>
      </w:r>
      <w:r w:rsidR="00514DF0" w:rsidRPr="000610D8">
        <w:rPr>
          <w:rFonts w:ascii="楷体" w:eastAsia="楷体" w:hAnsi="楷体"/>
          <w:sz w:val="22"/>
          <w:lang w:val="zh-TW" w:bidi="zh-TW"/>
        </w:rPr>
        <w:t>）</w:t>
      </w:r>
      <w:r w:rsidRPr="000610D8">
        <w:rPr>
          <w:rFonts w:ascii="楷体" w:eastAsia="楷体" w:hAnsi="楷体"/>
          <w:sz w:val="22"/>
          <w:lang w:val="zh-TW" w:bidi="zh-TW"/>
        </w:rPr>
        <w:t>、事物是可感性质的</w:t>
      </w:r>
      <w:r w:rsidR="007D1803" w:rsidRPr="000610D8">
        <w:rPr>
          <w:rFonts w:ascii="楷体" w:eastAsia="楷体" w:hAnsi="楷体" w:hint="eastAsia"/>
          <w:sz w:val="22"/>
          <w:lang w:val="zh-TW" w:bidi="zh-TW"/>
        </w:rPr>
        <w:t>集合</w:t>
      </w:r>
      <w:r w:rsidR="000676C2" w:rsidRPr="000610D8">
        <w:rPr>
          <w:rFonts w:ascii="楷体" w:eastAsia="楷体" w:hAnsi="楷体" w:hint="eastAsia"/>
          <w:sz w:val="22"/>
          <w:lang w:val="zh-TW" w:bidi="zh-TW"/>
        </w:rPr>
        <w:t>；</w:t>
      </w:r>
      <w:r w:rsidR="00514DF0" w:rsidRPr="000610D8">
        <w:rPr>
          <w:rFonts w:ascii="楷体" w:eastAsia="楷体" w:hAnsi="楷体"/>
          <w:sz w:val="22"/>
          <w:lang w:val="zh-TW" w:bidi="zh-TW"/>
        </w:rPr>
        <w:t>（</w:t>
      </w:r>
      <w:r w:rsidRPr="000610D8">
        <w:rPr>
          <w:rFonts w:ascii="楷体" w:eastAsia="楷体" w:hAnsi="楷体"/>
          <w:sz w:val="22"/>
          <w:lang w:val="zh-TW" w:bidi="zh-TW"/>
        </w:rPr>
        <w:t>2</w:t>
      </w:r>
      <w:r w:rsidR="00514DF0" w:rsidRPr="000610D8">
        <w:rPr>
          <w:rFonts w:ascii="楷体" w:eastAsia="楷体" w:hAnsi="楷体"/>
          <w:sz w:val="22"/>
          <w:lang w:val="zh-TW" w:bidi="zh-TW"/>
        </w:rPr>
        <w:t>）</w:t>
      </w:r>
      <w:r w:rsidR="007D1803" w:rsidRPr="000610D8">
        <w:rPr>
          <w:rFonts w:ascii="楷体" w:eastAsia="楷体" w:hAnsi="楷体" w:hint="eastAsia"/>
          <w:sz w:val="22"/>
          <w:lang w:val="zh-TW" w:bidi="zh-TW"/>
        </w:rPr>
        <w:t>、</w:t>
      </w:r>
      <w:r w:rsidRPr="000610D8">
        <w:rPr>
          <w:rFonts w:ascii="楷体" w:eastAsia="楷体" w:hAnsi="楷体"/>
          <w:sz w:val="22"/>
          <w:lang w:val="zh-TW" w:bidi="zh-TW"/>
        </w:rPr>
        <w:t>可</w:t>
      </w:r>
      <w:r w:rsidR="007D1803" w:rsidRPr="000610D8">
        <w:rPr>
          <w:rFonts w:ascii="楷体" w:eastAsia="楷体" w:hAnsi="楷体" w:hint="eastAsia"/>
          <w:sz w:val="22"/>
          <w:lang w:val="zh-TW" w:bidi="zh-TW"/>
        </w:rPr>
        <w:t>感</w:t>
      </w:r>
      <w:r w:rsidRPr="000610D8">
        <w:rPr>
          <w:rFonts w:ascii="楷体" w:eastAsia="楷体" w:hAnsi="楷体"/>
          <w:sz w:val="22"/>
          <w:lang w:val="zh-TW" w:bidi="zh-TW"/>
        </w:rPr>
        <w:t>性</w:t>
      </w:r>
      <w:proofErr w:type="gramStart"/>
      <w:r w:rsidRPr="000610D8">
        <w:rPr>
          <w:rFonts w:ascii="楷体" w:eastAsia="楷体" w:hAnsi="楷体"/>
          <w:sz w:val="22"/>
          <w:lang w:val="zh-TW" w:bidi="zh-TW"/>
        </w:rPr>
        <w:t>质只能</w:t>
      </w:r>
      <w:proofErr w:type="gramEnd"/>
      <w:r w:rsidR="000676C2" w:rsidRPr="000610D8">
        <w:rPr>
          <w:rFonts w:ascii="楷体" w:eastAsia="楷体" w:hAnsi="楷体" w:hint="eastAsia"/>
          <w:sz w:val="22"/>
          <w:lang w:val="zh-TW" w:bidi="zh-TW"/>
        </w:rPr>
        <w:t>以</w:t>
      </w:r>
      <w:r w:rsidRPr="000610D8">
        <w:rPr>
          <w:rFonts w:ascii="楷体" w:eastAsia="楷体" w:hAnsi="楷体"/>
          <w:sz w:val="22"/>
          <w:lang w:val="zh-TW" w:bidi="zh-TW"/>
        </w:rPr>
        <w:t>观念的形式</w:t>
      </w:r>
      <w:r w:rsidR="000676C2" w:rsidRPr="000610D8">
        <w:rPr>
          <w:rFonts w:ascii="楷体" w:eastAsia="楷体" w:hAnsi="楷体"/>
          <w:sz w:val="22"/>
          <w:lang w:val="zh-TW" w:bidi="zh-TW"/>
        </w:rPr>
        <w:t>呈现</w:t>
      </w:r>
      <w:r w:rsidRPr="000610D8">
        <w:rPr>
          <w:rFonts w:ascii="楷体" w:eastAsia="楷体" w:hAnsi="楷体"/>
          <w:sz w:val="22"/>
          <w:lang w:val="zh-TW" w:bidi="zh-TW"/>
        </w:rPr>
        <w:t>给主体</w:t>
      </w:r>
      <w:r w:rsidR="000676C2" w:rsidRPr="000610D8">
        <w:rPr>
          <w:rFonts w:ascii="楷体" w:eastAsia="楷体" w:hAnsi="楷体" w:hint="eastAsia"/>
          <w:sz w:val="22"/>
          <w:lang w:val="zh-TW" w:bidi="zh-TW"/>
        </w:rPr>
        <w:t>；</w:t>
      </w:r>
      <w:r w:rsidR="00514DF0" w:rsidRPr="000610D8">
        <w:rPr>
          <w:rFonts w:ascii="楷体" w:eastAsia="楷体" w:hAnsi="楷体"/>
          <w:sz w:val="22"/>
          <w:lang w:val="zh-TW" w:bidi="zh-TW"/>
        </w:rPr>
        <w:t>（</w:t>
      </w:r>
      <w:r w:rsidRPr="000610D8">
        <w:rPr>
          <w:rFonts w:ascii="楷体" w:eastAsia="楷体" w:hAnsi="楷体"/>
          <w:sz w:val="22"/>
          <w:lang w:val="zh-TW" w:bidi="zh-TW"/>
        </w:rPr>
        <w:t>3</w:t>
      </w:r>
      <w:r w:rsidR="00514DF0" w:rsidRPr="000610D8">
        <w:rPr>
          <w:rFonts w:ascii="楷体" w:eastAsia="楷体" w:hAnsi="楷体"/>
          <w:sz w:val="22"/>
          <w:lang w:val="zh-TW" w:bidi="zh-TW"/>
        </w:rPr>
        <w:t>）</w:t>
      </w:r>
      <w:r w:rsidR="000676C2" w:rsidRPr="000610D8">
        <w:rPr>
          <w:rFonts w:ascii="楷体" w:eastAsia="楷体" w:hAnsi="楷体" w:hint="eastAsia"/>
          <w:sz w:val="22"/>
          <w:lang w:val="zh-TW" w:bidi="zh-TW"/>
        </w:rPr>
        <w:t>、</w:t>
      </w:r>
      <w:r w:rsidR="00CF119F" w:rsidRPr="000610D8">
        <w:rPr>
          <w:rFonts w:ascii="楷体" w:eastAsia="楷体" w:hAnsi="楷体" w:hint="eastAsia"/>
          <w:sz w:val="22"/>
          <w:lang w:val="zh-TW" w:bidi="zh-TW"/>
        </w:rPr>
        <w:t>观念只有作</w:t>
      </w:r>
      <w:r w:rsidRPr="000610D8">
        <w:rPr>
          <w:rFonts w:ascii="楷体" w:eastAsia="楷体" w:hAnsi="楷体"/>
          <w:sz w:val="22"/>
          <w:lang w:val="zh-TW" w:bidi="zh-TW"/>
        </w:rPr>
        <w:t>为心灵</w:t>
      </w:r>
      <w:r w:rsidR="00CF119F" w:rsidRPr="000610D8">
        <w:rPr>
          <w:rFonts w:ascii="楷体" w:eastAsia="楷体" w:hAnsi="楷体" w:hint="eastAsia"/>
          <w:sz w:val="22"/>
          <w:lang w:val="zh-TW" w:bidi="zh-TW"/>
        </w:rPr>
        <w:t>意识</w:t>
      </w:r>
      <w:r w:rsidRPr="000610D8">
        <w:rPr>
          <w:rFonts w:ascii="楷体" w:eastAsia="楷体" w:hAnsi="楷体"/>
          <w:sz w:val="22"/>
          <w:lang w:val="zh-TW" w:bidi="zh-TW"/>
        </w:rPr>
        <w:t>活动的对象而存在，即被我感知才存在</w:t>
      </w:r>
      <w:r w:rsidR="00CF119F" w:rsidRPr="000610D8">
        <w:rPr>
          <w:rFonts w:ascii="楷体" w:eastAsia="楷体" w:hAnsi="楷体" w:hint="eastAsia"/>
          <w:sz w:val="22"/>
          <w:lang w:val="zh-TW" w:bidi="zh-TW"/>
        </w:rPr>
        <w:t>；</w:t>
      </w:r>
      <w:r w:rsidR="00514DF0" w:rsidRPr="000610D8">
        <w:rPr>
          <w:rFonts w:ascii="楷体" w:eastAsia="楷体" w:hAnsi="楷体"/>
          <w:sz w:val="22"/>
          <w:lang w:val="zh-TW" w:bidi="zh-TW"/>
        </w:rPr>
        <w:t>（</w:t>
      </w:r>
      <w:r w:rsidR="00CF119F" w:rsidRPr="000610D8">
        <w:rPr>
          <w:rFonts w:ascii="楷体" w:eastAsia="楷体" w:hAnsi="楷体"/>
          <w:sz w:val="22"/>
          <w:lang w:val="zh-TW" w:bidi="zh-TW"/>
        </w:rPr>
        <w:t>4</w:t>
      </w:r>
      <w:r w:rsidR="00514DF0" w:rsidRPr="000610D8">
        <w:rPr>
          <w:rFonts w:ascii="楷体" w:eastAsia="楷体" w:hAnsi="楷体"/>
          <w:sz w:val="22"/>
          <w:lang w:val="zh-TW" w:bidi="zh-TW"/>
        </w:rPr>
        <w:t>）</w:t>
      </w:r>
      <w:r w:rsidRPr="000610D8">
        <w:rPr>
          <w:rFonts w:ascii="楷体" w:eastAsia="楷体" w:hAnsi="楷体"/>
          <w:sz w:val="22"/>
          <w:lang w:val="zh-TW" w:bidi="zh-TW"/>
        </w:rPr>
        <w:t>因此，</w:t>
      </w:r>
      <w:r w:rsidR="00CF119F" w:rsidRPr="000610D8">
        <w:rPr>
          <w:rFonts w:ascii="楷体" w:eastAsia="楷体" w:hAnsi="楷体" w:hint="eastAsia"/>
          <w:sz w:val="22"/>
          <w:lang w:val="zh-TW" w:bidi="zh-TW"/>
        </w:rPr>
        <w:t>事物</w:t>
      </w:r>
      <w:r w:rsidR="0003403C" w:rsidRPr="000610D8">
        <w:rPr>
          <w:rFonts w:ascii="楷体" w:eastAsia="楷体" w:hAnsi="楷体" w:hint="eastAsia"/>
          <w:sz w:val="22"/>
          <w:lang w:val="zh-TW" w:bidi="zh-TW"/>
        </w:rPr>
        <w:t>只有被主体感知时才存在。</w:t>
      </w:r>
    </w:p>
    <w:p w14:paraId="251076EB" w14:textId="77777777" w:rsidR="002A5777" w:rsidRPr="000610D8" w:rsidRDefault="0003403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贝克莱</w:t>
      </w:r>
      <w:r w:rsidR="003D5094" w:rsidRPr="000610D8">
        <w:rPr>
          <w:rFonts w:ascii="楷体" w:eastAsia="楷体" w:hAnsi="楷体"/>
          <w:sz w:val="22"/>
          <w:lang w:val="zh-TW" w:bidi="zh-TW"/>
        </w:rPr>
        <w:t>在洛克的基础上贯彻了经验主义的</w:t>
      </w:r>
      <w:r w:rsidR="001C5EE8" w:rsidRPr="000610D8">
        <w:rPr>
          <w:rFonts w:ascii="楷体" w:eastAsia="楷体" w:hAnsi="楷体" w:hint="eastAsia"/>
          <w:sz w:val="22"/>
          <w:lang w:val="zh-TW" w:bidi="zh-TW"/>
        </w:rPr>
        <w:t>原则</w:t>
      </w:r>
      <w:r w:rsidR="003D5094" w:rsidRPr="000610D8">
        <w:rPr>
          <w:rFonts w:ascii="楷体" w:eastAsia="楷体" w:hAnsi="楷体"/>
          <w:sz w:val="22"/>
          <w:lang w:val="zh-TW" w:bidi="zh-TW"/>
        </w:rPr>
        <w:t>，即知识或感知</w:t>
      </w:r>
      <w:r w:rsidR="001C5EE8" w:rsidRPr="000610D8">
        <w:rPr>
          <w:rFonts w:ascii="楷体" w:eastAsia="楷体" w:hAnsi="楷体" w:hint="eastAsia"/>
          <w:sz w:val="22"/>
          <w:lang w:val="zh-TW" w:bidi="zh-TW"/>
        </w:rPr>
        <w:t>的</w:t>
      </w:r>
      <w:r w:rsidR="003D5094" w:rsidRPr="000610D8">
        <w:rPr>
          <w:rFonts w:ascii="楷体" w:eastAsia="楷体" w:hAnsi="楷体"/>
          <w:sz w:val="22"/>
          <w:lang w:val="zh-TW" w:bidi="zh-TW"/>
        </w:rPr>
        <w:t>对象</w:t>
      </w:r>
      <w:r w:rsidR="001C5EE8" w:rsidRPr="000610D8">
        <w:rPr>
          <w:rFonts w:ascii="楷体" w:eastAsia="楷体" w:hAnsi="楷体" w:hint="eastAsia"/>
          <w:sz w:val="22"/>
          <w:lang w:val="zh-TW" w:bidi="zh-TW"/>
        </w:rPr>
        <w:t>是</w:t>
      </w:r>
      <w:r w:rsidR="003D5094" w:rsidRPr="000610D8">
        <w:rPr>
          <w:rFonts w:ascii="楷体" w:eastAsia="楷体" w:hAnsi="楷体"/>
          <w:sz w:val="22"/>
          <w:lang w:val="zh-TW" w:bidi="zh-TW"/>
        </w:rPr>
        <w:t>观念，而不是事</w:t>
      </w:r>
      <w:r w:rsidR="003D5094" w:rsidRPr="000610D8">
        <w:rPr>
          <w:rFonts w:ascii="楷体" w:eastAsia="楷体" w:hAnsi="楷体" w:hint="eastAsia"/>
          <w:sz w:val="22"/>
          <w:lang w:val="zh-TW" w:bidi="zh-TW"/>
        </w:rPr>
        <w:t>物。有人认为</w:t>
      </w:r>
      <w:r w:rsidR="001C5EE8" w:rsidRPr="000610D8">
        <w:rPr>
          <w:rFonts w:ascii="楷体" w:eastAsia="楷体" w:hAnsi="楷体" w:hint="eastAsia"/>
          <w:sz w:val="22"/>
          <w:lang w:val="zh-TW" w:bidi="zh-TW"/>
        </w:rPr>
        <w:t>贝克莱</w:t>
      </w:r>
      <w:r w:rsidR="003D5094" w:rsidRPr="000610D8">
        <w:rPr>
          <w:rFonts w:ascii="楷体" w:eastAsia="楷体" w:hAnsi="楷体" w:hint="eastAsia"/>
          <w:sz w:val="22"/>
          <w:lang w:val="zh-TW" w:bidi="zh-TW"/>
        </w:rPr>
        <w:t>违反</w:t>
      </w:r>
      <w:r w:rsidR="001C5EE8" w:rsidRPr="000610D8">
        <w:rPr>
          <w:rFonts w:ascii="楷体" w:eastAsia="楷体" w:hAnsi="楷体" w:hint="eastAsia"/>
          <w:sz w:val="22"/>
          <w:lang w:val="zh-TW" w:bidi="zh-TW"/>
        </w:rPr>
        <w:t>常识</w:t>
      </w:r>
      <w:r w:rsidR="003D5094" w:rsidRPr="000610D8">
        <w:rPr>
          <w:rFonts w:ascii="楷体" w:eastAsia="楷体" w:hAnsi="楷体" w:hint="eastAsia"/>
          <w:sz w:val="22"/>
          <w:lang w:val="zh-TW" w:bidi="zh-TW"/>
        </w:rPr>
        <w:t>，实际上</w:t>
      </w:r>
      <w:r w:rsidR="00C3417D" w:rsidRPr="000610D8">
        <w:rPr>
          <w:rFonts w:ascii="楷体" w:eastAsia="楷体" w:hAnsi="楷体" w:hint="eastAsia"/>
          <w:sz w:val="22"/>
          <w:lang w:val="zh-TW" w:bidi="zh-TW"/>
        </w:rPr>
        <w:t>存在</w:t>
      </w:r>
      <w:r w:rsidR="003D5094" w:rsidRPr="000610D8">
        <w:rPr>
          <w:rFonts w:ascii="楷体" w:eastAsia="楷体" w:hAnsi="楷体" w:hint="eastAsia"/>
          <w:sz w:val="22"/>
          <w:lang w:val="zh-TW" w:bidi="zh-TW"/>
        </w:rPr>
        <w:t>很多事物，但它们根</w:t>
      </w:r>
      <w:r w:rsidR="00C3417D" w:rsidRPr="000610D8">
        <w:rPr>
          <w:rFonts w:ascii="楷体" w:eastAsia="楷体" w:hAnsi="楷体" w:hint="eastAsia"/>
          <w:sz w:val="22"/>
          <w:lang w:val="zh-TW" w:bidi="zh-TW"/>
        </w:rPr>
        <w:t>本</w:t>
      </w:r>
      <w:r w:rsidR="003D5094" w:rsidRPr="000610D8">
        <w:rPr>
          <w:rFonts w:ascii="楷体" w:eastAsia="楷体" w:hAnsi="楷体" w:hint="eastAsia"/>
          <w:sz w:val="22"/>
          <w:lang w:val="zh-TW" w:bidi="zh-TW"/>
        </w:rPr>
        <w:t>不被我们所</w:t>
      </w:r>
      <w:r w:rsidR="00C3417D" w:rsidRPr="000610D8">
        <w:rPr>
          <w:rFonts w:ascii="楷体" w:eastAsia="楷体" w:hAnsi="楷体" w:hint="eastAsia"/>
          <w:sz w:val="22"/>
          <w:lang w:val="zh-TW" w:bidi="zh-TW"/>
        </w:rPr>
        <w:t>感知</w:t>
      </w:r>
      <w:r w:rsidR="003D5094" w:rsidRPr="000610D8">
        <w:rPr>
          <w:rFonts w:ascii="楷体" w:eastAsia="楷体" w:hAnsi="楷体" w:hint="eastAsia"/>
          <w:sz w:val="22"/>
          <w:lang w:val="zh-TW" w:bidi="zh-TW"/>
        </w:rPr>
        <w:t>。</w:t>
      </w:r>
      <w:r w:rsidR="00C3417D" w:rsidRPr="000610D8">
        <w:rPr>
          <w:rFonts w:ascii="楷体" w:eastAsia="楷体" w:hAnsi="楷体" w:hint="eastAsia"/>
          <w:sz w:val="22"/>
          <w:lang w:val="zh-TW" w:bidi="zh-TW"/>
        </w:rPr>
        <w:t>贝克莱</w:t>
      </w:r>
      <w:r w:rsidR="003D5094" w:rsidRPr="000610D8">
        <w:rPr>
          <w:rFonts w:ascii="楷体" w:eastAsia="楷体" w:hAnsi="楷体" w:hint="eastAsia"/>
          <w:sz w:val="22"/>
          <w:lang w:val="zh-TW" w:bidi="zh-TW"/>
        </w:rPr>
        <w:t>对这样的反驳预先给出了</w:t>
      </w:r>
      <w:r w:rsidR="00C3417D" w:rsidRPr="000610D8">
        <w:rPr>
          <w:rFonts w:ascii="楷体" w:eastAsia="楷体" w:hAnsi="楷体" w:hint="eastAsia"/>
          <w:sz w:val="22"/>
          <w:lang w:val="zh-TW" w:bidi="zh-TW"/>
        </w:rPr>
        <w:t>回</w:t>
      </w:r>
      <w:r w:rsidR="003D5094" w:rsidRPr="000610D8">
        <w:rPr>
          <w:rFonts w:ascii="楷体" w:eastAsia="楷体" w:hAnsi="楷体" w:hint="eastAsia"/>
          <w:sz w:val="22"/>
          <w:lang w:val="zh-TW" w:bidi="zh-TW"/>
        </w:rPr>
        <w:t>应，他在《人类知识原理》中指出，</w:t>
      </w:r>
      <w:r w:rsidR="00C3417D" w:rsidRPr="000610D8">
        <w:rPr>
          <w:rFonts w:ascii="楷体" w:eastAsia="楷体" w:hAnsi="楷体" w:hint="eastAsia"/>
          <w:sz w:val="22"/>
          <w:lang w:val="zh-TW" w:bidi="zh-TW"/>
        </w:rPr>
        <w:t>假设</w:t>
      </w:r>
      <w:r w:rsidR="003D5094" w:rsidRPr="000610D8">
        <w:rPr>
          <w:rFonts w:ascii="楷体" w:eastAsia="楷体" w:hAnsi="楷体" w:hint="eastAsia"/>
          <w:sz w:val="22"/>
          <w:lang w:val="zh-TW" w:bidi="zh-TW"/>
        </w:rPr>
        <w:t>不被</w:t>
      </w:r>
      <w:r w:rsidR="00C3417D" w:rsidRPr="000610D8">
        <w:rPr>
          <w:rFonts w:ascii="楷体" w:eastAsia="楷体" w:hAnsi="楷体" w:hint="eastAsia"/>
          <w:sz w:val="22"/>
          <w:lang w:val="zh-TW" w:bidi="zh-TW"/>
        </w:rPr>
        <w:t>感知</w:t>
      </w:r>
      <w:r w:rsidR="003D5094" w:rsidRPr="000610D8">
        <w:rPr>
          <w:rFonts w:ascii="楷体" w:eastAsia="楷体" w:hAnsi="楷体" w:hint="eastAsia"/>
          <w:sz w:val="22"/>
          <w:lang w:val="zh-TW" w:bidi="zh-TW"/>
        </w:rPr>
        <w:t>的</w:t>
      </w:r>
      <w:r w:rsidR="00C3417D" w:rsidRPr="000610D8">
        <w:rPr>
          <w:rFonts w:ascii="楷体" w:eastAsia="楷体" w:hAnsi="楷体" w:hint="eastAsia"/>
          <w:sz w:val="22"/>
          <w:lang w:val="zh-TW" w:bidi="zh-TW"/>
        </w:rPr>
        <w:t>存在物</w:t>
      </w:r>
      <w:r w:rsidR="003D5094" w:rsidRPr="000610D8">
        <w:rPr>
          <w:rFonts w:ascii="楷体" w:eastAsia="楷体" w:hAnsi="楷体" w:hint="eastAsia"/>
          <w:sz w:val="22"/>
          <w:lang w:val="zh-TW" w:bidi="zh-TW"/>
        </w:rPr>
        <w:t>是</w:t>
      </w:r>
      <w:r w:rsidR="004F3E61" w:rsidRPr="000610D8">
        <w:rPr>
          <w:rFonts w:ascii="楷体" w:eastAsia="楷体" w:hAnsi="楷体" w:hint="eastAsia"/>
          <w:sz w:val="22"/>
          <w:lang w:val="zh-TW" w:bidi="zh-TW"/>
        </w:rPr>
        <w:t>不合逻辑的</w:t>
      </w:r>
      <w:r w:rsidR="003D5094" w:rsidRPr="000610D8">
        <w:rPr>
          <w:rFonts w:ascii="楷体" w:eastAsia="楷体" w:hAnsi="楷体" w:hint="eastAsia"/>
          <w:sz w:val="22"/>
          <w:lang w:val="zh-TW" w:bidi="zh-TW"/>
        </w:rPr>
        <w:t>，当我们在设</w:t>
      </w:r>
      <w:r w:rsidR="004F3E61" w:rsidRPr="000610D8">
        <w:rPr>
          <w:rFonts w:ascii="楷体" w:eastAsia="楷体" w:hAnsi="楷体" w:hint="eastAsia"/>
          <w:sz w:val="22"/>
          <w:lang w:val="zh-TW" w:bidi="zh-TW"/>
        </w:rPr>
        <w:t>想</w:t>
      </w:r>
      <w:r w:rsidR="003D5094" w:rsidRPr="000610D8">
        <w:rPr>
          <w:rFonts w:ascii="楷体" w:eastAsia="楷体" w:hAnsi="楷体" w:hint="eastAsia"/>
          <w:sz w:val="22"/>
          <w:lang w:val="zh-TW" w:bidi="zh-TW"/>
        </w:rPr>
        <w:t>不被感知的事物时，它必须被设想为不被设想而存在，这是一个</w:t>
      </w:r>
      <w:r w:rsidR="004F3E61" w:rsidRPr="000610D8">
        <w:rPr>
          <w:rFonts w:ascii="楷体" w:eastAsia="楷体" w:hAnsi="楷体" w:hint="eastAsia"/>
          <w:sz w:val="22"/>
          <w:lang w:val="zh-TW" w:bidi="zh-TW"/>
        </w:rPr>
        <w:t>明显的矛盾。</w:t>
      </w:r>
    </w:p>
    <w:p w14:paraId="3CF69D7B" w14:textId="77777777" w:rsidR="003D5094"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2、对洛克的批判</w:t>
      </w:r>
    </w:p>
    <w:p w14:paraId="22F115CD" w14:textId="77777777" w:rsidR="002A5777" w:rsidRPr="000610D8" w:rsidRDefault="002A5777"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贝克莱从“存在就是被感知”的基本命题出发，否定了洛克的诸多观点，如设定物质实体的存在，区分第一性的质和第二性的质和双重经验论等。</w:t>
      </w:r>
    </w:p>
    <w:p w14:paraId="44EF623A" w14:textId="072FB76B" w:rsidR="002A5777" w:rsidRPr="000610D8" w:rsidRDefault="002A5777"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（1）</w:t>
      </w:r>
      <w:r w:rsidR="003D5094" w:rsidRPr="000610D8">
        <w:rPr>
          <w:rFonts w:ascii="楷体" w:eastAsia="楷体" w:hAnsi="楷体"/>
          <w:sz w:val="22"/>
          <w:lang w:val="zh-TW" w:bidi="zh-TW"/>
        </w:rPr>
        <w:t>否定物质实</w:t>
      </w:r>
      <w:r w:rsidRPr="000610D8">
        <w:rPr>
          <w:rFonts w:ascii="楷体" w:eastAsia="楷体" w:hAnsi="楷体" w:hint="eastAsia"/>
          <w:sz w:val="22"/>
          <w:lang w:val="zh-TW" w:bidi="zh-TW"/>
        </w:rPr>
        <w:t>体</w:t>
      </w:r>
      <w:r w:rsidR="003D5094" w:rsidRPr="000610D8">
        <w:rPr>
          <w:rFonts w:ascii="楷体" w:eastAsia="楷体" w:hAnsi="楷体"/>
          <w:sz w:val="22"/>
          <w:lang w:val="zh-TW" w:bidi="zh-TW"/>
        </w:rPr>
        <w:t>的存在</w:t>
      </w:r>
    </w:p>
    <w:p w14:paraId="12331203" w14:textId="7D88B39A" w:rsidR="003D5094"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洛克认为必须有一个可供性质附着其上的</w:t>
      </w:r>
      <w:r w:rsidR="008B0AD5" w:rsidRPr="000610D8">
        <w:rPr>
          <w:rFonts w:ascii="楷体" w:eastAsia="楷体" w:hAnsi="楷体" w:hint="eastAsia"/>
          <w:sz w:val="22"/>
          <w:lang w:val="zh-TW" w:bidi="zh-TW"/>
        </w:rPr>
        <w:t>物质</w:t>
      </w:r>
      <w:r w:rsidRPr="000610D8">
        <w:rPr>
          <w:rFonts w:ascii="楷体" w:eastAsia="楷体" w:hAnsi="楷体"/>
          <w:sz w:val="22"/>
          <w:lang w:val="zh-TW" w:bidi="zh-TW"/>
        </w:rPr>
        <w:t>实体，但是贝克莱</w:t>
      </w:r>
      <w:r w:rsidR="008B0AD5" w:rsidRPr="000610D8">
        <w:rPr>
          <w:rFonts w:ascii="楷体" w:eastAsia="楷体" w:hAnsi="楷体" w:hint="eastAsia"/>
          <w:sz w:val="22"/>
          <w:lang w:val="zh-TW" w:bidi="zh-TW"/>
        </w:rPr>
        <w:t>贯彻</w:t>
      </w:r>
      <w:r w:rsidRPr="000610D8">
        <w:rPr>
          <w:rFonts w:ascii="楷体" w:eastAsia="楷体" w:hAnsi="楷体"/>
          <w:sz w:val="22"/>
          <w:lang w:val="zh-TW" w:bidi="zh-TW"/>
        </w:rPr>
        <w:t>了经验主义原则之后，认为我们根本没有理由设定物质实体的存在，洛克也承认我们没有关</w:t>
      </w:r>
      <w:r w:rsidR="008B0AD5" w:rsidRPr="000610D8">
        <w:rPr>
          <w:rFonts w:ascii="楷体" w:eastAsia="楷体" w:hAnsi="楷体" w:hint="eastAsia"/>
          <w:sz w:val="22"/>
          <w:lang w:val="zh-TW" w:bidi="zh-TW"/>
        </w:rPr>
        <w:t>于物质</w:t>
      </w:r>
      <w:r w:rsidRPr="000610D8">
        <w:rPr>
          <w:rFonts w:ascii="楷体" w:eastAsia="楷体" w:hAnsi="楷体"/>
          <w:sz w:val="22"/>
          <w:lang w:val="zh-TW" w:bidi="zh-TW"/>
        </w:rPr>
        <w:t>实体的</w:t>
      </w:r>
      <w:r w:rsidR="008B0AD5" w:rsidRPr="000610D8">
        <w:rPr>
          <w:rFonts w:ascii="楷体" w:eastAsia="楷体" w:hAnsi="楷体" w:hint="eastAsia"/>
          <w:sz w:val="22"/>
          <w:lang w:val="zh-TW" w:bidi="zh-TW"/>
        </w:rPr>
        <w:t>观念</w:t>
      </w:r>
      <w:r w:rsidRPr="000610D8">
        <w:rPr>
          <w:rFonts w:ascii="楷体" w:eastAsia="楷体" w:hAnsi="楷体"/>
          <w:sz w:val="22"/>
          <w:lang w:val="zh-TW" w:bidi="zh-TW"/>
        </w:rPr>
        <w:t>，只有关于性质</w:t>
      </w:r>
      <w:r w:rsidR="008B0AD5" w:rsidRPr="000610D8">
        <w:rPr>
          <w:rFonts w:ascii="楷体" w:eastAsia="楷体" w:hAnsi="楷体" w:hint="eastAsia"/>
          <w:sz w:val="22"/>
          <w:lang w:val="zh-TW" w:bidi="zh-TW"/>
        </w:rPr>
        <w:t>的观念</w:t>
      </w:r>
      <w:r w:rsidRPr="000610D8">
        <w:rPr>
          <w:rFonts w:ascii="楷体" w:eastAsia="楷体" w:hAnsi="楷体"/>
          <w:sz w:val="22"/>
          <w:lang w:val="zh-TW" w:bidi="zh-TW"/>
        </w:rPr>
        <w:t>，</w:t>
      </w:r>
      <w:r w:rsidR="008B0AD5" w:rsidRPr="000610D8">
        <w:rPr>
          <w:rFonts w:ascii="楷体" w:eastAsia="楷体" w:hAnsi="楷体" w:hint="eastAsia"/>
          <w:sz w:val="22"/>
          <w:lang w:val="zh-TW" w:bidi="zh-TW"/>
        </w:rPr>
        <w:t>贝克莱</w:t>
      </w:r>
      <w:r w:rsidRPr="000610D8">
        <w:rPr>
          <w:rFonts w:ascii="楷体" w:eastAsia="楷体" w:hAnsi="楷体"/>
          <w:sz w:val="22"/>
          <w:lang w:val="zh-TW" w:bidi="zh-TW"/>
        </w:rPr>
        <w:t>指出，谈论一个不能被感知的事物，是不合</w:t>
      </w:r>
      <w:r w:rsidR="001829F6" w:rsidRPr="000610D8">
        <w:rPr>
          <w:rFonts w:ascii="楷体" w:eastAsia="楷体" w:hAnsi="楷体" w:hint="eastAsia"/>
          <w:sz w:val="22"/>
          <w:lang w:val="zh-TW" w:bidi="zh-TW"/>
        </w:rPr>
        <w:t>逻辑</w:t>
      </w:r>
      <w:r w:rsidRPr="000610D8">
        <w:rPr>
          <w:rFonts w:ascii="楷体" w:eastAsia="楷体" w:hAnsi="楷体"/>
          <w:sz w:val="22"/>
          <w:lang w:val="zh-TW" w:bidi="zh-TW"/>
        </w:rPr>
        <w:t>的</w:t>
      </w:r>
      <w:r w:rsidR="001829F6" w:rsidRPr="000610D8">
        <w:rPr>
          <w:rFonts w:ascii="楷体" w:eastAsia="楷体" w:hAnsi="楷体" w:hint="eastAsia"/>
          <w:sz w:val="22"/>
          <w:lang w:val="zh-TW" w:bidi="zh-TW"/>
        </w:rPr>
        <w:t>。</w:t>
      </w:r>
      <w:r w:rsidRPr="000610D8">
        <w:rPr>
          <w:rFonts w:ascii="楷体" w:eastAsia="楷体" w:hAnsi="楷体"/>
          <w:sz w:val="22"/>
          <w:lang w:val="zh-TW" w:bidi="zh-TW"/>
        </w:rPr>
        <w:t>他认为这是传统的“</w:t>
      </w:r>
      <w:r w:rsidR="001829F6" w:rsidRPr="000610D8">
        <w:rPr>
          <w:rFonts w:ascii="楷体" w:eastAsia="楷体" w:hAnsi="楷体" w:hint="eastAsia"/>
          <w:sz w:val="22"/>
          <w:lang w:val="zh-TW" w:bidi="zh-TW"/>
        </w:rPr>
        <w:t>抽象观念论</w:t>
      </w:r>
      <w:r w:rsidRPr="000610D8">
        <w:rPr>
          <w:rFonts w:ascii="楷体" w:eastAsia="楷体" w:hAnsi="楷体"/>
          <w:sz w:val="22"/>
          <w:lang w:val="zh-TW" w:bidi="zh-TW"/>
        </w:rPr>
        <w:t>”在作</w:t>
      </w:r>
      <w:r w:rsidR="00734638" w:rsidRPr="000610D8">
        <w:rPr>
          <w:rFonts w:ascii="楷体" w:eastAsia="楷体" w:hAnsi="楷体" w:hint="eastAsia"/>
          <w:sz w:val="22"/>
          <w:lang w:val="zh-TW" w:bidi="zh-TW"/>
        </w:rPr>
        <w:t>祟</w:t>
      </w:r>
      <w:r w:rsidRPr="000610D8">
        <w:rPr>
          <w:rFonts w:ascii="楷体" w:eastAsia="楷体" w:hAnsi="楷体"/>
          <w:sz w:val="22"/>
          <w:lang w:val="zh-TW" w:bidi="zh-TW"/>
        </w:rPr>
        <w:t>，即把可</w:t>
      </w:r>
      <w:proofErr w:type="gramStart"/>
      <w:r w:rsidRPr="000610D8">
        <w:rPr>
          <w:rFonts w:ascii="楷体" w:eastAsia="楷体" w:hAnsi="楷体"/>
          <w:sz w:val="22"/>
          <w:lang w:val="zh-TW" w:bidi="zh-TW"/>
        </w:rPr>
        <w:t>感性质从事物</w:t>
      </w:r>
      <w:proofErr w:type="gramEnd"/>
      <w:r w:rsidRPr="000610D8">
        <w:rPr>
          <w:rFonts w:ascii="楷体" w:eastAsia="楷体" w:hAnsi="楷体"/>
          <w:sz w:val="22"/>
          <w:lang w:val="zh-TW" w:bidi="zh-TW"/>
        </w:rPr>
        <w:t>的存在中抽象出来，让“存在”成为不可感的基质</w:t>
      </w:r>
      <w:r w:rsidR="00514DF0" w:rsidRPr="000610D8">
        <w:rPr>
          <w:rFonts w:ascii="楷体" w:eastAsia="楷体" w:hAnsi="楷体"/>
          <w:sz w:val="22"/>
          <w:lang w:val="zh-TW" w:bidi="zh-TW"/>
        </w:rPr>
        <w:t>（</w:t>
      </w:r>
      <w:r w:rsidRPr="000610D8">
        <w:rPr>
          <w:rFonts w:ascii="楷体" w:eastAsia="楷体" w:hAnsi="楷体"/>
          <w:sz w:val="22"/>
          <w:lang w:val="zh-TW" w:bidi="zh-TW"/>
        </w:rPr>
        <w:t>substance</w:t>
      </w:r>
      <w:r w:rsidR="00514DF0" w:rsidRPr="000610D8">
        <w:rPr>
          <w:rFonts w:ascii="楷体" w:eastAsia="楷体" w:hAnsi="楷体"/>
          <w:sz w:val="22"/>
          <w:lang w:val="zh-TW" w:bidi="zh-TW"/>
        </w:rPr>
        <w:t>）</w:t>
      </w:r>
      <w:r w:rsidRPr="000610D8">
        <w:rPr>
          <w:rFonts w:ascii="楷体" w:eastAsia="楷体" w:hAnsi="楷体"/>
          <w:sz w:val="22"/>
          <w:lang w:val="zh-TW" w:bidi="zh-TW"/>
        </w:rPr>
        <w:t>。贝克菜强调</w:t>
      </w:r>
      <w:r w:rsidR="00734638" w:rsidRPr="000610D8">
        <w:rPr>
          <w:rFonts w:ascii="楷体" w:eastAsia="楷体" w:hAnsi="楷体" w:hint="eastAsia"/>
          <w:sz w:val="22"/>
          <w:lang w:val="zh-TW" w:bidi="zh-TW"/>
        </w:rPr>
        <w:t>抽象</w:t>
      </w:r>
      <w:r w:rsidRPr="000610D8">
        <w:rPr>
          <w:rFonts w:ascii="楷体" w:eastAsia="楷体" w:hAnsi="楷体"/>
          <w:sz w:val="22"/>
          <w:lang w:val="zh-TW" w:bidi="zh-TW"/>
        </w:rPr>
        <w:t>和推理只能在被感知的观念内</w:t>
      </w:r>
      <w:r w:rsidR="009201DA" w:rsidRPr="000610D8">
        <w:rPr>
          <w:rFonts w:ascii="楷体" w:eastAsia="楷体" w:hAnsi="楷体" w:hint="eastAsia"/>
          <w:sz w:val="22"/>
          <w:lang w:val="zh-TW" w:bidi="zh-TW"/>
        </w:rPr>
        <w:t>部</w:t>
      </w:r>
      <w:r w:rsidRPr="000610D8">
        <w:rPr>
          <w:rFonts w:ascii="楷体" w:eastAsia="楷体" w:hAnsi="楷体"/>
          <w:sz w:val="22"/>
          <w:lang w:val="zh-TW" w:bidi="zh-TW"/>
        </w:rPr>
        <w:t>进行，不能从被感知的观念过度到无法被</w:t>
      </w:r>
      <w:r w:rsidR="009201DA" w:rsidRPr="000610D8">
        <w:rPr>
          <w:rFonts w:ascii="楷体" w:eastAsia="楷体" w:hAnsi="楷体" w:hint="eastAsia"/>
          <w:sz w:val="22"/>
          <w:lang w:val="zh-TW" w:bidi="zh-TW"/>
        </w:rPr>
        <w:t>感</w:t>
      </w:r>
      <w:r w:rsidRPr="000610D8">
        <w:rPr>
          <w:rFonts w:ascii="楷体" w:eastAsia="楷体" w:hAnsi="楷体"/>
          <w:sz w:val="22"/>
          <w:lang w:val="zh-TW" w:bidi="zh-TW"/>
        </w:rPr>
        <w:t>知的物质实体，所以洛克对物质实体的设定是不合法的。</w:t>
      </w:r>
    </w:p>
    <w:p w14:paraId="1BB26E43" w14:textId="58EF7197" w:rsidR="00B7029E"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3D5094" w:rsidRPr="000610D8">
        <w:rPr>
          <w:rFonts w:ascii="楷体" w:eastAsia="楷体" w:hAnsi="楷体"/>
          <w:sz w:val="22"/>
          <w:lang w:val="zh-TW" w:bidi="zh-TW"/>
        </w:rPr>
        <w:t>2</w:t>
      </w:r>
      <w:r w:rsidRPr="000610D8">
        <w:rPr>
          <w:rFonts w:ascii="楷体" w:eastAsia="楷体" w:hAnsi="楷体"/>
          <w:sz w:val="22"/>
          <w:lang w:val="zh-TW" w:bidi="zh-TW"/>
        </w:rPr>
        <w:t>）</w:t>
      </w:r>
      <w:r w:rsidR="003D5094" w:rsidRPr="000610D8">
        <w:rPr>
          <w:rFonts w:ascii="楷体" w:eastAsia="楷体" w:hAnsi="楷体"/>
          <w:sz w:val="22"/>
          <w:lang w:val="zh-TW" w:bidi="zh-TW"/>
        </w:rPr>
        <w:t>、否定第一性的质和第二性的质</w:t>
      </w:r>
      <w:r w:rsidR="00B7029E" w:rsidRPr="000610D8">
        <w:rPr>
          <w:rFonts w:ascii="楷体" w:eastAsia="楷体" w:hAnsi="楷体" w:hint="eastAsia"/>
          <w:sz w:val="22"/>
          <w:lang w:val="zh-TW" w:bidi="zh-TW"/>
        </w:rPr>
        <w:t>的</w:t>
      </w:r>
      <w:r w:rsidR="003D5094" w:rsidRPr="000610D8">
        <w:rPr>
          <w:rFonts w:ascii="楷体" w:eastAsia="楷体" w:hAnsi="楷体"/>
          <w:sz w:val="22"/>
          <w:lang w:val="zh-TW" w:bidi="zh-TW"/>
        </w:rPr>
        <w:t>区分</w:t>
      </w:r>
    </w:p>
    <w:p w14:paraId="070BB086" w14:textId="2BB77A66" w:rsidR="00B7029E"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洛克认为第一性的质的观念</w:t>
      </w:r>
      <w:r w:rsidR="00B7029E" w:rsidRPr="000610D8">
        <w:rPr>
          <w:rFonts w:ascii="楷体" w:eastAsia="楷体" w:hAnsi="楷体" w:hint="eastAsia"/>
          <w:sz w:val="22"/>
          <w:lang w:val="zh-TW" w:bidi="zh-TW"/>
        </w:rPr>
        <w:t>反映</w:t>
      </w:r>
      <w:r w:rsidRPr="000610D8">
        <w:rPr>
          <w:rFonts w:ascii="楷体" w:eastAsia="楷体" w:hAnsi="楷体"/>
          <w:sz w:val="22"/>
          <w:lang w:val="zh-TW" w:bidi="zh-TW"/>
        </w:rPr>
        <w:t>外</w:t>
      </w:r>
      <w:r w:rsidR="00B7029E" w:rsidRPr="000610D8">
        <w:rPr>
          <w:rFonts w:ascii="楷体" w:eastAsia="楷体" w:hAnsi="楷体" w:hint="eastAsia"/>
          <w:sz w:val="22"/>
          <w:lang w:val="zh-TW" w:bidi="zh-TW"/>
        </w:rPr>
        <w:t>部</w:t>
      </w:r>
      <w:r w:rsidRPr="000610D8">
        <w:rPr>
          <w:rFonts w:ascii="楷体" w:eastAsia="楷体" w:hAnsi="楷体"/>
          <w:sz w:val="22"/>
          <w:lang w:val="zh-TW" w:bidi="zh-TW"/>
        </w:rPr>
        <w:t>事物</w:t>
      </w:r>
      <w:r w:rsidR="00B7029E" w:rsidRPr="000610D8">
        <w:rPr>
          <w:rFonts w:ascii="楷体" w:eastAsia="楷体" w:hAnsi="楷体" w:hint="eastAsia"/>
          <w:sz w:val="22"/>
          <w:lang w:val="zh-TW" w:bidi="zh-TW"/>
        </w:rPr>
        <w:t>固</w:t>
      </w:r>
      <w:r w:rsidRPr="000610D8">
        <w:rPr>
          <w:rFonts w:ascii="楷体" w:eastAsia="楷体" w:hAnsi="楷体"/>
          <w:sz w:val="22"/>
          <w:lang w:val="zh-TW" w:bidi="zh-TW"/>
        </w:rPr>
        <w:t>有的性质，而第二性的质是主体通过反思产生的</w:t>
      </w:r>
      <w:r w:rsidR="00B7029E" w:rsidRPr="000610D8">
        <w:rPr>
          <w:rFonts w:ascii="楷体" w:eastAsia="楷体" w:hAnsi="楷体" w:hint="eastAsia"/>
          <w:sz w:val="22"/>
          <w:lang w:val="zh-TW" w:bidi="zh-TW"/>
        </w:rPr>
        <w:t>，</w:t>
      </w:r>
      <w:r w:rsidRPr="000610D8">
        <w:rPr>
          <w:rFonts w:ascii="楷体" w:eastAsia="楷体" w:hAnsi="楷体"/>
          <w:sz w:val="22"/>
          <w:lang w:val="zh-TW" w:bidi="zh-TW"/>
        </w:rPr>
        <w:t>如设定</w:t>
      </w:r>
      <w:proofErr w:type="gramStart"/>
      <w:r w:rsidR="0077258B" w:rsidRPr="000610D8">
        <w:rPr>
          <w:rFonts w:ascii="楷体" w:eastAsia="楷体" w:hAnsi="楷体"/>
          <w:sz w:val="22"/>
          <w:lang w:val="zh-TW" w:bidi="zh-TW"/>
        </w:rPr>
        <w:t>果</w:t>
      </w:r>
      <w:r w:rsidRPr="000610D8">
        <w:rPr>
          <w:rFonts w:ascii="楷体" w:eastAsia="楷体" w:hAnsi="楷体"/>
          <w:sz w:val="22"/>
          <w:lang w:val="zh-TW" w:bidi="zh-TW"/>
        </w:rPr>
        <w:t>物质</w:t>
      </w:r>
      <w:proofErr w:type="gramEnd"/>
      <w:r w:rsidRPr="000610D8">
        <w:rPr>
          <w:rFonts w:ascii="楷体" w:eastAsia="楷体" w:hAnsi="楷体"/>
          <w:sz w:val="22"/>
          <w:lang w:val="zh-TW" w:bidi="zh-TW"/>
        </w:rPr>
        <w:t>实体的存在是荒谬的，那么关于第一性的质和第二性的质的区分也是荒谬的，无论是第一性的质，还是第二性的</w:t>
      </w:r>
      <w:proofErr w:type="gramStart"/>
      <w:r w:rsidRPr="000610D8">
        <w:rPr>
          <w:rFonts w:ascii="楷体" w:eastAsia="楷体" w:hAnsi="楷体"/>
          <w:sz w:val="22"/>
          <w:lang w:val="zh-TW" w:bidi="zh-TW"/>
        </w:rPr>
        <w:t>质都是</w:t>
      </w:r>
      <w:proofErr w:type="gramEnd"/>
      <w:r w:rsidRPr="000610D8">
        <w:rPr>
          <w:rFonts w:ascii="楷体" w:eastAsia="楷体" w:hAnsi="楷体"/>
          <w:sz w:val="22"/>
          <w:lang w:val="zh-TW" w:bidi="zh-TW"/>
        </w:rPr>
        <w:t>心灵中的观念而已</w:t>
      </w:r>
      <w:r w:rsidR="00B7029E" w:rsidRPr="000610D8">
        <w:rPr>
          <w:rFonts w:ascii="楷体" w:eastAsia="楷体" w:hAnsi="楷体" w:hint="eastAsia"/>
          <w:sz w:val="22"/>
          <w:lang w:val="zh-TW" w:bidi="zh-TW"/>
        </w:rPr>
        <w:t>。</w:t>
      </w:r>
    </w:p>
    <w:p w14:paraId="1AF58DD4" w14:textId="5366D6EE" w:rsidR="00B7029E" w:rsidRPr="000610D8" w:rsidRDefault="00B7029E"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①</w:t>
      </w:r>
      <w:r w:rsidR="003D5094" w:rsidRPr="000610D8">
        <w:rPr>
          <w:rFonts w:ascii="楷体" w:eastAsia="楷体" w:hAnsi="楷体"/>
          <w:sz w:val="22"/>
          <w:lang w:val="zh-TW" w:bidi="zh-TW"/>
        </w:rPr>
        <w:t>、第一性的质和第二性的</w:t>
      </w:r>
      <w:proofErr w:type="gramStart"/>
      <w:r w:rsidR="003D5094" w:rsidRPr="000610D8">
        <w:rPr>
          <w:rFonts w:ascii="楷体" w:eastAsia="楷体" w:hAnsi="楷体"/>
          <w:sz w:val="22"/>
          <w:lang w:val="zh-TW" w:bidi="zh-TW"/>
        </w:rPr>
        <w:t>质无法</w:t>
      </w:r>
      <w:proofErr w:type="gramEnd"/>
      <w:r w:rsidR="00423BC7" w:rsidRPr="000610D8">
        <w:rPr>
          <w:rFonts w:ascii="楷体" w:eastAsia="楷体" w:hAnsi="楷体" w:hint="eastAsia"/>
          <w:sz w:val="22"/>
          <w:lang w:val="zh-TW" w:bidi="zh-TW"/>
        </w:rPr>
        <w:t>分割</w:t>
      </w:r>
      <w:r w:rsidR="003D5094" w:rsidRPr="000610D8">
        <w:rPr>
          <w:rFonts w:ascii="楷体" w:eastAsia="楷体" w:hAnsi="楷体"/>
          <w:sz w:val="22"/>
          <w:lang w:val="zh-TW" w:bidi="zh-TW"/>
        </w:rPr>
        <w:t>。第一性的质和第二性的质是同时被感知的，不存在没有广延的颜色，不存在没有硬度的广延，两者</w:t>
      </w:r>
      <w:r w:rsidRPr="000610D8">
        <w:rPr>
          <w:rFonts w:ascii="楷体" w:eastAsia="楷体" w:hAnsi="楷体" w:hint="eastAsia"/>
          <w:sz w:val="22"/>
          <w:lang w:val="zh-TW" w:bidi="zh-TW"/>
        </w:rPr>
        <w:t>要</w:t>
      </w:r>
      <w:r w:rsidR="003D5094" w:rsidRPr="000610D8">
        <w:rPr>
          <w:rFonts w:ascii="楷体" w:eastAsia="楷体" w:hAnsi="楷体"/>
          <w:sz w:val="22"/>
          <w:lang w:val="zh-TW" w:bidi="zh-TW"/>
        </w:rPr>
        <w:t>么同时属于物质实体，要么同时属于心灵，不能分割开归为不同的东西</w:t>
      </w:r>
      <w:r w:rsidRPr="000610D8">
        <w:rPr>
          <w:rFonts w:ascii="楷体" w:eastAsia="楷体" w:hAnsi="楷体" w:hint="eastAsia"/>
          <w:sz w:val="22"/>
          <w:lang w:val="zh-TW" w:bidi="zh-TW"/>
        </w:rPr>
        <w:t>。</w:t>
      </w:r>
    </w:p>
    <w:p w14:paraId="4C46AD32" w14:textId="3E0D53B3" w:rsidR="003D5094" w:rsidRPr="000610D8" w:rsidRDefault="00B7029E"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②</w:t>
      </w:r>
      <w:r w:rsidR="003D5094" w:rsidRPr="000610D8">
        <w:rPr>
          <w:rFonts w:ascii="楷体" w:eastAsia="楷体" w:hAnsi="楷体"/>
          <w:sz w:val="22"/>
          <w:lang w:val="zh-TW" w:bidi="zh-TW"/>
        </w:rPr>
        <w:t>、第一性的质和第二性的</w:t>
      </w:r>
      <w:proofErr w:type="gramStart"/>
      <w:r w:rsidR="003D5094" w:rsidRPr="000610D8">
        <w:rPr>
          <w:rFonts w:ascii="楷体" w:eastAsia="楷体" w:hAnsi="楷体"/>
          <w:sz w:val="22"/>
          <w:lang w:val="zh-TW" w:bidi="zh-TW"/>
        </w:rPr>
        <w:t>质同样</w:t>
      </w:r>
      <w:proofErr w:type="gramEnd"/>
      <w:r w:rsidR="003D5094" w:rsidRPr="000610D8">
        <w:rPr>
          <w:rFonts w:ascii="楷体" w:eastAsia="楷体" w:hAnsi="楷体"/>
          <w:sz w:val="22"/>
          <w:lang w:val="zh-TW" w:bidi="zh-TW"/>
        </w:rPr>
        <w:t>是相对的、主观的。事物的广延、大小、运</w:t>
      </w:r>
      <w:r w:rsidR="003D5094" w:rsidRPr="000610D8">
        <w:rPr>
          <w:rFonts w:ascii="楷体" w:eastAsia="楷体" w:hAnsi="楷体" w:hint="eastAsia"/>
          <w:sz w:val="22"/>
          <w:lang w:val="zh-TW" w:bidi="zh-TW"/>
        </w:rPr>
        <w:t>动，和颜色与声音一样，也会随感知者状态的变化而变化。当洛克谈及观念和外物“相似”时，他违背反了经验主义的原则，观念只能与观念相似，故第一性的质的设定是不合理的。</w:t>
      </w:r>
    </w:p>
    <w:p w14:paraId="2B6716A5" w14:textId="244BBAF5" w:rsidR="00245675"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3D5094" w:rsidRPr="000610D8">
        <w:rPr>
          <w:rFonts w:ascii="楷体" w:eastAsia="楷体" w:hAnsi="楷体"/>
          <w:sz w:val="22"/>
          <w:lang w:val="zh-TW" w:bidi="zh-TW"/>
        </w:rPr>
        <w:t>3</w:t>
      </w:r>
      <w:r w:rsidRPr="000610D8">
        <w:rPr>
          <w:rFonts w:ascii="楷体" w:eastAsia="楷体" w:hAnsi="楷体"/>
          <w:sz w:val="22"/>
          <w:lang w:val="zh-TW" w:bidi="zh-TW"/>
        </w:rPr>
        <w:t>）</w:t>
      </w:r>
      <w:r w:rsidR="003D5094" w:rsidRPr="000610D8">
        <w:rPr>
          <w:rFonts w:ascii="楷体" w:eastAsia="楷体" w:hAnsi="楷体"/>
          <w:sz w:val="22"/>
          <w:lang w:val="zh-TW" w:bidi="zh-TW"/>
        </w:rPr>
        <w:t>、</w:t>
      </w:r>
      <w:r w:rsidR="00245675" w:rsidRPr="000610D8">
        <w:rPr>
          <w:rFonts w:ascii="楷体" w:eastAsia="楷体" w:hAnsi="楷体" w:hint="eastAsia"/>
          <w:sz w:val="22"/>
          <w:lang w:val="zh-TW" w:bidi="zh-TW"/>
        </w:rPr>
        <w:t>否定</w:t>
      </w:r>
      <w:r w:rsidR="003D5094" w:rsidRPr="000610D8">
        <w:rPr>
          <w:rFonts w:ascii="楷体" w:eastAsia="楷体" w:hAnsi="楷体"/>
          <w:sz w:val="22"/>
          <w:lang w:val="zh-TW" w:bidi="zh-TW"/>
        </w:rPr>
        <w:t>双重经验论</w:t>
      </w:r>
    </w:p>
    <w:p w14:paraId="247CB6C2" w14:textId="77777777" w:rsidR="001317B0"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洛克认为感觉必须有一个外在原因，否则无法说明观念之来源，但洛克又认为观念有双重来源，即外物和心灵。既然贝克莱取消了物质实体，那么设立一个不被感知的外在原因，又无法说明外物如何产生观念，这一假设显然是站不住脚的，</w:t>
      </w:r>
      <w:r w:rsidR="0077258B" w:rsidRPr="000610D8">
        <w:rPr>
          <w:rFonts w:ascii="楷体" w:eastAsia="楷体" w:hAnsi="楷体" w:hint="eastAsia"/>
          <w:sz w:val="22"/>
          <w:lang w:val="zh-TW" w:bidi="zh-TW"/>
        </w:rPr>
        <w:t>所以</w:t>
      </w:r>
      <w:r w:rsidRPr="000610D8">
        <w:rPr>
          <w:rFonts w:ascii="楷体" w:eastAsia="楷体" w:hAnsi="楷体"/>
          <w:sz w:val="22"/>
          <w:lang w:val="zh-TW" w:bidi="zh-TW"/>
        </w:rPr>
        <w:t>贝克莱指出，观念有心灵这一来源就足够了</w:t>
      </w:r>
      <w:r w:rsidR="001317B0" w:rsidRPr="000610D8">
        <w:rPr>
          <w:rFonts w:ascii="楷体" w:eastAsia="楷体" w:hAnsi="楷体" w:hint="eastAsia"/>
          <w:sz w:val="22"/>
          <w:lang w:val="zh-TW" w:bidi="zh-TW"/>
        </w:rPr>
        <w:t>。</w:t>
      </w:r>
    </w:p>
    <w:p w14:paraId="4E6F222B" w14:textId="1A6BAA49" w:rsidR="003D5094"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总之，物质实体既没有自身存在的理由，也没有成为观念来源的理由，如果外物存在，我们不可能认识它，我们只能忠实于经验，</w:t>
      </w:r>
      <w:proofErr w:type="gramStart"/>
      <w:r w:rsidRPr="000610D8">
        <w:rPr>
          <w:rFonts w:ascii="楷体" w:eastAsia="楷体" w:hAnsi="楷体"/>
          <w:sz w:val="22"/>
          <w:lang w:val="zh-TW" w:bidi="zh-TW"/>
        </w:rPr>
        <w:t>不</w:t>
      </w:r>
      <w:proofErr w:type="gramEnd"/>
      <w:r w:rsidR="001317B0" w:rsidRPr="000610D8">
        <w:rPr>
          <w:rFonts w:ascii="楷体" w:eastAsia="楷体" w:hAnsi="楷体" w:hint="eastAsia"/>
          <w:sz w:val="22"/>
          <w:lang w:val="zh-TW" w:bidi="zh-TW"/>
        </w:rPr>
        <w:t>僭越</w:t>
      </w:r>
      <w:r w:rsidRPr="000610D8">
        <w:rPr>
          <w:rFonts w:ascii="楷体" w:eastAsia="楷体" w:hAnsi="楷体"/>
          <w:sz w:val="22"/>
          <w:lang w:val="zh-TW" w:bidi="zh-TW"/>
        </w:rPr>
        <w:t>地设定它的存在。</w:t>
      </w:r>
    </w:p>
    <w:p w14:paraId="77404F8D" w14:textId="2050D8BD" w:rsidR="001317B0"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3、精神实体</w:t>
      </w:r>
    </w:p>
    <w:p w14:paraId="2D6A5412" w14:textId="77777777" w:rsidR="00B24A80" w:rsidRPr="000610D8" w:rsidRDefault="003D5094"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贝克菜从“存在就是被感知”出发，否定了物质实体存在的同时，肯定了精神实体的存在。精神实体分为有限的精神实体和无限的精神实体，分别对应自我和“上帝”</w:t>
      </w:r>
      <w:r w:rsidR="00B24A80" w:rsidRPr="000610D8">
        <w:rPr>
          <w:rFonts w:ascii="楷体" w:eastAsia="楷体" w:hAnsi="楷体" w:hint="eastAsia"/>
          <w:sz w:val="22"/>
          <w:lang w:val="zh-TW" w:bidi="zh-TW"/>
        </w:rPr>
        <w:t>。</w:t>
      </w:r>
    </w:p>
    <w:p w14:paraId="19125E54" w14:textId="02C067E4" w:rsidR="00B24A80"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3D5094" w:rsidRPr="000610D8">
        <w:rPr>
          <w:rFonts w:ascii="楷体" w:eastAsia="楷体" w:hAnsi="楷体"/>
          <w:sz w:val="22"/>
          <w:lang w:val="zh-TW" w:bidi="zh-TW"/>
        </w:rPr>
        <w:t>1</w:t>
      </w:r>
      <w:r w:rsidRPr="000610D8">
        <w:rPr>
          <w:rFonts w:ascii="楷体" w:eastAsia="楷体" w:hAnsi="楷体"/>
          <w:sz w:val="22"/>
          <w:lang w:val="zh-TW" w:bidi="zh-TW"/>
        </w:rPr>
        <w:t>）</w:t>
      </w:r>
      <w:r w:rsidR="00895BB2" w:rsidRPr="000610D8">
        <w:rPr>
          <w:rFonts w:ascii="楷体" w:eastAsia="楷体" w:hAnsi="楷体" w:hint="eastAsia"/>
          <w:sz w:val="22"/>
          <w:lang w:val="zh-TW" w:bidi="zh-TW"/>
        </w:rPr>
        <w:t>、</w:t>
      </w:r>
      <w:r w:rsidR="003D5094" w:rsidRPr="000610D8">
        <w:rPr>
          <w:rFonts w:ascii="楷体" w:eastAsia="楷体" w:hAnsi="楷体"/>
          <w:sz w:val="22"/>
          <w:lang w:val="zh-TW" w:bidi="zh-TW"/>
        </w:rPr>
        <w:t>自</w:t>
      </w:r>
      <w:r w:rsidR="00B24A80" w:rsidRPr="000610D8">
        <w:rPr>
          <w:rFonts w:ascii="楷体" w:eastAsia="楷体" w:hAnsi="楷体" w:hint="eastAsia"/>
          <w:sz w:val="22"/>
          <w:lang w:val="zh-TW" w:bidi="zh-TW"/>
        </w:rPr>
        <w:t>我</w:t>
      </w:r>
      <w:r w:rsidR="007D1803" w:rsidRPr="000610D8">
        <w:rPr>
          <w:rFonts w:ascii="楷体" w:eastAsia="楷体" w:hAnsi="楷体"/>
          <w:sz w:val="22"/>
          <w:lang w:val="zh-TW" w:bidi="zh-TW"/>
        </w:rPr>
        <w:t>：</w:t>
      </w:r>
      <w:r w:rsidR="003D5094" w:rsidRPr="000610D8">
        <w:rPr>
          <w:rFonts w:ascii="楷体" w:eastAsia="楷体" w:hAnsi="楷体"/>
          <w:sz w:val="22"/>
          <w:lang w:val="zh-TW" w:bidi="zh-TW"/>
        </w:rPr>
        <w:t>有限实</w:t>
      </w:r>
      <w:r w:rsidR="00B24A80" w:rsidRPr="000610D8">
        <w:rPr>
          <w:rFonts w:ascii="楷体" w:eastAsia="楷体" w:hAnsi="楷体" w:hint="eastAsia"/>
          <w:sz w:val="22"/>
          <w:lang w:val="zh-TW" w:bidi="zh-TW"/>
        </w:rPr>
        <w:t>体</w:t>
      </w:r>
    </w:p>
    <w:p w14:paraId="003F8CFA" w14:textId="77777777" w:rsidR="00895BB2" w:rsidRPr="000610D8" w:rsidRDefault="00B24A80"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一</w:t>
      </w:r>
      <w:r w:rsidR="003D5094" w:rsidRPr="000610D8">
        <w:rPr>
          <w:rFonts w:ascii="楷体" w:eastAsia="楷体" w:hAnsi="楷体"/>
          <w:sz w:val="22"/>
          <w:lang w:val="zh-TW" w:bidi="zh-TW"/>
        </w:rPr>
        <w:t>方面，既然“存在就是被感知”，那么肯定存在“感知者”，即事物的存在是以认识主体的存在为前提的，如果没有认识主体的感知，事物就不可能存在。另一方面，被感知的观念，必须有个“</w:t>
      </w:r>
      <w:r w:rsidR="00BA1442" w:rsidRPr="000610D8">
        <w:rPr>
          <w:rFonts w:ascii="楷体" w:eastAsia="楷体" w:hAnsi="楷体" w:hint="eastAsia"/>
          <w:sz w:val="22"/>
          <w:lang w:val="zh-TW" w:bidi="zh-TW"/>
        </w:rPr>
        <w:t>寓所</w:t>
      </w:r>
      <w:r w:rsidR="003D5094" w:rsidRPr="000610D8">
        <w:rPr>
          <w:rFonts w:ascii="楷体" w:eastAsia="楷体" w:hAnsi="楷体"/>
          <w:sz w:val="22"/>
          <w:lang w:val="zh-TW" w:bidi="zh-TW"/>
        </w:rPr>
        <w:t>”或“容器”，将它们统括起来，这个寓所就是心灵。但“存在就是被感知”，并不意味着只有被“我</w:t>
      </w:r>
      <w:r w:rsidR="00BA1442" w:rsidRPr="000610D8">
        <w:rPr>
          <w:rFonts w:ascii="楷体" w:eastAsia="楷体" w:hAnsi="楷体" w:hint="eastAsia"/>
          <w:sz w:val="22"/>
          <w:lang w:val="zh-TW" w:bidi="zh-TW"/>
        </w:rPr>
        <w:t>”</w:t>
      </w:r>
      <w:r w:rsidR="003D5094" w:rsidRPr="000610D8">
        <w:rPr>
          <w:rFonts w:ascii="楷体" w:eastAsia="楷体" w:hAnsi="楷体"/>
          <w:sz w:val="22"/>
          <w:lang w:val="zh-TW" w:bidi="zh-TW"/>
        </w:rPr>
        <w:t>感知时它们才存在，否则就变成一种荒谬的主观唯心主义和唯我论。事物之所</w:t>
      </w:r>
      <w:r w:rsidR="003D5094" w:rsidRPr="000610D8">
        <w:rPr>
          <w:rFonts w:ascii="楷体" w:eastAsia="楷体" w:hAnsi="楷体" w:hint="eastAsia"/>
          <w:sz w:val="22"/>
          <w:lang w:val="zh-TW" w:bidi="zh-TW"/>
        </w:rPr>
        <w:t>以存在，归根结底是因为它们的存在被一个无限的心灵，即上帝所感知。</w:t>
      </w:r>
    </w:p>
    <w:p w14:paraId="00CE17C4" w14:textId="7C6E9B2E" w:rsidR="00895BB2"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3D5094" w:rsidRPr="000610D8">
        <w:rPr>
          <w:rFonts w:ascii="楷体" w:eastAsia="楷体" w:hAnsi="楷体"/>
          <w:sz w:val="22"/>
          <w:lang w:val="zh-TW" w:bidi="zh-TW"/>
        </w:rPr>
        <w:t>2</w:t>
      </w:r>
      <w:r w:rsidRPr="000610D8">
        <w:rPr>
          <w:rFonts w:ascii="楷体" w:eastAsia="楷体" w:hAnsi="楷体"/>
          <w:sz w:val="22"/>
          <w:lang w:val="zh-TW" w:bidi="zh-TW"/>
        </w:rPr>
        <w:t>）</w:t>
      </w:r>
      <w:r w:rsidR="003D5094" w:rsidRPr="000610D8">
        <w:rPr>
          <w:rFonts w:ascii="楷体" w:eastAsia="楷体" w:hAnsi="楷体"/>
          <w:sz w:val="22"/>
          <w:lang w:val="zh-TW" w:bidi="zh-TW"/>
        </w:rPr>
        <w:t>、上帝</w:t>
      </w:r>
      <w:r w:rsidR="007D1803" w:rsidRPr="000610D8">
        <w:rPr>
          <w:rFonts w:ascii="楷体" w:eastAsia="楷体" w:hAnsi="楷体"/>
          <w:sz w:val="22"/>
          <w:lang w:val="zh-TW" w:bidi="zh-TW"/>
        </w:rPr>
        <w:t>：</w:t>
      </w:r>
      <w:r w:rsidR="003D5094" w:rsidRPr="000610D8">
        <w:rPr>
          <w:rFonts w:ascii="楷体" w:eastAsia="楷体" w:hAnsi="楷体"/>
          <w:sz w:val="22"/>
          <w:lang w:val="zh-TW" w:bidi="zh-TW"/>
        </w:rPr>
        <w:t>无限实体</w:t>
      </w:r>
    </w:p>
    <w:p w14:paraId="7BE27E9D" w14:textId="77777777" w:rsidR="00614D25" w:rsidRPr="000610D8" w:rsidRDefault="003D509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感知存在的主体除了自我，还有上帝。贝克菜为上帝的存在提供了几个理由</w:t>
      </w:r>
      <w:r w:rsidR="007D1803" w:rsidRPr="000610D8">
        <w:rPr>
          <w:rFonts w:ascii="楷体" w:eastAsia="楷体" w:hAnsi="楷体"/>
          <w:sz w:val="22"/>
          <w:lang w:val="zh-TW" w:bidi="zh-TW"/>
        </w:rPr>
        <w:t>：</w:t>
      </w:r>
      <w:r w:rsidR="00781ED2" w:rsidRPr="000610D8">
        <w:rPr>
          <w:rFonts w:ascii="楷体" w:eastAsia="楷体" w:hAnsi="楷体" w:hint="eastAsia"/>
          <w:sz w:val="22"/>
          <w:lang w:val="zh-TW" w:bidi="zh-TW"/>
        </w:rPr>
        <w:t>①</w:t>
      </w:r>
      <w:r w:rsidRPr="000610D8">
        <w:rPr>
          <w:rFonts w:ascii="楷体" w:eastAsia="楷体" w:hAnsi="楷体"/>
          <w:sz w:val="22"/>
          <w:lang w:val="zh-TW" w:bidi="zh-TW"/>
        </w:rPr>
        <w:t>、观念不能产生别的观念，因为观念是被动的。产生观念的原因也不可能是物质实体的</w:t>
      </w:r>
      <w:r w:rsidR="00781ED2" w:rsidRPr="000610D8">
        <w:rPr>
          <w:rFonts w:ascii="楷体" w:eastAsia="楷体" w:hAnsi="楷体" w:hint="eastAsia"/>
          <w:sz w:val="22"/>
          <w:lang w:val="zh-TW" w:bidi="zh-TW"/>
        </w:rPr>
        <w:t>机械</w:t>
      </w:r>
      <w:r w:rsidRPr="000610D8">
        <w:rPr>
          <w:rFonts w:ascii="楷体" w:eastAsia="楷体" w:hAnsi="楷体"/>
          <w:sz w:val="22"/>
          <w:lang w:val="zh-TW" w:bidi="zh-TW"/>
        </w:rPr>
        <w:t>作用。在观念之外存在能动的心灵实体作为它们产生的原因</w:t>
      </w:r>
      <w:r w:rsidR="00614D25" w:rsidRPr="000610D8">
        <w:rPr>
          <w:rFonts w:ascii="楷体" w:eastAsia="楷体" w:hAnsi="楷体" w:hint="eastAsia"/>
          <w:sz w:val="22"/>
          <w:lang w:val="zh-TW" w:bidi="zh-TW"/>
        </w:rPr>
        <w:t>；</w:t>
      </w:r>
      <w:r w:rsidR="00781ED2" w:rsidRPr="000610D8">
        <w:rPr>
          <w:rFonts w:ascii="楷体" w:eastAsia="楷体" w:hAnsi="楷体" w:hint="eastAsia"/>
          <w:sz w:val="22"/>
          <w:lang w:val="zh-TW" w:bidi="zh-TW"/>
        </w:rPr>
        <w:t>②</w:t>
      </w:r>
      <w:r w:rsidRPr="000610D8">
        <w:rPr>
          <w:rFonts w:ascii="楷体" w:eastAsia="楷体" w:hAnsi="楷体"/>
          <w:sz w:val="22"/>
          <w:lang w:val="zh-TW" w:bidi="zh-TW"/>
        </w:rPr>
        <w:t>、我们关于自然界恒常秩序、规律和连贯性的观念不可能是个别心灵产生的结果，而只能由一个唯一的、永恒的、全知的、全能的、全善的精神，即上帝来产生</w:t>
      </w:r>
      <w:r w:rsidR="00614D25" w:rsidRPr="000610D8">
        <w:rPr>
          <w:rFonts w:ascii="楷体" w:eastAsia="楷体" w:hAnsi="楷体" w:hint="eastAsia"/>
          <w:sz w:val="22"/>
          <w:lang w:val="zh-TW" w:bidi="zh-TW"/>
        </w:rPr>
        <w:t>。</w:t>
      </w:r>
    </w:p>
    <w:p w14:paraId="2B46C98A" w14:textId="77777777" w:rsidR="00B2657D" w:rsidRPr="000610D8" w:rsidRDefault="003D5094"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所以事物存在的最终依据是上帝，而不是个人。因此事物不被我所感知却依旧能存在，是</w:t>
      </w:r>
      <w:r w:rsidRPr="000610D8">
        <w:rPr>
          <w:rFonts w:ascii="楷体" w:eastAsia="楷体" w:hAnsi="楷体" w:hint="eastAsia"/>
          <w:sz w:val="22"/>
          <w:lang w:val="zh-TW" w:bidi="zh-TW"/>
        </w:rPr>
        <w:t>因为它被一个无限的精神实体所感知，应该说贝克莱是客观唯心主义，上帝保证了存在的客观性</w:t>
      </w:r>
      <w:r w:rsidR="00B2657D" w:rsidRPr="000610D8">
        <w:rPr>
          <w:rFonts w:ascii="楷体" w:eastAsia="楷体" w:hAnsi="楷体" w:hint="eastAsia"/>
          <w:sz w:val="22"/>
          <w:lang w:val="zh-TW" w:bidi="zh-TW"/>
        </w:rPr>
        <w:t>。</w:t>
      </w:r>
    </w:p>
    <w:p w14:paraId="187E9EA5" w14:textId="21B9BCC8" w:rsidR="003D5094" w:rsidRDefault="003D5094"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贝克莱贯彻经验主义原则否定物质实体的存在，但在论及精神实体时，却又违反了该原则，</w:t>
      </w:r>
      <w:r w:rsidR="00B2657D" w:rsidRPr="000610D8">
        <w:rPr>
          <w:rFonts w:ascii="楷体" w:eastAsia="楷体" w:hAnsi="楷体" w:hint="eastAsia"/>
          <w:sz w:val="22"/>
          <w:lang w:val="zh-TW" w:bidi="zh-TW"/>
        </w:rPr>
        <w:t>僭越</w:t>
      </w:r>
      <w:r w:rsidRPr="000610D8">
        <w:rPr>
          <w:rFonts w:ascii="楷体" w:eastAsia="楷体" w:hAnsi="楷体" w:hint="eastAsia"/>
          <w:sz w:val="22"/>
          <w:lang w:val="zh-TW" w:bidi="zh-TW"/>
        </w:rPr>
        <w:t>了经验的范围。实际上他对物质实体的反驳，同样适用于精神实体，这个工作将由</w:t>
      </w:r>
      <w:r w:rsidR="00614D25" w:rsidRPr="000610D8">
        <w:rPr>
          <w:rFonts w:ascii="楷体" w:eastAsia="楷体" w:hAnsi="楷体" w:hint="eastAsia"/>
          <w:sz w:val="22"/>
          <w:lang w:val="zh-TW" w:bidi="zh-TW"/>
        </w:rPr>
        <w:t>休</w:t>
      </w:r>
      <w:proofErr w:type="gramStart"/>
      <w:r w:rsidR="00614D25" w:rsidRPr="000610D8">
        <w:rPr>
          <w:rFonts w:ascii="楷体" w:eastAsia="楷体" w:hAnsi="楷体" w:hint="eastAsia"/>
          <w:sz w:val="22"/>
          <w:lang w:val="zh-TW" w:bidi="zh-TW"/>
        </w:rPr>
        <w:t>谟</w:t>
      </w:r>
      <w:proofErr w:type="gramEnd"/>
      <w:r w:rsidRPr="000610D8">
        <w:rPr>
          <w:rFonts w:ascii="楷体" w:eastAsia="楷体" w:hAnsi="楷体" w:hint="eastAsia"/>
          <w:sz w:val="22"/>
          <w:lang w:val="zh-TW" w:bidi="zh-TW"/>
        </w:rPr>
        <w:t>来完成。</w:t>
      </w:r>
    </w:p>
    <w:p w14:paraId="56F57AA1" w14:textId="77777777" w:rsidR="004115C4" w:rsidRDefault="004115C4" w:rsidP="004115C4">
      <w:pPr>
        <w:contextualSpacing/>
        <w:mirrorIndents/>
        <w:rPr>
          <w:rFonts w:ascii="仿宋" w:eastAsia="仿宋" w:hAnsi="仿宋"/>
          <w:sz w:val="18"/>
          <w:szCs w:val="18"/>
          <w:lang w:bidi="zh-TW"/>
        </w:rPr>
      </w:pPr>
    </w:p>
    <w:p w14:paraId="44BF7F18" w14:textId="6DD9C8B3" w:rsidR="004115C4" w:rsidRPr="004115C4" w:rsidRDefault="004115C4" w:rsidP="004115C4">
      <w:pPr>
        <w:contextualSpacing/>
        <w:mirrorIndents/>
        <w:rPr>
          <w:rFonts w:ascii="仿宋" w:eastAsia="仿宋" w:hAnsi="仿宋"/>
          <w:sz w:val="18"/>
          <w:szCs w:val="18"/>
          <w:lang w:bidi="zh-TW"/>
        </w:rPr>
      </w:pPr>
      <w:r>
        <w:rPr>
          <w:rFonts w:ascii="仿宋" w:eastAsia="仿宋" w:hAnsi="仿宋" w:hint="eastAsia"/>
          <w:sz w:val="18"/>
          <w:szCs w:val="18"/>
          <w:lang w:bidi="zh-TW"/>
        </w:rPr>
        <w:t>一、</w:t>
      </w:r>
      <w:r w:rsidRPr="004115C4">
        <w:rPr>
          <w:rFonts w:ascii="仿宋" w:eastAsia="仿宋" w:hAnsi="仿宋" w:hint="eastAsia"/>
          <w:sz w:val="18"/>
          <w:szCs w:val="18"/>
          <w:lang w:bidi="zh-TW"/>
        </w:rPr>
        <w:t>试述贝克莱的非物质论的论证思路，并评价其真理论得失。</w:t>
      </w:r>
    </w:p>
    <w:p w14:paraId="017B98DC"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（一）</w:t>
      </w:r>
      <w:r w:rsidRPr="004115C4">
        <w:rPr>
          <w:rFonts w:ascii="仿宋" w:eastAsia="仿宋" w:hAnsi="仿宋"/>
          <w:sz w:val="18"/>
          <w:szCs w:val="18"/>
          <w:lang w:bidi="zh-TW"/>
        </w:rPr>
        <w:t>1</w:t>
      </w:r>
      <w:r w:rsidRPr="004115C4">
        <w:rPr>
          <w:rFonts w:ascii="仿宋" w:eastAsia="仿宋" w:hAnsi="仿宋" w:hint="eastAsia"/>
          <w:sz w:val="18"/>
          <w:szCs w:val="18"/>
          <w:lang w:bidi="zh-TW"/>
        </w:rPr>
        <w:t>、批判洛克关于两种性质的观念的学说。</w:t>
      </w:r>
    </w:p>
    <w:p w14:paraId="7DA3DAED"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首先，观念只能与观念相似，不同的东西是不能相互结合的，因而观念不可能与存在于心外的不是观念的东西相似。一切可感事物之所以能够被感官所感知，就是因为它们本身是观念。</w:t>
      </w:r>
    </w:p>
    <w:p w14:paraId="1212C058"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其次，第二性的质与第一性的质不可分离，我们不可能感知或想象一个物体的第一性的质而不涉及第二性的质。所谓广延、形状等性质，如若离开了一切可感性</w:t>
      </w:r>
      <w:proofErr w:type="gramStart"/>
      <w:r w:rsidRPr="004115C4">
        <w:rPr>
          <w:rFonts w:ascii="仿宋" w:eastAsia="仿宋" w:hAnsi="仿宋" w:hint="eastAsia"/>
          <w:sz w:val="18"/>
          <w:szCs w:val="18"/>
          <w:lang w:bidi="zh-TW"/>
        </w:rPr>
        <w:t>质都是</w:t>
      </w:r>
      <w:proofErr w:type="gramEnd"/>
      <w:r w:rsidRPr="004115C4">
        <w:rPr>
          <w:rFonts w:ascii="仿宋" w:eastAsia="仿宋" w:hAnsi="仿宋" w:hint="eastAsia"/>
          <w:sz w:val="18"/>
          <w:szCs w:val="18"/>
          <w:lang w:bidi="zh-TW"/>
        </w:rPr>
        <w:t>不可想象的。既然第二性</w:t>
      </w:r>
      <w:proofErr w:type="gramStart"/>
      <w:r w:rsidRPr="004115C4">
        <w:rPr>
          <w:rFonts w:ascii="仿宋" w:eastAsia="仿宋" w:hAnsi="仿宋" w:hint="eastAsia"/>
          <w:sz w:val="18"/>
          <w:szCs w:val="18"/>
          <w:lang w:bidi="zh-TW"/>
        </w:rPr>
        <w:t>的质只存在</w:t>
      </w:r>
      <w:proofErr w:type="gramEnd"/>
      <w:r w:rsidRPr="004115C4">
        <w:rPr>
          <w:rFonts w:ascii="仿宋" w:eastAsia="仿宋" w:hAnsi="仿宋" w:hint="eastAsia"/>
          <w:sz w:val="18"/>
          <w:szCs w:val="18"/>
          <w:lang w:bidi="zh-TW"/>
        </w:rPr>
        <w:t>于心中，那么第一性的质也只存在于心中。</w:t>
      </w:r>
    </w:p>
    <w:p w14:paraId="7469B3ED"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最后，所谓第一性的</w:t>
      </w:r>
      <w:proofErr w:type="gramStart"/>
      <w:r w:rsidRPr="004115C4">
        <w:rPr>
          <w:rFonts w:ascii="仿宋" w:eastAsia="仿宋" w:hAnsi="仿宋" w:hint="eastAsia"/>
          <w:sz w:val="18"/>
          <w:szCs w:val="18"/>
          <w:lang w:bidi="zh-TW"/>
        </w:rPr>
        <w:t>质都是一些量</w:t>
      </w:r>
      <w:proofErr w:type="gramEnd"/>
      <w:r w:rsidRPr="004115C4">
        <w:rPr>
          <w:rFonts w:ascii="仿宋" w:eastAsia="仿宋" w:hAnsi="仿宋" w:hint="eastAsia"/>
          <w:sz w:val="18"/>
          <w:szCs w:val="18"/>
          <w:lang w:bidi="zh-TW"/>
        </w:rPr>
        <w:t>的规定，而量的规定</w:t>
      </w:r>
      <w:proofErr w:type="gramStart"/>
      <w:r w:rsidRPr="004115C4">
        <w:rPr>
          <w:rFonts w:ascii="仿宋" w:eastAsia="仿宋" w:hAnsi="仿宋" w:hint="eastAsia"/>
          <w:sz w:val="18"/>
          <w:szCs w:val="18"/>
          <w:lang w:bidi="zh-TW"/>
        </w:rPr>
        <w:t>通通与</w:t>
      </w:r>
      <w:proofErr w:type="gramEnd"/>
      <w:r w:rsidRPr="004115C4">
        <w:rPr>
          <w:rFonts w:ascii="仿宋" w:eastAsia="仿宋" w:hAnsi="仿宋" w:hint="eastAsia"/>
          <w:sz w:val="18"/>
          <w:szCs w:val="18"/>
          <w:lang w:bidi="zh-TW"/>
        </w:rPr>
        <w:t>感官相关，并无心外的存在，例如，人们公认大小，快慢等不是人心之外的存在，而是完全相对的；所以，所谓物体的性质不过是我门所感知的观念，在心外并没有独立的存在。</w:t>
      </w:r>
    </w:p>
    <w:p w14:paraId="162881A3"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 xml:space="preserve">   </w:t>
      </w:r>
      <w:r w:rsidRPr="004115C4">
        <w:rPr>
          <w:rFonts w:ascii="仿宋" w:eastAsia="仿宋" w:hAnsi="仿宋"/>
          <w:sz w:val="18"/>
          <w:szCs w:val="18"/>
          <w:lang w:bidi="zh-TW"/>
        </w:rPr>
        <w:t xml:space="preserve">     2</w:t>
      </w:r>
      <w:r w:rsidRPr="004115C4">
        <w:rPr>
          <w:rFonts w:ascii="仿宋" w:eastAsia="仿宋" w:hAnsi="仿宋" w:hint="eastAsia"/>
          <w:sz w:val="18"/>
          <w:szCs w:val="18"/>
          <w:lang w:bidi="zh-TW"/>
        </w:rPr>
        <w:t>、物是观念的集合。</w:t>
      </w:r>
    </w:p>
    <w:p w14:paraId="2B020B7B"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人们通常认为，存在于心外的自然事物，其实只是观念的集合，而并无心外的存在，因为人们知道事物的存在只有一个途径，那就是通过感官而感知它们，然而人们所感知的，只是观念，除此之外别无它物。（我们实际上有两类观点，一类是可以由人们自己的意志使之产生或消失的想象的观念，另一类别则是由外部原因引起的感觉的观念。后者有三个特点。①这些观念十分清晰、明确、固定，不能由我们的意志任意加以改变。②这些观念往往形成了某种固定的集合，它们同时出现，同时消失；③这些观念是稳定的和有秩序的，于是，人们就给它一个名称来标志它们，把它们</w:t>
      </w:r>
      <w:proofErr w:type="gramStart"/>
      <w:r w:rsidRPr="004115C4">
        <w:rPr>
          <w:rFonts w:ascii="仿宋" w:eastAsia="仿宋" w:hAnsi="仿宋" w:hint="eastAsia"/>
          <w:sz w:val="18"/>
          <w:szCs w:val="18"/>
          <w:lang w:bidi="zh-TW"/>
        </w:rPr>
        <w:t>看做</w:t>
      </w:r>
      <w:proofErr w:type="gramEnd"/>
      <w:r w:rsidRPr="004115C4">
        <w:rPr>
          <w:rFonts w:ascii="仿宋" w:eastAsia="仿宋" w:hAnsi="仿宋" w:hint="eastAsia"/>
          <w:sz w:val="18"/>
          <w:szCs w:val="18"/>
          <w:lang w:bidi="zh-TW"/>
        </w:rPr>
        <w:t>是与观念不同的东西，这就是所谓的事物，然而观念和事物实际上是一回事。）</w:t>
      </w:r>
    </w:p>
    <w:p w14:paraId="087F292E"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3、物质是虚无。</w:t>
      </w:r>
    </w:p>
    <w:p w14:paraId="115B85BB"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贝克莱的非物质论是以反对抽象观念为基础的，既然在现实中只存在特殊、个别而不存在普遍、一般，那么一般的“物质实体”是不存在的，贝克莱认为，“物质实体”只是一个抽象的名词，是没有意义的，不可思议的抽象。因而，在外部世界中根本就不存在一般的存在，而只有具体的存在，而“物质实体”并不是外界的具体事物，我们不能通过感官感知到它。（贝克莱说，他并不否认我们借感官或反省所能理解的任何事物的存在，他唯一要否认的乃是哲学家们所谓的物质或有形的实体，“物质”经常被人们理解为某种迟钝的无感觉的有广袤的、坚实的、有形相的、被动的实体，但是，如果把广袤、形相、坚持性和运动等等可感觉的观念排出出去，所谓“物质”就一无所有了，这就是说，物质等同于虚无。实际上这是一种毫无必要的假设，有了这种假设，就会使我们陷入怀疑主义，而没有这种假设，我们一样可以说明观念的存在。）</w:t>
      </w:r>
    </w:p>
    <w:p w14:paraId="7F261D5D"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二）贝克莱致力于非物质主义的建设是为其信仰服务的，不过，他利用当时机械论的物质观无法解决物质与意识之间相互关系的局限性来否定物质的客观实在性虽然是根本错误的，但是的确击中了机械论的要害。另外，我们也应该看到，贝克莱反对心外有物的观点不仅仅是出于宗教的原因，也有某种维护科学和知识的成分，因为在他看来，洛克哲学就是由于承认心外有物而陷入不可知论和怀疑论的。这既危害了信仰，又危害了科学。</w:t>
      </w:r>
    </w:p>
    <w:p w14:paraId="74416F18" w14:textId="77777777" w:rsidR="004115C4" w:rsidRPr="004115C4" w:rsidRDefault="004115C4" w:rsidP="004115C4">
      <w:pPr>
        <w:ind w:firstLineChars="200" w:firstLine="360"/>
        <w:contextualSpacing/>
        <w:mirrorIndents/>
        <w:rPr>
          <w:rFonts w:ascii="仿宋" w:eastAsia="仿宋" w:hAnsi="仿宋"/>
          <w:sz w:val="18"/>
          <w:szCs w:val="18"/>
          <w:lang w:bidi="zh-TW"/>
        </w:rPr>
      </w:pPr>
    </w:p>
    <w:p w14:paraId="0D4FE4BB"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23贝克莱是如何把“存在就是感知和被感知”与他关于上帝存在的命题联系起来的。</w:t>
      </w:r>
    </w:p>
    <w:p w14:paraId="4D069AE5"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贝克莱认为，宇宙中的存在有三种：①只存在于感知者心中的观念。②可以感知观念的被创造的精神，即我的心灵和其他所有人的心灵。③永恒无限的精神，亦即上帝。</w:t>
      </w:r>
    </w:p>
    <w:p w14:paraId="11712F8A"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在认识论中，有两个因素，一个是认识的对象，即观念，一个是认识的主体，即感知观念的心灵。如果说观念是被动的，即存在就是被感知，那么可以说精神就是能动的，它的存在就在于能感知。由此可见，“存在就是被感知”这条原则的更确切的表述应该是“存在就是被感知和感知”。</w:t>
      </w:r>
    </w:p>
    <w:p w14:paraId="3E398DA3"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因此，当我们说存在就是被感知的时候，指的并不是个别的心灵，而是指所有人的心灵。对于一个事物来说，如果我没有感知它，并不意味着它就不存在，因为还有别的精神在感知它。即使我们都没有感知它，世界上还有一个无限的心灵即上帝在感知它。表面看来，贝克莱似乎是以上帝的存在来避免唯我论的局限，而实际上他的目的就是要由此来证明上帝的存在。“存在就是被感知”并不意味着我感知它</w:t>
      </w:r>
      <w:proofErr w:type="gramStart"/>
      <w:r w:rsidRPr="004115C4">
        <w:rPr>
          <w:rFonts w:ascii="仿宋" w:eastAsia="仿宋" w:hAnsi="仿宋" w:hint="eastAsia"/>
          <w:sz w:val="18"/>
          <w:szCs w:val="18"/>
          <w:lang w:bidi="zh-TW"/>
        </w:rPr>
        <w:t>它</w:t>
      </w:r>
      <w:proofErr w:type="gramEnd"/>
      <w:r w:rsidRPr="004115C4">
        <w:rPr>
          <w:rFonts w:ascii="仿宋" w:eastAsia="仿宋" w:hAnsi="仿宋" w:hint="eastAsia"/>
          <w:sz w:val="18"/>
          <w:szCs w:val="18"/>
          <w:lang w:bidi="zh-TW"/>
        </w:rPr>
        <w:t>就存在，我</w:t>
      </w:r>
      <w:proofErr w:type="gramStart"/>
      <w:r w:rsidRPr="004115C4">
        <w:rPr>
          <w:rFonts w:ascii="仿宋" w:eastAsia="仿宋" w:hAnsi="仿宋" w:hint="eastAsia"/>
          <w:sz w:val="18"/>
          <w:szCs w:val="18"/>
          <w:lang w:bidi="zh-TW"/>
        </w:rPr>
        <w:t>不</w:t>
      </w:r>
      <w:proofErr w:type="gramEnd"/>
      <w:r w:rsidRPr="004115C4">
        <w:rPr>
          <w:rFonts w:ascii="仿宋" w:eastAsia="仿宋" w:hAnsi="仿宋" w:hint="eastAsia"/>
          <w:sz w:val="18"/>
          <w:szCs w:val="18"/>
          <w:lang w:bidi="zh-TW"/>
        </w:rPr>
        <w:t>感知它</w:t>
      </w:r>
      <w:proofErr w:type="gramStart"/>
      <w:r w:rsidRPr="004115C4">
        <w:rPr>
          <w:rFonts w:ascii="仿宋" w:eastAsia="仿宋" w:hAnsi="仿宋" w:hint="eastAsia"/>
          <w:sz w:val="18"/>
          <w:szCs w:val="18"/>
          <w:lang w:bidi="zh-TW"/>
        </w:rPr>
        <w:t>它</w:t>
      </w:r>
      <w:proofErr w:type="gramEnd"/>
      <w:r w:rsidRPr="004115C4">
        <w:rPr>
          <w:rFonts w:ascii="仿宋" w:eastAsia="仿宋" w:hAnsi="仿宋" w:hint="eastAsia"/>
          <w:sz w:val="18"/>
          <w:szCs w:val="18"/>
          <w:lang w:bidi="zh-TW"/>
        </w:rPr>
        <w:t>就不存在，而是说任何事物都有可感性质，所以它们能够被我们所感知，至于这些可感性质则并非我们的创造，而是上帝的作品。</w:t>
      </w:r>
    </w:p>
    <w:p w14:paraId="40FB6B26" w14:textId="77777777" w:rsidR="004115C4" w:rsidRPr="004115C4" w:rsidRDefault="004115C4" w:rsidP="004115C4">
      <w:pPr>
        <w:ind w:firstLineChars="200" w:firstLine="360"/>
        <w:contextualSpacing/>
        <w:mirrorIndents/>
        <w:rPr>
          <w:rFonts w:ascii="仿宋" w:eastAsia="仿宋" w:hAnsi="仿宋"/>
          <w:sz w:val="18"/>
          <w:szCs w:val="18"/>
          <w:lang w:bidi="zh-TW"/>
        </w:rPr>
      </w:pPr>
    </w:p>
    <w:p w14:paraId="084A6ED8"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24。贝克莱对于笛卡尔实体学说的回应。</w:t>
      </w:r>
    </w:p>
    <w:p w14:paraId="2A8B065F"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笛卡尔的实体有三个即物质、心灵和上帝。贝克莱否定了物质实体，而肯定了心灵实体和上帝实体的存在。</w:t>
      </w:r>
    </w:p>
    <w:p w14:paraId="3280434E" w14:textId="77777777" w:rsidR="004115C4" w:rsidRPr="004115C4" w:rsidRDefault="004115C4" w:rsidP="004115C4">
      <w:pPr>
        <w:numPr>
          <w:ilvl w:val="0"/>
          <w:numId w:val="34"/>
        </w:num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贝克莱认为，“物是观念的集合”，人们通常以为存在于心外的自然事物，其实只是观念的集合，并无心外的存在，因为人们知道事物的存在只有一个途径，那就是通过感官而感知它们。然而人们所感知的只是观念，除此之外，别无它物，贝克莱还认为“物质是虚无”，物质实体只是一个抽象的名词，是没有意义的，不可思议的抽象，因为在外部世界中根本不存在一般的存在，而只有具体的存在，而物质实体并不是外界的具体事物。</w:t>
      </w:r>
    </w:p>
    <w:p w14:paraId="7DA2C42D" w14:textId="77777777" w:rsidR="004115C4" w:rsidRPr="004115C4" w:rsidRDefault="004115C4" w:rsidP="004115C4">
      <w:pPr>
        <w:numPr>
          <w:ilvl w:val="0"/>
          <w:numId w:val="34"/>
        </w:num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首先，贝克莱认为认识的对象是观念，而观念只有存在于认识的主体即心灵之中，它们不可能离开心灵而独立存在。</w:t>
      </w:r>
    </w:p>
    <w:p w14:paraId="684CDF11"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其次，心灵与观念完全不同，观念是被动的，其存在就是被感知，而心灵则是能动的，其存在就在于能感知。</w:t>
      </w:r>
    </w:p>
    <w:p w14:paraId="68167E98"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最后，一个事物不因不被我的心灵所感而不存在，因为它可以为其他人的心灵感知，由以上三点，贝克莱肯定了心灵实体的存在。</w:t>
      </w:r>
    </w:p>
    <w:p w14:paraId="42036AE1" w14:textId="77777777" w:rsidR="004115C4" w:rsidRPr="004115C4" w:rsidRDefault="004115C4" w:rsidP="004115C4">
      <w:pPr>
        <w:numPr>
          <w:ilvl w:val="0"/>
          <w:numId w:val="34"/>
        </w:num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贝克莱认为，即使没有任何个别的心灵感知到事物，事物还会被无限的心灵即上帝所感知，世界上事物的多样性、连续性和永恒性，证明了上帝的存在。贝克莱还认为，观念本身是被动的一个观念，不可能产生另一个观念，观念也不可能由物质而产生。它们的产生、变化和消失的原因必定是一个无形体的、能动的实体，即上帝。由此，贝克莱肯定了上帝实体的存在。</w:t>
      </w:r>
    </w:p>
    <w:p w14:paraId="18281587" w14:textId="77777777" w:rsidR="004115C4" w:rsidRPr="004115C4" w:rsidRDefault="004115C4" w:rsidP="004115C4">
      <w:pPr>
        <w:ind w:firstLineChars="200" w:firstLine="360"/>
        <w:contextualSpacing/>
        <w:mirrorIndents/>
        <w:rPr>
          <w:rFonts w:ascii="仿宋" w:eastAsia="仿宋" w:hAnsi="仿宋"/>
          <w:sz w:val="18"/>
          <w:szCs w:val="18"/>
          <w:lang w:bidi="zh-TW"/>
        </w:rPr>
      </w:pPr>
    </w:p>
    <w:p w14:paraId="54CEA313"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25。试论述贝克莱的“存在就是被感知。”</w:t>
      </w:r>
    </w:p>
    <w:p w14:paraId="1652F13D"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贝克莱认为认识的对象是观念，观念只存在于心灵之中，它们不可能离开心灵而独立存在，因此观念的存在就在于被感知。而物是观念的集合，因为人们知道事物的存在只有一个途径，那就是通过感官而感知它们。然而人们所感知的只是观念，除此外别无它物，所以物的存在就在于被感知，即存在就是被感知。</w:t>
      </w:r>
    </w:p>
    <w:p w14:paraId="06FD62C4"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通常人们认为，我们所感知的事物在我们的心灵之外有其客观的存在，是</w:t>
      </w:r>
      <w:proofErr w:type="gramStart"/>
      <w:r w:rsidRPr="004115C4">
        <w:rPr>
          <w:rFonts w:ascii="仿宋" w:eastAsia="仿宋" w:hAnsi="仿宋" w:hint="eastAsia"/>
          <w:sz w:val="18"/>
          <w:szCs w:val="18"/>
          <w:lang w:bidi="zh-TW"/>
        </w:rPr>
        <w:t>不</w:t>
      </w:r>
      <w:proofErr w:type="gramEnd"/>
      <w:r w:rsidRPr="004115C4">
        <w:rPr>
          <w:rFonts w:ascii="仿宋" w:eastAsia="仿宋" w:hAnsi="仿宋" w:hint="eastAsia"/>
          <w:sz w:val="18"/>
          <w:szCs w:val="18"/>
          <w:lang w:bidi="zh-TW"/>
        </w:rPr>
        <w:t>依存我们的意志而独立存在的，贝克莱则认为，这里有一个明显的矛盾，因为除了我们用感官所感知的事物之外，还有什么可感的对象呢？并且在我们自己的观念或感之外，我们究竟能感知什么呢？那么，要说是任何一个观念或其结合体不能被感知而存在。那岂不明明白白是背理吗？</w:t>
      </w:r>
    </w:p>
    <w:p w14:paraId="41C2B61F"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贝克莱驳论的关键一句是，“除了我们用感官所感知的事物之外，还有什么可感的对象呢？”这句话表达了经验主义者的一个共识：知识或感觉的对象是观念，而不是事物。贝克莱所做的工作只是引申，他把“存在”的定义限定于认识对象，然后用“被感知”来解释认识对象。</w:t>
      </w:r>
    </w:p>
    <w:p w14:paraId="65D19096" w14:textId="77777777" w:rsidR="004115C4" w:rsidRPr="004115C4" w:rsidRDefault="004115C4" w:rsidP="004115C4">
      <w:pPr>
        <w:ind w:firstLineChars="200" w:firstLine="360"/>
        <w:contextualSpacing/>
        <w:mirrorIndents/>
        <w:rPr>
          <w:rFonts w:ascii="仿宋" w:eastAsia="仿宋" w:hAnsi="仿宋"/>
          <w:sz w:val="18"/>
          <w:szCs w:val="18"/>
          <w:lang w:bidi="zh-TW"/>
        </w:rPr>
      </w:pPr>
      <w:r w:rsidRPr="004115C4">
        <w:rPr>
          <w:rFonts w:ascii="仿宋" w:eastAsia="仿宋" w:hAnsi="仿宋" w:hint="eastAsia"/>
          <w:sz w:val="18"/>
          <w:szCs w:val="18"/>
          <w:lang w:bidi="zh-TW"/>
        </w:rPr>
        <w:t>那么，我们为什么会一方面承认观念的存在就是被感知，而另一方面又认为在观念之外，又有某种实在的存在物呢？贝克莱认为这是“抽象观念”的作用。人们以为一切具体的事物都有具体的可感性质，而抽象观念则脱离了事物之具体可感性质的一般性质。而贝克莱则从唯名论的立场出发，认为人心中只有各种特殊的观念，而根本不可能形成了特殊观念分离的抽象观念。既然只有特殊的可感观念是存在的，那么可感事物与它的被感知就是一回事。（对象和感觉是同一个东西。）</w:t>
      </w:r>
    </w:p>
    <w:p w14:paraId="364ECCF0" w14:textId="77777777" w:rsidR="00DB342E" w:rsidRPr="000610D8" w:rsidRDefault="00DB342E" w:rsidP="000610D8">
      <w:pPr>
        <w:ind w:firstLineChars="200" w:firstLine="440"/>
        <w:contextualSpacing/>
        <w:mirrorIndents/>
        <w:rPr>
          <w:rFonts w:ascii="楷体" w:eastAsia="楷体" w:hAnsi="楷体"/>
          <w:sz w:val="22"/>
          <w:lang w:val="zh-TW" w:bidi="zh-TW"/>
        </w:rPr>
      </w:pPr>
    </w:p>
    <w:p w14:paraId="24BE4B9E" w14:textId="77777777" w:rsidR="00B060AB" w:rsidRPr="000610D8" w:rsidRDefault="00B060AB" w:rsidP="000610D8">
      <w:pPr>
        <w:ind w:firstLineChars="100" w:firstLine="241"/>
        <w:contextualSpacing/>
        <w:mirrorIndents/>
        <w:rPr>
          <w:rFonts w:ascii="楷体" w:eastAsia="楷体" w:hAnsi="楷体"/>
          <w:b/>
          <w:bCs/>
          <w:sz w:val="24"/>
          <w:szCs w:val="24"/>
          <w:lang w:val="zh-TW" w:bidi="zh-TW"/>
        </w:rPr>
      </w:pPr>
    </w:p>
    <w:p w14:paraId="4C98DD4F" w14:textId="483B4476" w:rsidR="003D5094" w:rsidRPr="000610D8" w:rsidRDefault="00614D25" w:rsidP="000610D8">
      <w:pPr>
        <w:ind w:firstLineChars="100" w:firstLine="241"/>
        <w:contextualSpacing/>
        <w:mirrorIndents/>
        <w:rPr>
          <w:rFonts w:ascii="楷体" w:eastAsia="楷体" w:hAnsi="楷体"/>
          <w:b/>
          <w:bCs/>
          <w:sz w:val="24"/>
          <w:szCs w:val="24"/>
          <w:lang w:val="zh-TW" w:bidi="zh-TW"/>
        </w:rPr>
      </w:pPr>
      <w:r w:rsidRPr="000610D8">
        <w:rPr>
          <w:rFonts w:ascii="楷体" w:eastAsia="楷体" w:hAnsi="楷体" w:hint="eastAsia"/>
          <w:b/>
          <w:bCs/>
          <w:sz w:val="24"/>
          <w:szCs w:val="24"/>
          <w:lang w:val="zh-TW" w:bidi="zh-TW"/>
        </w:rPr>
        <w:t>5、休谟</w:t>
      </w:r>
    </w:p>
    <w:p w14:paraId="0FA94E9F" w14:textId="678532C9" w:rsidR="00F22B23" w:rsidRPr="000610D8" w:rsidRDefault="00614D25"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514DF0" w:rsidRPr="000610D8">
        <w:rPr>
          <w:rFonts w:ascii="楷体" w:eastAsia="楷体" w:hAnsi="楷体"/>
          <w:sz w:val="22"/>
          <w:lang w:val="zh-TW" w:bidi="zh-TW"/>
        </w:rPr>
        <w:t>（</w:t>
      </w:r>
      <w:r w:rsidR="003D5094" w:rsidRPr="000610D8">
        <w:rPr>
          <w:rFonts w:ascii="楷体" w:eastAsia="楷体" w:hAnsi="楷体"/>
          <w:sz w:val="22"/>
          <w:lang w:val="zh-TW" w:bidi="zh-TW"/>
        </w:rPr>
        <w:t>1711-1776</w:t>
      </w:r>
      <w:r w:rsidR="00514DF0" w:rsidRPr="000610D8">
        <w:rPr>
          <w:rFonts w:ascii="楷体" w:eastAsia="楷体" w:hAnsi="楷体"/>
          <w:sz w:val="22"/>
          <w:lang w:val="zh-TW" w:bidi="zh-TW"/>
        </w:rPr>
        <w:t>）</w:t>
      </w:r>
      <w:r w:rsidR="003D5094" w:rsidRPr="000610D8">
        <w:rPr>
          <w:rFonts w:ascii="楷体" w:eastAsia="楷体" w:hAnsi="楷体"/>
          <w:sz w:val="22"/>
          <w:lang w:val="zh-TW" w:bidi="zh-TW"/>
        </w:rPr>
        <w:t>是苏格兰人，12岁时进入爱丁堡大学学习，中途辍学,自学成才。1734年完成代表作《人性论》</w:t>
      </w:r>
      <w:r w:rsidR="004E2055" w:rsidRPr="000610D8">
        <w:rPr>
          <w:rFonts w:ascii="楷体" w:eastAsia="楷体" w:hAnsi="楷体" w:hint="eastAsia"/>
          <w:sz w:val="22"/>
          <w:lang w:val="zh-TW" w:bidi="zh-TW"/>
        </w:rPr>
        <w:t>休谟</w:t>
      </w:r>
      <w:r w:rsidR="003D5094" w:rsidRPr="000610D8">
        <w:rPr>
          <w:rFonts w:ascii="楷体" w:eastAsia="楷体" w:hAnsi="楷体"/>
          <w:sz w:val="22"/>
          <w:lang w:val="zh-TW" w:bidi="zh-TW"/>
        </w:rPr>
        <w:t>在《人性论》开头指出，哲学分为自然哲学和精神哲学，自然哲学的研究方法是实验和观察。牛顿运用这种方法在自然哲学领域获得巨大成功写出《自然哲学的数学原理》。</w:t>
      </w:r>
      <w:r w:rsidR="004E2055" w:rsidRPr="000610D8">
        <w:rPr>
          <w:rFonts w:ascii="楷体" w:eastAsia="楷体" w:hAnsi="楷体" w:hint="eastAsia"/>
          <w:sz w:val="22"/>
          <w:lang w:val="zh-TW" w:bidi="zh-TW"/>
        </w:rPr>
        <w:t>休</w:t>
      </w:r>
      <w:proofErr w:type="gramStart"/>
      <w:r w:rsidR="004E2055" w:rsidRPr="000610D8">
        <w:rPr>
          <w:rFonts w:ascii="楷体" w:eastAsia="楷体" w:hAnsi="楷体" w:hint="eastAsia"/>
          <w:sz w:val="22"/>
          <w:lang w:val="zh-TW" w:bidi="zh-TW"/>
        </w:rPr>
        <w:t>谟</w:t>
      </w:r>
      <w:proofErr w:type="gramEnd"/>
      <w:r w:rsidR="003D5094" w:rsidRPr="000610D8">
        <w:rPr>
          <w:rFonts w:ascii="楷体" w:eastAsia="楷体" w:hAnsi="楷体"/>
          <w:sz w:val="22"/>
          <w:lang w:val="zh-TW" w:bidi="zh-TW"/>
        </w:rPr>
        <w:t>的目标是成为精神哲学中的牛顿，他的任务是运用那种业已被证明为有效的方法，剖析人性，建立科学的精神哲学，所以《人性论》的副标题是“在精神科学中采用实验推理的方法的一个尝试</w:t>
      </w:r>
      <w:r w:rsidR="004E2055" w:rsidRPr="000610D8">
        <w:rPr>
          <w:rFonts w:ascii="楷体" w:eastAsia="楷体" w:hAnsi="楷体" w:hint="eastAsia"/>
          <w:sz w:val="22"/>
          <w:lang w:val="zh-TW" w:bidi="zh-TW"/>
        </w:rPr>
        <w:t>”。</w:t>
      </w:r>
    </w:p>
    <w:p w14:paraId="32FF6C66" w14:textId="77777777" w:rsidR="004F5773" w:rsidRPr="000610D8" w:rsidRDefault="00B060AB"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他</w:t>
      </w:r>
      <w:r w:rsidR="00A251B7" w:rsidRPr="000610D8">
        <w:rPr>
          <w:rFonts w:ascii="楷体" w:eastAsia="楷体" w:hAnsi="楷体" w:hint="eastAsia"/>
          <w:sz w:val="22"/>
          <w:lang w:val="zh-TW" w:bidi="zh-TW"/>
        </w:rPr>
        <w:t>的《人性</w:t>
      </w:r>
      <w:r w:rsidRPr="000610D8">
        <w:rPr>
          <w:rFonts w:ascii="楷体" w:eastAsia="楷体" w:hAnsi="楷体" w:hint="eastAsia"/>
          <w:sz w:val="22"/>
          <w:lang w:val="zh-TW" w:bidi="zh-TW"/>
        </w:rPr>
        <w:t>论</w:t>
      </w:r>
      <w:r w:rsidR="00A251B7" w:rsidRPr="000610D8">
        <w:rPr>
          <w:rFonts w:ascii="楷体" w:eastAsia="楷体" w:hAnsi="楷体" w:hint="eastAsia"/>
          <w:sz w:val="22"/>
          <w:lang w:val="zh-TW" w:bidi="zh-TW"/>
        </w:rPr>
        <w:t>》</w:t>
      </w:r>
      <w:r w:rsidRPr="000610D8">
        <w:rPr>
          <w:rFonts w:ascii="楷体" w:eastAsia="楷体" w:hAnsi="楷体" w:hint="eastAsia"/>
          <w:sz w:val="22"/>
          <w:lang w:val="zh-TW" w:bidi="zh-TW"/>
        </w:rPr>
        <w:t>是</w:t>
      </w:r>
      <w:r w:rsidR="00A251B7" w:rsidRPr="000610D8">
        <w:rPr>
          <w:rFonts w:ascii="楷体" w:eastAsia="楷体" w:hAnsi="楷体" w:hint="eastAsia"/>
          <w:sz w:val="22"/>
          <w:lang w:val="zh-TW" w:bidi="zh-TW"/>
        </w:rPr>
        <w:t>一个</w:t>
      </w:r>
      <w:r w:rsidRPr="000610D8">
        <w:rPr>
          <w:rFonts w:ascii="楷体" w:eastAsia="楷体" w:hAnsi="楷体" w:hint="eastAsia"/>
          <w:sz w:val="22"/>
          <w:lang w:val="zh-TW" w:bidi="zh-TW"/>
        </w:rPr>
        <w:t>完</w:t>
      </w:r>
      <w:r w:rsidR="00A251B7" w:rsidRPr="000610D8">
        <w:rPr>
          <w:rFonts w:ascii="楷体" w:eastAsia="楷体" w:hAnsi="楷体" w:hint="eastAsia"/>
          <w:sz w:val="22"/>
          <w:lang w:val="zh-TW" w:bidi="zh-TW"/>
        </w:rPr>
        <w:t>整的</w:t>
      </w:r>
      <w:r w:rsidRPr="000610D8">
        <w:rPr>
          <w:rFonts w:ascii="楷体" w:eastAsia="楷体" w:hAnsi="楷体" w:hint="eastAsia"/>
          <w:sz w:val="22"/>
          <w:lang w:val="zh-TW" w:bidi="zh-TW"/>
        </w:rPr>
        <w:t>体</w:t>
      </w:r>
      <w:r w:rsidR="00A251B7" w:rsidRPr="000610D8">
        <w:rPr>
          <w:rFonts w:ascii="楷体" w:eastAsia="楷体" w:hAnsi="楷体" w:hint="eastAsia"/>
          <w:sz w:val="22"/>
          <w:lang w:val="zh-TW" w:bidi="zh-TW"/>
        </w:rPr>
        <w:t>系，以人作为研究</w:t>
      </w:r>
      <w:r w:rsidRPr="000610D8">
        <w:rPr>
          <w:rFonts w:ascii="楷体" w:eastAsia="楷体" w:hAnsi="楷体" w:hint="eastAsia"/>
          <w:sz w:val="22"/>
          <w:lang w:val="zh-TW" w:bidi="zh-TW"/>
        </w:rPr>
        <w:t>对</w:t>
      </w:r>
      <w:r w:rsidR="00A251B7" w:rsidRPr="000610D8">
        <w:rPr>
          <w:rFonts w:ascii="楷体" w:eastAsia="楷体" w:hAnsi="楷体" w:hint="eastAsia"/>
          <w:sz w:val="22"/>
          <w:lang w:val="zh-TW" w:bidi="zh-TW"/>
        </w:rPr>
        <w:t>象，</w:t>
      </w:r>
      <w:r w:rsidRPr="000610D8">
        <w:rPr>
          <w:rFonts w:ascii="楷体" w:eastAsia="楷体" w:hAnsi="楷体" w:hint="eastAsia"/>
          <w:sz w:val="22"/>
          <w:lang w:val="zh-TW" w:bidi="zh-TW"/>
        </w:rPr>
        <w:t>包括认识论与伦理</w:t>
      </w:r>
      <w:r w:rsidR="00A251B7" w:rsidRPr="000610D8">
        <w:rPr>
          <w:rFonts w:ascii="楷体" w:eastAsia="楷体" w:hAnsi="楷体"/>
          <w:sz w:val="22"/>
          <w:lang w:val="zh-TW" w:bidi="zh-TW"/>
        </w:rPr>
        <w:t>学两大部分，伦理学又包括情感和道德，第一卷讨论“理解”，第二卷讨论“情感”，第三卷讨论与理解和情感相关的道德</w:t>
      </w:r>
      <w:r w:rsidR="004F5773" w:rsidRPr="000610D8">
        <w:rPr>
          <w:rFonts w:ascii="楷体" w:eastAsia="楷体" w:hAnsi="楷体" w:hint="eastAsia"/>
          <w:sz w:val="22"/>
          <w:lang w:val="zh-TW" w:bidi="zh-TW"/>
        </w:rPr>
        <w:t>。</w:t>
      </w:r>
    </w:p>
    <w:p w14:paraId="191865CA" w14:textId="58F10FFE" w:rsidR="00A251B7" w:rsidRPr="000610D8" w:rsidRDefault="00A251B7"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《人性论》出版时几乎无人问津，人们认为他写过于晦涩，后来出版了简写本《人类理解研究》和《道德原则研究》，才被大家广泛阅读，一时名声大噪。</w:t>
      </w:r>
    </w:p>
    <w:p w14:paraId="7556772A" w14:textId="77777777" w:rsidR="00104DCB" w:rsidRPr="000610D8" w:rsidRDefault="00104DCB" w:rsidP="000610D8">
      <w:pPr>
        <w:ind w:firstLineChars="100" w:firstLine="220"/>
        <w:contextualSpacing/>
        <w:mirrorIndents/>
        <w:rPr>
          <w:rFonts w:ascii="楷体" w:eastAsia="楷体" w:hAnsi="楷体"/>
          <w:sz w:val="22"/>
          <w:lang w:val="zh-TW" w:bidi="zh-TW"/>
        </w:rPr>
      </w:pPr>
    </w:p>
    <w:p w14:paraId="33919DA6" w14:textId="38BAE7AC" w:rsidR="004F5773" w:rsidRPr="000610D8" w:rsidRDefault="00A251B7" w:rsidP="000610D8">
      <w:pPr>
        <w:ind w:firstLineChars="100" w:firstLine="221"/>
        <w:contextualSpacing/>
        <w:mirrorIndents/>
        <w:rPr>
          <w:rFonts w:ascii="楷体" w:eastAsia="楷体" w:hAnsi="楷体"/>
          <w:b/>
          <w:bCs/>
          <w:sz w:val="22"/>
          <w:lang w:val="zh-TW" w:bidi="zh-TW"/>
        </w:rPr>
      </w:pPr>
      <w:r w:rsidRPr="000610D8">
        <w:rPr>
          <w:rFonts w:ascii="楷体" w:eastAsia="楷体" w:hAnsi="楷体"/>
          <w:b/>
          <w:bCs/>
          <w:sz w:val="22"/>
          <w:lang w:val="zh-TW" w:bidi="zh-TW"/>
        </w:rPr>
        <w:t>1、印象与观</w:t>
      </w:r>
      <w:r w:rsidR="004F5773" w:rsidRPr="000610D8">
        <w:rPr>
          <w:rFonts w:ascii="楷体" w:eastAsia="楷体" w:hAnsi="楷体" w:hint="eastAsia"/>
          <w:b/>
          <w:bCs/>
          <w:sz w:val="22"/>
          <w:lang w:val="zh-TW" w:bidi="zh-TW"/>
        </w:rPr>
        <w:t>念</w:t>
      </w:r>
      <w:r w:rsidRPr="000610D8">
        <w:rPr>
          <w:rFonts w:ascii="楷体" w:eastAsia="楷体" w:hAnsi="楷体"/>
          <w:b/>
          <w:bCs/>
          <w:sz w:val="22"/>
          <w:lang w:val="zh-TW" w:bidi="zh-TW"/>
        </w:rPr>
        <w:t>的</w:t>
      </w:r>
      <w:r w:rsidR="004F5773" w:rsidRPr="000610D8">
        <w:rPr>
          <w:rFonts w:ascii="楷体" w:eastAsia="楷体" w:hAnsi="楷体" w:hint="eastAsia"/>
          <w:b/>
          <w:bCs/>
          <w:sz w:val="22"/>
          <w:lang w:val="zh-TW" w:bidi="zh-TW"/>
        </w:rPr>
        <w:t>区分</w:t>
      </w:r>
    </w:p>
    <w:p w14:paraId="6F154EC7" w14:textId="0AD84C6A" w:rsidR="00A251B7" w:rsidRPr="000610D8" w:rsidRDefault="004F5773"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A251B7" w:rsidRPr="000610D8">
        <w:rPr>
          <w:rFonts w:ascii="楷体" w:eastAsia="楷体" w:hAnsi="楷体"/>
          <w:sz w:val="22"/>
          <w:lang w:val="zh-TW" w:bidi="zh-TW"/>
        </w:rPr>
        <w:t>认为一切知识来源于“知觉”，而知觉分为“印象”和“观念”两种</w:t>
      </w:r>
      <w:r w:rsidR="00A251B7" w:rsidRPr="000610D8">
        <w:rPr>
          <w:rFonts w:ascii="楷体" w:eastAsia="楷体" w:hAnsi="楷体" w:hint="eastAsia"/>
          <w:sz w:val="22"/>
          <w:lang w:val="zh-TW" w:bidi="zh-TW"/>
        </w:rPr>
        <w:t>类型。</w:t>
      </w:r>
    </w:p>
    <w:p w14:paraId="6E824B97" w14:textId="4BB2830F" w:rsidR="00EC4DF5"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A251B7" w:rsidRPr="000610D8">
        <w:rPr>
          <w:rFonts w:ascii="楷体" w:eastAsia="楷体" w:hAnsi="楷体"/>
          <w:sz w:val="22"/>
          <w:lang w:val="zh-TW" w:bidi="zh-TW"/>
        </w:rPr>
        <w:t>1</w:t>
      </w:r>
      <w:r w:rsidRPr="000610D8">
        <w:rPr>
          <w:rFonts w:ascii="楷体" w:eastAsia="楷体" w:hAnsi="楷体"/>
          <w:sz w:val="22"/>
          <w:lang w:val="zh-TW" w:bidi="zh-TW"/>
        </w:rPr>
        <w:t>）</w:t>
      </w:r>
      <w:r w:rsidR="00A251B7" w:rsidRPr="000610D8">
        <w:rPr>
          <w:rFonts w:ascii="楷体" w:eastAsia="楷体" w:hAnsi="楷体"/>
          <w:sz w:val="22"/>
          <w:lang w:val="zh-TW" w:bidi="zh-TW"/>
        </w:rPr>
        <w:t>、印象是直接的、生动而强烈的经验，任何第一次出现的感觉和情感都非常强烈，非常生动，都是印象。印象包括感觉印象和反省印象，感觉印象是原初的，其来源不可知，如关于颜色、气味的知觉</w:t>
      </w:r>
      <w:r w:rsidR="00370068" w:rsidRPr="000610D8">
        <w:rPr>
          <w:rFonts w:ascii="楷体" w:eastAsia="楷体" w:hAnsi="楷体" w:hint="eastAsia"/>
          <w:sz w:val="22"/>
          <w:lang w:val="zh-TW" w:bidi="zh-TW"/>
        </w:rPr>
        <w:t>；</w:t>
      </w:r>
      <w:r w:rsidR="00A251B7" w:rsidRPr="000610D8">
        <w:rPr>
          <w:rFonts w:ascii="楷体" w:eastAsia="楷体" w:hAnsi="楷体"/>
          <w:sz w:val="22"/>
          <w:lang w:val="zh-TW" w:bidi="zh-TW"/>
        </w:rPr>
        <w:t>反省印象源于对感觉印象的反省，如害怕、悲伤等生动而强烈的情感。</w:t>
      </w:r>
    </w:p>
    <w:p w14:paraId="5CCAA799" w14:textId="2662FEF3" w:rsidR="00104DCB"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EC4DF5" w:rsidRPr="000610D8">
        <w:rPr>
          <w:rFonts w:ascii="楷体" w:eastAsia="楷体" w:hAnsi="楷体"/>
          <w:sz w:val="22"/>
          <w:lang w:val="zh-TW" w:bidi="zh-TW"/>
        </w:rPr>
        <w:t>2</w:t>
      </w:r>
      <w:r w:rsidRPr="000610D8">
        <w:rPr>
          <w:rFonts w:ascii="楷体" w:eastAsia="楷体" w:hAnsi="楷体"/>
          <w:sz w:val="22"/>
          <w:lang w:val="zh-TW" w:bidi="zh-TW"/>
        </w:rPr>
        <w:t>）</w:t>
      </w:r>
      <w:r w:rsidR="00EC4DF5" w:rsidRPr="000610D8">
        <w:rPr>
          <w:rFonts w:ascii="楷体" w:eastAsia="楷体" w:hAnsi="楷体" w:hint="eastAsia"/>
          <w:sz w:val="22"/>
          <w:lang w:val="zh-TW" w:bidi="zh-TW"/>
        </w:rPr>
        <w:t>、</w:t>
      </w:r>
      <w:r w:rsidR="00A251B7" w:rsidRPr="000610D8">
        <w:rPr>
          <w:rFonts w:ascii="楷体" w:eastAsia="楷体" w:hAnsi="楷体"/>
          <w:sz w:val="22"/>
          <w:lang w:val="zh-TW" w:bidi="zh-TW"/>
        </w:rPr>
        <w:t>观念是</w:t>
      </w:r>
      <w:proofErr w:type="gramStart"/>
      <w:r w:rsidR="00A251B7" w:rsidRPr="000610D8">
        <w:rPr>
          <w:rFonts w:ascii="楷体" w:eastAsia="楷体" w:hAnsi="楷体"/>
          <w:sz w:val="22"/>
          <w:lang w:val="zh-TW" w:bidi="zh-TW"/>
        </w:rPr>
        <w:t>对印象</w:t>
      </w:r>
      <w:proofErr w:type="gramEnd"/>
      <w:r w:rsidR="00A251B7" w:rsidRPr="000610D8">
        <w:rPr>
          <w:rFonts w:ascii="楷体" w:eastAsia="楷体" w:hAnsi="楷体"/>
          <w:sz w:val="22"/>
          <w:lang w:val="zh-TW" w:bidi="zh-TW"/>
        </w:rPr>
        <w:t>的“忠实</w:t>
      </w:r>
      <w:r w:rsidR="00EC4DF5" w:rsidRPr="000610D8">
        <w:rPr>
          <w:rFonts w:ascii="楷体" w:eastAsia="楷体" w:hAnsi="楷体" w:hint="eastAsia"/>
          <w:sz w:val="22"/>
          <w:lang w:val="zh-TW" w:bidi="zh-TW"/>
        </w:rPr>
        <w:t>摹</w:t>
      </w:r>
      <w:r w:rsidR="00A251B7" w:rsidRPr="000610D8">
        <w:rPr>
          <w:rFonts w:ascii="楷体" w:eastAsia="楷体" w:hAnsi="楷体"/>
          <w:sz w:val="22"/>
          <w:lang w:val="zh-TW" w:bidi="zh-TW"/>
        </w:rPr>
        <w:t>写”，是“我们的感觉、情感和情绪在思维推理中呈现的微弱影像”，观念没有这么生动而强烈。印象和观念的区别，是当下知觉和非当下知觉的差别，换言之，印象是当下知觉某物的经验</w:t>
      </w:r>
      <w:r w:rsidR="00C12E8C" w:rsidRPr="000610D8">
        <w:rPr>
          <w:rFonts w:ascii="楷体" w:eastAsia="楷体" w:hAnsi="楷体" w:hint="eastAsia"/>
          <w:sz w:val="22"/>
          <w:lang w:val="zh-TW" w:bidi="zh-TW"/>
        </w:rPr>
        <w:t>；</w:t>
      </w:r>
      <w:r w:rsidR="00A251B7" w:rsidRPr="000610D8">
        <w:rPr>
          <w:rFonts w:ascii="楷体" w:eastAsia="楷体" w:hAnsi="楷体"/>
          <w:sz w:val="22"/>
          <w:lang w:val="zh-TW" w:bidi="zh-TW"/>
        </w:rPr>
        <w:t>而观念产生于对原始印象的想象和回忆，回忆保存了原初印象固有的</w:t>
      </w:r>
      <w:r w:rsidR="00C12E8C" w:rsidRPr="000610D8">
        <w:rPr>
          <w:rFonts w:ascii="楷体" w:eastAsia="楷体" w:hAnsi="楷体" w:hint="eastAsia"/>
          <w:sz w:val="22"/>
          <w:lang w:val="zh-TW" w:bidi="zh-TW"/>
        </w:rPr>
        <w:t>顺序；想</w:t>
      </w:r>
      <w:r w:rsidR="00A251B7" w:rsidRPr="000610D8">
        <w:rPr>
          <w:rFonts w:ascii="楷体" w:eastAsia="楷体" w:hAnsi="楷体"/>
          <w:sz w:val="22"/>
          <w:lang w:val="zh-TW" w:bidi="zh-TW"/>
        </w:rPr>
        <w:t>象则</w:t>
      </w:r>
      <w:r w:rsidR="00A251B7" w:rsidRPr="000610D8">
        <w:rPr>
          <w:rFonts w:ascii="楷体" w:eastAsia="楷体" w:hAnsi="楷体" w:hint="eastAsia"/>
          <w:sz w:val="22"/>
          <w:lang w:val="zh-TW" w:bidi="zh-TW"/>
        </w:rPr>
        <w:t>不然。观念可视为丧失生动活泼性的印象，所有观念都来自于印象，所以印象是人类知识的最终来源。</w:t>
      </w:r>
    </w:p>
    <w:p w14:paraId="732EA062" w14:textId="77777777" w:rsidR="00104DCB" w:rsidRPr="000610D8" w:rsidRDefault="00A251B7"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如此一来，</w:t>
      </w:r>
      <w:r w:rsidR="00104DCB" w:rsidRPr="000610D8">
        <w:rPr>
          <w:rFonts w:ascii="楷体" w:eastAsia="楷体" w:hAnsi="楷体" w:hint="eastAsia"/>
          <w:sz w:val="22"/>
          <w:lang w:val="zh-TW" w:bidi="zh-TW"/>
        </w:rPr>
        <w:t>休</w:t>
      </w:r>
      <w:proofErr w:type="gramStart"/>
      <w:r w:rsidR="00104DCB" w:rsidRPr="000610D8">
        <w:rPr>
          <w:rFonts w:ascii="楷体" w:eastAsia="楷体" w:hAnsi="楷体" w:hint="eastAsia"/>
          <w:sz w:val="22"/>
          <w:lang w:val="zh-TW" w:bidi="zh-TW"/>
        </w:rPr>
        <w:t>谟</w:t>
      </w:r>
      <w:proofErr w:type="gramEnd"/>
      <w:r w:rsidRPr="000610D8">
        <w:rPr>
          <w:rFonts w:ascii="楷体" w:eastAsia="楷体" w:hAnsi="楷体" w:hint="eastAsia"/>
          <w:sz w:val="22"/>
          <w:lang w:val="zh-TW" w:bidi="zh-TW"/>
        </w:rPr>
        <w:t>把人类知识还原为印象，取消了洛克的双重经验主</w:t>
      </w:r>
      <w:r w:rsidR="00104DCB" w:rsidRPr="000610D8">
        <w:rPr>
          <w:rFonts w:ascii="楷体" w:eastAsia="楷体" w:hAnsi="楷体" w:hint="eastAsia"/>
          <w:sz w:val="22"/>
          <w:lang w:val="zh-TW" w:bidi="zh-TW"/>
        </w:rPr>
        <w:t>义，</w:t>
      </w:r>
      <w:r w:rsidRPr="000610D8">
        <w:rPr>
          <w:rFonts w:ascii="楷体" w:eastAsia="楷体" w:hAnsi="楷体" w:hint="eastAsia"/>
          <w:sz w:val="22"/>
          <w:lang w:val="zh-TW" w:bidi="zh-TW"/>
        </w:rPr>
        <w:t>至于感觉印象的来源却是不可知的。</w:t>
      </w:r>
    </w:p>
    <w:p w14:paraId="6682887C" w14:textId="77777777" w:rsidR="00104DCB" w:rsidRPr="000610D8" w:rsidRDefault="00104DCB" w:rsidP="000610D8">
      <w:pPr>
        <w:ind w:firstLineChars="200" w:firstLine="440"/>
        <w:contextualSpacing/>
        <w:mirrorIndents/>
        <w:rPr>
          <w:rFonts w:ascii="楷体" w:eastAsia="楷体" w:hAnsi="楷体"/>
          <w:sz w:val="22"/>
          <w:lang w:val="zh-TW" w:bidi="zh-TW"/>
        </w:rPr>
      </w:pPr>
    </w:p>
    <w:p w14:paraId="336A2AC8" w14:textId="0AF7FBC6" w:rsidR="00104DCB" w:rsidRPr="000610D8" w:rsidRDefault="00A251B7" w:rsidP="000610D8">
      <w:pPr>
        <w:ind w:firstLineChars="200" w:firstLine="442"/>
        <w:contextualSpacing/>
        <w:mirrorIndents/>
        <w:rPr>
          <w:rFonts w:ascii="楷体" w:eastAsia="楷体" w:hAnsi="楷体"/>
          <w:b/>
          <w:bCs/>
          <w:sz w:val="22"/>
          <w:lang w:val="zh-TW" w:bidi="zh-TW"/>
        </w:rPr>
      </w:pPr>
      <w:r w:rsidRPr="000610D8">
        <w:rPr>
          <w:rFonts w:ascii="楷体" w:eastAsia="楷体" w:hAnsi="楷体"/>
          <w:b/>
          <w:bCs/>
          <w:sz w:val="22"/>
          <w:lang w:val="zh-TW" w:bidi="zh-TW"/>
        </w:rPr>
        <w:t>2、关于观念关系的知识和关于事实的知识</w:t>
      </w:r>
    </w:p>
    <w:p w14:paraId="112E8E18" w14:textId="77777777" w:rsidR="00104DCB" w:rsidRPr="000610D8" w:rsidRDefault="00A251B7"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在</w:t>
      </w:r>
      <w:r w:rsidR="00104DCB" w:rsidRPr="000610D8">
        <w:rPr>
          <w:rFonts w:ascii="楷体" w:eastAsia="楷体" w:hAnsi="楷体" w:hint="eastAsia"/>
          <w:sz w:val="22"/>
          <w:lang w:val="zh-TW" w:bidi="zh-TW"/>
        </w:rPr>
        <w:t>休</w:t>
      </w:r>
      <w:proofErr w:type="gramStart"/>
      <w:r w:rsidR="00104DCB" w:rsidRPr="000610D8">
        <w:rPr>
          <w:rFonts w:ascii="楷体" w:eastAsia="楷体" w:hAnsi="楷体" w:hint="eastAsia"/>
          <w:sz w:val="22"/>
          <w:lang w:val="zh-TW" w:bidi="zh-TW"/>
        </w:rPr>
        <w:t>谟</w:t>
      </w:r>
      <w:proofErr w:type="gramEnd"/>
      <w:r w:rsidRPr="000610D8">
        <w:rPr>
          <w:rFonts w:ascii="楷体" w:eastAsia="楷体" w:hAnsi="楷体"/>
          <w:sz w:val="22"/>
          <w:lang w:val="zh-TW" w:bidi="zh-TW"/>
        </w:rPr>
        <w:t>看来，简单观念和复杂观念都不足以构成知识，知识来自于判断和推理，涉及到多个观念之间的关系。根据观念之间关系的不同，可以区分为两大类型的知识，即关于观念关系的知识和关于事实的知识。</w:t>
      </w:r>
    </w:p>
    <w:p w14:paraId="77020044" w14:textId="782B40FC" w:rsidR="00CA433B" w:rsidRPr="000610D8" w:rsidRDefault="00514DF0"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w:t>
      </w:r>
      <w:r w:rsidR="00A251B7" w:rsidRPr="000610D8">
        <w:rPr>
          <w:rFonts w:ascii="楷体" w:eastAsia="楷体" w:hAnsi="楷体"/>
          <w:sz w:val="22"/>
          <w:lang w:val="zh-TW" w:bidi="zh-TW"/>
        </w:rPr>
        <w:t>1</w:t>
      </w:r>
      <w:r w:rsidRPr="000610D8">
        <w:rPr>
          <w:rFonts w:ascii="楷体" w:eastAsia="楷体" w:hAnsi="楷体"/>
          <w:sz w:val="22"/>
          <w:lang w:val="zh-TW" w:bidi="zh-TW"/>
        </w:rPr>
        <w:t>）</w:t>
      </w:r>
      <w:r w:rsidR="00A251B7" w:rsidRPr="000610D8">
        <w:rPr>
          <w:rFonts w:ascii="楷体" w:eastAsia="楷体" w:hAnsi="楷体"/>
          <w:sz w:val="22"/>
          <w:lang w:val="zh-TW" w:bidi="zh-TW"/>
        </w:rPr>
        <w:t>、关</w:t>
      </w:r>
      <w:r w:rsidR="00F919A0" w:rsidRPr="000610D8">
        <w:rPr>
          <w:rFonts w:ascii="楷体" w:eastAsia="楷体" w:hAnsi="楷体" w:hint="eastAsia"/>
          <w:sz w:val="22"/>
          <w:lang w:val="zh-TW" w:bidi="zh-TW"/>
        </w:rPr>
        <w:t>于</w:t>
      </w:r>
      <w:r w:rsidR="00A251B7" w:rsidRPr="000610D8">
        <w:rPr>
          <w:rFonts w:ascii="楷体" w:eastAsia="楷体" w:hAnsi="楷体"/>
          <w:sz w:val="22"/>
          <w:lang w:val="zh-TW" w:bidi="zh-TW"/>
        </w:rPr>
        <w:t>观念关系的知识，即来自观念本身具有的关系的知识，如数量关系</w:t>
      </w:r>
      <w:r w:rsidRPr="000610D8">
        <w:rPr>
          <w:rFonts w:ascii="楷体" w:eastAsia="楷体" w:hAnsi="楷体"/>
          <w:sz w:val="22"/>
          <w:lang w:val="zh-TW" w:bidi="zh-TW"/>
        </w:rPr>
        <w:t>（</w:t>
      </w:r>
      <w:r w:rsidR="00A251B7" w:rsidRPr="000610D8">
        <w:rPr>
          <w:rFonts w:ascii="楷体" w:eastAsia="楷体" w:hAnsi="楷体"/>
          <w:sz w:val="22"/>
          <w:lang w:val="zh-TW" w:bidi="zh-TW"/>
        </w:rPr>
        <w:t>倍数关系</w:t>
      </w:r>
      <w:r w:rsidRPr="000610D8">
        <w:rPr>
          <w:rFonts w:ascii="楷体" w:eastAsia="楷体" w:hAnsi="楷体"/>
          <w:sz w:val="22"/>
          <w:lang w:val="zh-TW" w:bidi="zh-TW"/>
        </w:rPr>
        <w:t>）</w:t>
      </w:r>
      <w:r w:rsidR="00A251B7" w:rsidRPr="000610D8">
        <w:rPr>
          <w:rFonts w:ascii="楷体" w:eastAsia="楷体" w:hAnsi="楷体"/>
          <w:sz w:val="22"/>
          <w:lang w:val="zh-TW" w:bidi="zh-TW"/>
        </w:rPr>
        <w:t>、相似关系等，这些</w:t>
      </w:r>
      <w:r w:rsidR="00A251B7" w:rsidRPr="000610D8">
        <w:rPr>
          <w:rFonts w:ascii="楷体" w:eastAsia="楷体" w:hAnsi="楷体" w:hint="eastAsia"/>
          <w:sz w:val="22"/>
          <w:lang w:val="zh-TW" w:bidi="zh-TW"/>
        </w:rPr>
        <w:t>关系是直接在观念身上直观到的，不依赖于任何经验，主要包括数学和逻辑学等抽象科学知识。关于观念关系的知识后来被称为“分析命题”即谓词包含在主</w:t>
      </w:r>
      <w:r w:rsidR="00F919A0" w:rsidRPr="000610D8">
        <w:rPr>
          <w:rFonts w:ascii="楷体" w:eastAsia="楷体" w:hAnsi="楷体" w:hint="eastAsia"/>
          <w:sz w:val="22"/>
          <w:lang w:val="zh-TW" w:bidi="zh-TW"/>
        </w:rPr>
        <w:t>词</w:t>
      </w:r>
      <w:r w:rsidR="00A251B7" w:rsidRPr="000610D8">
        <w:rPr>
          <w:rFonts w:ascii="楷体" w:eastAsia="楷体" w:hAnsi="楷体" w:hint="eastAsia"/>
          <w:sz w:val="22"/>
          <w:lang w:val="zh-TW" w:bidi="zh-TW"/>
        </w:rPr>
        <w:t>当中，如“三角形有三条边”</w:t>
      </w:r>
      <w:r w:rsidR="00CA433B" w:rsidRPr="000610D8">
        <w:rPr>
          <w:rFonts w:ascii="楷体" w:eastAsia="楷体" w:hAnsi="楷体" w:hint="eastAsia"/>
          <w:sz w:val="22"/>
          <w:lang w:val="zh-TW" w:bidi="zh-TW"/>
        </w:rPr>
        <w:t>，</w:t>
      </w:r>
      <w:r w:rsidR="00A251B7" w:rsidRPr="000610D8">
        <w:rPr>
          <w:rFonts w:ascii="楷体" w:eastAsia="楷体" w:hAnsi="楷体" w:hint="eastAsia"/>
          <w:sz w:val="22"/>
          <w:lang w:val="zh-TW" w:bidi="zh-TW"/>
        </w:rPr>
        <w:t>只需要通过分析概念的意义便可判断该命题为真，分析命题是必然性真理，仅凭矛盾律便可判断其真假。</w:t>
      </w:r>
    </w:p>
    <w:p w14:paraId="30B8A0E5" w14:textId="0CE73854" w:rsidR="009D6D36" w:rsidRPr="000610D8" w:rsidRDefault="00514DF0"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w:t>
      </w:r>
      <w:r w:rsidR="00A251B7" w:rsidRPr="000610D8">
        <w:rPr>
          <w:rFonts w:ascii="楷体" w:eastAsia="楷体" w:hAnsi="楷体"/>
          <w:sz w:val="22"/>
          <w:lang w:val="zh-TW" w:bidi="zh-TW"/>
        </w:rPr>
        <w:t>2</w:t>
      </w:r>
      <w:r w:rsidRPr="000610D8">
        <w:rPr>
          <w:rFonts w:ascii="楷体" w:eastAsia="楷体" w:hAnsi="楷体"/>
          <w:sz w:val="22"/>
          <w:lang w:val="zh-TW" w:bidi="zh-TW"/>
        </w:rPr>
        <w:t>）</w:t>
      </w:r>
      <w:r w:rsidR="00A251B7" w:rsidRPr="000610D8">
        <w:rPr>
          <w:rFonts w:ascii="楷体" w:eastAsia="楷体" w:hAnsi="楷体"/>
          <w:sz w:val="22"/>
          <w:lang w:val="zh-TW" w:bidi="zh-TW"/>
        </w:rPr>
        <w:t>、关于事实的知识，不是来自于观念本身具有关系，而是来自于经验事实的知识。关于事实的知识，以经验事实为前提，主要指自然科学。后来被称为“综合命题”，即谓词不包含在主词中，如“天在下雨”，我们无法通过分析概念的意义判断它是否为真，而是必须到户外去观察天是</w:t>
      </w:r>
      <w:r w:rsidR="00A251B7" w:rsidRPr="000610D8">
        <w:rPr>
          <w:rFonts w:ascii="楷体" w:eastAsia="楷体" w:hAnsi="楷体" w:hint="eastAsia"/>
          <w:sz w:val="22"/>
          <w:lang w:val="zh-TW" w:bidi="zh-TW"/>
        </w:rPr>
        <w:t>否真的在下雨，所以综合命题需要结合经验事实来判断，从而是偶然性真理。不过关于事实的知识扩展了知识领域，对生活最有用处。</w:t>
      </w:r>
    </w:p>
    <w:p w14:paraId="1F7C17B7" w14:textId="59F2CF11" w:rsidR="00A251B7" w:rsidRPr="000610D8" w:rsidRDefault="009D6D36"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A251B7" w:rsidRPr="000610D8">
        <w:rPr>
          <w:rFonts w:ascii="楷体" w:eastAsia="楷体" w:hAnsi="楷体" w:hint="eastAsia"/>
          <w:sz w:val="22"/>
          <w:lang w:val="zh-TW" w:bidi="zh-TW"/>
        </w:rPr>
        <w:t>通过对知识的性质和类别的考察，对知识的界限做出了明确的规定</w:t>
      </w:r>
      <w:r w:rsidRPr="000610D8">
        <w:rPr>
          <w:rFonts w:ascii="楷体" w:eastAsia="楷体" w:hAnsi="楷体" w:hint="eastAsia"/>
          <w:sz w:val="22"/>
          <w:lang w:val="zh-TW" w:bidi="zh-TW"/>
        </w:rPr>
        <w:t>。</w:t>
      </w:r>
      <w:r w:rsidR="00A251B7" w:rsidRPr="000610D8">
        <w:rPr>
          <w:rFonts w:ascii="楷体" w:eastAsia="楷体" w:hAnsi="楷体" w:hint="eastAsia"/>
          <w:sz w:val="22"/>
          <w:lang w:val="zh-TW" w:bidi="zh-TW"/>
        </w:rPr>
        <w:t>他强调指出，任何知识的内容，不是依靠分析的方法对观念的关系所做的必然推理，就是依赖经验对事实所做的或然推理。除此以外，没有任何知识</w:t>
      </w: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A251B7" w:rsidRPr="000610D8">
        <w:rPr>
          <w:rFonts w:ascii="楷体" w:eastAsia="楷体" w:hAnsi="楷体" w:hint="eastAsia"/>
          <w:sz w:val="22"/>
          <w:lang w:val="zh-TW" w:bidi="zh-TW"/>
        </w:rPr>
        <w:t>通过对知识的这种区分把传统的神学和形而上学排除在知识的范围外</w:t>
      </w:r>
      <w:r w:rsidRPr="000610D8">
        <w:rPr>
          <w:rFonts w:ascii="楷体" w:eastAsia="楷体" w:hAnsi="楷体" w:hint="eastAsia"/>
          <w:sz w:val="22"/>
          <w:lang w:val="zh-TW" w:bidi="zh-TW"/>
        </w:rPr>
        <w:t>。</w:t>
      </w:r>
    </w:p>
    <w:p w14:paraId="0ED6780A" w14:textId="77777777" w:rsidR="009D6D36" w:rsidRPr="000610D8" w:rsidRDefault="009D6D36" w:rsidP="000610D8">
      <w:pPr>
        <w:ind w:firstLineChars="300" w:firstLine="660"/>
        <w:contextualSpacing/>
        <w:mirrorIndents/>
        <w:rPr>
          <w:rFonts w:ascii="楷体" w:eastAsia="楷体" w:hAnsi="楷体"/>
          <w:sz w:val="22"/>
          <w:lang w:val="zh-TW" w:bidi="zh-TW"/>
        </w:rPr>
      </w:pPr>
    </w:p>
    <w:p w14:paraId="4A13B80A" w14:textId="77777777" w:rsidR="009D6D36" w:rsidRPr="000610D8" w:rsidRDefault="00A251B7" w:rsidP="000610D8">
      <w:pPr>
        <w:ind w:firstLineChars="100" w:firstLine="221"/>
        <w:contextualSpacing/>
        <w:mirrorIndents/>
        <w:rPr>
          <w:rFonts w:ascii="楷体" w:eastAsia="楷体" w:hAnsi="楷体"/>
          <w:b/>
          <w:bCs/>
          <w:sz w:val="22"/>
          <w:lang w:val="zh-TW" w:bidi="zh-TW"/>
        </w:rPr>
      </w:pPr>
      <w:r w:rsidRPr="000610D8">
        <w:rPr>
          <w:rFonts w:ascii="楷体" w:eastAsia="楷体" w:hAnsi="楷体"/>
          <w:b/>
          <w:bCs/>
          <w:sz w:val="22"/>
          <w:lang w:val="zh-TW" w:bidi="zh-TW"/>
        </w:rPr>
        <w:t>3、对因果关系的怀疑/</w:t>
      </w:r>
      <w:r w:rsidR="009D6D36" w:rsidRPr="000610D8">
        <w:rPr>
          <w:rFonts w:ascii="楷体" w:eastAsia="楷体" w:hAnsi="楷体" w:hint="eastAsia"/>
          <w:b/>
          <w:bCs/>
          <w:sz w:val="22"/>
          <w:lang w:val="zh-TW" w:bidi="zh-TW"/>
        </w:rPr>
        <w:t>休谟</w:t>
      </w:r>
      <w:r w:rsidRPr="000610D8">
        <w:rPr>
          <w:rFonts w:ascii="楷体" w:eastAsia="楷体" w:hAnsi="楷体"/>
          <w:b/>
          <w:bCs/>
          <w:sz w:val="22"/>
          <w:lang w:val="zh-TW" w:bidi="zh-TW"/>
        </w:rPr>
        <w:t>问题</w:t>
      </w:r>
    </w:p>
    <w:p w14:paraId="76A67ED9" w14:textId="5406E8D4" w:rsidR="00A251B7" w:rsidRPr="000610D8" w:rsidRDefault="009D6D36"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A251B7" w:rsidRPr="000610D8">
        <w:rPr>
          <w:rFonts w:ascii="楷体" w:eastAsia="楷体" w:hAnsi="楷体"/>
          <w:sz w:val="22"/>
          <w:lang w:val="zh-TW" w:bidi="zh-TW"/>
        </w:rPr>
        <w:t>指出，关于事实的知识</w:t>
      </w:r>
      <w:r w:rsidR="00514DF0" w:rsidRPr="000610D8">
        <w:rPr>
          <w:rFonts w:ascii="楷体" w:eastAsia="楷体" w:hAnsi="楷体"/>
          <w:sz w:val="22"/>
          <w:lang w:val="zh-TW" w:bidi="zh-TW"/>
        </w:rPr>
        <w:t>（</w:t>
      </w:r>
      <w:r w:rsidR="00A251B7" w:rsidRPr="000610D8">
        <w:rPr>
          <w:rFonts w:ascii="楷体" w:eastAsia="楷体" w:hAnsi="楷体"/>
          <w:sz w:val="22"/>
          <w:lang w:val="zh-TW" w:bidi="zh-TW"/>
        </w:rPr>
        <w:t>经验知识</w:t>
      </w:r>
      <w:r w:rsidR="00514DF0" w:rsidRPr="000610D8">
        <w:rPr>
          <w:rFonts w:ascii="楷体" w:eastAsia="楷体" w:hAnsi="楷体"/>
          <w:sz w:val="22"/>
          <w:lang w:val="zh-TW" w:bidi="zh-TW"/>
        </w:rPr>
        <w:t>）</w:t>
      </w:r>
      <w:r w:rsidR="00A251B7" w:rsidRPr="000610D8">
        <w:rPr>
          <w:rFonts w:ascii="楷体" w:eastAsia="楷体" w:hAnsi="楷体"/>
          <w:sz w:val="22"/>
          <w:lang w:val="zh-TW" w:bidi="zh-TW"/>
        </w:rPr>
        <w:t>建立在因果关系之上，然而“因果关系”的观念却包含着超出经验范围的结论，因此他质疑关于因果关系的合法性问题，又称为</w:t>
      </w: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A251B7" w:rsidRPr="000610D8">
        <w:rPr>
          <w:rFonts w:ascii="楷体" w:eastAsia="楷体" w:hAnsi="楷体"/>
          <w:sz w:val="22"/>
          <w:lang w:val="zh-TW" w:bidi="zh-TW"/>
        </w:rPr>
        <w:t>问题。</w:t>
      </w:r>
    </w:p>
    <w:p w14:paraId="17996FA2" w14:textId="481A683C" w:rsidR="009D6D36"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A251B7" w:rsidRPr="000610D8">
        <w:rPr>
          <w:rFonts w:ascii="楷体" w:eastAsia="楷体" w:hAnsi="楷体"/>
          <w:sz w:val="22"/>
          <w:lang w:val="zh-TW" w:bidi="zh-TW"/>
        </w:rPr>
        <w:t>1</w:t>
      </w:r>
      <w:r w:rsidRPr="000610D8">
        <w:rPr>
          <w:rFonts w:ascii="楷体" w:eastAsia="楷体" w:hAnsi="楷体"/>
          <w:sz w:val="22"/>
          <w:lang w:val="zh-TW" w:bidi="zh-TW"/>
        </w:rPr>
        <w:t>）</w:t>
      </w:r>
      <w:r w:rsidR="00A251B7" w:rsidRPr="000610D8">
        <w:rPr>
          <w:rFonts w:ascii="楷体" w:eastAsia="楷体" w:hAnsi="楷体"/>
          <w:sz w:val="22"/>
          <w:lang w:val="zh-TW" w:bidi="zh-TW"/>
        </w:rPr>
        <w:t>什么</w:t>
      </w:r>
      <w:r w:rsidR="009D6D36" w:rsidRPr="000610D8">
        <w:rPr>
          <w:rFonts w:ascii="楷体" w:eastAsia="楷体" w:hAnsi="楷体" w:hint="eastAsia"/>
          <w:sz w:val="22"/>
          <w:lang w:val="zh-TW" w:bidi="zh-TW"/>
        </w:rPr>
        <w:t>是因果</w:t>
      </w:r>
      <w:r w:rsidR="00A251B7" w:rsidRPr="000610D8">
        <w:rPr>
          <w:rFonts w:ascii="楷体" w:eastAsia="楷体" w:hAnsi="楷体"/>
          <w:sz w:val="22"/>
          <w:lang w:val="zh-TW" w:bidi="zh-TW"/>
        </w:rPr>
        <w:t>关系</w:t>
      </w:r>
    </w:p>
    <w:p w14:paraId="157A62F0" w14:textId="77777777" w:rsidR="00FA5EBC" w:rsidRPr="000610D8" w:rsidRDefault="00A251B7"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当太阳照射石头的时候，石头会发热，我们会总结为“太阳是石头发热的原因”。</w:t>
      </w:r>
      <w:r w:rsidR="009D6D36" w:rsidRPr="000610D8">
        <w:rPr>
          <w:rFonts w:ascii="楷体" w:eastAsia="楷体" w:hAnsi="楷体" w:hint="eastAsia"/>
          <w:sz w:val="22"/>
          <w:lang w:val="zh-TW" w:bidi="zh-TW"/>
        </w:rPr>
        <w:t>休</w:t>
      </w:r>
      <w:proofErr w:type="gramStart"/>
      <w:r w:rsidR="009D6D36" w:rsidRPr="000610D8">
        <w:rPr>
          <w:rFonts w:ascii="楷体" w:eastAsia="楷体" w:hAnsi="楷体" w:hint="eastAsia"/>
          <w:sz w:val="22"/>
          <w:lang w:val="zh-TW" w:bidi="zh-TW"/>
        </w:rPr>
        <w:t>谟</w:t>
      </w:r>
      <w:proofErr w:type="gramEnd"/>
      <w:r w:rsidRPr="000610D8">
        <w:rPr>
          <w:rFonts w:ascii="楷体" w:eastAsia="楷体" w:hAnsi="楷体"/>
          <w:sz w:val="22"/>
          <w:lang w:val="zh-TW" w:bidi="zh-TW"/>
        </w:rPr>
        <w:t>要求我们反思说太阳是石头发热的原因是什么意思。</w:t>
      </w:r>
    </w:p>
    <w:p w14:paraId="6C5D53F3" w14:textId="24B38176" w:rsidR="00A251B7" w:rsidRPr="000610D8" w:rsidRDefault="00A251B7"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我们发现，所谓的因果关系，不过是两个观念在空间上很接近，在时间上先后出现而已，只要这个过程不断重复，我们就把前面出现的称为原因，把后面出现的称为结果，并认为原因和结果之间存在一种“必然性”。如太阳先出现，然后阳光照射在石头上，最后石头发热，根据经验主义的原则，一切观念最终都来源于印象，但是在印象中我们却找不到这种“必然性”，我们能说的，只是在我们过去的经验当中，每一次太阳照</w:t>
      </w:r>
      <w:r w:rsidRPr="000610D8">
        <w:rPr>
          <w:rFonts w:ascii="楷体" w:eastAsia="楷体" w:hAnsi="楷体" w:hint="eastAsia"/>
          <w:sz w:val="22"/>
          <w:lang w:val="zh-TW" w:bidi="zh-TW"/>
        </w:rPr>
        <w:t>射之后石头都发热，但两个事件是独立发生的。但是当我们说太阳是石头发热的原因时，我们说的不仅仅是过去，还包含未来，即表达了一种普遍判断和必然性，所以它超出了经验的范围。</w:t>
      </w:r>
    </w:p>
    <w:p w14:paraId="6C90E5DE" w14:textId="77777777" w:rsidR="00FA5EBC" w:rsidRPr="000610D8" w:rsidRDefault="00FA5EBC" w:rsidP="000610D8">
      <w:pPr>
        <w:ind w:firstLineChars="200" w:firstLine="440"/>
        <w:contextualSpacing/>
        <w:mirrorIndents/>
        <w:rPr>
          <w:rFonts w:ascii="楷体" w:eastAsia="楷体" w:hAnsi="楷体"/>
          <w:sz w:val="22"/>
          <w:lang w:val="zh-TW" w:bidi="zh-TW"/>
        </w:rPr>
      </w:pPr>
    </w:p>
    <w:p w14:paraId="7EC6976D" w14:textId="63232627" w:rsidR="00FA5EBC"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A251B7" w:rsidRPr="000610D8">
        <w:rPr>
          <w:rFonts w:ascii="楷体" w:eastAsia="楷体" w:hAnsi="楷体"/>
          <w:sz w:val="22"/>
          <w:lang w:val="zh-TW" w:bidi="zh-TW"/>
        </w:rPr>
        <w:t>2</w:t>
      </w:r>
      <w:r w:rsidRPr="000610D8">
        <w:rPr>
          <w:rFonts w:ascii="楷体" w:eastAsia="楷体" w:hAnsi="楷体" w:hint="eastAsia"/>
          <w:sz w:val="22"/>
          <w:lang w:val="zh-TW" w:bidi="zh-TW"/>
        </w:rPr>
        <w:t>）</w:t>
      </w:r>
      <w:r w:rsidR="00FA5EBC" w:rsidRPr="000610D8">
        <w:rPr>
          <w:rFonts w:ascii="楷体" w:eastAsia="楷体" w:hAnsi="楷体" w:hint="eastAsia"/>
          <w:sz w:val="22"/>
          <w:lang w:val="zh-TW" w:bidi="zh-TW"/>
        </w:rPr>
        <w:t>因果关系建立的基础</w:t>
      </w:r>
    </w:p>
    <w:p w14:paraId="6790647B" w14:textId="77777777" w:rsidR="00FA5EBC" w:rsidRPr="000610D8" w:rsidRDefault="00FA5EB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A251B7" w:rsidRPr="000610D8">
        <w:rPr>
          <w:rFonts w:ascii="楷体" w:eastAsia="楷体" w:hAnsi="楷体"/>
          <w:sz w:val="22"/>
          <w:lang w:val="zh-TW" w:bidi="zh-TW"/>
        </w:rPr>
        <w:t>追问因果关系建立的基础是什么，为什么我们会把过去的经验投射到未来呢?</w:t>
      </w:r>
    </w:p>
    <w:p w14:paraId="436FD7EB" w14:textId="77777777" w:rsidR="00FA5EBC" w:rsidRPr="000610D8" w:rsidRDefault="00A251B7"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如“太阳是石头发热的原因”这一命题，可以将之归结为以下论证</w:t>
      </w:r>
      <w:r w:rsidR="00FA5EBC" w:rsidRPr="000610D8">
        <w:rPr>
          <w:rFonts w:ascii="楷体" w:eastAsia="楷体" w:hAnsi="楷体" w:hint="eastAsia"/>
          <w:sz w:val="22"/>
          <w:lang w:val="zh-TW" w:bidi="zh-TW"/>
        </w:rPr>
        <w:t>：</w:t>
      </w:r>
    </w:p>
    <w:p w14:paraId="03F32FE9" w14:textId="0E489412" w:rsidR="00FA5EBC" w:rsidRPr="000610D8" w:rsidRDefault="00FA5EBC" w:rsidP="000610D8">
      <w:pPr>
        <w:ind w:firstLineChars="200" w:firstLine="440"/>
        <w:contextualSpacing/>
        <w:mirrorIndents/>
        <w:rPr>
          <w:rFonts w:ascii="楷体" w:eastAsia="楷体" w:hAnsi="楷体" w:cs="宋体"/>
          <w:sz w:val="22"/>
          <w:lang w:val="zh-TW" w:bidi="zh-TW"/>
        </w:rPr>
      </w:pPr>
      <w:r w:rsidRPr="000610D8">
        <w:rPr>
          <w:rFonts w:ascii="楷体" w:eastAsia="楷体" w:hAnsi="楷体" w:cs="宋体" w:hint="eastAsia"/>
          <w:sz w:val="22"/>
          <w:lang w:val="zh-TW" w:bidi="zh-TW"/>
        </w:rPr>
        <w:t>①</w:t>
      </w:r>
      <w:r w:rsidR="00A251B7" w:rsidRPr="000610D8">
        <w:rPr>
          <w:rFonts w:ascii="楷体" w:eastAsia="楷体" w:hAnsi="楷体"/>
          <w:sz w:val="22"/>
          <w:lang w:val="zh-TW" w:bidi="zh-TW"/>
        </w:rPr>
        <w:t>在我过去的经验中，太阳照射和石头发热总是先后一起发生</w:t>
      </w:r>
      <w:r w:rsidR="00514DF0" w:rsidRPr="000610D8">
        <w:rPr>
          <w:rFonts w:ascii="楷体" w:eastAsia="楷体" w:hAnsi="楷体"/>
          <w:sz w:val="22"/>
          <w:lang w:val="zh-TW" w:bidi="zh-TW"/>
        </w:rPr>
        <w:t>；</w:t>
      </w:r>
    </w:p>
    <w:p w14:paraId="3FA5F8C1" w14:textId="7384F08B" w:rsidR="00FA5EBC" w:rsidRPr="000610D8" w:rsidRDefault="00FA5EBC" w:rsidP="000610D8">
      <w:pPr>
        <w:ind w:firstLineChars="200" w:firstLine="440"/>
        <w:contextualSpacing/>
        <w:mirrorIndents/>
        <w:rPr>
          <w:rFonts w:ascii="楷体" w:eastAsia="楷体" w:hAnsi="楷体" w:cs="宋体"/>
          <w:sz w:val="22"/>
          <w:lang w:val="zh-TW" w:bidi="zh-TW"/>
        </w:rPr>
      </w:pPr>
      <w:r w:rsidRPr="000610D8">
        <w:rPr>
          <w:rFonts w:ascii="楷体" w:eastAsia="楷体" w:hAnsi="楷体" w:cs="宋体" w:hint="eastAsia"/>
          <w:sz w:val="22"/>
          <w:lang w:val="zh-TW" w:bidi="zh-TW"/>
        </w:rPr>
        <w:t>②</w:t>
      </w:r>
      <w:r w:rsidR="00A251B7" w:rsidRPr="000610D8">
        <w:rPr>
          <w:rFonts w:ascii="楷体" w:eastAsia="楷体" w:hAnsi="楷体"/>
          <w:sz w:val="22"/>
          <w:lang w:val="zh-TW" w:bidi="zh-TW"/>
        </w:rPr>
        <w:t>未来和过去总是相似的</w:t>
      </w:r>
      <w:r w:rsidR="00514DF0" w:rsidRPr="000610D8">
        <w:rPr>
          <w:rFonts w:ascii="楷体" w:eastAsia="楷体" w:hAnsi="楷体"/>
          <w:sz w:val="22"/>
          <w:lang w:val="zh-TW" w:bidi="zh-TW"/>
        </w:rPr>
        <w:t>；</w:t>
      </w:r>
    </w:p>
    <w:p w14:paraId="37A47890" w14:textId="3BB1EF99" w:rsidR="00FA5EBC" w:rsidRPr="000610D8" w:rsidRDefault="00FA5EBC" w:rsidP="000610D8">
      <w:pPr>
        <w:ind w:firstLineChars="200" w:firstLine="440"/>
        <w:contextualSpacing/>
        <w:mirrorIndents/>
        <w:rPr>
          <w:rFonts w:ascii="楷体" w:eastAsia="楷体" w:hAnsi="楷体"/>
          <w:sz w:val="22"/>
          <w:lang w:val="zh-TW" w:bidi="zh-TW"/>
        </w:rPr>
      </w:pPr>
      <w:r w:rsidRPr="000610D8">
        <w:rPr>
          <w:rFonts w:ascii="楷体" w:eastAsia="楷体" w:hAnsi="楷体" w:cs="宋体" w:hint="eastAsia"/>
          <w:sz w:val="22"/>
          <w:lang w:val="zh-TW" w:bidi="zh-TW"/>
        </w:rPr>
        <w:t>③</w:t>
      </w:r>
      <w:r w:rsidR="00A251B7" w:rsidRPr="000610D8">
        <w:rPr>
          <w:rFonts w:ascii="楷体" w:eastAsia="楷体" w:hAnsi="楷体"/>
          <w:sz w:val="22"/>
          <w:lang w:val="zh-TW" w:bidi="zh-TW"/>
        </w:rPr>
        <w:t>因此未来每次太阳照射都会导致石头发热。</w:t>
      </w:r>
    </w:p>
    <w:p w14:paraId="41E594E2" w14:textId="3A76E30A" w:rsidR="00FA5EBC" w:rsidRPr="000610D8" w:rsidRDefault="00A251B7"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可</w:t>
      </w:r>
      <w:r w:rsidR="00FA5EBC" w:rsidRPr="000610D8">
        <w:rPr>
          <w:rFonts w:ascii="楷体" w:eastAsia="楷体" w:hAnsi="楷体" w:hint="eastAsia"/>
          <w:sz w:val="22"/>
          <w:lang w:val="zh-TW" w:bidi="zh-TW"/>
        </w:rPr>
        <w:t>休</w:t>
      </w:r>
      <w:proofErr w:type="gramStart"/>
      <w:r w:rsidR="00FA5EBC" w:rsidRPr="000610D8">
        <w:rPr>
          <w:rFonts w:ascii="楷体" w:eastAsia="楷体" w:hAnsi="楷体" w:hint="eastAsia"/>
          <w:sz w:val="22"/>
          <w:lang w:val="zh-TW" w:bidi="zh-TW"/>
        </w:rPr>
        <w:t>谟</w:t>
      </w:r>
      <w:proofErr w:type="gramEnd"/>
      <w:r w:rsidRPr="000610D8">
        <w:rPr>
          <w:rFonts w:ascii="楷体" w:eastAsia="楷体" w:hAnsi="楷体"/>
          <w:sz w:val="22"/>
          <w:lang w:val="zh-TW" w:bidi="zh-TW"/>
        </w:rPr>
        <w:t>发现，第</w:t>
      </w:r>
      <w:r w:rsidR="00FA5EBC" w:rsidRPr="000610D8">
        <w:rPr>
          <w:rFonts w:ascii="楷体" w:eastAsia="楷体" w:hAnsi="楷体" w:hint="eastAsia"/>
          <w:sz w:val="22"/>
          <w:lang w:val="zh-TW" w:bidi="zh-TW"/>
        </w:rPr>
        <w:t>②</w:t>
      </w:r>
      <w:proofErr w:type="gramStart"/>
      <w:r w:rsidRPr="000610D8">
        <w:rPr>
          <w:rFonts w:ascii="楷体" w:eastAsia="楷体" w:hAnsi="楷体"/>
          <w:sz w:val="22"/>
          <w:lang w:val="zh-TW" w:bidi="zh-TW"/>
        </w:rPr>
        <w:t>个</w:t>
      </w:r>
      <w:proofErr w:type="gramEnd"/>
      <w:r w:rsidRPr="000610D8">
        <w:rPr>
          <w:rFonts w:ascii="楷体" w:eastAsia="楷体" w:hAnsi="楷体"/>
          <w:sz w:val="22"/>
          <w:lang w:val="zh-TW" w:bidi="zh-TW"/>
        </w:rPr>
        <w:t>步骤是有问题，它要成立，又必须依赖因果关系的推理，即由于过去的未来和过去的过去相似，推理到未来和现在相似。所以这个论证本身又依赖于因果关系，从而是一个循环论证</w:t>
      </w:r>
      <w:r w:rsidR="00FA5EBC" w:rsidRPr="000610D8">
        <w:rPr>
          <w:rFonts w:ascii="楷体" w:eastAsia="楷体" w:hAnsi="楷体" w:hint="eastAsia"/>
          <w:sz w:val="22"/>
          <w:lang w:val="zh-TW" w:bidi="zh-TW"/>
        </w:rPr>
        <w:t>。</w:t>
      </w:r>
    </w:p>
    <w:p w14:paraId="536A7AB3" w14:textId="4DDCB0CB" w:rsidR="00A251B7" w:rsidRPr="000610D8" w:rsidRDefault="00FA5EB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A251B7" w:rsidRPr="000610D8">
        <w:rPr>
          <w:rFonts w:ascii="楷体" w:eastAsia="楷体" w:hAnsi="楷体"/>
          <w:sz w:val="22"/>
          <w:lang w:val="zh-TW" w:bidi="zh-TW"/>
        </w:rPr>
        <w:t>接着审问</w:t>
      </w:r>
      <w:r w:rsidR="00B52040" w:rsidRPr="000610D8">
        <w:rPr>
          <w:rFonts w:ascii="楷体" w:eastAsia="楷体" w:hAnsi="楷体" w:hint="eastAsia"/>
          <w:sz w:val="22"/>
          <w:lang w:val="zh-TW" w:bidi="zh-TW"/>
        </w:rPr>
        <w:t>，</w:t>
      </w:r>
      <w:r w:rsidR="00A251B7" w:rsidRPr="000610D8">
        <w:rPr>
          <w:rFonts w:ascii="楷体" w:eastAsia="楷体" w:hAnsi="楷体"/>
          <w:sz w:val="22"/>
          <w:lang w:val="zh-TW" w:bidi="zh-TW"/>
        </w:rPr>
        <w:t>“因果关系”属于何种知识类型</w:t>
      </w:r>
      <w:r w:rsidR="00B52040" w:rsidRPr="000610D8">
        <w:rPr>
          <w:rFonts w:ascii="楷体" w:eastAsia="楷体" w:hAnsi="楷体" w:hint="eastAsia"/>
          <w:sz w:val="22"/>
          <w:lang w:val="zh-TW" w:bidi="zh-TW"/>
        </w:rPr>
        <w:t>？</w:t>
      </w:r>
      <w:r w:rsidR="00A251B7" w:rsidRPr="000610D8">
        <w:rPr>
          <w:rFonts w:ascii="楷体" w:eastAsia="楷体" w:hAnsi="楷体"/>
          <w:sz w:val="22"/>
          <w:lang w:val="zh-TW" w:bidi="zh-TW"/>
        </w:rPr>
        <w:t>如果是关于观念关系的知识，那么谓词和主词</w:t>
      </w:r>
      <w:r w:rsidR="00A251B7" w:rsidRPr="000610D8">
        <w:rPr>
          <w:rFonts w:ascii="楷体" w:eastAsia="楷体" w:hAnsi="楷体" w:hint="eastAsia"/>
          <w:sz w:val="22"/>
          <w:lang w:val="zh-TW" w:bidi="zh-TW"/>
        </w:rPr>
        <w:t>之间应该是分析的关系，但是</w:t>
      </w:r>
      <w:r w:rsidR="0041188B" w:rsidRPr="000610D8">
        <w:rPr>
          <w:rFonts w:ascii="楷体" w:eastAsia="楷体" w:hAnsi="楷体" w:hint="eastAsia"/>
          <w:sz w:val="22"/>
          <w:lang w:val="zh-TW" w:bidi="zh-TW"/>
        </w:rPr>
        <w:t>休</w:t>
      </w:r>
      <w:proofErr w:type="gramStart"/>
      <w:r w:rsidR="0041188B" w:rsidRPr="000610D8">
        <w:rPr>
          <w:rFonts w:ascii="楷体" w:eastAsia="楷体" w:hAnsi="楷体" w:hint="eastAsia"/>
          <w:sz w:val="22"/>
          <w:lang w:val="zh-TW" w:bidi="zh-TW"/>
        </w:rPr>
        <w:t>谟</w:t>
      </w:r>
      <w:proofErr w:type="gramEnd"/>
      <w:r w:rsidR="00A251B7" w:rsidRPr="000610D8">
        <w:rPr>
          <w:rFonts w:ascii="楷体" w:eastAsia="楷体" w:hAnsi="楷体" w:hint="eastAsia"/>
          <w:sz w:val="22"/>
          <w:lang w:val="zh-TW" w:bidi="zh-TW"/>
        </w:rPr>
        <w:t>发现在原因的概念中分析不出结果来，即不能从“太阳”分析出“石头发热”来，因而不能从原因预见到结果，所以它不是关于观念关系的知识，不具备必然性。如果是关于事实的知识，就会导致前述的循环论证，因为关于事实的知识是由因果关系来论证的，不能用它反过来论证因果关系。所以因果关系根本就不是一种知识。</w:t>
      </w:r>
    </w:p>
    <w:p w14:paraId="5053C051" w14:textId="77777777" w:rsidR="008B4146" w:rsidRPr="000610D8" w:rsidRDefault="008B4146" w:rsidP="000610D8">
      <w:pPr>
        <w:ind w:firstLineChars="100" w:firstLine="220"/>
        <w:contextualSpacing/>
        <w:mirrorIndents/>
        <w:rPr>
          <w:rFonts w:ascii="楷体" w:eastAsia="楷体" w:hAnsi="楷体"/>
          <w:sz w:val="22"/>
          <w:lang w:val="zh-TW" w:bidi="zh-TW"/>
        </w:rPr>
      </w:pPr>
    </w:p>
    <w:p w14:paraId="1415BDE9" w14:textId="5DFB5B17" w:rsidR="008B4146" w:rsidRPr="000610D8" w:rsidRDefault="00514DF0"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w:t>
      </w:r>
      <w:r w:rsidR="00A251B7" w:rsidRPr="000610D8">
        <w:rPr>
          <w:rFonts w:ascii="楷体" w:eastAsia="楷体" w:hAnsi="楷体"/>
          <w:sz w:val="22"/>
          <w:lang w:val="zh-TW" w:bidi="zh-TW"/>
        </w:rPr>
        <w:t>3</w:t>
      </w:r>
      <w:r w:rsidRPr="000610D8">
        <w:rPr>
          <w:rFonts w:ascii="楷体" w:eastAsia="楷体" w:hAnsi="楷体" w:hint="eastAsia"/>
          <w:sz w:val="22"/>
          <w:lang w:val="zh-TW" w:bidi="zh-TW"/>
        </w:rPr>
        <w:t>）</w:t>
      </w:r>
      <w:r w:rsidR="008B4146" w:rsidRPr="000610D8">
        <w:rPr>
          <w:rFonts w:ascii="楷体" w:eastAsia="楷体" w:hAnsi="楷体" w:hint="eastAsia"/>
          <w:sz w:val="22"/>
          <w:lang w:val="zh-TW" w:bidi="zh-TW"/>
        </w:rPr>
        <w:t>因果关系的本质</w:t>
      </w:r>
    </w:p>
    <w:p w14:paraId="5C3E8922" w14:textId="2CEF9EDC" w:rsidR="008B4146" w:rsidRPr="000610D8" w:rsidRDefault="00A251B7"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最后</w:t>
      </w:r>
      <w:r w:rsidR="008B4146" w:rsidRPr="000610D8">
        <w:rPr>
          <w:rFonts w:ascii="楷体" w:eastAsia="楷体" w:hAnsi="楷体" w:hint="eastAsia"/>
          <w:sz w:val="22"/>
          <w:lang w:val="zh-TW" w:bidi="zh-TW"/>
        </w:rPr>
        <w:t>休</w:t>
      </w:r>
      <w:proofErr w:type="gramStart"/>
      <w:r w:rsidR="008B4146" w:rsidRPr="000610D8">
        <w:rPr>
          <w:rFonts w:ascii="楷体" w:eastAsia="楷体" w:hAnsi="楷体" w:hint="eastAsia"/>
          <w:sz w:val="22"/>
          <w:lang w:val="zh-TW" w:bidi="zh-TW"/>
        </w:rPr>
        <w:t>谟</w:t>
      </w:r>
      <w:proofErr w:type="gramEnd"/>
      <w:r w:rsidRPr="000610D8">
        <w:rPr>
          <w:rFonts w:ascii="楷体" w:eastAsia="楷体" w:hAnsi="楷体"/>
          <w:sz w:val="22"/>
          <w:lang w:val="zh-TW" w:bidi="zh-TW"/>
        </w:rPr>
        <w:t>得出结论说，“因果关系”并非理性发现了事件之间的联系，而是心灵一种“联想的习惯”创造了这种联系。即在多次经历了事件A和事件B总是先后一起发生之后，心灵形成一种联想的习惯，在以后每次经历事件A时，都会立马联想到事件B。</w:t>
      </w:r>
    </w:p>
    <w:p w14:paraId="236EBF5B" w14:textId="7FAE23AD" w:rsidR="0038280C" w:rsidRPr="000610D8" w:rsidRDefault="00A251B7"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对因果关系必然性的迷信容易导致两种错误</w:t>
      </w:r>
      <w:r w:rsidR="008B4146" w:rsidRPr="000610D8">
        <w:rPr>
          <w:rFonts w:ascii="楷体" w:eastAsia="楷体" w:hAnsi="楷体" w:hint="eastAsia"/>
          <w:sz w:val="22"/>
          <w:lang w:val="zh-TW" w:bidi="zh-TW"/>
        </w:rPr>
        <w:t>：①</w:t>
      </w:r>
      <w:r w:rsidRPr="000610D8">
        <w:rPr>
          <w:rFonts w:ascii="楷体" w:eastAsia="楷体" w:hAnsi="楷体"/>
          <w:sz w:val="22"/>
          <w:lang w:val="zh-TW" w:bidi="zh-TW"/>
        </w:rPr>
        <w:t>、循环论证的逻辑错误</w:t>
      </w:r>
      <w:r w:rsidR="00B209A0" w:rsidRPr="000610D8">
        <w:rPr>
          <w:rFonts w:ascii="楷体" w:eastAsia="楷体" w:hAnsi="楷体" w:hint="eastAsia"/>
          <w:sz w:val="22"/>
          <w:lang w:val="zh-TW" w:bidi="zh-TW"/>
        </w:rPr>
        <w:t>：</w:t>
      </w:r>
      <w:r w:rsidRPr="000610D8">
        <w:rPr>
          <w:rFonts w:ascii="楷体" w:eastAsia="楷体" w:hAnsi="楷体"/>
          <w:sz w:val="22"/>
          <w:lang w:val="zh-TW" w:bidi="zh-TW"/>
        </w:rPr>
        <w:t>用因果推理建立起来的经验作为证明因果关系的前提</w:t>
      </w:r>
      <w:r w:rsidR="00B209A0" w:rsidRPr="000610D8">
        <w:rPr>
          <w:rFonts w:ascii="楷体" w:eastAsia="楷体" w:hAnsi="楷体" w:hint="eastAsia"/>
          <w:sz w:val="22"/>
          <w:lang w:val="zh-TW" w:bidi="zh-TW"/>
        </w:rPr>
        <w:t>；②</w:t>
      </w:r>
      <w:r w:rsidRPr="000610D8">
        <w:rPr>
          <w:rFonts w:ascii="楷体" w:eastAsia="楷体" w:hAnsi="楷体"/>
          <w:sz w:val="22"/>
          <w:lang w:val="zh-TW" w:bidi="zh-TW"/>
        </w:rPr>
        <w:t>、超出经验预判未来事件。但是</w:t>
      </w:r>
      <w:r w:rsidR="00943385" w:rsidRPr="000610D8">
        <w:rPr>
          <w:rFonts w:ascii="楷体" w:eastAsia="楷体" w:hAnsi="楷体" w:hint="eastAsia"/>
          <w:sz w:val="22"/>
          <w:lang w:val="zh-TW" w:bidi="zh-TW"/>
        </w:rPr>
        <w:t>休</w:t>
      </w:r>
      <w:proofErr w:type="gramStart"/>
      <w:r w:rsidR="00943385" w:rsidRPr="000610D8">
        <w:rPr>
          <w:rFonts w:ascii="楷体" w:eastAsia="楷体" w:hAnsi="楷体" w:hint="eastAsia"/>
          <w:sz w:val="22"/>
          <w:lang w:val="zh-TW" w:bidi="zh-TW"/>
        </w:rPr>
        <w:t>谟</w:t>
      </w:r>
      <w:proofErr w:type="gramEnd"/>
      <w:r w:rsidRPr="000610D8">
        <w:rPr>
          <w:rFonts w:ascii="楷体" w:eastAsia="楷体" w:hAnsi="楷体"/>
          <w:sz w:val="22"/>
          <w:lang w:val="zh-TW" w:bidi="zh-TW"/>
        </w:rPr>
        <w:t>并非要否定因果关系的作用，他只是说在经验范围内无法</w:t>
      </w:r>
      <w:r w:rsidR="00012035" w:rsidRPr="000610D8">
        <w:rPr>
          <w:rFonts w:ascii="楷体" w:eastAsia="楷体" w:hAnsi="楷体" w:hint="eastAsia"/>
          <w:sz w:val="22"/>
          <w:lang w:val="zh-TW" w:bidi="zh-TW"/>
        </w:rPr>
        <w:t>提供解释，只能给因果关系提供一个自然</w:t>
      </w:r>
      <w:r w:rsidR="00943385" w:rsidRPr="000610D8">
        <w:rPr>
          <w:rFonts w:ascii="楷体" w:eastAsia="楷体" w:hAnsi="楷体" w:hint="eastAsia"/>
          <w:sz w:val="22"/>
          <w:lang w:val="zh-TW" w:bidi="zh-TW"/>
        </w:rPr>
        <w:t>主义</w:t>
      </w:r>
      <w:r w:rsidR="00012035" w:rsidRPr="000610D8">
        <w:rPr>
          <w:rFonts w:ascii="楷体" w:eastAsia="楷体" w:hAnsi="楷体" w:hint="eastAsia"/>
          <w:sz w:val="22"/>
          <w:lang w:val="zh-TW" w:bidi="zh-TW"/>
        </w:rPr>
        <w:t>的解释，虽然它没有逻辑基础</w:t>
      </w:r>
      <w:r w:rsidR="0038280C" w:rsidRPr="000610D8">
        <w:rPr>
          <w:rFonts w:ascii="楷体" w:eastAsia="楷体" w:hAnsi="楷体" w:hint="eastAsia"/>
          <w:sz w:val="22"/>
          <w:lang w:val="zh-TW" w:bidi="zh-TW"/>
        </w:rPr>
        <w:t>，</w:t>
      </w:r>
      <w:r w:rsidR="00012035" w:rsidRPr="000610D8">
        <w:rPr>
          <w:rFonts w:ascii="楷体" w:eastAsia="楷体" w:hAnsi="楷体" w:hint="eastAsia"/>
          <w:sz w:val="22"/>
          <w:lang w:val="zh-TW" w:bidi="zh-TW"/>
        </w:rPr>
        <w:t>但仍有一定的原则，这个原则就是心灵的习惯或人性的倾向。他认为“习惯是人生伟大的指南，只有这个原则才能使我们的经验对我们有用”。所以人应该遵循习惯去生活。</w:t>
      </w:r>
    </w:p>
    <w:p w14:paraId="21641066" w14:textId="11F53494" w:rsidR="00012035" w:rsidRPr="000610D8" w:rsidRDefault="0038280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012035" w:rsidRPr="000610D8">
        <w:rPr>
          <w:rFonts w:ascii="楷体" w:eastAsia="楷体" w:hAnsi="楷体" w:hint="eastAsia"/>
          <w:sz w:val="22"/>
          <w:lang w:val="zh-TW" w:bidi="zh-TW"/>
        </w:rPr>
        <w:t>问题对后世影响巨大。康德曾说</w:t>
      </w:r>
      <w:proofErr w:type="gramStart"/>
      <w:r w:rsidR="00012035" w:rsidRPr="000610D8">
        <w:rPr>
          <w:rFonts w:ascii="楷体" w:eastAsia="楷体" w:hAnsi="楷体" w:hint="eastAsia"/>
          <w:sz w:val="22"/>
          <w:lang w:val="zh-TW" w:bidi="zh-TW"/>
        </w:rPr>
        <w:t>过正是</w:t>
      </w:r>
      <w:r w:rsidRPr="000610D8">
        <w:rPr>
          <w:rFonts w:ascii="楷体" w:eastAsia="楷体" w:hAnsi="楷体" w:hint="eastAsia"/>
          <w:sz w:val="22"/>
          <w:lang w:val="zh-TW" w:bidi="zh-TW"/>
        </w:rPr>
        <w:t>休谟</w:t>
      </w:r>
      <w:proofErr w:type="gramEnd"/>
      <w:r w:rsidR="00012035" w:rsidRPr="000610D8">
        <w:rPr>
          <w:rFonts w:ascii="楷体" w:eastAsia="楷体" w:hAnsi="楷体" w:hint="eastAsia"/>
          <w:sz w:val="22"/>
          <w:lang w:val="zh-TW" w:bidi="zh-TW"/>
        </w:rPr>
        <w:t>把“他从独断论的迷梦中惊醒”。后来的哲学家尝试着用各种学说解决</w:t>
      </w: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012035" w:rsidRPr="000610D8">
        <w:rPr>
          <w:rFonts w:ascii="楷体" w:eastAsia="楷体" w:hAnsi="楷体" w:hint="eastAsia"/>
          <w:sz w:val="22"/>
          <w:lang w:val="zh-TW" w:bidi="zh-TW"/>
        </w:rPr>
        <w:t>问题，如康德把因果关系作为先验范畴。还有哲学家提出“规则性理论”、“反事实理论”等。但目前还没有公认的解决方法。</w:t>
      </w:r>
    </w:p>
    <w:p w14:paraId="7AFE718F" w14:textId="77777777" w:rsidR="0038280C" w:rsidRPr="000610D8" w:rsidRDefault="0038280C" w:rsidP="000610D8">
      <w:pPr>
        <w:ind w:firstLineChars="100" w:firstLine="220"/>
        <w:contextualSpacing/>
        <w:mirrorIndents/>
        <w:rPr>
          <w:rFonts w:ascii="楷体" w:eastAsia="楷体" w:hAnsi="楷体"/>
          <w:sz w:val="22"/>
          <w:lang w:val="zh-TW" w:bidi="zh-TW"/>
        </w:rPr>
      </w:pPr>
    </w:p>
    <w:p w14:paraId="1AB857A3" w14:textId="2D06DAA3" w:rsidR="0038280C" w:rsidRPr="000610D8" w:rsidRDefault="00012035" w:rsidP="000610D8">
      <w:pPr>
        <w:ind w:firstLineChars="100" w:firstLine="221"/>
        <w:contextualSpacing/>
        <w:mirrorIndents/>
        <w:rPr>
          <w:rFonts w:ascii="楷体" w:eastAsia="楷体" w:hAnsi="楷体"/>
          <w:b/>
          <w:bCs/>
          <w:sz w:val="22"/>
          <w:lang w:val="zh-TW" w:bidi="zh-TW"/>
        </w:rPr>
      </w:pPr>
      <w:r w:rsidRPr="000610D8">
        <w:rPr>
          <w:rFonts w:ascii="楷体" w:eastAsia="楷体" w:hAnsi="楷体"/>
          <w:b/>
          <w:bCs/>
          <w:sz w:val="22"/>
          <w:lang w:val="zh-TW" w:bidi="zh-TW"/>
        </w:rPr>
        <w:t>4、对实体的</w:t>
      </w:r>
      <w:r w:rsidR="0038280C" w:rsidRPr="000610D8">
        <w:rPr>
          <w:rFonts w:ascii="楷体" w:eastAsia="楷体" w:hAnsi="楷体" w:hint="eastAsia"/>
          <w:b/>
          <w:bCs/>
          <w:sz w:val="22"/>
          <w:lang w:val="zh-TW" w:bidi="zh-TW"/>
        </w:rPr>
        <w:t>怀疑</w:t>
      </w:r>
    </w:p>
    <w:p w14:paraId="4AF191F3" w14:textId="3F19FB7D" w:rsidR="0038280C" w:rsidRPr="000610D8" w:rsidRDefault="00E32605"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（1）</w:t>
      </w:r>
      <w:r w:rsidR="00012035" w:rsidRPr="000610D8">
        <w:rPr>
          <w:rFonts w:ascii="楷体" w:eastAsia="楷体" w:hAnsi="楷体"/>
          <w:sz w:val="22"/>
          <w:lang w:val="zh-TW" w:bidi="zh-TW"/>
        </w:rPr>
        <w:t>对</w:t>
      </w:r>
      <w:r w:rsidR="0038280C" w:rsidRPr="000610D8">
        <w:rPr>
          <w:rFonts w:ascii="楷体" w:eastAsia="楷体" w:hAnsi="楷体" w:hint="eastAsia"/>
          <w:sz w:val="22"/>
          <w:lang w:val="zh-TW" w:bidi="zh-TW"/>
        </w:rPr>
        <w:t>物质实体的怀疑</w:t>
      </w:r>
    </w:p>
    <w:p w14:paraId="16D5E363" w14:textId="6C9657B9" w:rsidR="00012035" w:rsidRPr="000610D8" w:rsidRDefault="0038280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012035" w:rsidRPr="000610D8">
        <w:rPr>
          <w:rFonts w:ascii="楷体" w:eastAsia="楷体" w:hAnsi="楷体"/>
          <w:sz w:val="22"/>
          <w:lang w:val="zh-TW" w:bidi="zh-TW"/>
        </w:rPr>
        <w:t>认为一切知识都以感觉经验为基础。洛克认为需要设定一个物质实体，用以支撑事物的属性。可是</w:t>
      </w:r>
      <w:r w:rsidR="007E57FA" w:rsidRPr="000610D8">
        <w:rPr>
          <w:rFonts w:ascii="楷体" w:eastAsia="楷体" w:hAnsi="楷体" w:hint="eastAsia"/>
          <w:sz w:val="22"/>
          <w:lang w:val="zh-TW" w:bidi="zh-TW"/>
        </w:rPr>
        <w:t>休</w:t>
      </w:r>
      <w:proofErr w:type="gramStart"/>
      <w:r w:rsidR="007E57FA" w:rsidRPr="000610D8">
        <w:rPr>
          <w:rFonts w:ascii="楷体" w:eastAsia="楷体" w:hAnsi="楷体" w:hint="eastAsia"/>
          <w:sz w:val="22"/>
          <w:lang w:val="zh-TW" w:bidi="zh-TW"/>
        </w:rPr>
        <w:t>谟</w:t>
      </w:r>
      <w:proofErr w:type="gramEnd"/>
      <w:r w:rsidR="00012035" w:rsidRPr="000610D8">
        <w:rPr>
          <w:rFonts w:ascii="楷体" w:eastAsia="楷体" w:hAnsi="楷体"/>
          <w:sz w:val="22"/>
          <w:lang w:val="zh-TW" w:bidi="zh-TW"/>
        </w:rPr>
        <w:t>指出，我们在经验当中，找不到洛克说的这种实体，我们经验到的只有属性。因此知觉以外是否存在实体，我们不可能知道，纵使你把注意力延伸到天涯海角，都超不出知觉的范围，贸然断言物质实体存在是一种独断论，</w:t>
      </w:r>
      <w:r w:rsidR="00FC4021" w:rsidRPr="000610D8">
        <w:rPr>
          <w:rFonts w:ascii="楷体" w:eastAsia="楷体" w:hAnsi="楷体" w:hint="eastAsia"/>
          <w:sz w:val="22"/>
          <w:lang w:val="zh-TW" w:bidi="zh-TW"/>
        </w:rPr>
        <w:t>休</w:t>
      </w:r>
      <w:proofErr w:type="gramStart"/>
      <w:r w:rsidR="00FC4021" w:rsidRPr="000610D8">
        <w:rPr>
          <w:rFonts w:ascii="楷体" w:eastAsia="楷体" w:hAnsi="楷体" w:hint="eastAsia"/>
          <w:sz w:val="22"/>
          <w:lang w:val="zh-TW" w:bidi="zh-TW"/>
        </w:rPr>
        <w:t>谟</w:t>
      </w:r>
      <w:proofErr w:type="gramEnd"/>
      <w:r w:rsidR="00012035" w:rsidRPr="000610D8">
        <w:rPr>
          <w:rFonts w:ascii="楷体" w:eastAsia="楷体" w:hAnsi="楷体"/>
          <w:sz w:val="22"/>
          <w:lang w:val="zh-TW" w:bidi="zh-TW"/>
        </w:rPr>
        <w:t>否认实体作为知识对象的可能性</w:t>
      </w:r>
      <w:r w:rsidR="00FC4021" w:rsidRPr="000610D8">
        <w:rPr>
          <w:rFonts w:ascii="楷体" w:eastAsia="楷体" w:hAnsi="楷体" w:hint="eastAsia"/>
          <w:sz w:val="22"/>
          <w:lang w:val="zh-TW" w:bidi="zh-TW"/>
        </w:rPr>
        <w:t>。</w:t>
      </w:r>
    </w:p>
    <w:p w14:paraId="630E242D" w14:textId="5A8C3094" w:rsidR="00A85991" w:rsidRPr="000610D8" w:rsidRDefault="00E32605"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（2）</w:t>
      </w:r>
      <w:r w:rsidR="00A85991" w:rsidRPr="000610D8">
        <w:rPr>
          <w:rFonts w:ascii="楷体" w:eastAsia="楷体" w:hAnsi="楷体" w:hint="eastAsia"/>
          <w:sz w:val="22"/>
          <w:lang w:val="zh-TW" w:bidi="zh-TW"/>
        </w:rPr>
        <w:t>对精神实体的怀疑</w:t>
      </w:r>
    </w:p>
    <w:p w14:paraId="5B77D65F" w14:textId="05AD59C4" w:rsidR="00E32605" w:rsidRPr="000610D8" w:rsidRDefault="00E32605"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①对自我的怀疑</w:t>
      </w:r>
    </w:p>
    <w:p w14:paraId="3D5A4E5E" w14:textId="327206B3" w:rsidR="000D0780" w:rsidRPr="000610D8" w:rsidRDefault="00A85991"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012035" w:rsidRPr="000610D8">
        <w:rPr>
          <w:rFonts w:ascii="楷体" w:eastAsia="楷体" w:hAnsi="楷体"/>
          <w:sz w:val="22"/>
          <w:lang w:val="zh-TW" w:bidi="zh-TW"/>
        </w:rPr>
        <w:t>否定了洛克对物质实体的设定，但也不认可贝克菜对精神实体的设定。考察我们所有的观念和印象，都找不到一个“自我”的心灵实体，因为心灵实体是恒常不变的固定的“自我”，但是我们的意识却是不断地流动的</w:t>
      </w:r>
      <w:r w:rsidR="00DC0EBD" w:rsidRPr="000610D8">
        <w:rPr>
          <w:rFonts w:ascii="楷体" w:eastAsia="楷体" w:hAnsi="楷体" w:hint="eastAsia"/>
          <w:sz w:val="22"/>
          <w:lang w:val="zh-TW" w:bidi="zh-TW"/>
        </w:rPr>
        <w:t>，</w:t>
      </w:r>
      <w:r w:rsidR="00012035" w:rsidRPr="000610D8">
        <w:rPr>
          <w:rFonts w:ascii="楷体" w:eastAsia="楷体" w:hAnsi="楷体"/>
          <w:sz w:val="22"/>
          <w:lang w:val="zh-TW" w:bidi="zh-TW"/>
        </w:rPr>
        <w:t>他认为，所谓的“自我意识”不过是“那些以不可想象的速度互相连续、</w:t>
      </w:r>
      <w:r w:rsidR="00DC0EBD" w:rsidRPr="000610D8">
        <w:rPr>
          <w:rFonts w:ascii="楷体" w:eastAsia="楷体" w:hAnsi="楷体" w:hint="eastAsia"/>
          <w:sz w:val="22"/>
          <w:lang w:val="zh-TW" w:bidi="zh-TW"/>
        </w:rPr>
        <w:t>并</w:t>
      </w:r>
      <w:r w:rsidR="00012035" w:rsidRPr="000610D8">
        <w:rPr>
          <w:rFonts w:ascii="楷体" w:eastAsia="楷体" w:hAnsi="楷体"/>
          <w:sz w:val="22"/>
          <w:lang w:val="zh-TW" w:bidi="zh-TW"/>
        </w:rPr>
        <w:t>处于永远流动之中的知觉的集合体，或一束知觉”。换言之，心灵实体的存在是不可知的，可知的只是正在进行中的知觉的连续。</w:t>
      </w:r>
    </w:p>
    <w:p w14:paraId="641C979B" w14:textId="0EA3731F" w:rsidR="00E32605" w:rsidRPr="000610D8" w:rsidRDefault="00E32605"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②对上帝的怀疑</w:t>
      </w:r>
    </w:p>
    <w:p w14:paraId="7CE959B6" w14:textId="77777777" w:rsidR="00060C30" w:rsidRPr="000610D8" w:rsidRDefault="00012035"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既然知识无法超出经验的范围，那么我们也不可能具有任何关于处在经验之外的上帝的知识，他一一否定了历史上所有关于上帝存在的证明，他的</w:t>
      </w:r>
      <w:r w:rsidRPr="000610D8">
        <w:rPr>
          <w:rFonts w:ascii="楷体" w:eastAsia="楷体" w:hAnsi="楷体" w:hint="eastAsia"/>
          <w:sz w:val="22"/>
          <w:lang w:val="zh-TW" w:bidi="zh-TW"/>
        </w:rPr>
        <w:t>理由是</w:t>
      </w:r>
      <w:r w:rsidR="000C7746" w:rsidRPr="000610D8">
        <w:rPr>
          <w:rFonts w:ascii="楷体" w:eastAsia="楷体" w:hAnsi="楷体" w:hint="eastAsia"/>
          <w:sz w:val="22"/>
          <w:lang w:val="zh-TW" w:bidi="zh-TW"/>
        </w:rPr>
        <w:t>：</w:t>
      </w:r>
    </w:p>
    <w:p w14:paraId="7884779F" w14:textId="3748BF8D" w:rsidR="00060C30" w:rsidRPr="000610D8" w:rsidRDefault="00012035"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A、因为“上帝”的观念不是经验的对象，不能通过经验证明，而托马斯·阿奎那的五路证明企图用后天经验的方法证明上帝存在</w:t>
      </w:r>
      <w:r w:rsidR="00060C30" w:rsidRPr="000610D8">
        <w:rPr>
          <w:rFonts w:ascii="楷体" w:eastAsia="楷体" w:hAnsi="楷体" w:hint="eastAsia"/>
          <w:sz w:val="22"/>
          <w:lang w:val="zh-TW" w:bidi="zh-TW"/>
        </w:rPr>
        <w:t>。</w:t>
      </w:r>
    </w:p>
    <w:p w14:paraId="357D39C7" w14:textId="77777777" w:rsidR="00060C30" w:rsidRPr="000610D8" w:rsidRDefault="00012035"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B、上帝存在是一个事实问题，不能运用必然推理证明，即无法用先天证明说明上帝，因为事实的反面总是可能的。</w:t>
      </w:r>
    </w:p>
    <w:p w14:paraId="268107A3" w14:textId="569BA82C" w:rsidR="00012035" w:rsidRPr="000610D8" w:rsidRDefault="00012035"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C、上帝存在的道德证明也不可靠，人类的不幸和痛苦提供了反证明。</w:t>
      </w:r>
      <w:r w:rsidR="00060C30" w:rsidRPr="000610D8">
        <w:rPr>
          <w:rFonts w:ascii="楷体" w:eastAsia="楷体" w:hAnsi="楷体" w:hint="eastAsia"/>
          <w:sz w:val="22"/>
          <w:lang w:val="zh-TW" w:bidi="zh-TW"/>
        </w:rPr>
        <w:t>休</w:t>
      </w:r>
      <w:proofErr w:type="gramStart"/>
      <w:r w:rsidR="00060C30" w:rsidRPr="000610D8">
        <w:rPr>
          <w:rFonts w:ascii="楷体" w:eastAsia="楷体" w:hAnsi="楷体" w:hint="eastAsia"/>
          <w:sz w:val="22"/>
          <w:lang w:val="zh-TW" w:bidi="zh-TW"/>
        </w:rPr>
        <w:t>谟</w:t>
      </w:r>
      <w:proofErr w:type="gramEnd"/>
      <w:r w:rsidRPr="000610D8">
        <w:rPr>
          <w:rFonts w:ascii="楷体" w:eastAsia="楷体" w:hAnsi="楷体"/>
          <w:sz w:val="22"/>
          <w:lang w:val="zh-TW" w:bidi="zh-TW"/>
        </w:rPr>
        <w:t>对于“实体”的批判态度是怀疑论而非独断论的</w:t>
      </w:r>
      <w:r w:rsidR="00060C30" w:rsidRPr="000610D8">
        <w:rPr>
          <w:rFonts w:ascii="楷体" w:eastAsia="楷体" w:hAnsi="楷体" w:hint="eastAsia"/>
          <w:sz w:val="22"/>
          <w:lang w:val="zh-TW" w:bidi="zh-TW"/>
        </w:rPr>
        <w:t>，</w:t>
      </w:r>
      <w:r w:rsidRPr="000610D8">
        <w:rPr>
          <w:rFonts w:ascii="楷体" w:eastAsia="楷体" w:hAnsi="楷体"/>
          <w:sz w:val="22"/>
          <w:lang w:val="zh-TW" w:bidi="zh-TW"/>
        </w:rPr>
        <w:t>即他没有断言实体不存在，而是说我们没有关于实体的知觉，从而不可能有关于实体的任何知识。本着这种怀疑论的精神，他依次否定了物质实体、心灵实体和上帝的可知性，与其说他是怀疑主义者，不</w:t>
      </w:r>
      <w:r w:rsidRPr="000610D8">
        <w:rPr>
          <w:rFonts w:ascii="楷体" w:eastAsia="楷体" w:hAnsi="楷体" w:hint="eastAsia"/>
          <w:sz w:val="22"/>
          <w:lang w:val="zh-TW" w:bidi="zh-TW"/>
        </w:rPr>
        <w:t>如说他是不可知论者。</w:t>
      </w:r>
    </w:p>
    <w:p w14:paraId="223726B2" w14:textId="77777777" w:rsidR="00060C30" w:rsidRPr="000610D8" w:rsidRDefault="00060C30" w:rsidP="000610D8">
      <w:pPr>
        <w:ind w:firstLineChars="100" w:firstLine="221"/>
        <w:contextualSpacing/>
        <w:mirrorIndents/>
        <w:rPr>
          <w:rFonts w:ascii="楷体" w:eastAsia="楷体" w:hAnsi="楷体"/>
          <w:b/>
          <w:bCs/>
          <w:sz w:val="22"/>
          <w:lang w:val="zh-TW" w:bidi="zh-TW"/>
        </w:rPr>
      </w:pPr>
    </w:p>
    <w:p w14:paraId="3F0EB44F" w14:textId="55726FC8" w:rsidR="00012035" w:rsidRPr="000610D8" w:rsidRDefault="00012035" w:rsidP="000610D8">
      <w:pPr>
        <w:ind w:firstLineChars="100" w:firstLine="221"/>
        <w:contextualSpacing/>
        <w:mirrorIndents/>
        <w:rPr>
          <w:rFonts w:ascii="楷体" w:eastAsia="楷体" w:hAnsi="楷体"/>
          <w:b/>
          <w:bCs/>
          <w:sz w:val="22"/>
          <w:lang w:val="zh-TW" w:bidi="zh-TW"/>
        </w:rPr>
      </w:pPr>
      <w:r w:rsidRPr="000610D8">
        <w:rPr>
          <w:rFonts w:ascii="楷体" w:eastAsia="楷体" w:hAnsi="楷体"/>
          <w:b/>
          <w:bCs/>
          <w:sz w:val="22"/>
          <w:lang w:val="zh-TW" w:bidi="zh-TW"/>
        </w:rPr>
        <w:t>5</w:t>
      </w:r>
      <w:r w:rsidR="00060C30" w:rsidRPr="000610D8">
        <w:rPr>
          <w:rFonts w:ascii="楷体" w:eastAsia="楷体" w:hAnsi="楷体" w:hint="eastAsia"/>
          <w:b/>
          <w:bCs/>
          <w:sz w:val="22"/>
          <w:lang w:val="zh-TW" w:bidi="zh-TW"/>
        </w:rPr>
        <w:t>、休谟的不可知论/温和怀疑论</w:t>
      </w:r>
    </w:p>
    <w:p w14:paraId="775D7C43" w14:textId="77777777" w:rsidR="00746B87" w:rsidRPr="000610D8" w:rsidRDefault="00746B87"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012035" w:rsidRPr="000610D8">
        <w:rPr>
          <w:rFonts w:ascii="楷体" w:eastAsia="楷体" w:hAnsi="楷体" w:hint="eastAsia"/>
          <w:sz w:val="22"/>
          <w:lang w:val="zh-TW" w:bidi="zh-TW"/>
        </w:rPr>
        <w:t>从英国经验主义的传统出发，力图克服洛克和贝克莱哲学中的矛盾，将经验主义贯彻到底，最终走向了不可知论</w:t>
      </w:r>
      <w:r w:rsidR="00012035" w:rsidRPr="000610D8">
        <w:rPr>
          <w:rFonts w:ascii="楷体" w:eastAsia="楷体" w:hAnsi="楷体"/>
          <w:sz w:val="22"/>
          <w:lang w:val="zh-TW" w:bidi="zh-TW"/>
        </w:rPr>
        <w:t>/怀疑论。他的不可知论/怀疑论体现在以下几个方面</w:t>
      </w:r>
      <w:r w:rsidRPr="000610D8">
        <w:rPr>
          <w:rFonts w:ascii="楷体" w:eastAsia="楷体" w:hAnsi="楷体" w:hint="eastAsia"/>
          <w:sz w:val="22"/>
          <w:lang w:val="zh-TW" w:bidi="zh-TW"/>
        </w:rPr>
        <w:t>：</w:t>
      </w:r>
    </w:p>
    <w:p w14:paraId="1F44E05E" w14:textId="209FD2FF" w:rsidR="00746B87" w:rsidRPr="000610D8" w:rsidRDefault="00514DF0"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w:t>
      </w:r>
      <w:r w:rsidR="00012035" w:rsidRPr="000610D8">
        <w:rPr>
          <w:rFonts w:ascii="楷体" w:eastAsia="楷体" w:hAnsi="楷体"/>
          <w:sz w:val="22"/>
          <w:lang w:val="zh-TW" w:bidi="zh-TW"/>
        </w:rPr>
        <w:t>1</w:t>
      </w:r>
      <w:r w:rsidRPr="000610D8">
        <w:rPr>
          <w:rFonts w:ascii="楷体" w:eastAsia="楷体" w:hAnsi="楷体"/>
          <w:sz w:val="22"/>
          <w:lang w:val="zh-TW" w:bidi="zh-TW"/>
        </w:rPr>
        <w:t>）</w:t>
      </w:r>
      <w:r w:rsidR="00012035" w:rsidRPr="000610D8">
        <w:rPr>
          <w:rFonts w:ascii="楷体" w:eastAsia="楷体" w:hAnsi="楷体"/>
          <w:sz w:val="22"/>
          <w:lang w:val="zh-TW" w:bidi="zh-TW"/>
        </w:rPr>
        <w:t>、对物质实体的怀疑</w:t>
      </w:r>
      <w:r w:rsidR="00746B87" w:rsidRPr="000610D8">
        <w:rPr>
          <w:rFonts w:ascii="楷体" w:eastAsia="楷体" w:hAnsi="楷体" w:hint="eastAsia"/>
          <w:sz w:val="22"/>
          <w:lang w:val="zh-TW" w:bidi="zh-TW"/>
        </w:rPr>
        <w:t>：</w:t>
      </w:r>
      <w:r w:rsidR="00012035" w:rsidRPr="000610D8">
        <w:rPr>
          <w:rFonts w:ascii="楷体" w:eastAsia="楷体" w:hAnsi="楷体"/>
          <w:sz w:val="22"/>
          <w:lang w:val="zh-TW" w:bidi="zh-TW"/>
        </w:rPr>
        <w:t>印象的来源不可知。</w:t>
      </w:r>
      <w:r w:rsidRPr="000610D8">
        <w:rPr>
          <w:rFonts w:ascii="楷体" w:eastAsia="楷体" w:hAnsi="楷体"/>
          <w:sz w:val="22"/>
          <w:lang w:val="zh-TW" w:bidi="zh-TW"/>
        </w:rPr>
        <w:t>。。。。。。</w:t>
      </w:r>
    </w:p>
    <w:p w14:paraId="3291751B" w14:textId="581C4850" w:rsidR="00746B87" w:rsidRPr="000610D8" w:rsidRDefault="00514DF0"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w:t>
      </w:r>
      <w:r w:rsidR="00012035" w:rsidRPr="000610D8">
        <w:rPr>
          <w:rFonts w:ascii="楷体" w:eastAsia="楷体" w:hAnsi="楷体"/>
          <w:sz w:val="22"/>
          <w:lang w:val="zh-TW" w:bidi="zh-TW"/>
        </w:rPr>
        <w:t>2</w:t>
      </w:r>
      <w:r w:rsidRPr="000610D8">
        <w:rPr>
          <w:rFonts w:ascii="楷体" w:eastAsia="楷体" w:hAnsi="楷体"/>
          <w:sz w:val="22"/>
          <w:lang w:val="zh-TW" w:bidi="zh-TW"/>
        </w:rPr>
        <w:t>）</w:t>
      </w:r>
      <w:r w:rsidR="00012035" w:rsidRPr="000610D8">
        <w:rPr>
          <w:rFonts w:ascii="楷体" w:eastAsia="楷体" w:hAnsi="楷体"/>
          <w:sz w:val="22"/>
          <w:lang w:val="zh-TW" w:bidi="zh-TW"/>
        </w:rPr>
        <w:t>、对心灵实体的怀疑</w:t>
      </w:r>
      <w:r w:rsidR="00746B87" w:rsidRPr="000610D8">
        <w:rPr>
          <w:rFonts w:ascii="楷体" w:eastAsia="楷体" w:hAnsi="楷体" w:hint="eastAsia"/>
          <w:sz w:val="22"/>
          <w:lang w:val="zh-TW" w:bidi="zh-TW"/>
        </w:rPr>
        <w:t>：</w:t>
      </w:r>
      <w:r w:rsidR="00012035" w:rsidRPr="000610D8">
        <w:rPr>
          <w:rFonts w:ascii="楷体" w:eastAsia="楷体" w:hAnsi="楷体"/>
          <w:sz w:val="22"/>
          <w:lang w:val="zh-TW" w:bidi="zh-TW"/>
        </w:rPr>
        <w:t>自我是一</w:t>
      </w:r>
      <w:r w:rsidR="00746B87" w:rsidRPr="000610D8">
        <w:rPr>
          <w:rFonts w:ascii="楷体" w:eastAsia="楷体" w:hAnsi="楷体" w:hint="eastAsia"/>
          <w:sz w:val="22"/>
          <w:lang w:val="zh-TW" w:bidi="zh-TW"/>
        </w:rPr>
        <w:t>束</w:t>
      </w:r>
      <w:r w:rsidR="00012035" w:rsidRPr="000610D8">
        <w:rPr>
          <w:rFonts w:ascii="楷体" w:eastAsia="楷体" w:hAnsi="楷体"/>
          <w:sz w:val="22"/>
          <w:lang w:val="zh-TW" w:bidi="zh-TW"/>
        </w:rPr>
        <w:t>知觉。</w:t>
      </w:r>
      <w:r w:rsidRPr="000610D8">
        <w:rPr>
          <w:rFonts w:ascii="楷体" w:eastAsia="楷体" w:hAnsi="楷体"/>
          <w:sz w:val="22"/>
          <w:lang w:val="zh-TW" w:bidi="zh-TW"/>
        </w:rPr>
        <w:t>。。。。。。</w:t>
      </w:r>
    </w:p>
    <w:p w14:paraId="21EB9F75" w14:textId="6D49B393" w:rsidR="003C5F6D" w:rsidRPr="000610D8" w:rsidRDefault="00514DF0"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w:t>
      </w:r>
      <w:r w:rsidR="00012035" w:rsidRPr="000610D8">
        <w:rPr>
          <w:rFonts w:ascii="楷体" w:eastAsia="楷体" w:hAnsi="楷体"/>
          <w:sz w:val="22"/>
          <w:lang w:val="zh-TW" w:bidi="zh-TW"/>
        </w:rPr>
        <w:t>3</w:t>
      </w:r>
      <w:r w:rsidRPr="000610D8">
        <w:rPr>
          <w:rFonts w:ascii="楷体" w:eastAsia="楷体" w:hAnsi="楷体"/>
          <w:sz w:val="22"/>
          <w:lang w:val="zh-TW" w:bidi="zh-TW"/>
        </w:rPr>
        <w:t>）</w:t>
      </w:r>
      <w:r w:rsidR="00012035" w:rsidRPr="000610D8">
        <w:rPr>
          <w:rFonts w:ascii="楷体" w:eastAsia="楷体" w:hAnsi="楷体"/>
          <w:sz w:val="22"/>
          <w:lang w:val="zh-TW" w:bidi="zh-TW"/>
        </w:rPr>
        <w:t>、对上帝存在的怀疑</w:t>
      </w:r>
      <w:r w:rsidR="00746B87" w:rsidRPr="000610D8">
        <w:rPr>
          <w:rFonts w:ascii="楷体" w:eastAsia="楷体" w:hAnsi="楷体" w:hint="eastAsia"/>
          <w:sz w:val="22"/>
          <w:lang w:val="zh-TW" w:bidi="zh-TW"/>
        </w:rPr>
        <w:t>：</w:t>
      </w:r>
      <w:r w:rsidR="00012035" w:rsidRPr="000610D8">
        <w:rPr>
          <w:rFonts w:ascii="楷体" w:eastAsia="楷体" w:hAnsi="楷体"/>
          <w:sz w:val="22"/>
          <w:lang w:val="zh-TW" w:bidi="zh-TW"/>
        </w:rPr>
        <w:t>上帝超越经验从而不可知。</w:t>
      </w:r>
      <w:r w:rsidRPr="000610D8">
        <w:rPr>
          <w:rFonts w:ascii="楷体" w:eastAsia="楷体" w:hAnsi="楷体"/>
          <w:sz w:val="22"/>
          <w:lang w:val="zh-TW" w:bidi="zh-TW"/>
        </w:rPr>
        <w:t>。。。。。</w:t>
      </w:r>
    </w:p>
    <w:p w14:paraId="1D48FF22" w14:textId="6D681370" w:rsidR="003C5F6D" w:rsidRPr="000610D8" w:rsidRDefault="00514DF0" w:rsidP="000610D8">
      <w:pPr>
        <w:ind w:firstLineChars="300" w:firstLine="660"/>
        <w:contextualSpacing/>
        <w:mirrorIndents/>
        <w:rPr>
          <w:rFonts w:ascii="楷体" w:eastAsia="楷体" w:hAnsi="楷体"/>
          <w:sz w:val="22"/>
          <w:lang w:val="zh-TW" w:bidi="zh-TW"/>
        </w:rPr>
      </w:pPr>
      <w:r w:rsidRPr="000610D8">
        <w:rPr>
          <w:rFonts w:ascii="楷体" w:eastAsia="楷体" w:hAnsi="楷体"/>
          <w:sz w:val="22"/>
          <w:lang w:val="zh-TW" w:bidi="zh-TW"/>
        </w:rPr>
        <w:t>（</w:t>
      </w:r>
      <w:r w:rsidR="003C5F6D" w:rsidRPr="000610D8">
        <w:rPr>
          <w:rFonts w:ascii="楷体" w:eastAsia="楷体" w:hAnsi="楷体"/>
          <w:sz w:val="22"/>
          <w:lang w:val="zh-TW" w:bidi="zh-TW"/>
        </w:rPr>
        <w:t>4</w:t>
      </w:r>
      <w:r w:rsidRPr="000610D8">
        <w:rPr>
          <w:rFonts w:ascii="楷体" w:eastAsia="楷体" w:hAnsi="楷体"/>
          <w:sz w:val="22"/>
          <w:lang w:val="zh-TW" w:bidi="zh-TW"/>
        </w:rPr>
        <w:t>）</w:t>
      </w:r>
      <w:r w:rsidR="00012035" w:rsidRPr="000610D8">
        <w:rPr>
          <w:rFonts w:ascii="楷体" w:eastAsia="楷体" w:hAnsi="楷体"/>
          <w:sz w:val="22"/>
          <w:lang w:val="zh-TW" w:bidi="zh-TW"/>
        </w:rPr>
        <w:t>、对因果关系的怀疑</w:t>
      </w:r>
      <w:r w:rsidRPr="000610D8">
        <w:rPr>
          <w:rFonts w:ascii="楷体" w:eastAsia="楷体" w:hAnsi="楷体"/>
          <w:sz w:val="22"/>
          <w:lang w:val="zh-TW" w:bidi="zh-TW"/>
        </w:rPr>
        <w:t>：</w:t>
      </w:r>
      <w:r w:rsidR="00012035" w:rsidRPr="000610D8">
        <w:rPr>
          <w:rFonts w:ascii="楷体" w:eastAsia="楷体" w:hAnsi="楷体"/>
          <w:sz w:val="22"/>
          <w:lang w:val="zh-TW" w:bidi="zh-TW"/>
        </w:rPr>
        <w:t>因果性只是心灵的习惯。</w:t>
      </w:r>
      <w:r w:rsidRPr="000610D8">
        <w:rPr>
          <w:rFonts w:ascii="楷体" w:eastAsia="楷体" w:hAnsi="楷体"/>
          <w:sz w:val="22"/>
          <w:lang w:val="zh-TW" w:bidi="zh-TW"/>
        </w:rPr>
        <w:t>。。。。。</w:t>
      </w:r>
    </w:p>
    <w:p w14:paraId="44CB9946" w14:textId="37E01BEE" w:rsidR="00012035" w:rsidRPr="000610D8" w:rsidRDefault="003C5F6D" w:rsidP="000610D8">
      <w:pPr>
        <w:ind w:firstLineChars="300" w:firstLine="660"/>
        <w:contextualSpacing/>
        <w:mirrorIndents/>
        <w:rPr>
          <w:rFonts w:ascii="楷体" w:eastAsia="楷体" w:hAnsi="楷体"/>
          <w:sz w:val="22"/>
          <w:lang w:val="zh-TW" w:bidi="zh-TW"/>
        </w:rPr>
      </w:pPr>
      <w:r w:rsidRPr="000610D8">
        <w:rPr>
          <w:rFonts w:ascii="楷体" w:eastAsia="楷体" w:hAnsi="楷体" w:hint="eastAsia"/>
          <w:sz w:val="22"/>
          <w:lang w:val="zh-TW" w:bidi="zh-TW"/>
        </w:rPr>
        <w:t>休</w:t>
      </w:r>
      <w:proofErr w:type="gramStart"/>
      <w:r w:rsidRPr="000610D8">
        <w:rPr>
          <w:rFonts w:ascii="楷体" w:eastAsia="楷体" w:hAnsi="楷体" w:hint="eastAsia"/>
          <w:sz w:val="22"/>
          <w:lang w:val="zh-TW" w:bidi="zh-TW"/>
        </w:rPr>
        <w:t>谟</w:t>
      </w:r>
      <w:proofErr w:type="gramEnd"/>
      <w:r w:rsidR="00012035" w:rsidRPr="000610D8">
        <w:rPr>
          <w:rFonts w:ascii="楷体" w:eastAsia="楷体" w:hAnsi="楷体"/>
          <w:sz w:val="22"/>
          <w:lang w:val="zh-TW" w:bidi="zh-TW"/>
        </w:rPr>
        <w:t>的怀疑论并非为了否定理性，抛弃知识。</w:t>
      </w: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sz w:val="22"/>
          <w:lang w:val="zh-TW" w:bidi="zh-TW"/>
        </w:rPr>
        <w:t>承认他研究哲学只是满足个人好奇心的思辨，哲学的怀疑不应落实到现实生活中，在现实生活中要保持健全的常识，服从于伟大的习惯，避免宗教迷信和狂热。同时，和</w:t>
      </w:r>
      <w:r w:rsidR="0089318C" w:rsidRPr="000610D8">
        <w:rPr>
          <w:rFonts w:ascii="楷体" w:eastAsia="楷体" w:hAnsi="楷体" w:hint="eastAsia"/>
          <w:sz w:val="22"/>
          <w:lang w:val="zh-TW" w:bidi="zh-TW"/>
        </w:rPr>
        <w:t>康</w:t>
      </w:r>
      <w:r w:rsidR="00012035" w:rsidRPr="000610D8">
        <w:rPr>
          <w:rFonts w:ascii="楷体" w:eastAsia="楷体" w:hAnsi="楷体"/>
          <w:sz w:val="22"/>
          <w:lang w:val="zh-TW" w:bidi="zh-TW"/>
        </w:rPr>
        <w:t>德一样，他认为应该给理性能力划定界限，以免产生谬误和独断。</w:t>
      </w: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sz w:val="22"/>
          <w:lang w:val="zh-TW" w:bidi="zh-TW"/>
        </w:rPr>
        <w:t>的怀疑论/不可知论在历史上产生了重大影响，尤其是康德哲学，康德曾说</w:t>
      </w:r>
      <w:proofErr w:type="gramStart"/>
      <w:r w:rsidR="00012035" w:rsidRPr="000610D8">
        <w:rPr>
          <w:rFonts w:ascii="楷体" w:eastAsia="楷体" w:hAnsi="楷体"/>
          <w:sz w:val="22"/>
          <w:lang w:val="zh-TW" w:bidi="zh-TW"/>
        </w:rPr>
        <w:t>过正是</w:t>
      </w:r>
      <w:r w:rsidRPr="000610D8">
        <w:rPr>
          <w:rFonts w:ascii="楷体" w:eastAsia="楷体" w:hAnsi="楷体"/>
          <w:sz w:val="22"/>
          <w:lang w:val="zh-TW" w:bidi="zh-TW"/>
        </w:rPr>
        <w:t>休谟</w:t>
      </w:r>
      <w:proofErr w:type="gramEnd"/>
      <w:r w:rsidR="00012035" w:rsidRPr="000610D8">
        <w:rPr>
          <w:rFonts w:ascii="楷体" w:eastAsia="楷体" w:hAnsi="楷体"/>
          <w:sz w:val="22"/>
          <w:lang w:val="zh-TW" w:bidi="zh-TW"/>
        </w:rPr>
        <w:t>把“他从独断论的迷梦中惊醒”，可以说康德哲学是从解决</w:t>
      </w: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sz w:val="22"/>
          <w:lang w:val="zh-TW" w:bidi="zh-TW"/>
        </w:rPr>
        <w:t>的</w:t>
      </w:r>
      <w:r w:rsidR="00012035" w:rsidRPr="000610D8">
        <w:rPr>
          <w:rFonts w:ascii="楷体" w:eastAsia="楷体" w:hAnsi="楷体" w:hint="eastAsia"/>
          <w:sz w:val="22"/>
          <w:lang w:val="zh-TW" w:bidi="zh-TW"/>
        </w:rPr>
        <w:t>怀疑论或不可知论开始的。</w:t>
      </w:r>
    </w:p>
    <w:p w14:paraId="6A9631E9" w14:textId="77777777" w:rsidR="00CC3F7F" w:rsidRDefault="00012035" w:rsidP="00CC3F7F">
      <w:pPr>
        <w:ind w:firstLineChars="100" w:firstLine="220"/>
        <w:contextualSpacing/>
        <w:mirrorIndents/>
        <w:rPr>
          <w:rFonts w:ascii="Calibri" w:eastAsia="宋体" w:hAnsi="Calibri" w:cs="Arial"/>
          <w:sz w:val="24"/>
          <w:szCs w:val="24"/>
        </w:rPr>
      </w:pPr>
      <w:r w:rsidRPr="000610D8">
        <w:rPr>
          <w:rFonts w:ascii="楷体" w:eastAsia="楷体" w:hAnsi="楷体"/>
          <w:sz w:val="22"/>
          <w:lang w:val="zh-TW" w:bidi="zh-TW"/>
        </w:rPr>
        <w:t>[拓展</w:t>
      </w:r>
      <w:r w:rsidR="00514DF0" w:rsidRPr="000610D8">
        <w:rPr>
          <w:rFonts w:ascii="楷体" w:eastAsia="楷体" w:hAnsi="楷体"/>
          <w:sz w:val="22"/>
          <w:lang w:val="zh-TW" w:bidi="zh-TW"/>
        </w:rPr>
        <w:t>：</w:t>
      </w:r>
      <w:r w:rsidR="003C5F6D" w:rsidRPr="000610D8">
        <w:rPr>
          <w:rFonts w:ascii="楷体" w:eastAsia="楷体" w:hAnsi="楷体"/>
          <w:sz w:val="22"/>
          <w:lang w:val="zh-TW" w:bidi="zh-TW"/>
        </w:rPr>
        <w:t>休谟</w:t>
      </w:r>
      <w:r w:rsidRPr="000610D8">
        <w:rPr>
          <w:rFonts w:ascii="楷体" w:eastAsia="楷体" w:hAnsi="楷体"/>
          <w:sz w:val="22"/>
          <w:lang w:val="zh-TW" w:bidi="zh-TW"/>
        </w:rPr>
        <w:t>与皮浪的对比。</w:t>
      </w:r>
      <w:r w:rsidR="003C5F6D" w:rsidRPr="000610D8">
        <w:rPr>
          <w:rFonts w:ascii="楷体" w:eastAsia="楷体" w:hAnsi="楷体"/>
          <w:sz w:val="22"/>
          <w:lang w:val="zh-TW" w:bidi="zh-TW"/>
        </w:rPr>
        <w:t>休</w:t>
      </w:r>
      <w:proofErr w:type="gramStart"/>
      <w:r w:rsidR="003C5F6D" w:rsidRPr="000610D8">
        <w:rPr>
          <w:rFonts w:ascii="楷体" w:eastAsia="楷体" w:hAnsi="楷体"/>
          <w:sz w:val="22"/>
          <w:lang w:val="zh-TW" w:bidi="zh-TW"/>
        </w:rPr>
        <w:t>谟</w:t>
      </w:r>
      <w:proofErr w:type="gramEnd"/>
      <w:r w:rsidRPr="000610D8">
        <w:rPr>
          <w:rFonts w:ascii="楷体" w:eastAsia="楷体" w:hAnsi="楷体"/>
          <w:sz w:val="22"/>
          <w:lang w:val="zh-TW" w:bidi="zh-TW"/>
        </w:rPr>
        <w:t>是称自己为“温和怀疑论”，区别于皮罗主义的“极端怀疑论”，皮罗为了怀疑而怀疑，悬搁一切结论，而</w:t>
      </w:r>
      <w:r w:rsidR="003C5F6D" w:rsidRPr="000610D8">
        <w:rPr>
          <w:rFonts w:ascii="楷体" w:eastAsia="楷体" w:hAnsi="楷体"/>
          <w:sz w:val="22"/>
          <w:lang w:val="zh-TW" w:bidi="zh-TW"/>
        </w:rPr>
        <w:t>休</w:t>
      </w:r>
      <w:proofErr w:type="gramStart"/>
      <w:r w:rsidR="003C5F6D" w:rsidRPr="000610D8">
        <w:rPr>
          <w:rFonts w:ascii="楷体" w:eastAsia="楷体" w:hAnsi="楷体"/>
          <w:sz w:val="22"/>
          <w:lang w:val="zh-TW" w:bidi="zh-TW"/>
        </w:rPr>
        <w:t>谟</w:t>
      </w:r>
      <w:proofErr w:type="gramEnd"/>
      <w:r w:rsidRPr="000610D8">
        <w:rPr>
          <w:rFonts w:ascii="楷体" w:eastAsia="楷体" w:hAnsi="楷体"/>
          <w:sz w:val="22"/>
          <w:lang w:val="zh-TW" w:bidi="zh-TW"/>
        </w:rPr>
        <w:t>的怀疑只是追求确定知识的手段，一旦达到无可置疑的地步就会终止。]</w:t>
      </w:r>
      <w:r w:rsidR="00CC3F7F" w:rsidRPr="00CC3F7F">
        <w:rPr>
          <w:rFonts w:ascii="Calibri" w:eastAsia="宋体" w:hAnsi="Calibri" w:cs="Arial" w:hint="eastAsia"/>
          <w:sz w:val="24"/>
          <w:szCs w:val="24"/>
        </w:rPr>
        <w:t xml:space="preserve"> </w:t>
      </w:r>
    </w:p>
    <w:p w14:paraId="1AFF91F8" w14:textId="6656D2A6" w:rsidR="00CC3F7F" w:rsidRDefault="00CC3F7F" w:rsidP="00CC3F7F">
      <w:pPr>
        <w:ind w:firstLineChars="100" w:firstLine="240"/>
        <w:contextualSpacing/>
        <w:mirrorIndents/>
        <w:rPr>
          <w:rFonts w:ascii="Calibri" w:eastAsia="宋体" w:hAnsi="Calibri" w:cs="Arial"/>
          <w:sz w:val="24"/>
          <w:szCs w:val="24"/>
        </w:rPr>
      </w:pPr>
      <w:r>
        <w:rPr>
          <w:rFonts w:ascii="Calibri" w:eastAsia="宋体" w:hAnsi="Calibri" w:cs="Arial" w:hint="eastAsia"/>
          <w:sz w:val="24"/>
          <w:szCs w:val="24"/>
        </w:rPr>
        <w:t>{</w:t>
      </w:r>
      <w:r w:rsidRPr="00CC3F7F">
        <w:rPr>
          <w:rFonts w:ascii="楷体" w:eastAsia="楷体" w:hAnsi="楷体" w:hint="eastAsia"/>
          <w:sz w:val="22"/>
          <w:lang w:val="zh-TW" w:bidi="zh-TW"/>
        </w:rPr>
        <w:t>休</w:t>
      </w:r>
      <w:proofErr w:type="gramStart"/>
      <w:r w:rsidRPr="00CC3F7F">
        <w:rPr>
          <w:rFonts w:ascii="楷体" w:eastAsia="楷体" w:hAnsi="楷体" w:hint="eastAsia"/>
          <w:sz w:val="22"/>
          <w:lang w:val="zh-TW" w:bidi="zh-TW"/>
        </w:rPr>
        <w:t>谟</w:t>
      </w:r>
      <w:proofErr w:type="gramEnd"/>
      <w:r w:rsidRPr="00CC3F7F">
        <w:rPr>
          <w:rFonts w:ascii="楷体" w:eastAsia="楷体" w:hAnsi="楷体" w:hint="eastAsia"/>
          <w:sz w:val="22"/>
          <w:lang w:val="zh-TW" w:bidi="zh-TW"/>
        </w:rPr>
        <w:t>根本上假定经验、感觉、直观为真，进而怀疑普遍的原则和规律，由于</w:t>
      </w:r>
      <w:r w:rsidRPr="00CC3F7F">
        <w:rPr>
          <w:rFonts w:ascii="楷体" w:eastAsia="楷体" w:hAnsi="楷体"/>
          <w:sz w:val="22"/>
          <w:lang w:val="zh-TW" w:bidi="zh-TW"/>
        </w:rPr>
        <w:t>他</w:t>
      </w:r>
      <w:r w:rsidRPr="00CC3F7F">
        <w:rPr>
          <w:rFonts w:ascii="楷体" w:eastAsia="楷体" w:hAnsi="楷体" w:hint="eastAsia"/>
          <w:sz w:val="22"/>
          <w:lang w:val="zh-TW" w:bidi="zh-TW"/>
        </w:rPr>
        <w:t>在感觉方面找不到证据，而古代的怀疑论却远没有把感觉直观作为判断真理的准则，反而首先对于感官事物的真实性加以怀疑。</w:t>
      </w:r>
      <w:r>
        <w:rPr>
          <w:rFonts w:ascii="Calibri" w:eastAsia="宋体" w:hAnsi="Calibri" w:cs="Arial" w:hint="eastAsia"/>
          <w:sz w:val="24"/>
          <w:szCs w:val="24"/>
        </w:rPr>
        <w:t>}</w:t>
      </w:r>
    </w:p>
    <w:p w14:paraId="449145B2" w14:textId="43FA0B74" w:rsidR="00CC3F7F" w:rsidRPr="00CC3F7F" w:rsidRDefault="00CC3F7F" w:rsidP="00CC3F7F">
      <w:pPr>
        <w:ind w:firstLineChars="100" w:firstLine="221"/>
        <w:contextualSpacing/>
        <w:mirrorIndents/>
        <w:rPr>
          <w:rFonts w:ascii="楷体" w:eastAsia="楷体" w:hAnsi="楷体"/>
          <w:b/>
          <w:bCs/>
          <w:sz w:val="22"/>
          <w:lang w:bidi="zh-TW"/>
        </w:rPr>
      </w:pPr>
      <w:r w:rsidRPr="00CC3F7F">
        <w:rPr>
          <w:rFonts w:ascii="楷体" w:eastAsia="楷体" w:hAnsi="楷体" w:hint="eastAsia"/>
          <w:b/>
          <w:bCs/>
          <w:sz w:val="22"/>
          <w:lang w:bidi="zh-TW"/>
        </w:rPr>
        <w:t>康德哲学在一定程度上受到了英国经验主义的影响。在什么意义上休</w:t>
      </w:r>
      <w:proofErr w:type="gramStart"/>
      <w:r w:rsidRPr="00CC3F7F">
        <w:rPr>
          <w:rFonts w:ascii="楷体" w:eastAsia="楷体" w:hAnsi="楷体" w:hint="eastAsia"/>
          <w:b/>
          <w:bCs/>
          <w:sz w:val="22"/>
          <w:lang w:bidi="zh-TW"/>
        </w:rPr>
        <w:t>谟</w:t>
      </w:r>
      <w:proofErr w:type="gramEnd"/>
      <w:r w:rsidRPr="00CC3F7F">
        <w:rPr>
          <w:rFonts w:ascii="楷体" w:eastAsia="楷体" w:hAnsi="楷体" w:hint="eastAsia"/>
          <w:b/>
          <w:bCs/>
          <w:sz w:val="22"/>
          <w:lang w:bidi="zh-TW"/>
        </w:rPr>
        <w:t>引发了康德提出自己的哲学思想？另外，休</w:t>
      </w:r>
      <w:proofErr w:type="gramStart"/>
      <w:r w:rsidRPr="00CC3F7F">
        <w:rPr>
          <w:rFonts w:ascii="楷体" w:eastAsia="楷体" w:hAnsi="楷体" w:hint="eastAsia"/>
          <w:b/>
          <w:bCs/>
          <w:sz w:val="22"/>
          <w:lang w:bidi="zh-TW"/>
        </w:rPr>
        <w:t>谟</w:t>
      </w:r>
      <w:proofErr w:type="gramEnd"/>
      <w:r w:rsidRPr="00CC3F7F">
        <w:rPr>
          <w:rFonts w:ascii="楷体" w:eastAsia="楷体" w:hAnsi="楷体" w:hint="eastAsia"/>
          <w:b/>
          <w:bCs/>
          <w:sz w:val="22"/>
          <w:lang w:bidi="zh-TW"/>
        </w:rPr>
        <w:t>的怀疑主义认识论与</w:t>
      </w:r>
      <w:proofErr w:type="gramStart"/>
      <w:r w:rsidRPr="00CC3F7F">
        <w:rPr>
          <w:rFonts w:ascii="楷体" w:eastAsia="楷体" w:hAnsi="楷体" w:hint="eastAsia"/>
          <w:b/>
          <w:bCs/>
          <w:sz w:val="22"/>
          <w:lang w:bidi="zh-TW"/>
        </w:rPr>
        <w:t>古代皮浪派</w:t>
      </w:r>
      <w:proofErr w:type="gramEnd"/>
      <w:r w:rsidRPr="00CC3F7F">
        <w:rPr>
          <w:rFonts w:ascii="楷体" w:eastAsia="楷体" w:hAnsi="楷体" w:hint="eastAsia"/>
          <w:b/>
          <w:bCs/>
          <w:sz w:val="22"/>
          <w:lang w:bidi="zh-TW"/>
        </w:rPr>
        <w:t>的怀疑主义观点之间的异同是什么？此外，为何康德的《</w:t>
      </w:r>
      <w:r w:rsidRPr="00CC3F7F">
        <w:rPr>
          <w:rFonts w:ascii="楷体" w:eastAsia="楷体" w:hAnsi="楷体"/>
          <w:b/>
          <w:bCs/>
          <w:sz w:val="22"/>
          <w:lang w:bidi="zh-TW"/>
        </w:rPr>
        <w:t>纯粹理性批判</w:t>
      </w:r>
      <w:r w:rsidRPr="00CC3F7F">
        <w:rPr>
          <w:rFonts w:ascii="楷体" w:eastAsia="楷体" w:hAnsi="楷体" w:hint="eastAsia"/>
          <w:b/>
          <w:bCs/>
          <w:sz w:val="22"/>
          <w:lang w:bidi="zh-TW"/>
        </w:rPr>
        <w:t>》第一版被人误读为贝克莱主义的翻版？康德认识论与贝克莱主义之间的真实关系为何？</w:t>
      </w:r>
    </w:p>
    <w:p w14:paraId="142BA9A4" w14:textId="77777777" w:rsidR="00CC3F7F" w:rsidRPr="00CC3F7F" w:rsidRDefault="00CC3F7F" w:rsidP="00CC3F7F">
      <w:pPr>
        <w:ind w:firstLineChars="100" w:firstLine="220"/>
        <w:contextualSpacing/>
        <w:mirrorIndents/>
        <w:rPr>
          <w:rFonts w:ascii="楷体" w:eastAsia="楷体" w:hAnsi="楷体"/>
          <w:sz w:val="22"/>
          <w:lang w:bidi="zh-TW"/>
        </w:rPr>
      </w:pPr>
      <w:r w:rsidRPr="00CC3F7F">
        <w:rPr>
          <w:rFonts w:ascii="楷体" w:eastAsia="楷体" w:hAnsi="楷体" w:hint="eastAsia"/>
          <w:sz w:val="22"/>
          <w:lang w:bidi="zh-TW"/>
        </w:rPr>
        <w:t>①休</w:t>
      </w:r>
      <w:proofErr w:type="gramStart"/>
      <w:r w:rsidRPr="00CC3F7F">
        <w:rPr>
          <w:rFonts w:ascii="楷体" w:eastAsia="楷体" w:hAnsi="楷体" w:hint="eastAsia"/>
          <w:sz w:val="22"/>
          <w:lang w:bidi="zh-TW"/>
        </w:rPr>
        <w:t>谟</w:t>
      </w:r>
      <w:proofErr w:type="gramEnd"/>
      <w:r w:rsidRPr="00CC3F7F">
        <w:rPr>
          <w:rFonts w:ascii="楷体" w:eastAsia="楷体" w:hAnsi="楷体" w:hint="eastAsia"/>
          <w:sz w:val="22"/>
          <w:lang w:bidi="zh-TW"/>
        </w:rPr>
        <w:t>的怀疑论打破了康德的独断论迷梦，使康德深入到了科学知识的基础问题，从而提出了批判哲学。</w:t>
      </w:r>
    </w:p>
    <w:p w14:paraId="6A17A23C" w14:textId="77777777" w:rsidR="00CC3F7F" w:rsidRPr="00CC3F7F" w:rsidRDefault="00CC3F7F" w:rsidP="00CC3F7F">
      <w:pPr>
        <w:ind w:firstLineChars="100" w:firstLine="220"/>
        <w:contextualSpacing/>
        <w:mirrorIndents/>
        <w:rPr>
          <w:rFonts w:ascii="楷体" w:eastAsia="楷体" w:hAnsi="楷体"/>
          <w:sz w:val="22"/>
          <w:lang w:bidi="zh-TW"/>
        </w:rPr>
      </w:pPr>
      <w:r w:rsidRPr="00CC3F7F">
        <w:rPr>
          <w:rFonts w:ascii="楷体" w:eastAsia="楷体" w:hAnsi="楷体" w:hint="eastAsia"/>
          <w:sz w:val="22"/>
          <w:lang w:bidi="zh-TW"/>
        </w:rPr>
        <w:t>②小逻辑§39。</w:t>
      </w:r>
    </w:p>
    <w:p w14:paraId="27B7D7B4" w14:textId="77777777" w:rsidR="00CC3F7F" w:rsidRPr="00CC3F7F" w:rsidRDefault="00CC3F7F" w:rsidP="00CC3F7F">
      <w:pPr>
        <w:ind w:firstLineChars="100" w:firstLine="220"/>
        <w:contextualSpacing/>
        <w:mirrorIndents/>
        <w:rPr>
          <w:rFonts w:ascii="楷体" w:eastAsia="楷体" w:hAnsi="楷体"/>
          <w:sz w:val="22"/>
          <w:lang w:bidi="zh-TW"/>
        </w:rPr>
      </w:pPr>
      <w:r w:rsidRPr="00CC3F7F">
        <w:rPr>
          <w:rFonts w:ascii="楷体" w:eastAsia="楷体" w:hAnsi="楷体" w:hint="eastAsia"/>
          <w:sz w:val="22"/>
          <w:lang w:bidi="zh-TW"/>
        </w:rPr>
        <w:t>休</w:t>
      </w:r>
      <w:proofErr w:type="gramStart"/>
      <w:r w:rsidRPr="00CC3F7F">
        <w:rPr>
          <w:rFonts w:ascii="楷体" w:eastAsia="楷体" w:hAnsi="楷体" w:hint="eastAsia"/>
          <w:sz w:val="22"/>
          <w:lang w:bidi="zh-TW"/>
        </w:rPr>
        <w:t>谟</w:t>
      </w:r>
      <w:proofErr w:type="gramEnd"/>
      <w:r w:rsidRPr="00CC3F7F">
        <w:rPr>
          <w:rFonts w:ascii="楷体" w:eastAsia="楷体" w:hAnsi="楷体" w:hint="eastAsia"/>
          <w:sz w:val="22"/>
          <w:lang w:bidi="zh-TW"/>
        </w:rPr>
        <w:t>根本上假定经验、感觉、直观为真，进而怀疑普遍的原则和规律，由于</w:t>
      </w:r>
      <w:r w:rsidRPr="00CC3F7F">
        <w:rPr>
          <w:rFonts w:ascii="楷体" w:eastAsia="楷体" w:hAnsi="楷体"/>
          <w:sz w:val="22"/>
          <w:lang w:bidi="zh-TW"/>
        </w:rPr>
        <w:t>他</w:t>
      </w:r>
      <w:r w:rsidRPr="00CC3F7F">
        <w:rPr>
          <w:rFonts w:ascii="楷体" w:eastAsia="楷体" w:hAnsi="楷体" w:hint="eastAsia"/>
          <w:sz w:val="22"/>
          <w:lang w:bidi="zh-TW"/>
        </w:rPr>
        <w:t>在感觉方面找不到证据，而古代的怀疑论却远没有把感觉直观作为判断真理的准则，反而首先对于感官事物的真实性加以怀疑。</w:t>
      </w:r>
    </w:p>
    <w:p w14:paraId="52DACA30" w14:textId="77777777" w:rsidR="00CC3F7F" w:rsidRPr="00CC3F7F" w:rsidRDefault="00CC3F7F" w:rsidP="00CC3F7F">
      <w:pPr>
        <w:ind w:firstLineChars="100" w:firstLine="220"/>
        <w:contextualSpacing/>
        <w:mirrorIndents/>
        <w:rPr>
          <w:rFonts w:ascii="楷体" w:eastAsia="楷体" w:hAnsi="楷体"/>
          <w:sz w:val="22"/>
          <w:lang w:bidi="zh-TW"/>
        </w:rPr>
      </w:pPr>
      <w:r w:rsidRPr="00CC3F7F">
        <w:rPr>
          <w:rFonts w:ascii="楷体" w:eastAsia="楷体" w:hAnsi="楷体" w:hint="eastAsia"/>
          <w:sz w:val="22"/>
          <w:lang w:bidi="zh-TW"/>
        </w:rPr>
        <w:t>③省略</w:t>
      </w:r>
    </w:p>
    <w:p w14:paraId="51C3E560" w14:textId="2E8B7D50" w:rsidR="00012035" w:rsidRPr="000610D8" w:rsidRDefault="00012035" w:rsidP="000610D8">
      <w:pPr>
        <w:ind w:firstLineChars="100" w:firstLine="220"/>
        <w:contextualSpacing/>
        <w:mirrorIndents/>
        <w:rPr>
          <w:rFonts w:ascii="楷体" w:eastAsia="楷体" w:hAnsi="楷体"/>
          <w:sz w:val="22"/>
          <w:lang w:val="zh-TW" w:bidi="zh-TW"/>
        </w:rPr>
      </w:pPr>
    </w:p>
    <w:p w14:paraId="4FD18FEC" w14:textId="040AA6CB" w:rsidR="00B05E72" w:rsidRPr="000610D8" w:rsidRDefault="00012035" w:rsidP="000610D8">
      <w:pPr>
        <w:ind w:firstLineChars="100" w:firstLine="221"/>
        <w:contextualSpacing/>
        <w:mirrorIndents/>
        <w:rPr>
          <w:rFonts w:ascii="楷体" w:eastAsia="楷体" w:hAnsi="楷体"/>
          <w:b/>
          <w:bCs/>
          <w:sz w:val="22"/>
          <w:lang w:val="zh-TW" w:bidi="zh-TW"/>
        </w:rPr>
      </w:pPr>
      <w:r w:rsidRPr="000610D8">
        <w:rPr>
          <w:rFonts w:ascii="楷体" w:eastAsia="楷体" w:hAnsi="楷体"/>
          <w:b/>
          <w:bCs/>
          <w:sz w:val="22"/>
          <w:lang w:val="zh-TW" w:bidi="zh-TW"/>
        </w:rPr>
        <w:t>6、情感主义的道德观</w:t>
      </w:r>
    </w:p>
    <w:p w14:paraId="5B3D2C8D" w14:textId="77777777" w:rsidR="006C1437" w:rsidRPr="000610D8" w:rsidRDefault="00B05E7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sz w:val="22"/>
          <w:lang w:val="zh-TW" w:bidi="zh-TW"/>
        </w:rPr>
        <w:t>认为，人类的道德实践以快乐、愉快的情感为基础。快乐和痛苦是最为强烈的感觉印象，趋利避害是人的自然本性，也是道德的基础。而且快乐、幸福和利益是一致的，</w:t>
      </w:r>
      <w:proofErr w:type="gramStart"/>
      <w:r w:rsidR="00012035" w:rsidRPr="000610D8">
        <w:rPr>
          <w:rFonts w:ascii="楷体" w:eastAsia="楷体" w:hAnsi="楷体"/>
          <w:sz w:val="22"/>
          <w:lang w:val="zh-TW" w:bidi="zh-TW"/>
        </w:rPr>
        <w:t>凡增加</w:t>
      </w:r>
      <w:proofErr w:type="gramEnd"/>
      <w:r w:rsidR="00012035" w:rsidRPr="000610D8">
        <w:rPr>
          <w:rFonts w:ascii="楷体" w:eastAsia="楷体" w:hAnsi="楷体"/>
          <w:sz w:val="22"/>
          <w:lang w:val="zh-TW" w:bidi="zh-TW"/>
        </w:rPr>
        <w:t>快乐和利益的，就是善，反之即是恶。</w:t>
      </w:r>
    </w:p>
    <w:p w14:paraId="06123964" w14:textId="27AD5E03" w:rsidR="00DD6534" w:rsidRPr="000610D8" w:rsidRDefault="00B05E7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sz w:val="22"/>
          <w:lang w:val="zh-TW" w:bidi="zh-TW"/>
        </w:rPr>
        <w:t>的道德观有个人主义倾向，但不会导致自私自利。因为，道德原则中还包括同情和比较。“同情”指人际情绪的通感，把他人的感觉印象转化为关于自己的感觉印象的联想，使人超出自我苦乐的范围，对他人的苦乐和公共利益产生同情和共识，相当于孟子的“恻隐之心”。“比较”是另一重要的道德来源，对伦理价值的判断，并不</w:t>
      </w:r>
      <w:r w:rsidR="00012035" w:rsidRPr="000610D8">
        <w:rPr>
          <w:rFonts w:ascii="楷体" w:eastAsia="楷体" w:hAnsi="楷体" w:hint="eastAsia"/>
          <w:sz w:val="22"/>
          <w:lang w:val="zh-TW" w:bidi="zh-TW"/>
        </w:rPr>
        <w:t>仅根据自身苦乐，还会通过它们与其它印象和观念的比较加以判断，如果快乐但伴随着羞耻、卑贱的观念，也不是善，如果痛苦，但伴随崇高，也不会是恶，类似于孟子的“羞恶之心”</w:t>
      </w:r>
    </w:p>
    <w:p w14:paraId="634370A2" w14:textId="59C550AF" w:rsidR="00012035" w:rsidRPr="000610D8" w:rsidRDefault="00B05E7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hint="eastAsia"/>
          <w:sz w:val="22"/>
          <w:lang w:val="zh-TW" w:bidi="zh-TW"/>
        </w:rPr>
        <w:t>的伦理观是情感主义的，并带有一定的功利主义色彩。不过，在</w:t>
      </w:r>
      <w:r w:rsidR="00DD6534" w:rsidRPr="000610D8">
        <w:rPr>
          <w:rFonts w:ascii="楷体" w:eastAsia="楷体" w:hAnsi="楷体" w:hint="eastAsia"/>
          <w:sz w:val="22"/>
          <w:lang w:val="zh-TW" w:bidi="zh-TW"/>
        </w:rPr>
        <w:t>长</w:t>
      </w:r>
      <w:r w:rsidR="00012035" w:rsidRPr="000610D8">
        <w:rPr>
          <w:rFonts w:ascii="楷体" w:eastAsia="楷体" w:hAnsi="楷体" w:hint="eastAsia"/>
          <w:sz w:val="22"/>
          <w:lang w:val="zh-TW" w:bidi="zh-TW"/>
        </w:rPr>
        <w:t>期被基督教“原罪说”统治的西方人性论领域，</w:t>
      </w: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hint="eastAsia"/>
          <w:sz w:val="22"/>
          <w:lang w:val="zh-TW" w:bidi="zh-TW"/>
        </w:rPr>
        <w:t>的人性观是西方传统中少见的“性</w:t>
      </w:r>
      <w:r w:rsidR="00DD6534" w:rsidRPr="000610D8">
        <w:rPr>
          <w:rFonts w:ascii="楷体" w:eastAsia="楷体" w:hAnsi="楷体" w:hint="eastAsia"/>
          <w:sz w:val="22"/>
          <w:lang w:val="zh-TW" w:bidi="zh-TW"/>
        </w:rPr>
        <w:t>善</w:t>
      </w:r>
      <w:r w:rsidR="00012035" w:rsidRPr="000610D8">
        <w:rPr>
          <w:rFonts w:ascii="楷体" w:eastAsia="楷体" w:hAnsi="楷体" w:hint="eastAsia"/>
          <w:sz w:val="22"/>
          <w:lang w:val="zh-TW" w:bidi="zh-TW"/>
        </w:rPr>
        <w:t>论”。</w:t>
      </w:r>
    </w:p>
    <w:p w14:paraId="21CB20B8" w14:textId="77777777" w:rsidR="00DD6534" w:rsidRPr="000610D8" w:rsidRDefault="00DD6534" w:rsidP="000610D8">
      <w:pPr>
        <w:ind w:firstLineChars="200" w:firstLine="440"/>
        <w:contextualSpacing/>
        <w:mirrorIndents/>
        <w:rPr>
          <w:rFonts w:ascii="楷体" w:eastAsia="楷体" w:hAnsi="楷体"/>
          <w:sz w:val="22"/>
          <w:lang w:val="zh-TW" w:bidi="zh-TW"/>
        </w:rPr>
      </w:pPr>
    </w:p>
    <w:p w14:paraId="262C5DEA" w14:textId="77777777" w:rsidR="00B05E72" w:rsidRPr="000610D8" w:rsidRDefault="00012035" w:rsidP="000610D8">
      <w:pPr>
        <w:ind w:firstLineChars="100" w:firstLine="221"/>
        <w:contextualSpacing/>
        <w:mirrorIndents/>
        <w:rPr>
          <w:rFonts w:ascii="楷体" w:eastAsia="楷体" w:hAnsi="楷体"/>
          <w:b/>
          <w:bCs/>
          <w:sz w:val="22"/>
          <w:lang w:val="zh-TW" w:bidi="zh-TW"/>
        </w:rPr>
      </w:pPr>
      <w:r w:rsidRPr="000610D8">
        <w:rPr>
          <w:rFonts w:ascii="楷体" w:eastAsia="楷体" w:hAnsi="楷体"/>
          <w:b/>
          <w:bCs/>
          <w:sz w:val="22"/>
          <w:lang w:val="zh-TW" w:bidi="zh-TW"/>
        </w:rPr>
        <w:t>7、“是”和“应该”之分</w:t>
      </w:r>
    </w:p>
    <w:p w14:paraId="5D247E52" w14:textId="77777777" w:rsidR="00B05E72" w:rsidRPr="000610D8" w:rsidRDefault="00B05E7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sz w:val="22"/>
          <w:lang w:val="zh-TW" w:bidi="zh-TW"/>
        </w:rPr>
        <w:t>最早提出了“是”与“应该”的区分，作为对事实陈述和价值判断的逻辑区分事实陈述描述世界“是”怎样的，价值判断规定了世界“应该”是怎样的。前者是描述，后者是评价，描述和评价是两种不同的活动。因此，我们不能从非道德判断中推演出道德判断，从一个事物“是”什么不能论出该事物“应该”如何。现实世界与理想的价值世界之间没有逻辑的桥梁</w:t>
      </w:r>
      <w:r w:rsidRPr="000610D8">
        <w:rPr>
          <w:rFonts w:ascii="楷体" w:eastAsia="楷体" w:hAnsi="楷体" w:hint="eastAsia"/>
          <w:sz w:val="22"/>
          <w:lang w:val="zh-TW" w:bidi="zh-TW"/>
        </w:rPr>
        <w:t>。</w:t>
      </w:r>
    </w:p>
    <w:p w14:paraId="77C45929" w14:textId="447BD198" w:rsidR="00F22B23" w:rsidRPr="000610D8" w:rsidRDefault="00B05E72"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休</w:t>
      </w:r>
      <w:proofErr w:type="gramStart"/>
      <w:r w:rsidRPr="000610D8">
        <w:rPr>
          <w:rFonts w:ascii="楷体" w:eastAsia="楷体" w:hAnsi="楷体"/>
          <w:sz w:val="22"/>
          <w:lang w:val="zh-TW" w:bidi="zh-TW"/>
        </w:rPr>
        <w:t>谟</w:t>
      </w:r>
      <w:proofErr w:type="gramEnd"/>
      <w:r w:rsidR="00012035" w:rsidRPr="000610D8">
        <w:rPr>
          <w:rFonts w:ascii="楷体" w:eastAsia="楷体" w:hAnsi="楷体"/>
          <w:sz w:val="22"/>
          <w:lang w:val="zh-TW" w:bidi="zh-TW"/>
        </w:rPr>
        <w:t>认为在伦理学中，仅仅有理性是不够的，伦理学还涉及人的情感和同情。他说，一个行为的好坏不能纯粹由理性推断得出，理性只能回答“是什么”的问题。而情感和同情才能回</w:t>
      </w:r>
      <w:r w:rsidR="00012035" w:rsidRPr="000610D8">
        <w:rPr>
          <w:rFonts w:ascii="楷体" w:eastAsia="楷体" w:hAnsi="楷体" w:hint="eastAsia"/>
          <w:sz w:val="22"/>
          <w:lang w:val="zh-TW" w:bidi="zh-TW"/>
        </w:rPr>
        <w:t>答“应该怎样”的问题，所以伦理术语或性质不能用自然的或非伦理的语言来规定，否则用摩尔的话来说，我们就犯下“自然主义的谬误”</w:t>
      </w:r>
      <w:r w:rsidR="00732C8E" w:rsidRPr="000610D8">
        <w:rPr>
          <w:rFonts w:ascii="楷体" w:eastAsia="楷体" w:hAnsi="楷体" w:hint="eastAsia"/>
          <w:sz w:val="22"/>
          <w:lang w:val="zh-TW" w:bidi="zh-TW"/>
        </w:rPr>
        <w:t>。</w:t>
      </w:r>
    </w:p>
    <w:p w14:paraId="712762FD" w14:textId="77777777" w:rsidR="007314A5" w:rsidRPr="000610D8" w:rsidRDefault="007314A5" w:rsidP="000610D8">
      <w:pPr>
        <w:ind w:firstLineChars="100" w:firstLine="221"/>
        <w:contextualSpacing/>
        <w:mirrorIndents/>
        <w:rPr>
          <w:rFonts w:ascii="楷体" w:eastAsia="楷体" w:hAnsi="楷体"/>
          <w:b/>
          <w:bCs/>
          <w:sz w:val="22"/>
          <w:lang w:val="zh-TW" w:bidi="zh-TW"/>
        </w:rPr>
      </w:pPr>
    </w:p>
    <w:p w14:paraId="21C3A675" w14:textId="290648E6" w:rsidR="00B05E72" w:rsidRPr="000610D8" w:rsidRDefault="00732C8E" w:rsidP="000610D8">
      <w:pPr>
        <w:ind w:firstLineChars="100" w:firstLine="221"/>
        <w:contextualSpacing/>
        <w:mirrorIndents/>
        <w:rPr>
          <w:rFonts w:ascii="楷体" w:eastAsia="楷体" w:hAnsi="楷体"/>
          <w:b/>
          <w:bCs/>
          <w:sz w:val="22"/>
          <w:lang w:val="zh-TW" w:bidi="zh-TW"/>
        </w:rPr>
      </w:pPr>
      <w:r w:rsidRPr="000610D8">
        <w:rPr>
          <w:rFonts w:ascii="楷体" w:eastAsia="楷体" w:hAnsi="楷体"/>
          <w:b/>
          <w:bCs/>
          <w:sz w:val="22"/>
          <w:lang w:val="zh-TW" w:bidi="zh-TW"/>
        </w:rPr>
        <w:t>8、经验主义与理性主义的</w:t>
      </w:r>
      <w:r w:rsidR="00B05E72" w:rsidRPr="000610D8">
        <w:rPr>
          <w:rFonts w:ascii="楷体" w:eastAsia="楷体" w:hAnsi="楷体" w:hint="eastAsia"/>
          <w:b/>
          <w:bCs/>
          <w:sz w:val="22"/>
          <w:lang w:val="zh-TW" w:bidi="zh-TW"/>
        </w:rPr>
        <w:t>比较</w:t>
      </w:r>
    </w:p>
    <w:p w14:paraId="118FC0F2" w14:textId="78EB432D" w:rsidR="007314A5" w:rsidRPr="000610D8" w:rsidRDefault="00732C8E"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理性主义代表</w:t>
      </w:r>
      <w:r w:rsidR="00514DF0" w:rsidRPr="000610D8">
        <w:rPr>
          <w:rFonts w:ascii="楷体" w:eastAsia="楷体" w:hAnsi="楷体"/>
          <w:sz w:val="22"/>
          <w:lang w:val="zh-TW" w:bidi="zh-TW"/>
        </w:rPr>
        <w:t>：</w:t>
      </w:r>
      <w:r w:rsidRPr="000610D8">
        <w:rPr>
          <w:rFonts w:ascii="楷体" w:eastAsia="楷体" w:hAnsi="楷体"/>
          <w:sz w:val="22"/>
          <w:lang w:val="zh-TW" w:bidi="zh-TW"/>
        </w:rPr>
        <w:t>笛卡尔、斯宾诺莎、菜布尼兹，</w:t>
      </w:r>
    </w:p>
    <w:p w14:paraId="6AF0EBB7" w14:textId="7A4C7B06" w:rsidR="007314A5" w:rsidRPr="000610D8" w:rsidRDefault="00732C8E"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经验主义代表</w:t>
      </w:r>
      <w:r w:rsidR="00514DF0" w:rsidRPr="000610D8">
        <w:rPr>
          <w:rFonts w:ascii="楷体" w:eastAsia="楷体" w:hAnsi="楷体"/>
          <w:sz w:val="22"/>
          <w:lang w:val="zh-TW" w:bidi="zh-TW"/>
        </w:rPr>
        <w:t>：</w:t>
      </w:r>
      <w:r w:rsidRPr="000610D8">
        <w:rPr>
          <w:rFonts w:ascii="楷体" w:eastAsia="楷体" w:hAnsi="楷体"/>
          <w:sz w:val="22"/>
          <w:lang w:val="zh-TW" w:bidi="zh-TW"/>
        </w:rPr>
        <w:t>培根、霍布斯、洛克、贝克菜、</w:t>
      </w:r>
      <w:r w:rsidR="00B05E72" w:rsidRPr="000610D8">
        <w:rPr>
          <w:rFonts w:ascii="楷体" w:eastAsia="楷体" w:hAnsi="楷体"/>
          <w:sz w:val="22"/>
          <w:lang w:val="zh-TW" w:bidi="zh-TW"/>
        </w:rPr>
        <w:t>休</w:t>
      </w:r>
      <w:proofErr w:type="gramStart"/>
      <w:r w:rsidR="00B05E72" w:rsidRPr="000610D8">
        <w:rPr>
          <w:rFonts w:ascii="楷体" w:eastAsia="楷体" w:hAnsi="楷体"/>
          <w:sz w:val="22"/>
          <w:lang w:val="zh-TW" w:bidi="zh-TW"/>
        </w:rPr>
        <w:t>谟</w:t>
      </w:r>
      <w:proofErr w:type="gramEnd"/>
      <w:r w:rsidRPr="000610D8">
        <w:rPr>
          <w:rFonts w:ascii="楷体" w:eastAsia="楷体" w:hAnsi="楷体"/>
          <w:sz w:val="22"/>
          <w:lang w:val="zh-TW" w:bidi="zh-TW"/>
        </w:rPr>
        <w:t>。</w:t>
      </w:r>
    </w:p>
    <w:p w14:paraId="75F754D0" w14:textId="004934E1" w:rsidR="00732C8E" w:rsidRPr="000610D8" w:rsidRDefault="00BF452C" w:rsidP="000610D8">
      <w:pPr>
        <w:contextualSpacing/>
        <w:mirrorIndents/>
        <w:rPr>
          <w:rFonts w:ascii="楷体" w:eastAsia="楷体" w:hAnsi="楷体"/>
          <w:sz w:val="22"/>
          <w:lang w:val="zh-TW" w:bidi="zh-TW"/>
        </w:rPr>
      </w:pPr>
      <w:r w:rsidRPr="000610D8">
        <w:rPr>
          <w:rFonts w:ascii="楷体" w:eastAsia="楷体" w:hAnsi="楷体" w:hint="eastAsia"/>
          <w:sz w:val="22"/>
          <w:lang w:val="zh-TW" w:bidi="zh-TW"/>
        </w:rPr>
        <w:t>（1）</w:t>
      </w:r>
      <w:r w:rsidR="007314A5" w:rsidRPr="000610D8">
        <w:rPr>
          <w:rFonts w:ascii="楷体" w:eastAsia="楷体" w:hAnsi="楷体" w:hint="eastAsia"/>
          <w:sz w:val="22"/>
          <w:lang w:val="zh-TW" w:bidi="zh-TW"/>
        </w:rPr>
        <w:t>相同</w:t>
      </w:r>
      <w:r w:rsidR="00732C8E" w:rsidRPr="000610D8">
        <w:rPr>
          <w:rFonts w:ascii="楷体" w:eastAsia="楷体" w:hAnsi="楷体"/>
          <w:sz w:val="22"/>
          <w:lang w:val="zh-TW" w:bidi="zh-TW"/>
        </w:rPr>
        <w:t>点</w:t>
      </w:r>
    </w:p>
    <w:p w14:paraId="2C7DB6F6" w14:textId="77777777" w:rsidR="00732C8E" w:rsidRPr="000610D8" w:rsidRDefault="00732C8E"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作为同属于“认识论转向”这一大趋势下两个哲学派别，理性主义和经验主义有其共同来源。</w:t>
      </w:r>
    </w:p>
    <w:p w14:paraId="30E9A505" w14:textId="1FA336AD" w:rsidR="009E1D64" w:rsidRPr="000610D8" w:rsidRDefault="007314A5"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①</w:t>
      </w:r>
      <w:r w:rsidR="00732C8E" w:rsidRPr="000610D8">
        <w:rPr>
          <w:rFonts w:ascii="楷体" w:eastAsia="楷体" w:hAnsi="楷体"/>
          <w:sz w:val="22"/>
          <w:lang w:val="zh-TW" w:bidi="zh-TW"/>
        </w:rPr>
        <w:t>、都属于认识论转向框架下的哲学，表现出反思和</w:t>
      </w:r>
      <w:r w:rsidRPr="000610D8">
        <w:rPr>
          <w:rFonts w:ascii="楷体" w:eastAsia="楷体" w:hAnsi="楷体" w:hint="eastAsia"/>
          <w:sz w:val="22"/>
          <w:lang w:val="zh-TW" w:bidi="zh-TW"/>
        </w:rPr>
        <w:t>奠</w:t>
      </w:r>
      <w:r w:rsidR="00732C8E" w:rsidRPr="000610D8">
        <w:rPr>
          <w:rFonts w:ascii="楷体" w:eastAsia="楷体" w:hAnsi="楷体"/>
          <w:sz w:val="22"/>
          <w:lang w:val="zh-TW" w:bidi="zh-TW"/>
        </w:rPr>
        <w:t>基的特征，从哲学史本身发展逻辑来看，近代认识论的崛起，源于哲学家对“什么是哲学”“哲学研究的对象”这一问题的重新思考，在此之前哲学的中心任务是亚里士多德所定义的“形而上学”或“第一哲学”，它研究“作为存在的存在”即“世界的本体”是什么?在近代哲学家看来，哲学在</w:t>
      </w:r>
      <w:r w:rsidR="009E1D64" w:rsidRPr="000610D8">
        <w:rPr>
          <w:rFonts w:ascii="楷体" w:eastAsia="楷体" w:hAnsi="楷体" w:hint="eastAsia"/>
          <w:sz w:val="22"/>
          <w:lang w:val="zh-TW" w:bidi="zh-TW"/>
        </w:rPr>
        <w:t>回答</w:t>
      </w:r>
      <w:r w:rsidR="00732C8E" w:rsidRPr="000610D8">
        <w:rPr>
          <w:rFonts w:ascii="楷体" w:eastAsia="楷体" w:hAnsi="楷体"/>
          <w:sz w:val="22"/>
          <w:lang w:val="zh-TW" w:bidi="zh-TW"/>
        </w:rPr>
        <w:t>世界的本体是什</w:t>
      </w:r>
      <w:r w:rsidR="00732C8E" w:rsidRPr="000610D8">
        <w:rPr>
          <w:rFonts w:ascii="楷体" w:eastAsia="楷体" w:hAnsi="楷体" w:hint="eastAsia"/>
          <w:sz w:val="22"/>
          <w:lang w:val="zh-TW" w:bidi="zh-TW"/>
        </w:rPr>
        <w:t>么之前，我们要回答我们如何才能正确地认识现实世界的问题。</w:t>
      </w:r>
    </w:p>
    <w:p w14:paraId="60EDD723" w14:textId="3AB9D723" w:rsidR="00732C8E" w:rsidRPr="000610D8" w:rsidRDefault="00732C8E"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由于科学的迅猛发展，重创了古代哲学和经院哲学，为近代哲学的发展扫清了道路。大量科学规律和数学知识被发现，但是科学本身却不讨论真理的来源和如何形成的问题，这个任务便落在哲学家身上，所以近代哲学</w:t>
      </w:r>
      <w:r w:rsidR="00C9290D" w:rsidRPr="000610D8">
        <w:rPr>
          <w:rFonts w:ascii="楷体" w:eastAsia="楷体" w:hAnsi="楷体" w:hint="eastAsia"/>
          <w:sz w:val="22"/>
          <w:lang w:val="zh-TW" w:bidi="zh-TW"/>
        </w:rPr>
        <w:t>的开端</w:t>
      </w:r>
      <w:r w:rsidRPr="000610D8">
        <w:rPr>
          <w:rFonts w:ascii="楷体" w:eastAsia="楷体" w:hAnsi="楷体" w:hint="eastAsia"/>
          <w:sz w:val="22"/>
          <w:lang w:val="zh-TW" w:bidi="zh-TW"/>
        </w:rPr>
        <w:t>便表现为科学服务，他们想为知识</w:t>
      </w:r>
      <w:r w:rsidR="00C9290D" w:rsidRPr="000610D8">
        <w:rPr>
          <w:rFonts w:ascii="楷体" w:eastAsia="楷体" w:hAnsi="楷体" w:hint="eastAsia"/>
          <w:sz w:val="22"/>
          <w:lang w:val="zh-TW" w:bidi="zh-TW"/>
        </w:rPr>
        <w:t>奠定</w:t>
      </w:r>
      <w:r w:rsidRPr="000610D8">
        <w:rPr>
          <w:rFonts w:ascii="楷体" w:eastAsia="楷体" w:hAnsi="楷体" w:hint="eastAsia"/>
          <w:sz w:val="22"/>
          <w:lang w:val="zh-TW" w:bidi="zh-TW"/>
        </w:rPr>
        <w:t>确定性基础，故</w:t>
      </w:r>
      <w:r w:rsidR="00C9290D" w:rsidRPr="000610D8">
        <w:rPr>
          <w:rFonts w:ascii="楷体" w:eastAsia="楷体" w:hAnsi="楷体" w:hint="eastAsia"/>
          <w:sz w:val="22"/>
          <w:lang w:val="zh-TW" w:bidi="zh-TW"/>
        </w:rPr>
        <w:t>呈</w:t>
      </w:r>
      <w:r w:rsidRPr="000610D8">
        <w:rPr>
          <w:rFonts w:ascii="楷体" w:eastAsia="楷体" w:hAnsi="楷体" w:hint="eastAsia"/>
          <w:sz w:val="22"/>
          <w:lang w:val="zh-TW" w:bidi="zh-TW"/>
        </w:rPr>
        <w:t>现出一种典型的“反思”和“奠基”的特征。因此洛克著《人类理解论》，提出认识论的任务是“探讨人类知识的起源、确定性和范围”</w:t>
      </w:r>
      <w:r w:rsidR="00C9290D" w:rsidRPr="000610D8">
        <w:rPr>
          <w:rFonts w:ascii="楷体" w:eastAsia="楷体" w:hAnsi="楷体" w:hint="eastAsia"/>
          <w:sz w:val="22"/>
          <w:lang w:val="zh-TW" w:bidi="zh-TW"/>
        </w:rPr>
        <w:t>。</w:t>
      </w:r>
      <w:r w:rsidRPr="000610D8">
        <w:rPr>
          <w:rFonts w:ascii="楷体" w:eastAsia="楷体" w:hAnsi="楷体" w:hint="eastAsia"/>
          <w:sz w:val="22"/>
          <w:lang w:val="zh-TW" w:bidi="zh-TW"/>
        </w:rPr>
        <w:t>所有的近代哲学家，无论是理性主义还是经验主义，都在做这样的工作。</w:t>
      </w:r>
    </w:p>
    <w:p w14:paraId="1F6347F0" w14:textId="1B974844" w:rsidR="00732C8E" w:rsidRPr="000610D8" w:rsidRDefault="00C9290D"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②</w:t>
      </w:r>
      <w:r w:rsidR="00732C8E" w:rsidRPr="000610D8">
        <w:rPr>
          <w:rFonts w:ascii="楷体" w:eastAsia="楷体" w:hAnsi="楷体"/>
          <w:sz w:val="22"/>
          <w:lang w:val="zh-TW" w:bidi="zh-TW"/>
        </w:rPr>
        <w:t>、都认为存在一种普遍方法，适用于科学和哲学。科学方法的发明使得科学家取得极大的成就，给当时的哲学家带来一种乐观心态。近代哲学家尤其注重方法论，作为理性主义和经验主义的开山笛卡尔和培根写就的《谈谈方法》和《新工具》就是明证，双</w:t>
      </w:r>
      <w:r w:rsidR="00BF452C" w:rsidRPr="000610D8">
        <w:rPr>
          <w:rFonts w:ascii="楷体" w:eastAsia="楷体" w:hAnsi="楷体" w:hint="eastAsia"/>
          <w:sz w:val="22"/>
          <w:lang w:val="zh-TW" w:bidi="zh-TW"/>
        </w:rPr>
        <w:t>方</w:t>
      </w:r>
      <w:r w:rsidR="00732C8E" w:rsidRPr="000610D8">
        <w:rPr>
          <w:rFonts w:ascii="楷体" w:eastAsia="楷体" w:hAnsi="楷体"/>
          <w:sz w:val="22"/>
          <w:lang w:val="zh-TW" w:bidi="zh-TW"/>
        </w:rPr>
        <w:t>都效仿科学的方法重建哲学，虽然两派的思维方法不同，但都认为存在一种“普遍方法”可用于研究任何对象，而得到一致的、确定的结论，都推崇运用科学方法进行推理，反对以教条权威为前提。</w:t>
      </w:r>
    </w:p>
    <w:p w14:paraId="3ECB7D15" w14:textId="558E34AF" w:rsidR="00732C8E" w:rsidRPr="000610D8" w:rsidRDefault="00BF452C"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③</w:t>
      </w:r>
      <w:r w:rsidR="00732C8E" w:rsidRPr="000610D8">
        <w:rPr>
          <w:rFonts w:ascii="楷体" w:eastAsia="楷体" w:hAnsi="楷体"/>
          <w:sz w:val="22"/>
          <w:lang w:val="zh-TW" w:bidi="zh-TW"/>
        </w:rPr>
        <w:t>、无论是理性主义还是经验主义，都认可知识来自于观念，因而他们的哲学都是从研究“观念”开始的。</w:t>
      </w:r>
    </w:p>
    <w:p w14:paraId="01503B93" w14:textId="77777777" w:rsidR="00BF452C" w:rsidRPr="000610D8" w:rsidRDefault="00BF452C" w:rsidP="000610D8">
      <w:pPr>
        <w:ind w:firstLineChars="100" w:firstLine="220"/>
        <w:contextualSpacing/>
        <w:mirrorIndents/>
        <w:rPr>
          <w:rFonts w:ascii="楷体" w:eastAsia="楷体" w:hAnsi="楷体"/>
          <w:sz w:val="22"/>
          <w:lang w:val="zh-TW" w:bidi="zh-TW"/>
        </w:rPr>
      </w:pPr>
    </w:p>
    <w:p w14:paraId="17C2629F" w14:textId="74307047" w:rsidR="00BF452C" w:rsidRPr="000610D8" w:rsidRDefault="00BF452C" w:rsidP="000610D8">
      <w:pPr>
        <w:ind w:firstLineChars="100" w:firstLine="220"/>
        <w:contextualSpacing/>
        <w:mirrorIndents/>
        <w:rPr>
          <w:rFonts w:ascii="楷体" w:eastAsia="楷体" w:hAnsi="楷体"/>
          <w:sz w:val="22"/>
          <w:lang w:val="zh-TW" w:bidi="zh-TW"/>
        </w:rPr>
      </w:pPr>
      <w:r w:rsidRPr="000610D8">
        <w:rPr>
          <w:rFonts w:ascii="楷体" w:eastAsia="楷体" w:hAnsi="楷体" w:hint="eastAsia"/>
          <w:sz w:val="22"/>
          <w:lang w:val="zh-TW" w:bidi="zh-TW"/>
        </w:rPr>
        <w:t>（2）不同点</w:t>
      </w:r>
    </w:p>
    <w:p w14:paraId="365C7536" w14:textId="77777777" w:rsidR="00BF452C" w:rsidRPr="000610D8" w:rsidRDefault="00BF452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①、</w:t>
      </w:r>
      <w:r w:rsidR="00732C8E" w:rsidRPr="000610D8">
        <w:rPr>
          <w:rFonts w:ascii="楷体" w:eastAsia="楷体" w:hAnsi="楷体" w:hint="eastAsia"/>
          <w:sz w:val="22"/>
          <w:lang w:val="zh-TW" w:bidi="zh-TW"/>
        </w:rPr>
        <w:t>对知识起源、范围和确定性的看法不同。</w:t>
      </w:r>
    </w:p>
    <w:p w14:paraId="4A6199B3" w14:textId="77777777" w:rsidR="00BF452C" w:rsidRPr="000610D8" w:rsidRDefault="00732C8E"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理性主义者认为经验不可靠，能作为知识的确定性来源的只有清楚明白的“天赋观念”，从天赋观念出发，按照逻辑演绎可推出整个知识体系，强调逻辑与事实的一致，存在必然性真理。</w:t>
      </w:r>
    </w:p>
    <w:p w14:paraId="628EFF81" w14:textId="14097887" w:rsidR="00BF452C" w:rsidRPr="000610D8" w:rsidRDefault="00732C8E"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经验主义者并不否认知识来自于观念，但不存在天赋观念，一切观念皆来自经验，认为逻辑与事实属于不同的领域，</w:t>
      </w:r>
      <w:proofErr w:type="gramStart"/>
      <w:r w:rsidRPr="000610D8">
        <w:rPr>
          <w:rFonts w:ascii="楷体" w:eastAsia="楷体" w:hAnsi="楷体" w:hint="eastAsia"/>
          <w:sz w:val="22"/>
          <w:lang w:val="zh-TW" w:bidi="zh-TW"/>
        </w:rPr>
        <w:t>除经验</w:t>
      </w:r>
      <w:proofErr w:type="gramEnd"/>
      <w:r w:rsidRPr="000610D8">
        <w:rPr>
          <w:rFonts w:ascii="楷体" w:eastAsia="楷体" w:hAnsi="楷体" w:hint="eastAsia"/>
          <w:sz w:val="22"/>
          <w:lang w:val="zh-TW" w:bidi="zh-TW"/>
        </w:rPr>
        <w:t>之外我们一无所知。</w:t>
      </w:r>
    </w:p>
    <w:p w14:paraId="5C5287FB" w14:textId="77777777" w:rsidR="005B7B63" w:rsidRPr="000610D8" w:rsidRDefault="00BF452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②</w:t>
      </w:r>
      <w:r w:rsidRPr="000610D8">
        <w:rPr>
          <w:rFonts w:ascii="楷体" w:eastAsia="楷体" w:hAnsi="楷体"/>
          <w:sz w:val="22"/>
          <w:lang w:val="zh-TW" w:bidi="zh-TW"/>
        </w:rPr>
        <w:t>、</w:t>
      </w:r>
      <w:r w:rsidR="00732C8E" w:rsidRPr="000610D8">
        <w:rPr>
          <w:rFonts w:ascii="楷体" w:eastAsia="楷体" w:hAnsi="楷体"/>
          <w:sz w:val="22"/>
          <w:lang w:val="zh-TW" w:bidi="zh-TW"/>
        </w:rPr>
        <w:t>虽然都效仿科学方法，相信“普遍方法”的存在，但是</w:t>
      </w:r>
      <w:r w:rsidR="005B7B63" w:rsidRPr="000610D8">
        <w:rPr>
          <w:rFonts w:ascii="楷体" w:eastAsia="楷体" w:hAnsi="楷体" w:hint="eastAsia"/>
          <w:sz w:val="22"/>
          <w:lang w:val="zh-TW" w:bidi="zh-TW"/>
        </w:rPr>
        <w:t>推崇</w:t>
      </w:r>
      <w:r w:rsidR="00732C8E" w:rsidRPr="000610D8">
        <w:rPr>
          <w:rFonts w:ascii="楷体" w:eastAsia="楷体" w:hAnsi="楷体"/>
          <w:sz w:val="22"/>
          <w:lang w:val="zh-TW" w:bidi="zh-TW"/>
        </w:rPr>
        <w:t>不同的方法。</w:t>
      </w:r>
    </w:p>
    <w:p w14:paraId="1DB7AF87" w14:textId="0475907A" w:rsidR="005B7B63" w:rsidRPr="000610D8" w:rsidRDefault="00732C8E" w:rsidP="000610D8">
      <w:pPr>
        <w:ind w:firstLineChars="200" w:firstLine="440"/>
        <w:contextualSpacing/>
        <w:mirrorIndents/>
        <w:rPr>
          <w:rFonts w:ascii="楷体" w:eastAsia="楷体" w:hAnsi="楷体"/>
          <w:sz w:val="22"/>
          <w:lang w:val="zh-TW" w:bidi="zh-TW"/>
        </w:rPr>
      </w:pPr>
      <w:r w:rsidRPr="000610D8">
        <w:rPr>
          <w:rFonts w:ascii="楷体" w:eastAsia="楷体" w:hAnsi="楷体"/>
          <w:sz w:val="22"/>
          <w:lang w:val="zh-TW" w:bidi="zh-TW"/>
        </w:rPr>
        <w:t>理性主义者以数学、几何学为模型，认为通过对由理性直观得来的公理</w:t>
      </w:r>
      <w:r w:rsidR="005B7B63" w:rsidRPr="000610D8">
        <w:rPr>
          <w:rFonts w:ascii="楷体" w:eastAsia="楷体" w:hAnsi="楷体" w:hint="eastAsia"/>
          <w:sz w:val="22"/>
          <w:lang w:val="zh-TW" w:bidi="zh-TW"/>
        </w:rPr>
        <w:t>（</w:t>
      </w:r>
      <w:r w:rsidRPr="000610D8">
        <w:rPr>
          <w:rFonts w:ascii="楷体" w:eastAsia="楷体" w:hAnsi="楷体"/>
          <w:sz w:val="22"/>
          <w:lang w:val="zh-TW" w:bidi="zh-TW"/>
        </w:rPr>
        <w:t>天赋观念</w:t>
      </w:r>
      <w:r w:rsidR="005B7B63" w:rsidRPr="000610D8">
        <w:rPr>
          <w:rFonts w:ascii="楷体" w:eastAsia="楷体" w:hAnsi="楷体" w:hint="eastAsia"/>
          <w:sz w:val="22"/>
          <w:lang w:val="zh-TW" w:bidi="zh-TW"/>
        </w:rPr>
        <w:t>）</w:t>
      </w:r>
      <w:r w:rsidRPr="000610D8">
        <w:rPr>
          <w:rFonts w:ascii="楷体" w:eastAsia="楷体" w:hAnsi="楷体"/>
          <w:sz w:val="22"/>
          <w:lang w:val="zh-TW" w:bidi="zh-TW"/>
        </w:rPr>
        <w:t>进行演绎推理可推出整个知识体系，从笛卡尔</w:t>
      </w:r>
      <w:r w:rsidRPr="000610D8">
        <w:rPr>
          <w:rFonts w:ascii="楷体" w:eastAsia="楷体" w:hAnsi="楷体" w:hint="eastAsia"/>
          <w:sz w:val="22"/>
          <w:lang w:val="zh-TW" w:bidi="zh-TW"/>
        </w:rPr>
        <w:t>的“普遍数学”、斯宾诺莎的“几何学方法”到</w:t>
      </w:r>
      <w:r w:rsidR="00B43DBF" w:rsidRPr="000610D8">
        <w:rPr>
          <w:rFonts w:ascii="楷体" w:eastAsia="楷体" w:hAnsi="楷体" w:hint="eastAsia"/>
          <w:sz w:val="22"/>
          <w:lang w:val="zh-TW" w:bidi="zh-TW"/>
        </w:rPr>
        <w:t>莱布尼茨</w:t>
      </w:r>
      <w:r w:rsidRPr="000610D8">
        <w:rPr>
          <w:rFonts w:ascii="楷体" w:eastAsia="楷体" w:hAnsi="楷体" w:hint="eastAsia"/>
          <w:sz w:val="22"/>
          <w:lang w:val="zh-TW" w:bidi="zh-TW"/>
        </w:rPr>
        <w:t>的“符号逻辑”，都注重抽象思辨，认为非如此不能得出必然性的知识。</w:t>
      </w:r>
    </w:p>
    <w:p w14:paraId="58EE81A5" w14:textId="08B7DA85" w:rsidR="00BF452C" w:rsidRPr="000610D8" w:rsidRDefault="00732C8E"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而经验主义者以物理学为模型，推崇实验观察和归纳法，如</w:t>
      </w:r>
      <w:r w:rsidR="005B7B63" w:rsidRPr="000610D8">
        <w:rPr>
          <w:rFonts w:ascii="楷体" w:eastAsia="楷体" w:hAnsi="楷体" w:hint="eastAsia"/>
          <w:sz w:val="22"/>
          <w:lang w:val="zh-TW" w:bidi="zh-TW"/>
        </w:rPr>
        <w:t>休</w:t>
      </w:r>
      <w:proofErr w:type="gramStart"/>
      <w:r w:rsidR="005B7B63" w:rsidRPr="000610D8">
        <w:rPr>
          <w:rFonts w:ascii="楷体" w:eastAsia="楷体" w:hAnsi="楷体" w:hint="eastAsia"/>
          <w:sz w:val="22"/>
          <w:lang w:val="zh-TW" w:bidi="zh-TW"/>
        </w:rPr>
        <w:t>谟</w:t>
      </w:r>
      <w:proofErr w:type="gramEnd"/>
      <w:r w:rsidRPr="000610D8">
        <w:rPr>
          <w:rFonts w:ascii="楷体" w:eastAsia="楷体" w:hAnsi="楷体" w:hint="eastAsia"/>
          <w:sz w:val="22"/>
          <w:lang w:val="zh-TW" w:bidi="zh-TW"/>
        </w:rPr>
        <w:t>的《人性论》企图运用实验观察法对人性进行全面剖析，虽然无法达到必然性真理，但能得到对现实生活有用的知识，他们批评理性主义者没法扩充知识，并怀疑抽象和普遍的可靠性，以为这种方</w:t>
      </w:r>
      <w:r w:rsidR="000C1F1A" w:rsidRPr="000610D8">
        <w:rPr>
          <w:rFonts w:ascii="楷体" w:eastAsia="楷体" w:hAnsi="楷体" w:hint="eastAsia"/>
          <w:sz w:val="22"/>
          <w:lang w:val="zh-TW" w:bidi="zh-TW"/>
        </w:rPr>
        <w:t>法导致了“实体”怪圈，进而导致身心二元的难题</w:t>
      </w:r>
      <w:r w:rsidR="00BF452C" w:rsidRPr="000610D8">
        <w:rPr>
          <w:rFonts w:ascii="楷体" w:eastAsia="楷体" w:hAnsi="楷体" w:hint="eastAsia"/>
          <w:sz w:val="22"/>
          <w:lang w:val="zh-TW" w:bidi="zh-TW"/>
        </w:rPr>
        <w:t>。</w:t>
      </w:r>
    </w:p>
    <w:p w14:paraId="1D0A94D6" w14:textId="77777777" w:rsidR="00FF79C9" w:rsidRPr="000610D8" w:rsidRDefault="00BF452C"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③</w:t>
      </w:r>
      <w:r w:rsidRPr="000610D8">
        <w:rPr>
          <w:rFonts w:ascii="楷体" w:eastAsia="楷体" w:hAnsi="楷体"/>
          <w:sz w:val="22"/>
          <w:lang w:val="zh-TW" w:bidi="zh-TW"/>
        </w:rPr>
        <w:t>、</w:t>
      </w:r>
      <w:r w:rsidR="000C1F1A" w:rsidRPr="000610D8">
        <w:rPr>
          <w:rFonts w:ascii="楷体" w:eastAsia="楷体" w:hAnsi="楷体" w:hint="eastAsia"/>
          <w:sz w:val="22"/>
          <w:lang w:val="zh-TW" w:bidi="zh-TW"/>
        </w:rPr>
        <w:t>理性主义者表现出重建形而上学的</w:t>
      </w:r>
      <w:r w:rsidR="00FF79C9" w:rsidRPr="000610D8">
        <w:rPr>
          <w:rFonts w:ascii="楷体" w:eastAsia="楷体" w:hAnsi="楷体" w:hint="eastAsia"/>
          <w:sz w:val="22"/>
          <w:lang w:val="zh-TW" w:bidi="zh-TW"/>
        </w:rPr>
        <w:t>倾</w:t>
      </w:r>
      <w:r w:rsidR="000C1F1A" w:rsidRPr="000610D8">
        <w:rPr>
          <w:rFonts w:ascii="楷体" w:eastAsia="楷体" w:hAnsi="楷体" w:hint="eastAsia"/>
          <w:sz w:val="22"/>
          <w:lang w:val="zh-TW" w:bidi="zh-TW"/>
        </w:rPr>
        <w:t>向，而经验主义者表现出</w:t>
      </w:r>
      <w:r w:rsidR="00FF79C9" w:rsidRPr="000610D8">
        <w:rPr>
          <w:rFonts w:ascii="楷体" w:eastAsia="楷体" w:hAnsi="楷体" w:hint="eastAsia"/>
          <w:sz w:val="22"/>
          <w:lang w:val="zh-TW" w:bidi="zh-TW"/>
        </w:rPr>
        <w:t>摧毁</w:t>
      </w:r>
      <w:r w:rsidR="000C1F1A" w:rsidRPr="000610D8">
        <w:rPr>
          <w:rFonts w:ascii="楷体" w:eastAsia="楷体" w:hAnsi="楷体" w:hint="eastAsia"/>
          <w:sz w:val="22"/>
          <w:lang w:val="zh-TW" w:bidi="zh-TW"/>
        </w:rPr>
        <w:t>形而上学的倾向。</w:t>
      </w:r>
    </w:p>
    <w:p w14:paraId="28319AA1" w14:textId="4AB41E20" w:rsidR="00FF79C9" w:rsidRPr="000610D8" w:rsidRDefault="000C1F1A"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理性主义者认为知识确定性只能来自于天赋观念，而且只有实体才是真正的实在，如笛卡尔的思维和广延、斯宾诺莎的上帝和</w:t>
      </w:r>
      <w:r w:rsidR="00B43DBF" w:rsidRPr="000610D8">
        <w:rPr>
          <w:rFonts w:ascii="楷体" w:eastAsia="楷体" w:hAnsi="楷体" w:hint="eastAsia"/>
          <w:sz w:val="22"/>
          <w:lang w:val="zh-TW" w:bidi="zh-TW"/>
        </w:rPr>
        <w:t>莱布尼茨</w:t>
      </w:r>
      <w:r w:rsidRPr="000610D8">
        <w:rPr>
          <w:rFonts w:ascii="楷体" w:eastAsia="楷体" w:hAnsi="楷体" w:hint="eastAsia"/>
          <w:sz w:val="22"/>
          <w:lang w:val="zh-TW" w:bidi="zh-TW"/>
        </w:rPr>
        <w:t>的单子，他们的哲学起点是实体，最后又复归实体，笛卡尔在《第一哲沉思集》中建立起近代第一个形而上学体系，最终陷入独断论，并导致了与心二元的难题。</w:t>
      </w:r>
    </w:p>
    <w:p w14:paraId="6FCAF172" w14:textId="39FC8972" w:rsidR="000C1F1A" w:rsidRPr="000610D8" w:rsidRDefault="000C1F1A"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val="zh-TW" w:bidi="zh-TW"/>
        </w:rPr>
        <w:t>而经验主义者的发展脉络，虽然洛克和贝克莱尚有形而上学残余，洛克保留了物质实体，贝克莱保留了精神实体，但</w:t>
      </w:r>
      <w:r w:rsidR="00B05E72" w:rsidRPr="000610D8">
        <w:rPr>
          <w:rFonts w:ascii="楷体" w:eastAsia="楷体" w:hAnsi="楷体"/>
          <w:sz w:val="22"/>
          <w:lang w:val="zh-TW" w:bidi="zh-TW"/>
        </w:rPr>
        <w:t>休</w:t>
      </w:r>
      <w:proofErr w:type="gramStart"/>
      <w:r w:rsidR="00B05E72" w:rsidRPr="000610D8">
        <w:rPr>
          <w:rFonts w:ascii="楷体" w:eastAsia="楷体" w:hAnsi="楷体"/>
          <w:sz w:val="22"/>
          <w:lang w:val="zh-TW" w:bidi="zh-TW"/>
        </w:rPr>
        <w:t>谟</w:t>
      </w:r>
      <w:proofErr w:type="gramEnd"/>
      <w:r w:rsidRPr="000610D8">
        <w:rPr>
          <w:rFonts w:ascii="楷体" w:eastAsia="楷体" w:hAnsi="楷体" w:hint="eastAsia"/>
          <w:sz w:val="22"/>
          <w:lang w:val="zh-TW" w:bidi="zh-TW"/>
        </w:rPr>
        <w:t>将经验主义原则贯彻到底，取消了一切实体，认为一切都得忠实于经验，最终走向了怀疑主义和不可知论。</w:t>
      </w:r>
    </w:p>
    <w:p w14:paraId="7F8DD4E8" w14:textId="3EEE7BF5" w:rsidR="00732C8E" w:rsidRPr="000610D8" w:rsidRDefault="000C1F1A" w:rsidP="000610D8">
      <w:pPr>
        <w:ind w:firstLineChars="100" w:firstLine="220"/>
        <w:contextualSpacing/>
        <w:mirrorIndents/>
        <w:rPr>
          <w:rFonts w:ascii="楷体" w:eastAsia="楷体" w:hAnsi="楷体"/>
          <w:sz w:val="22"/>
          <w:lang w:val="zh-TW" w:bidi="zh-TW"/>
        </w:rPr>
      </w:pPr>
      <w:r w:rsidRPr="000610D8">
        <w:rPr>
          <w:rFonts w:ascii="楷体" w:eastAsia="楷体" w:hAnsi="楷体"/>
          <w:sz w:val="22"/>
          <w:lang w:val="zh-TW" w:bidi="zh-TW"/>
        </w:rPr>
        <w:t>[思考题</w:t>
      </w:r>
      <w:r w:rsidR="00514DF0" w:rsidRPr="000610D8">
        <w:rPr>
          <w:rFonts w:ascii="楷体" w:eastAsia="楷体" w:hAnsi="楷体"/>
          <w:sz w:val="22"/>
          <w:lang w:val="zh-TW" w:bidi="zh-TW"/>
        </w:rPr>
        <w:t>：</w:t>
      </w:r>
      <w:r w:rsidRPr="000610D8">
        <w:rPr>
          <w:rFonts w:ascii="楷体" w:eastAsia="楷体" w:hAnsi="楷体"/>
          <w:sz w:val="22"/>
          <w:lang w:val="zh-TW" w:bidi="zh-TW"/>
        </w:rPr>
        <w:t>理性主义和怀疑主义各自面临的理论难题是什么?]</w:t>
      </w:r>
    </w:p>
    <w:p w14:paraId="2C7C18C3" w14:textId="77777777" w:rsidR="00F22B23" w:rsidRPr="000610D8" w:rsidRDefault="00F22B23" w:rsidP="00C200D0">
      <w:pPr>
        <w:contextualSpacing/>
        <w:mirrorIndents/>
        <w:rPr>
          <w:rFonts w:ascii="楷体" w:eastAsia="楷体" w:hAnsi="楷体"/>
          <w:sz w:val="22"/>
          <w:lang w:val="zh-TW" w:bidi="zh-TW"/>
        </w:rPr>
      </w:pPr>
    </w:p>
    <w:p w14:paraId="1CF220CC" w14:textId="77777777" w:rsidR="00F22B23" w:rsidRPr="000610D8" w:rsidRDefault="00F22B23" w:rsidP="000610D8">
      <w:pPr>
        <w:contextualSpacing/>
        <w:mirrorIndents/>
        <w:rPr>
          <w:rFonts w:ascii="楷体" w:eastAsia="PMingLiU" w:hAnsi="楷体"/>
          <w:sz w:val="22"/>
          <w:lang w:val="zh-TW" w:eastAsia="zh-TW" w:bidi="zh-TW"/>
        </w:rPr>
      </w:pPr>
    </w:p>
    <w:p w14:paraId="4D270E9E" w14:textId="2998E5CF" w:rsidR="00282471" w:rsidRPr="000610D8" w:rsidRDefault="003F1CC0" w:rsidP="000610D8">
      <w:pPr>
        <w:ind w:firstLineChars="100" w:firstLine="241"/>
        <w:contextualSpacing/>
        <w:mirrorIndents/>
        <w:rPr>
          <w:rFonts w:ascii="楷体" w:eastAsia="楷体" w:hAnsi="楷体"/>
          <w:b/>
          <w:bCs/>
          <w:sz w:val="24"/>
          <w:szCs w:val="24"/>
          <w:lang w:bidi="zh-TW"/>
        </w:rPr>
      </w:pPr>
      <w:r w:rsidRPr="000610D8">
        <w:rPr>
          <w:rFonts w:ascii="楷体" w:eastAsia="楷体" w:hAnsi="楷体" w:hint="eastAsia"/>
          <w:b/>
          <w:bCs/>
          <w:sz w:val="24"/>
          <w:szCs w:val="24"/>
          <w:lang w:bidi="zh-TW"/>
        </w:rPr>
        <w:t>（二）大陆理性主义：笛卡尔、斯宾诺莎、</w:t>
      </w:r>
      <w:proofErr w:type="gramStart"/>
      <w:r w:rsidRPr="000610D8">
        <w:rPr>
          <w:rFonts w:ascii="楷体" w:eastAsia="楷体" w:hAnsi="楷体" w:hint="eastAsia"/>
          <w:b/>
          <w:bCs/>
          <w:sz w:val="24"/>
          <w:szCs w:val="24"/>
          <w:lang w:bidi="zh-TW"/>
        </w:rPr>
        <w:t>莱</w:t>
      </w:r>
      <w:proofErr w:type="gramEnd"/>
      <w:r w:rsidRPr="000610D8">
        <w:rPr>
          <w:rFonts w:ascii="楷体" w:eastAsia="楷体" w:hAnsi="楷体" w:hint="eastAsia"/>
          <w:b/>
          <w:bCs/>
          <w:sz w:val="24"/>
          <w:szCs w:val="24"/>
          <w:lang w:bidi="zh-TW"/>
        </w:rPr>
        <w:t>布尼</w:t>
      </w:r>
      <w:proofErr w:type="gramStart"/>
      <w:r w:rsidRPr="000610D8">
        <w:rPr>
          <w:rFonts w:ascii="楷体" w:eastAsia="楷体" w:hAnsi="楷体" w:hint="eastAsia"/>
          <w:b/>
          <w:bCs/>
          <w:sz w:val="24"/>
          <w:szCs w:val="24"/>
          <w:lang w:bidi="zh-TW"/>
        </w:rPr>
        <w:t>茨</w:t>
      </w:r>
      <w:proofErr w:type="gramEnd"/>
    </w:p>
    <w:p w14:paraId="004B6612" w14:textId="77777777" w:rsidR="00B71FAE" w:rsidRPr="000610D8" w:rsidRDefault="00B71FAE" w:rsidP="000610D8">
      <w:pPr>
        <w:contextualSpacing/>
        <w:mirrorIndents/>
        <w:rPr>
          <w:rFonts w:ascii="楷体" w:eastAsia="楷体" w:hAnsi="楷体"/>
          <w:sz w:val="20"/>
          <w:szCs w:val="20"/>
          <w:lang w:val="zh-TW" w:bidi="zh-TW"/>
        </w:rPr>
      </w:pPr>
    </w:p>
    <w:p w14:paraId="5832079A" w14:textId="42DAAEC0" w:rsidR="000444A0" w:rsidRPr="000610D8" w:rsidRDefault="00B71FAE" w:rsidP="000610D8">
      <w:pPr>
        <w:contextualSpacing/>
        <w:mirrorIndents/>
        <w:rPr>
          <w:rFonts w:ascii="楷体" w:eastAsia="楷体" w:hAnsi="楷体"/>
          <w:sz w:val="20"/>
          <w:szCs w:val="20"/>
          <w:lang w:bidi="zh-TW"/>
        </w:rPr>
      </w:pPr>
      <w:r w:rsidRPr="000610D8">
        <w:rPr>
          <w:rFonts w:ascii="楷体" w:eastAsia="楷体" w:hAnsi="楷体"/>
          <w:sz w:val="20"/>
          <w:szCs w:val="20"/>
          <w:lang w:val="zh-TW" w:bidi="zh-TW"/>
        </w:rPr>
        <w:t>17世纪欧洲大陆哲学的重要课题有如下几个方面：一是对主体自我意识的探究；二是对思维和广延的二元论思想的研究；三是对上帝和人之间的关系问题的进一步分析；四是对人类理性的界定和探讨。</w:t>
      </w:r>
      <w:r w:rsidR="001A6618" w:rsidRPr="000610D8">
        <w:rPr>
          <w:rFonts w:ascii="楷体" w:eastAsia="楷体" w:hAnsi="楷体"/>
          <w:sz w:val="20"/>
          <w:szCs w:val="20"/>
          <w:lang w:val="zh-TW" w:bidi="zh-TW"/>
        </w:rPr>
        <w:t>笛卡尔</w:t>
      </w:r>
      <w:r w:rsidRPr="000610D8">
        <w:rPr>
          <w:rFonts w:ascii="楷体" w:eastAsia="楷体" w:hAnsi="楷体"/>
          <w:sz w:val="20"/>
          <w:szCs w:val="20"/>
          <w:lang w:val="zh-TW" w:bidi="zh-TW"/>
        </w:rPr>
        <w:t>的哲学直接导致了近代西方主体自我意识的苏醒，他的第一哲学命题有一种振聋发聩的作用。从此，人的问题、主体的问题就一直是西方哲学家挥之不去的一个难题，它也直接相关于哲学形而上学和认识论的许多问题。其次，</w:t>
      </w:r>
      <w:r w:rsidR="001A6618" w:rsidRPr="000610D8">
        <w:rPr>
          <w:rFonts w:ascii="楷体" w:eastAsia="楷体" w:hAnsi="楷体"/>
          <w:sz w:val="20"/>
          <w:szCs w:val="20"/>
          <w:lang w:val="zh-TW" w:bidi="zh-TW"/>
        </w:rPr>
        <w:t>笛卡尔</w:t>
      </w:r>
      <w:r w:rsidRPr="000610D8">
        <w:rPr>
          <w:rFonts w:ascii="楷体" w:eastAsia="楷体" w:hAnsi="楷体"/>
          <w:sz w:val="20"/>
          <w:szCs w:val="20"/>
          <w:lang w:val="zh-TW" w:bidi="zh-TW"/>
        </w:rPr>
        <w:t>的思维和广延二元区分的思想受到了后人不断的研究和批判。马勒伯朗士、帕斯卡、斯宾诺莎和莱布尼茨都或多或少地继承了</w:t>
      </w:r>
      <w:r w:rsidR="001A6618" w:rsidRPr="000610D8">
        <w:rPr>
          <w:rFonts w:ascii="楷体" w:eastAsia="楷体" w:hAnsi="楷体"/>
          <w:sz w:val="20"/>
          <w:szCs w:val="20"/>
          <w:lang w:val="zh-TW" w:bidi="zh-TW"/>
        </w:rPr>
        <w:t>笛卡尔</w:t>
      </w:r>
      <w:r w:rsidRPr="000610D8">
        <w:rPr>
          <w:rFonts w:ascii="楷体" w:eastAsia="楷体" w:hAnsi="楷体"/>
          <w:sz w:val="20"/>
          <w:szCs w:val="20"/>
          <w:lang w:val="zh-TW" w:bidi="zh-TW"/>
        </w:rPr>
        <w:t>的这种二元论思想或深受其影响，并在此基础上建构了自己的哲学思想或体系。第三，</w:t>
      </w:r>
      <w:r w:rsidR="001A6618" w:rsidRPr="000610D8">
        <w:rPr>
          <w:rFonts w:ascii="楷体" w:eastAsia="楷体" w:hAnsi="楷体"/>
          <w:sz w:val="20"/>
          <w:szCs w:val="20"/>
          <w:lang w:val="zh-TW" w:bidi="zh-TW"/>
        </w:rPr>
        <w:t>笛卡尔</w:t>
      </w:r>
      <w:r w:rsidRPr="000610D8">
        <w:rPr>
          <w:rFonts w:ascii="楷体" w:eastAsia="楷体" w:hAnsi="楷体"/>
          <w:sz w:val="20"/>
          <w:szCs w:val="20"/>
          <w:lang w:val="zh-TW" w:bidi="zh-TW"/>
        </w:rPr>
        <w:t>对主体自我的重视，无疑削弱了上帝的作用，但是，在</w:t>
      </w:r>
      <w:r w:rsidR="001A6618" w:rsidRPr="000610D8">
        <w:rPr>
          <w:rFonts w:ascii="楷体" w:eastAsia="楷体" w:hAnsi="楷体"/>
          <w:sz w:val="20"/>
          <w:szCs w:val="20"/>
          <w:lang w:val="zh-TW" w:bidi="zh-TW"/>
        </w:rPr>
        <w:t>笛卡尔</w:t>
      </w:r>
      <w:r w:rsidRPr="000610D8">
        <w:rPr>
          <w:rFonts w:ascii="楷体" w:eastAsia="楷体" w:hAnsi="楷体"/>
          <w:sz w:val="20"/>
          <w:szCs w:val="20"/>
          <w:lang w:val="zh-TW" w:bidi="zh-TW"/>
        </w:rPr>
        <w:t>之后的几位哲学家</w:t>
      </w:r>
      <w:r w:rsidRPr="000610D8">
        <w:rPr>
          <w:rFonts w:ascii="楷体" w:eastAsia="楷体" w:hAnsi="楷体"/>
          <w:sz w:val="20"/>
          <w:szCs w:val="20"/>
          <w:lang w:bidi="en-US"/>
        </w:rPr>
        <w:t>——</w:t>
      </w:r>
      <w:r w:rsidRPr="000610D8">
        <w:rPr>
          <w:rFonts w:ascii="楷体" w:eastAsia="楷体" w:hAnsi="楷体"/>
          <w:sz w:val="20"/>
          <w:szCs w:val="20"/>
          <w:lang w:val="zh-TW" w:bidi="zh-TW"/>
        </w:rPr>
        <w:t>马勒伯朗士、帕斯卡、斯宾诺莎、莱布尼茨</w:t>
      </w:r>
      <w:r w:rsidRPr="000610D8">
        <w:rPr>
          <w:rFonts w:ascii="楷体" w:eastAsia="楷体" w:hAnsi="楷体"/>
          <w:sz w:val="20"/>
          <w:szCs w:val="20"/>
          <w:lang w:bidi="en-US"/>
        </w:rPr>
        <w:t>——</w:t>
      </w:r>
      <w:r w:rsidRPr="000610D8">
        <w:rPr>
          <w:rFonts w:ascii="楷体" w:eastAsia="楷体" w:hAnsi="楷体"/>
          <w:sz w:val="20"/>
          <w:szCs w:val="20"/>
          <w:lang w:val="zh-TW" w:bidi="zh-TW"/>
        </w:rPr>
        <w:t>则对上帝的作用有了进一步的研究，他们基本上都更加强调上帝的绝对作用，特别是斯宾诺莎的实体观就典型地体现了这种思路，它极大地丰富了我们的形而上学思想。最后，</w:t>
      </w:r>
      <w:r w:rsidR="001A6618" w:rsidRPr="000610D8">
        <w:rPr>
          <w:rFonts w:ascii="楷体" w:eastAsia="楷体" w:hAnsi="楷体"/>
          <w:sz w:val="20"/>
          <w:szCs w:val="20"/>
          <w:lang w:val="zh-TW" w:bidi="zh-TW"/>
        </w:rPr>
        <w:t>笛卡尔</w:t>
      </w:r>
      <w:r w:rsidRPr="000610D8">
        <w:rPr>
          <w:rFonts w:ascii="楷体" w:eastAsia="楷体" w:hAnsi="楷体"/>
          <w:sz w:val="20"/>
          <w:szCs w:val="20"/>
          <w:lang w:val="zh-TW" w:bidi="zh-TW"/>
        </w:rPr>
        <w:t>等人所</w:t>
      </w:r>
      <w:proofErr w:type="gramStart"/>
      <w:r w:rsidRPr="000610D8">
        <w:rPr>
          <w:rFonts w:ascii="楷体" w:eastAsia="楷体" w:hAnsi="楷体"/>
          <w:sz w:val="20"/>
          <w:szCs w:val="20"/>
          <w:lang w:val="zh-TW" w:bidi="zh-TW"/>
        </w:rPr>
        <w:t>幵</w:t>
      </w:r>
      <w:proofErr w:type="gramEnd"/>
      <w:r w:rsidRPr="000610D8">
        <w:rPr>
          <w:rFonts w:ascii="楷体" w:eastAsia="楷体" w:hAnsi="楷体"/>
          <w:sz w:val="20"/>
          <w:szCs w:val="20"/>
          <w:lang w:val="zh-TW" w:bidi="zh-TW"/>
        </w:rPr>
        <w:t>创的近代理性主义思潮是对整个西方哲学的一大贡献。这种哲学重点探讨了人的理性在认识当中的重要作用，为我们留下了宝贵的哲学财富，特别是莱布尼茨的逻辑学思想对后人影响很大。</w:t>
      </w:r>
    </w:p>
    <w:p w14:paraId="3437646D" w14:textId="77777777" w:rsidR="000444A0" w:rsidRPr="000610D8" w:rsidRDefault="000444A0" w:rsidP="000610D8">
      <w:pPr>
        <w:contextualSpacing/>
        <w:mirrorIndents/>
        <w:rPr>
          <w:rFonts w:ascii="楷体" w:eastAsia="楷体" w:hAnsi="楷体"/>
          <w:sz w:val="22"/>
          <w:lang w:bidi="zh-TW"/>
        </w:rPr>
      </w:pPr>
    </w:p>
    <w:p w14:paraId="46CFF638" w14:textId="77777777" w:rsidR="000444A0" w:rsidRPr="000610D8" w:rsidRDefault="000444A0" w:rsidP="000610D8">
      <w:pPr>
        <w:contextualSpacing/>
        <w:mirrorIndents/>
        <w:rPr>
          <w:rFonts w:ascii="楷体" w:eastAsia="楷体" w:hAnsi="楷体"/>
          <w:sz w:val="22"/>
          <w:lang w:bidi="zh-TW"/>
        </w:rPr>
      </w:pPr>
    </w:p>
    <w:p w14:paraId="49344D74" w14:textId="4C99BF72" w:rsidR="00977E79" w:rsidRPr="000610D8" w:rsidRDefault="008C235A" w:rsidP="000610D8">
      <w:pPr>
        <w:contextualSpacing/>
        <w:mirrorIndents/>
        <w:rPr>
          <w:rFonts w:ascii="楷体" w:eastAsia="楷体" w:hAnsi="楷体"/>
          <w:b/>
          <w:bCs/>
          <w:sz w:val="24"/>
          <w:szCs w:val="24"/>
          <w:lang w:bidi="zh-TW"/>
        </w:rPr>
      </w:pPr>
      <w:r w:rsidRPr="000610D8">
        <w:rPr>
          <w:rFonts w:ascii="楷体" w:eastAsia="楷体" w:hAnsi="楷体" w:hint="eastAsia"/>
          <w:b/>
          <w:bCs/>
          <w:sz w:val="24"/>
          <w:szCs w:val="24"/>
          <w:lang w:bidi="zh-TW"/>
        </w:rPr>
        <w:t>一、</w:t>
      </w:r>
      <w:r w:rsidR="00977E79" w:rsidRPr="000610D8">
        <w:rPr>
          <w:rFonts w:ascii="楷体" w:eastAsia="楷体" w:hAnsi="楷体" w:hint="eastAsia"/>
          <w:b/>
          <w:bCs/>
          <w:sz w:val="24"/>
          <w:szCs w:val="24"/>
          <w:lang w:bidi="zh-TW"/>
        </w:rPr>
        <w:t>笛卡尔</w:t>
      </w:r>
    </w:p>
    <w:p w14:paraId="3B87F3D3" w14:textId="66C57DE5" w:rsidR="00977E79" w:rsidRPr="000610D8" w:rsidRDefault="00977E79" w:rsidP="000610D8">
      <w:pPr>
        <w:contextualSpacing/>
        <w:mirrorIndents/>
        <w:rPr>
          <w:rFonts w:ascii="楷体" w:eastAsia="楷体" w:hAnsi="楷体"/>
          <w:sz w:val="24"/>
          <w:szCs w:val="24"/>
          <w:lang w:bidi="zh-TW"/>
        </w:rPr>
      </w:pPr>
      <w:r w:rsidRPr="000610D8">
        <w:rPr>
          <w:rFonts w:ascii="楷体" w:eastAsia="楷体" w:hAnsi="楷体" w:hint="eastAsia"/>
          <w:sz w:val="22"/>
          <w:lang w:bidi="zh-TW"/>
        </w:rPr>
        <w:t>笛卡尔是近代哲学之父，在哲学方面，他提出“我思故我在”的命题</w:t>
      </w:r>
      <w:r w:rsidRPr="000610D8">
        <w:rPr>
          <w:rFonts w:ascii="楷体" w:eastAsia="楷体" w:hAnsi="楷体"/>
          <w:sz w:val="22"/>
          <w:lang w:bidi="zh-TW"/>
        </w:rPr>
        <w:t>,</w:t>
      </w:r>
      <w:r w:rsidRPr="000610D8">
        <w:rPr>
          <w:rFonts w:ascii="楷体" w:eastAsia="楷体" w:hAnsi="楷体" w:hint="eastAsia"/>
          <w:sz w:val="22"/>
          <w:lang w:bidi="zh-TW"/>
        </w:rPr>
        <w:t>建立了近代哲学第一个完整的</w:t>
      </w:r>
      <w:r w:rsidRPr="000610D8">
        <w:rPr>
          <w:rFonts w:ascii="楷体" w:eastAsia="楷体" w:hAnsi="楷体" w:hint="eastAsia"/>
          <w:sz w:val="24"/>
          <w:szCs w:val="24"/>
          <w:lang w:bidi="zh-TW"/>
        </w:rPr>
        <w:t>哲学体系，开创了理性主义学派。在数学方面</w:t>
      </w:r>
      <w:r w:rsidRPr="000610D8">
        <w:rPr>
          <w:rFonts w:ascii="楷体" w:eastAsia="楷体" w:hAnsi="楷体"/>
          <w:sz w:val="24"/>
          <w:szCs w:val="24"/>
          <w:lang w:bidi="zh-TW"/>
        </w:rPr>
        <w:t>,</w:t>
      </w:r>
      <w:r w:rsidRPr="000610D8">
        <w:rPr>
          <w:rFonts w:ascii="楷体" w:eastAsia="楷体" w:hAnsi="楷体" w:hint="eastAsia"/>
          <w:sz w:val="24"/>
          <w:szCs w:val="24"/>
          <w:lang w:bidi="zh-TW"/>
        </w:rPr>
        <w:t>他建立了坐标轴和解析几何体系。笛卡尔是举世闻名的哲学家和数学家</w:t>
      </w:r>
      <w:r w:rsidR="00607753" w:rsidRPr="000610D8">
        <w:rPr>
          <w:rFonts w:ascii="楷体" w:eastAsia="楷体" w:hAnsi="楷体" w:hint="eastAsia"/>
          <w:sz w:val="24"/>
          <w:szCs w:val="24"/>
          <w:lang w:bidi="zh-TW"/>
        </w:rPr>
        <w:t>。</w:t>
      </w:r>
    </w:p>
    <w:p w14:paraId="69A1C8A1" w14:textId="77777777" w:rsidR="00977E79" w:rsidRPr="000610D8" w:rsidRDefault="00977E79" w:rsidP="000610D8">
      <w:pPr>
        <w:contextualSpacing/>
        <w:mirrorIndents/>
        <w:rPr>
          <w:rFonts w:ascii="楷体" w:eastAsia="楷体" w:hAnsi="楷体"/>
          <w:sz w:val="24"/>
          <w:szCs w:val="24"/>
          <w:lang w:bidi="zh-TW"/>
        </w:rPr>
      </w:pPr>
      <w:r w:rsidRPr="000610D8">
        <w:rPr>
          <w:rFonts w:ascii="楷体" w:eastAsia="楷体" w:hAnsi="楷体"/>
          <w:sz w:val="24"/>
          <w:szCs w:val="24"/>
          <w:lang w:bidi="zh-TW"/>
        </w:rPr>
        <w:t>1、方法论</w:t>
      </w:r>
    </w:p>
    <w:p w14:paraId="18D6D975" w14:textId="3CE4EE8D" w:rsidR="00977E79" w:rsidRPr="000610D8" w:rsidRDefault="00977E79" w:rsidP="000610D8">
      <w:pPr>
        <w:contextualSpacing/>
        <w:mirrorIndents/>
        <w:rPr>
          <w:rFonts w:ascii="楷体" w:eastAsia="楷体" w:hAnsi="楷体"/>
          <w:sz w:val="22"/>
          <w:lang w:bidi="zh-TW"/>
        </w:rPr>
      </w:pPr>
      <w:r w:rsidRPr="000610D8">
        <w:rPr>
          <w:rFonts w:ascii="楷体" w:eastAsia="楷体" w:hAnsi="楷体" w:hint="eastAsia"/>
          <w:sz w:val="22"/>
          <w:lang w:bidi="zh-TW"/>
        </w:rPr>
        <w:t>笛卡尔深受中世纪哲学家相互对立的论证所折磨，他渴望为理智和知识找到确定性。他把数学看作精确知识的模范，他从中提炼出一种“普遍数学”的方法，并确立了他的万法论规则，他希望为理智找到一个确定性的基础，并在此基础上建立起稳定的知识大厦。</w:t>
      </w:r>
    </w:p>
    <w:p w14:paraId="05611122" w14:textId="40911956" w:rsidR="00977E79"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977E79" w:rsidRPr="000610D8">
        <w:rPr>
          <w:rFonts w:ascii="楷体" w:eastAsia="楷体" w:hAnsi="楷体"/>
          <w:sz w:val="22"/>
          <w:lang w:bidi="zh-TW"/>
        </w:rPr>
        <w:t>1</w:t>
      </w:r>
      <w:r w:rsidRPr="000610D8">
        <w:rPr>
          <w:rFonts w:ascii="楷体" w:eastAsia="楷体" w:hAnsi="楷体"/>
          <w:sz w:val="22"/>
          <w:lang w:bidi="zh-TW"/>
        </w:rPr>
        <w:t>）</w:t>
      </w:r>
      <w:r w:rsidR="00977E79" w:rsidRPr="000610D8">
        <w:rPr>
          <w:rFonts w:ascii="楷体" w:eastAsia="楷体" w:hAnsi="楷体"/>
          <w:sz w:val="22"/>
          <w:lang w:bidi="zh-TW"/>
        </w:rPr>
        <w:t>、普遍数学</w:t>
      </w:r>
    </w:p>
    <w:p w14:paraId="599E913C" w14:textId="77777777" w:rsidR="00AE0D72" w:rsidRPr="000610D8" w:rsidRDefault="00977E79" w:rsidP="000610D8">
      <w:pPr>
        <w:contextualSpacing/>
        <w:mirrorIndents/>
        <w:rPr>
          <w:rFonts w:ascii="楷体" w:eastAsia="楷体" w:hAnsi="楷体"/>
          <w:sz w:val="22"/>
          <w:lang w:bidi="zh-TW"/>
        </w:rPr>
      </w:pPr>
      <w:r w:rsidRPr="000610D8">
        <w:rPr>
          <w:rFonts w:ascii="楷体" w:eastAsia="楷体" w:hAnsi="楷体" w:hint="eastAsia"/>
          <w:sz w:val="22"/>
          <w:lang w:bidi="zh-TW"/>
        </w:rPr>
        <w:t>笛卡尔把数学看作精确知识和学科的最好例证，数学展示了笛卡尔所要寻求的方法，但数学家却没有对数学方法进行反思，这是哲学家的任务。笛卡尔从中提炼出一</w:t>
      </w:r>
      <w:r w:rsidRPr="000610D8">
        <w:rPr>
          <w:rFonts w:ascii="楷体" w:eastAsia="楷体" w:hAnsi="楷体"/>
          <w:sz w:val="22"/>
          <w:lang w:bidi="zh-TW"/>
        </w:rPr>
        <w:t>种“普遍数学”的方法，认为不同科学只是该方法的不同</w:t>
      </w:r>
      <w:r w:rsidRPr="000610D8">
        <w:rPr>
          <w:rFonts w:ascii="楷体" w:eastAsia="楷体" w:hAnsi="楷体" w:hint="eastAsia"/>
          <w:sz w:val="22"/>
          <w:lang w:bidi="zh-TW"/>
        </w:rPr>
        <w:t>方式的运用，“普遍数学”可为一切知识奠基。</w:t>
      </w:r>
    </w:p>
    <w:p w14:paraId="0C5620EF" w14:textId="20E6C9E1" w:rsidR="00977E79" w:rsidRPr="000610D8" w:rsidRDefault="00977E79" w:rsidP="000610D8">
      <w:pPr>
        <w:contextualSpacing/>
        <w:mirrorIndents/>
        <w:rPr>
          <w:rFonts w:ascii="楷体" w:eastAsia="楷体" w:hAnsi="楷体"/>
          <w:sz w:val="22"/>
          <w:lang w:bidi="zh-TW"/>
        </w:rPr>
      </w:pPr>
      <w:r w:rsidRPr="000610D8">
        <w:rPr>
          <w:rFonts w:ascii="楷体" w:eastAsia="楷体" w:hAnsi="楷体" w:hint="eastAsia"/>
          <w:sz w:val="22"/>
          <w:lang w:bidi="zh-TW"/>
        </w:rPr>
        <w:t>就如数学从公理出发，推导出其他公理中不包含的知识一样</w:t>
      </w:r>
      <w:r w:rsidRPr="000610D8">
        <w:rPr>
          <w:rFonts w:ascii="楷体" w:eastAsia="楷体" w:hAnsi="楷体"/>
          <w:sz w:val="22"/>
          <w:lang w:bidi="zh-TW"/>
        </w:rPr>
        <w:t>,“普遍数学”</w:t>
      </w:r>
      <w:r w:rsidRPr="000610D8">
        <w:rPr>
          <w:rFonts w:ascii="楷体" w:eastAsia="楷体" w:hAnsi="楷体" w:hint="eastAsia"/>
          <w:sz w:val="22"/>
          <w:lang w:bidi="zh-TW"/>
        </w:rPr>
        <w:t>包含直观和演绎两个步骤。直观是对直接的和清楚可靠的基本原理的领会能力，例如“我思”、“过两点只有一条直线”和“一个球体只有一个面”等</w:t>
      </w:r>
      <w:r w:rsidR="00AE0D72" w:rsidRPr="000610D8">
        <w:rPr>
          <w:rFonts w:ascii="楷体" w:eastAsia="楷体" w:hAnsi="楷体" w:hint="eastAsia"/>
          <w:sz w:val="22"/>
          <w:lang w:bidi="zh-TW"/>
        </w:rPr>
        <w:t>，</w:t>
      </w:r>
      <w:r w:rsidRPr="000610D8">
        <w:rPr>
          <w:rFonts w:ascii="楷体" w:eastAsia="楷体" w:hAnsi="楷体" w:hint="eastAsia"/>
          <w:sz w:val="22"/>
          <w:lang w:bidi="zh-TW"/>
        </w:rPr>
        <w:t>这些都是基本的、直观得到的真理，而非通过推理获得。演绎是“从确定地知道的事实中做出的任何必然性推断”，三段论也是一种演绎，但是三段论的结论已包含在前提中，笛卡尔的演绎不是三段论式的演绎，而是几何学式的演绎，其结论并不包含在前提中。</w:t>
      </w:r>
    </w:p>
    <w:p w14:paraId="5F3A31C9" w14:textId="3F23D26E" w:rsidR="00977E79"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977E79" w:rsidRPr="000610D8">
        <w:rPr>
          <w:rFonts w:ascii="楷体" w:eastAsia="楷体" w:hAnsi="楷体"/>
          <w:sz w:val="22"/>
          <w:lang w:bidi="zh-TW"/>
        </w:rPr>
        <w:t>2</w:t>
      </w:r>
      <w:r w:rsidRPr="000610D8">
        <w:rPr>
          <w:rFonts w:ascii="楷体" w:eastAsia="楷体" w:hAnsi="楷体"/>
          <w:sz w:val="22"/>
          <w:lang w:bidi="zh-TW"/>
        </w:rPr>
        <w:t>）</w:t>
      </w:r>
      <w:r w:rsidR="00977E79" w:rsidRPr="000610D8">
        <w:rPr>
          <w:rFonts w:ascii="楷体" w:eastAsia="楷体" w:hAnsi="楷体"/>
          <w:sz w:val="22"/>
          <w:lang w:bidi="zh-TW"/>
        </w:rPr>
        <w:t>、方法论规则</w:t>
      </w:r>
    </w:p>
    <w:p w14:paraId="273D5AA7" w14:textId="6868EDA0" w:rsidR="00977E79" w:rsidRPr="000610D8" w:rsidRDefault="00977E79" w:rsidP="000610D8">
      <w:pPr>
        <w:contextualSpacing/>
        <w:mirrorIndents/>
        <w:rPr>
          <w:rFonts w:ascii="楷体" w:eastAsia="楷体" w:hAnsi="楷体"/>
          <w:sz w:val="22"/>
          <w:lang w:bidi="zh-TW"/>
        </w:rPr>
      </w:pPr>
      <w:r w:rsidRPr="000610D8">
        <w:rPr>
          <w:rFonts w:ascii="楷体" w:eastAsia="楷体" w:hAnsi="楷体" w:hint="eastAsia"/>
          <w:sz w:val="22"/>
          <w:lang w:bidi="zh-TW"/>
        </w:rPr>
        <w:t>笛卡尔的规则为心灵的运作提供了清楚而有序的步骤，他在《谈谈方法》中，为想要达到真理的科学制定了四条准则</w:t>
      </w:r>
      <w:r w:rsidR="00C242E9" w:rsidRPr="000610D8">
        <w:rPr>
          <w:rFonts w:ascii="楷体" w:eastAsia="楷体" w:hAnsi="楷体"/>
          <w:sz w:val="22"/>
          <w:lang w:bidi="zh-TW"/>
        </w:rPr>
        <w:t>：</w:t>
      </w:r>
    </w:p>
    <w:p w14:paraId="77CB7D99" w14:textId="77777777" w:rsidR="00977E79" w:rsidRPr="000610D8" w:rsidRDefault="00977E79" w:rsidP="000610D8">
      <w:pPr>
        <w:contextualSpacing/>
        <w:mirrorIndents/>
        <w:rPr>
          <w:rFonts w:ascii="楷体" w:eastAsia="楷体" w:hAnsi="楷体"/>
          <w:sz w:val="22"/>
          <w:lang w:bidi="zh-TW"/>
        </w:rPr>
      </w:pPr>
      <w:r w:rsidRPr="000610D8">
        <w:rPr>
          <w:rFonts w:ascii="楷体" w:eastAsia="楷体" w:hAnsi="楷体"/>
          <w:sz w:val="22"/>
          <w:lang w:bidi="zh-TW"/>
        </w:rPr>
        <w:t>A、决不把任何没有明确地认识其为真的东西当作真的加以接受</w:t>
      </w:r>
    </w:p>
    <w:p w14:paraId="5A152786" w14:textId="0F16552C" w:rsidR="00977E79" w:rsidRPr="000610D8" w:rsidRDefault="00977E79" w:rsidP="000610D8">
      <w:pPr>
        <w:contextualSpacing/>
        <w:mirrorIndents/>
        <w:rPr>
          <w:rFonts w:ascii="楷体" w:eastAsia="楷体" w:hAnsi="楷体"/>
          <w:sz w:val="22"/>
          <w:lang w:bidi="zh-TW"/>
        </w:rPr>
      </w:pPr>
      <w:r w:rsidRPr="000610D8">
        <w:rPr>
          <w:rFonts w:ascii="楷体" w:eastAsia="楷体" w:hAnsi="楷体"/>
          <w:sz w:val="22"/>
          <w:lang w:bidi="zh-TW"/>
        </w:rPr>
        <w:t>B、把考察的每一个问题都分析为细小的部分，直到可以适当地、圆满地</w:t>
      </w:r>
      <w:r w:rsidRPr="000610D8">
        <w:rPr>
          <w:rFonts w:ascii="楷体" w:eastAsia="楷体" w:hAnsi="楷体" w:hint="eastAsia"/>
          <w:sz w:val="22"/>
          <w:lang w:bidi="zh-TW"/>
        </w:rPr>
        <w:t>解决为止</w:t>
      </w:r>
    </w:p>
    <w:p w14:paraId="4BB4EAC5" w14:textId="2C9AC333" w:rsidR="00977E79" w:rsidRPr="000610D8" w:rsidRDefault="00977E79" w:rsidP="000610D8">
      <w:pPr>
        <w:contextualSpacing/>
        <w:mirrorIndents/>
        <w:rPr>
          <w:rFonts w:ascii="楷体" w:eastAsia="楷体" w:hAnsi="楷体"/>
          <w:sz w:val="22"/>
          <w:lang w:bidi="zh-TW"/>
        </w:rPr>
      </w:pPr>
      <w:r w:rsidRPr="000610D8">
        <w:rPr>
          <w:rFonts w:ascii="楷体" w:eastAsia="楷体" w:hAnsi="楷体"/>
          <w:sz w:val="22"/>
          <w:lang w:bidi="zh-TW"/>
        </w:rPr>
        <w:t>C、按照次序引导思想，从最简单、最容易认识的对象开始，逐渐上升到</w:t>
      </w:r>
      <w:r w:rsidRPr="000610D8">
        <w:rPr>
          <w:rFonts w:ascii="楷体" w:eastAsia="楷体" w:hAnsi="楷体" w:hint="eastAsia"/>
          <w:sz w:val="22"/>
          <w:lang w:bidi="zh-TW"/>
        </w:rPr>
        <w:t>对复杂对象的认识。</w:t>
      </w:r>
    </w:p>
    <w:p w14:paraId="769F74BC" w14:textId="77777777" w:rsidR="00977E79" w:rsidRPr="000610D8" w:rsidRDefault="00977E79" w:rsidP="000610D8">
      <w:pPr>
        <w:contextualSpacing/>
        <w:mirrorIndents/>
        <w:rPr>
          <w:rFonts w:ascii="楷体" w:eastAsia="楷体" w:hAnsi="楷体"/>
          <w:sz w:val="22"/>
          <w:lang w:bidi="zh-TW"/>
        </w:rPr>
      </w:pPr>
      <w:r w:rsidRPr="000610D8">
        <w:rPr>
          <w:rFonts w:ascii="楷体" w:eastAsia="楷体" w:hAnsi="楷体"/>
          <w:sz w:val="22"/>
          <w:lang w:bidi="zh-TW"/>
        </w:rPr>
        <w:t>D、把一切情况罗列完整，尽可能仔细地加以审视，保证毫无遗漏。</w:t>
      </w:r>
    </w:p>
    <w:p w14:paraId="37795769" w14:textId="0D0CBC4F" w:rsidR="009E5618" w:rsidRPr="000610D8" w:rsidRDefault="00977E79" w:rsidP="000610D8">
      <w:pPr>
        <w:contextualSpacing/>
        <w:mirrorIndents/>
        <w:rPr>
          <w:rFonts w:ascii="楷体" w:eastAsia="楷体" w:hAnsi="楷体"/>
          <w:sz w:val="22"/>
          <w:lang w:bidi="zh-TW"/>
        </w:rPr>
      </w:pPr>
      <w:r w:rsidRPr="000610D8">
        <w:rPr>
          <w:rFonts w:ascii="楷体" w:eastAsia="楷体" w:hAnsi="楷体" w:hint="eastAsia"/>
          <w:sz w:val="22"/>
          <w:lang w:bidi="zh-TW"/>
        </w:rPr>
        <w:t>这就是笛卡尔重建形而</w:t>
      </w:r>
      <w:r w:rsidRPr="000610D8">
        <w:rPr>
          <w:rFonts w:ascii="楷体" w:eastAsia="楷体" w:hAnsi="楷体"/>
          <w:sz w:val="22"/>
          <w:lang w:bidi="zh-TW"/>
        </w:rPr>
        <w:t>上学的方法，这四条准则可以归结为分析和综合。</w:t>
      </w:r>
      <w:r w:rsidRPr="000610D8">
        <w:rPr>
          <w:rFonts w:ascii="楷体" w:eastAsia="楷体" w:hAnsi="楷体" w:hint="eastAsia"/>
          <w:sz w:val="22"/>
          <w:lang w:bidi="zh-TW"/>
        </w:rPr>
        <w:t>首先是分析，寻求确定自明的第一原则，再运用综合，从第一原则推演</w:t>
      </w:r>
      <w:proofErr w:type="gramStart"/>
      <w:r w:rsidRPr="000610D8">
        <w:rPr>
          <w:rFonts w:ascii="楷体" w:eastAsia="楷体" w:hAnsi="楷体" w:hint="eastAsia"/>
          <w:sz w:val="22"/>
          <w:lang w:bidi="zh-TW"/>
        </w:rPr>
        <w:t>出确定</w:t>
      </w:r>
      <w:proofErr w:type="gramEnd"/>
      <w:r w:rsidRPr="000610D8">
        <w:rPr>
          <w:rFonts w:ascii="楷体" w:eastAsia="楷体" w:hAnsi="楷体" w:hint="eastAsia"/>
          <w:sz w:val="22"/>
          <w:lang w:bidi="zh-TW"/>
        </w:rPr>
        <w:t>的结论。在这西条规则都没有感觉经验的地位，分析和综合都是理性的方</w:t>
      </w:r>
      <w:r w:rsidRPr="000610D8">
        <w:rPr>
          <w:rFonts w:ascii="楷体" w:eastAsia="楷体" w:hAnsi="楷体"/>
          <w:sz w:val="22"/>
          <w:lang w:bidi="zh-TW"/>
        </w:rPr>
        <w:t>法。</w:t>
      </w:r>
    </w:p>
    <w:p w14:paraId="50AF2D27" w14:textId="77777777" w:rsidR="00AB572B" w:rsidRPr="000610D8" w:rsidRDefault="00AB572B" w:rsidP="000610D8">
      <w:pPr>
        <w:contextualSpacing/>
        <w:mirrorIndents/>
        <w:rPr>
          <w:rFonts w:ascii="楷体" w:eastAsia="楷体" w:hAnsi="楷体"/>
          <w:sz w:val="22"/>
          <w:lang w:bidi="zh-TW"/>
        </w:rPr>
      </w:pPr>
      <w:r w:rsidRPr="000610D8">
        <w:rPr>
          <w:rFonts w:ascii="楷体" w:eastAsia="楷体" w:hAnsi="楷体"/>
          <w:sz w:val="22"/>
          <w:lang w:bidi="zh-TW"/>
        </w:rPr>
        <w:t>2、《第一哲学沉思集》</w:t>
      </w:r>
    </w:p>
    <w:p w14:paraId="4B3DE474" w14:textId="0081C555" w:rsidR="00AB572B" w:rsidRPr="000610D8" w:rsidRDefault="00AB572B" w:rsidP="000610D8">
      <w:pPr>
        <w:contextualSpacing/>
        <w:mirrorIndents/>
        <w:rPr>
          <w:rFonts w:ascii="楷体" w:eastAsia="楷体" w:hAnsi="楷体"/>
          <w:sz w:val="22"/>
          <w:lang w:bidi="zh-TW"/>
        </w:rPr>
      </w:pPr>
      <w:r w:rsidRPr="000610D8">
        <w:rPr>
          <w:rFonts w:ascii="楷体" w:eastAsia="楷体" w:hAnsi="楷体" w:hint="eastAsia"/>
          <w:sz w:val="22"/>
          <w:lang w:bidi="zh-TW"/>
        </w:rPr>
        <w:t>《第一哲学沉思集》包括六个沉思，前三个沉思用分析方法，建立第一原则“我思”</w:t>
      </w:r>
      <w:r w:rsidR="001808FE" w:rsidRPr="000610D8">
        <w:rPr>
          <w:rFonts w:ascii="楷体" w:eastAsia="楷体" w:hAnsi="楷体"/>
          <w:sz w:val="22"/>
          <w:lang w:bidi="zh-TW"/>
        </w:rPr>
        <w:t>（</w:t>
      </w:r>
      <w:r w:rsidRPr="000610D8">
        <w:rPr>
          <w:rFonts w:ascii="楷体" w:eastAsia="楷体" w:hAnsi="楷体"/>
          <w:sz w:val="22"/>
          <w:lang w:bidi="zh-TW"/>
        </w:rPr>
        <w:t>cogito</w:t>
      </w:r>
      <w:r w:rsidR="001808FE" w:rsidRPr="000610D8">
        <w:rPr>
          <w:rFonts w:ascii="楷体" w:eastAsia="楷体" w:hAnsi="楷体"/>
          <w:sz w:val="22"/>
          <w:lang w:bidi="zh-TW"/>
        </w:rPr>
        <w:t>）</w:t>
      </w:r>
      <w:r w:rsidRPr="000610D8">
        <w:rPr>
          <w:rFonts w:ascii="楷体" w:eastAsia="楷体" w:hAnsi="楷体"/>
          <w:sz w:val="22"/>
          <w:lang w:bidi="zh-TW"/>
        </w:rPr>
        <w:t>和第</w:t>
      </w:r>
      <w:r w:rsidRPr="000610D8">
        <w:rPr>
          <w:rFonts w:ascii="楷体" w:eastAsia="楷体" w:hAnsi="楷体" w:hint="eastAsia"/>
          <w:sz w:val="22"/>
          <w:lang w:bidi="zh-TW"/>
        </w:rPr>
        <w:t>一</w:t>
      </w:r>
      <w:r w:rsidRPr="000610D8">
        <w:rPr>
          <w:rFonts w:ascii="楷体" w:eastAsia="楷体" w:hAnsi="楷体"/>
          <w:sz w:val="22"/>
          <w:lang w:bidi="zh-TW"/>
        </w:rPr>
        <w:t>原因“上帝"，后三个沉思用综合方法，从简单</w:t>
      </w:r>
      <w:r w:rsidRPr="000610D8">
        <w:rPr>
          <w:rFonts w:ascii="楷体" w:eastAsia="楷体" w:hAnsi="楷体" w:hint="eastAsia"/>
          <w:sz w:val="22"/>
          <w:lang w:bidi="zh-TW"/>
        </w:rPr>
        <w:t>推导复杂，得到关于外部世界的知识。</w:t>
      </w:r>
    </w:p>
    <w:p w14:paraId="20721753" w14:textId="69BCECB0" w:rsidR="00AB572B"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AB572B" w:rsidRPr="000610D8">
        <w:rPr>
          <w:rFonts w:ascii="楷体" w:eastAsia="楷体" w:hAnsi="楷体"/>
          <w:sz w:val="22"/>
          <w:lang w:bidi="zh-TW"/>
        </w:rPr>
        <w:t>1</w:t>
      </w:r>
      <w:r w:rsidRPr="000610D8">
        <w:rPr>
          <w:rFonts w:ascii="楷体" w:eastAsia="楷体" w:hAnsi="楷体"/>
          <w:sz w:val="22"/>
          <w:lang w:bidi="zh-TW"/>
        </w:rPr>
        <w:t>）</w:t>
      </w:r>
      <w:r w:rsidR="00AB572B" w:rsidRPr="000610D8">
        <w:rPr>
          <w:rFonts w:ascii="楷体" w:eastAsia="楷体" w:hAnsi="楷体"/>
          <w:sz w:val="22"/>
          <w:lang w:bidi="zh-TW"/>
        </w:rPr>
        <w:t>、普遍怀疑/作为方法的怀疑</w:t>
      </w:r>
    </w:p>
    <w:p w14:paraId="191B5549" w14:textId="5F02CE65" w:rsidR="006F1B6C" w:rsidRPr="000610D8" w:rsidRDefault="00AB572B" w:rsidP="000610D8">
      <w:pPr>
        <w:contextualSpacing/>
        <w:mirrorIndents/>
        <w:rPr>
          <w:rFonts w:ascii="楷体" w:eastAsia="楷体" w:hAnsi="楷体"/>
          <w:sz w:val="22"/>
          <w:lang w:bidi="zh-TW"/>
        </w:rPr>
      </w:pPr>
      <w:r w:rsidRPr="000610D8">
        <w:rPr>
          <w:rFonts w:ascii="楷体" w:eastAsia="楷体" w:hAnsi="楷体" w:hint="eastAsia"/>
          <w:sz w:val="22"/>
          <w:lang w:bidi="zh-TW"/>
        </w:rPr>
        <w:t>笛卡尔深受中世纪哲学家做出同等效力的相反证明所折磨，他渴望为哲学找到像数学一样精确的真理，笛卡尔深知，对虚幻的传统形而上学进行修补是无益的，对</w:t>
      </w:r>
      <w:r w:rsidR="008B2926" w:rsidRPr="000610D8">
        <w:rPr>
          <w:rFonts w:ascii="楷体" w:eastAsia="楷体" w:hAnsi="楷体" w:hint="eastAsia"/>
          <w:sz w:val="22"/>
          <w:lang w:bidi="zh-TW"/>
        </w:rPr>
        <w:t>传统</w:t>
      </w:r>
      <w:r w:rsidRPr="000610D8">
        <w:rPr>
          <w:rFonts w:ascii="楷体" w:eastAsia="楷体" w:hAnsi="楷体" w:hint="eastAsia"/>
          <w:sz w:val="22"/>
          <w:lang w:bidi="zh-TW"/>
        </w:rPr>
        <w:t>知识的谬误进行逐一反驳也是徒劳的。他凭借一种</w:t>
      </w:r>
      <w:r w:rsidRPr="000610D8">
        <w:rPr>
          <w:rFonts w:ascii="楷体" w:eastAsia="楷体" w:hAnsi="楷体"/>
          <w:sz w:val="22"/>
          <w:lang w:bidi="zh-TW"/>
        </w:rPr>
        <w:t>彻底</w:t>
      </w:r>
      <w:r w:rsidRPr="000610D8">
        <w:rPr>
          <w:rFonts w:ascii="楷体" w:eastAsia="楷体" w:hAnsi="楷体" w:hint="eastAsia"/>
          <w:sz w:val="22"/>
          <w:lang w:bidi="zh-TW"/>
        </w:rPr>
        <w:t>的</w:t>
      </w:r>
      <w:r w:rsidR="001808FE" w:rsidRPr="000610D8">
        <w:rPr>
          <w:rFonts w:ascii="楷体" w:eastAsia="楷体" w:hAnsi="楷体"/>
          <w:sz w:val="22"/>
          <w:lang w:bidi="zh-TW"/>
        </w:rPr>
        <w:t>（</w:t>
      </w:r>
      <w:r w:rsidRPr="000610D8">
        <w:rPr>
          <w:rFonts w:ascii="楷体" w:eastAsia="楷体" w:hAnsi="楷体"/>
          <w:sz w:val="22"/>
          <w:lang w:bidi="zh-TW"/>
        </w:rPr>
        <w:t>radical</w:t>
      </w:r>
      <w:r w:rsidR="001808FE" w:rsidRPr="000610D8">
        <w:rPr>
          <w:rFonts w:ascii="楷体" w:eastAsia="楷体" w:hAnsi="楷体"/>
          <w:sz w:val="22"/>
          <w:lang w:bidi="zh-TW"/>
        </w:rPr>
        <w:t>）</w:t>
      </w:r>
      <w:proofErr w:type="gramStart"/>
      <w:r w:rsidRPr="000610D8">
        <w:rPr>
          <w:rFonts w:ascii="楷体" w:eastAsia="楷体" w:hAnsi="楷体"/>
          <w:sz w:val="22"/>
          <w:lang w:bidi="zh-TW"/>
        </w:rPr>
        <w:t>“</w:t>
      </w:r>
      <w:proofErr w:type="gramEnd"/>
      <w:r w:rsidRPr="000610D8">
        <w:rPr>
          <w:rFonts w:ascii="楷体" w:eastAsia="楷体" w:hAnsi="楷体"/>
          <w:sz w:val="22"/>
          <w:lang w:bidi="zh-TW"/>
        </w:rPr>
        <w:t>怀疑了方法，推倒传统的不可靠的知识大厦，只要是可怀疑的</w:t>
      </w:r>
      <w:r w:rsidRPr="000610D8">
        <w:rPr>
          <w:rFonts w:ascii="楷体" w:eastAsia="楷体" w:hAnsi="楷体" w:hint="eastAsia"/>
          <w:sz w:val="22"/>
          <w:lang w:bidi="zh-TW"/>
        </w:rPr>
        <w:t>就暂且当作错误的排除掉，直到找到一个自明的、无可置疑的“阿基米德点”，为新的形而上学大厦打下坚实的地基。</w:t>
      </w:r>
    </w:p>
    <w:p w14:paraId="734B16E4" w14:textId="387B1523" w:rsidR="00AB572B" w:rsidRPr="000610D8" w:rsidRDefault="006F1B6C" w:rsidP="000610D8">
      <w:pPr>
        <w:contextualSpacing/>
        <w:mirrorIndents/>
        <w:rPr>
          <w:rFonts w:ascii="楷体" w:eastAsia="楷体" w:hAnsi="楷体"/>
          <w:sz w:val="22"/>
          <w:lang w:bidi="zh-TW"/>
        </w:rPr>
      </w:pPr>
      <w:r w:rsidRPr="000610D8">
        <w:rPr>
          <w:rFonts w:ascii="楷体" w:eastAsia="楷体" w:hAnsi="楷体" w:hint="eastAsia"/>
          <w:sz w:val="22"/>
          <w:lang w:bidi="zh-TW"/>
        </w:rPr>
        <w:t>他的怀疑是方法论的，程序性的，并没有哲学含义</w:t>
      </w:r>
      <w:r w:rsidRPr="000610D8">
        <w:rPr>
          <w:rFonts w:ascii="楷体" w:eastAsia="楷体" w:hAnsi="楷体"/>
          <w:sz w:val="22"/>
          <w:lang w:bidi="zh-TW"/>
        </w:rPr>
        <w:t>,他从来没有怀</w:t>
      </w:r>
      <w:r w:rsidRPr="000610D8">
        <w:rPr>
          <w:rFonts w:ascii="楷体" w:eastAsia="楷体" w:hAnsi="楷体" w:hint="eastAsia"/>
          <w:sz w:val="22"/>
          <w:lang w:bidi="zh-TW"/>
        </w:rPr>
        <w:t>疑过时间是否存在。只是不要接受任何没有经过自己反省的结论。他的目的是寻求一个确信的知识基础，用他的话就是</w:t>
      </w:r>
      <w:r w:rsidR="00C242E9" w:rsidRPr="000610D8">
        <w:rPr>
          <w:rFonts w:ascii="楷体" w:eastAsia="楷体" w:hAnsi="楷体"/>
          <w:sz w:val="22"/>
          <w:lang w:bidi="zh-TW"/>
        </w:rPr>
        <w:t>：</w:t>
      </w:r>
      <w:r w:rsidRPr="000610D8">
        <w:rPr>
          <w:rFonts w:ascii="楷体" w:eastAsia="楷体" w:hAnsi="楷体"/>
          <w:sz w:val="22"/>
          <w:lang w:bidi="zh-TW"/>
        </w:rPr>
        <w:t>"把沙子和浮土挖掉,</w:t>
      </w:r>
      <w:r w:rsidRPr="000610D8">
        <w:rPr>
          <w:rFonts w:ascii="楷体" w:eastAsia="楷体" w:hAnsi="楷体" w:hint="eastAsia"/>
          <w:sz w:val="22"/>
          <w:lang w:bidi="zh-TW"/>
        </w:rPr>
        <w:t>从中找出磐石和硬土。”怀疑的标准</w:t>
      </w:r>
      <w:proofErr w:type="gramStart"/>
      <w:r w:rsidRPr="000610D8">
        <w:rPr>
          <w:rFonts w:ascii="楷体" w:eastAsia="楷体" w:hAnsi="楷体" w:hint="eastAsia"/>
          <w:sz w:val="22"/>
          <w:lang w:bidi="zh-TW"/>
        </w:rPr>
        <w:t>即清楚</w:t>
      </w:r>
      <w:proofErr w:type="gramEnd"/>
      <w:r w:rsidRPr="000610D8">
        <w:rPr>
          <w:rFonts w:ascii="楷体" w:eastAsia="楷体" w:hAnsi="楷体" w:hint="eastAsia"/>
          <w:sz w:val="22"/>
          <w:lang w:bidi="zh-TW"/>
        </w:rPr>
        <w:t>明白</w:t>
      </w:r>
      <w:r w:rsidRPr="000610D8">
        <w:rPr>
          <w:rFonts w:ascii="楷体" w:eastAsia="楷体" w:hAnsi="楷体"/>
          <w:sz w:val="22"/>
          <w:lang w:bidi="zh-TW"/>
        </w:rPr>
        <w:t>,也就是“凡是我们极清</w:t>
      </w:r>
      <w:r w:rsidRPr="000610D8">
        <w:rPr>
          <w:rFonts w:ascii="楷体" w:eastAsia="楷体" w:hAnsi="楷体" w:hint="eastAsia"/>
          <w:sz w:val="22"/>
          <w:lang w:bidi="zh-TW"/>
        </w:rPr>
        <w:t>楚极明白想到的都是真的”。怀疑的对象是周围世界、自身和数学观念。</w:t>
      </w:r>
    </w:p>
    <w:p w14:paraId="22BA2489" w14:textId="5C5C58C3" w:rsidR="00AB572B" w:rsidRPr="000610D8" w:rsidRDefault="00AB572B" w:rsidP="000610D8">
      <w:pPr>
        <w:contextualSpacing/>
        <w:mirrorIndents/>
        <w:rPr>
          <w:rFonts w:ascii="楷体" w:eastAsia="楷体" w:hAnsi="楷体"/>
          <w:sz w:val="22"/>
          <w:lang w:bidi="zh-TW"/>
        </w:rPr>
      </w:pPr>
      <w:r w:rsidRPr="000610D8">
        <w:rPr>
          <w:rFonts w:ascii="楷体" w:eastAsia="楷体" w:hAnsi="楷体" w:hint="eastAsia"/>
          <w:sz w:val="22"/>
          <w:lang w:bidi="zh-TW"/>
        </w:rPr>
        <w:t>笛卡尔在第一沉思中进行了这种彻底的普遍怀疑，分为三个层次</w:t>
      </w:r>
      <w:r w:rsidR="008632D8" w:rsidRPr="000610D8">
        <w:rPr>
          <w:rFonts w:ascii="楷体" w:eastAsia="楷体" w:hAnsi="楷体" w:hint="eastAsia"/>
          <w:sz w:val="22"/>
          <w:lang w:bidi="zh-TW"/>
        </w:rPr>
        <w:t>：</w:t>
      </w:r>
    </w:p>
    <w:p w14:paraId="76C3BA95" w14:textId="0201D2EB" w:rsidR="00AB572B" w:rsidRPr="000610D8" w:rsidRDefault="00AB572B" w:rsidP="000610D8">
      <w:pPr>
        <w:contextualSpacing/>
        <w:mirrorIndents/>
        <w:rPr>
          <w:rFonts w:ascii="楷体" w:eastAsia="楷体" w:hAnsi="楷体"/>
          <w:sz w:val="22"/>
          <w:lang w:bidi="zh-TW"/>
        </w:rPr>
      </w:pPr>
      <w:r w:rsidRPr="000610D8">
        <w:rPr>
          <w:rFonts w:ascii="楷体" w:eastAsia="楷体" w:hAnsi="楷体" w:hint="eastAsia"/>
          <w:sz w:val="22"/>
          <w:lang w:bidi="zh-TW"/>
        </w:rPr>
        <w:t>①外感知</w:t>
      </w:r>
      <w:r w:rsidR="00C242E9" w:rsidRPr="000610D8">
        <w:rPr>
          <w:rFonts w:ascii="楷体" w:eastAsia="楷体" w:hAnsi="楷体"/>
          <w:sz w:val="22"/>
          <w:lang w:bidi="zh-TW"/>
        </w:rPr>
        <w:t>：</w:t>
      </w:r>
      <w:r w:rsidRPr="000610D8">
        <w:rPr>
          <w:rFonts w:ascii="楷体" w:eastAsia="楷体" w:hAnsi="楷体"/>
          <w:sz w:val="22"/>
          <w:lang w:bidi="zh-TW"/>
        </w:rPr>
        <w:t>每个人都有被感官欺骗的经验，如看插在水中的筷子是折</w:t>
      </w:r>
      <w:r w:rsidRPr="000610D8">
        <w:rPr>
          <w:rFonts w:ascii="楷体" w:eastAsia="楷体" w:hAnsi="楷体" w:hint="eastAsia"/>
          <w:sz w:val="22"/>
          <w:lang w:bidi="zh-TW"/>
        </w:rPr>
        <w:t>的，但实际上筷子没有折，因而对周围世界的一切外感知都是可疑的。</w:t>
      </w:r>
    </w:p>
    <w:p w14:paraId="33F1DA44" w14:textId="30F48414" w:rsidR="00AB572B" w:rsidRPr="000610D8" w:rsidRDefault="00AB572B" w:rsidP="000610D8">
      <w:pPr>
        <w:contextualSpacing/>
        <w:mirrorIndents/>
        <w:rPr>
          <w:rFonts w:ascii="楷体" w:eastAsia="楷体" w:hAnsi="楷体"/>
          <w:sz w:val="22"/>
          <w:lang w:bidi="zh-TW"/>
        </w:rPr>
      </w:pPr>
      <w:r w:rsidRPr="000610D8">
        <w:rPr>
          <w:rFonts w:ascii="楷体" w:eastAsia="楷体" w:hAnsi="楷体" w:hint="eastAsia"/>
          <w:sz w:val="22"/>
          <w:lang w:bidi="zh-TW"/>
        </w:rPr>
        <w:t>②内感知</w:t>
      </w:r>
      <w:r w:rsidR="00C242E9" w:rsidRPr="000610D8">
        <w:rPr>
          <w:rFonts w:ascii="楷体" w:eastAsia="楷体" w:hAnsi="楷体"/>
          <w:sz w:val="22"/>
          <w:lang w:bidi="zh-TW"/>
        </w:rPr>
        <w:t>：</w:t>
      </w:r>
      <w:r w:rsidRPr="000610D8">
        <w:rPr>
          <w:rFonts w:ascii="楷体" w:eastAsia="楷体" w:hAnsi="楷体"/>
          <w:sz w:val="22"/>
          <w:lang w:bidi="zh-TW"/>
        </w:rPr>
        <w:t>我们对身体活动的感知总是很真实，然而在梦中我们也会</w:t>
      </w:r>
      <w:r w:rsidRPr="000610D8">
        <w:rPr>
          <w:rFonts w:ascii="楷体" w:eastAsia="楷体" w:hAnsi="楷体" w:hint="eastAsia"/>
          <w:sz w:val="22"/>
          <w:lang w:bidi="zh-TW"/>
        </w:rPr>
        <w:t>有这种真切的感受，但那毕竟是假相</w:t>
      </w:r>
      <w:r w:rsidRPr="000610D8">
        <w:rPr>
          <w:rFonts w:ascii="楷体" w:eastAsia="楷体" w:hAnsi="楷体"/>
          <w:sz w:val="22"/>
          <w:lang w:bidi="zh-TW"/>
        </w:rPr>
        <w:t>!有如“庄周梦蝶”，故内感知也是不可</w:t>
      </w:r>
      <w:r w:rsidRPr="000610D8">
        <w:rPr>
          <w:rFonts w:ascii="楷体" w:eastAsia="楷体" w:hAnsi="楷体" w:hint="eastAsia"/>
          <w:sz w:val="22"/>
          <w:lang w:bidi="zh-TW"/>
        </w:rPr>
        <w:t>靠的</w:t>
      </w:r>
      <w:r w:rsidR="008632D8" w:rsidRPr="000610D8">
        <w:rPr>
          <w:rFonts w:ascii="楷体" w:eastAsia="楷体" w:hAnsi="楷体" w:hint="eastAsia"/>
          <w:sz w:val="22"/>
          <w:lang w:bidi="zh-TW"/>
        </w:rPr>
        <w:t>。</w:t>
      </w:r>
    </w:p>
    <w:p w14:paraId="75F859C2" w14:textId="70957A18" w:rsidR="00AB572B" w:rsidRPr="000610D8" w:rsidRDefault="00AB572B" w:rsidP="000610D8">
      <w:pPr>
        <w:contextualSpacing/>
        <w:mirrorIndents/>
        <w:rPr>
          <w:rFonts w:ascii="楷体" w:eastAsia="楷体" w:hAnsi="楷体"/>
          <w:sz w:val="22"/>
          <w:lang w:bidi="zh-TW"/>
        </w:rPr>
      </w:pPr>
      <w:r w:rsidRPr="000610D8">
        <w:rPr>
          <w:rFonts w:ascii="楷体" w:eastAsia="楷体" w:hAnsi="楷体" w:hint="eastAsia"/>
          <w:sz w:val="22"/>
          <w:lang w:bidi="zh-TW"/>
        </w:rPr>
        <w:t>③</w:t>
      </w:r>
      <w:r w:rsidR="007076FF" w:rsidRPr="000610D8">
        <w:rPr>
          <w:rFonts w:ascii="楷体" w:eastAsia="楷体" w:hAnsi="楷体" w:hint="eastAsia"/>
          <w:sz w:val="22"/>
          <w:lang w:bidi="zh-TW"/>
        </w:rPr>
        <w:t>理智</w:t>
      </w:r>
      <w:r w:rsidRPr="000610D8">
        <w:rPr>
          <w:rFonts w:ascii="楷体" w:eastAsia="楷体" w:hAnsi="楷体" w:hint="eastAsia"/>
          <w:sz w:val="22"/>
          <w:lang w:bidi="zh-TW"/>
        </w:rPr>
        <w:t>认识</w:t>
      </w:r>
      <w:r w:rsidR="008632D8" w:rsidRPr="000610D8">
        <w:rPr>
          <w:rFonts w:ascii="楷体" w:eastAsia="楷体" w:hAnsi="楷体" w:hint="eastAsia"/>
          <w:sz w:val="22"/>
          <w:lang w:bidi="zh-TW"/>
        </w:rPr>
        <w:t>：</w:t>
      </w:r>
      <w:r w:rsidRPr="000610D8">
        <w:rPr>
          <w:rFonts w:ascii="楷体" w:eastAsia="楷体" w:hAnsi="楷体"/>
          <w:sz w:val="22"/>
          <w:lang w:bidi="zh-TW"/>
        </w:rPr>
        <w:t>数学由简单而一般的观念组成，似乎无可置疑，不管在</w:t>
      </w:r>
      <w:r w:rsidRPr="000610D8">
        <w:rPr>
          <w:rFonts w:ascii="楷体" w:eastAsia="楷体" w:hAnsi="楷体" w:hint="eastAsia"/>
          <w:sz w:val="22"/>
          <w:lang w:bidi="zh-TW"/>
        </w:rPr>
        <w:t>梦中还是醒着，</w:t>
      </w:r>
      <w:r w:rsidRPr="000610D8">
        <w:rPr>
          <w:rFonts w:ascii="楷体" w:eastAsia="楷体" w:hAnsi="楷体"/>
          <w:sz w:val="22"/>
          <w:lang w:bidi="zh-TW"/>
        </w:rPr>
        <w:t>2加2总等于4。但我们可以设想，存在一个具有强大欺骗术</w:t>
      </w:r>
      <w:r w:rsidRPr="000610D8">
        <w:rPr>
          <w:rFonts w:ascii="楷体" w:eastAsia="楷体" w:hAnsi="楷体" w:hint="eastAsia"/>
          <w:sz w:val="22"/>
          <w:lang w:bidi="zh-TW"/>
        </w:rPr>
        <w:t>的“</w:t>
      </w:r>
      <w:r w:rsidR="00116A4A" w:rsidRPr="000610D8">
        <w:rPr>
          <w:rFonts w:ascii="楷体" w:eastAsia="楷体" w:hAnsi="楷体" w:hint="eastAsia"/>
          <w:sz w:val="22"/>
          <w:lang w:bidi="zh-TW"/>
        </w:rPr>
        <w:t>邪恶</w:t>
      </w:r>
      <w:r w:rsidRPr="000610D8">
        <w:rPr>
          <w:rFonts w:ascii="楷体" w:eastAsia="楷体" w:hAnsi="楷体" w:hint="eastAsia"/>
          <w:sz w:val="22"/>
          <w:lang w:bidi="zh-TW"/>
        </w:rPr>
        <w:t>的精灵”，它将根本不存在的对象放置在我心灵之中。因而我们也无法肯定数学是确定无疑的。</w:t>
      </w:r>
    </w:p>
    <w:p w14:paraId="04C4A2CE" w14:textId="71526604" w:rsidR="00AB572B" w:rsidRPr="000610D8" w:rsidRDefault="00AB572B" w:rsidP="000610D8">
      <w:pPr>
        <w:contextualSpacing/>
        <w:mirrorIndents/>
        <w:rPr>
          <w:rFonts w:ascii="楷体" w:eastAsia="楷体" w:hAnsi="楷体"/>
          <w:sz w:val="22"/>
          <w:lang w:bidi="zh-TW"/>
        </w:rPr>
      </w:pPr>
      <w:r w:rsidRPr="000610D8">
        <w:rPr>
          <w:rFonts w:ascii="楷体" w:eastAsia="楷体" w:hAnsi="楷体" w:hint="eastAsia"/>
          <w:sz w:val="22"/>
          <w:lang w:bidi="zh-TW"/>
        </w:rPr>
        <w:t>在第一沉思中，</w:t>
      </w:r>
      <w:r w:rsidR="00116A4A" w:rsidRPr="000610D8">
        <w:rPr>
          <w:rFonts w:ascii="楷体" w:eastAsia="楷体" w:hAnsi="楷体" w:hint="eastAsia"/>
          <w:sz w:val="22"/>
          <w:lang w:bidi="zh-TW"/>
        </w:rPr>
        <w:t>笛</w:t>
      </w:r>
      <w:r w:rsidRPr="000610D8">
        <w:rPr>
          <w:rFonts w:ascii="楷体" w:eastAsia="楷体" w:hAnsi="楷体"/>
          <w:sz w:val="22"/>
          <w:lang w:bidi="zh-TW"/>
        </w:rPr>
        <w:t>卡尔怀疑和悬置了以往的所有信念、习惯和知识体系，</w:t>
      </w:r>
      <w:r w:rsidRPr="000610D8">
        <w:rPr>
          <w:rFonts w:ascii="楷体" w:eastAsia="楷体" w:hAnsi="楷体" w:hint="eastAsia"/>
          <w:sz w:val="22"/>
          <w:lang w:bidi="zh-TW"/>
        </w:rPr>
        <w:t>甚至包括似乎</w:t>
      </w:r>
      <w:r w:rsidR="007017B2" w:rsidRPr="000610D8">
        <w:rPr>
          <w:rFonts w:ascii="楷体" w:eastAsia="楷体" w:hAnsi="楷体" w:hint="eastAsia"/>
          <w:sz w:val="22"/>
          <w:lang w:bidi="zh-TW"/>
        </w:rPr>
        <w:t>不可怀疑</w:t>
      </w:r>
      <w:r w:rsidRPr="000610D8">
        <w:rPr>
          <w:rFonts w:ascii="楷体" w:eastAsia="楷体" w:hAnsi="楷体" w:hint="eastAsia"/>
          <w:sz w:val="22"/>
          <w:lang w:bidi="zh-TW"/>
        </w:rPr>
        <w:t>的数学知识但笛卡尔</w:t>
      </w:r>
      <w:r w:rsidR="008A0FFB" w:rsidRPr="000610D8">
        <w:rPr>
          <w:rFonts w:ascii="楷体" w:eastAsia="楷体" w:hAnsi="楷体" w:hint="eastAsia"/>
          <w:sz w:val="22"/>
          <w:lang w:bidi="zh-TW"/>
        </w:rPr>
        <w:t>并</w:t>
      </w:r>
      <w:r w:rsidRPr="000610D8">
        <w:rPr>
          <w:rFonts w:ascii="楷体" w:eastAsia="楷体" w:hAnsi="楷体" w:hint="eastAsia"/>
          <w:sz w:val="22"/>
          <w:lang w:bidi="zh-TW"/>
        </w:rPr>
        <w:t>不主张一种怀疑主义，怀疑对地来说只是找到新知识大厦阿基米德</w:t>
      </w:r>
      <w:r w:rsidR="008A0FFB" w:rsidRPr="000610D8">
        <w:rPr>
          <w:rFonts w:ascii="楷体" w:eastAsia="楷体" w:hAnsi="楷体" w:hint="eastAsia"/>
          <w:sz w:val="22"/>
          <w:lang w:bidi="zh-TW"/>
        </w:rPr>
        <w:t>点</w:t>
      </w:r>
      <w:r w:rsidRPr="000610D8">
        <w:rPr>
          <w:rFonts w:ascii="楷体" w:eastAsia="楷体" w:hAnsi="楷体" w:hint="eastAsia"/>
          <w:sz w:val="22"/>
          <w:lang w:bidi="zh-TW"/>
        </w:rPr>
        <w:t>的手段。</w:t>
      </w:r>
    </w:p>
    <w:p w14:paraId="06A65B15" w14:textId="38CF1522" w:rsidR="00AB572B"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AB572B" w:rsidRPr="000610D8">
        <w:rPr>
          <w:rFonts w:ascii="楷体" w:eastAsia="楷体" w:hAnsi="楷体"/>
          <w:sz w:val="22"/>
          <w:lang w:bidi="zh-TW"/>
        </w:rPr>
        <w:t>2</w:t>
      </w:r>
      <w:r w:rsidRPr="000610D8">
        <w:rPr>
          <w:rFonts w:ascii="楷体" w:eastAsia="楷体" w:hAnsi="楷体"/>
          <w:sz w:val="22"/>
          <w:lang w:bidi="zh-TW"/>
        </w:rPr>
        <w:t>）</w:t>
      </w:r>
      <w:r w:rsidR="00AB572B" w:rsidRPr="000610D8">
        <w:rPr>
          <w:rFonts w:ascii="楷体" w:eastAsia="楷体" w:hAnsi="楷体"/>
          <w:sz w:val="22"/>
          <w:lang w:bidi="zh-TW"/>
        </w:rPr>
        <w:t>、第</w:t>
      </w:r>
      <w:r w:rsidR="007017B2" w:rsidRPr="000610D8">
        <w:rPr>
          <w:rFonts w:ascii="楷体" w:eastAsia="楷体" w:hAnsi="楷体" w:hint="eastAsia"/>
          <w:sz w:val="22"/>
          <w:lang w:bidi="zh-TW"/>
        </w:rPr>
        <w:t>一</w:t>
      </w:r>
      <w:r w:rsidR="00AB572B" w:rsidRPr="000610D8">
        <w:rPr>
          <w:rFonts w:ascii="楷体" w:eastAsia="楷体" w:hAnsi="楷体"/>
          <w:sz w:val="22"/>
          <w:lang w:bidi="zh-TW"/>
        </w:rPr>
        <w:t>原则</w:t>
      </w:r>
      <w:r w:rsidR="00C242E9" w:rsidRPr="000610D8">
        <w:rPr>
          <w:rFonts w:ascii="楷体" w:eastAsia="楷体" w:hAnsi="楷体"/>
          <w:sz w:val="22"/>
          <w:lang w:bidi="zh-TW"/>
        </w:rPr>
        <w:t>：</w:t>
      </w:r>
      <w:r w:rsidR="00AB572B" w:rsidRPr="000610D8">
        <w:rPr>
          <w:rFonts w:ascii="楷体" w:eastAsia="楷体" w:hAnsi="楷体"/>
          <w:sz w:val="22"/>
          <w:lang w:bidi="zh-TW"/>
        </w:rPr>
        <w:t>“我思故我在”</w:t>
      </w:r>
    </w:p>
    <w:p w14:paraId="39B2078D" w14:textId="771B4C7C" w:rsidR="00185AD5" w:rsidRPr="000610D8" w:rsidRDefault="00AB572B"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笛卡尔在第一沉思中经过“彻底的怀疑”剔除了假相之后，他终于找到一个确定的基础。</w:t>
      </w:r>
      <w:r w:rsidR="007E361D" w:rsidRPr="000610D8">
        <w:rPr>
          <w:rFonts w:ascii="楷体" w:eastAsia="楷体" w:hAnsi="楷体" w:hint="eastAsia"/>
          <w:sz w:val="22"/>
          <w:lang w:bidi="zh-TW"/>
        </w:rPr>
        <w:t>即：“我思”。</w:t>
      </w:r>
      <w:r w:rsidRPr="000610D8">
        <w:rPr>
          <w:rFonts w:ascii="楷体" w:eastAsia="楷体" w:hAnsi="楷体" w:hint="eastAsia"/>
          <w:sz w:val="22"/>
          <w:lang w:bidi="zh-TW"/>
        </w:rPr>
        <w:t>我可以怀疑一切，却无法怀疑“我在进行怀疑”本身，每当我进行怀疑时，我就更加确定怀疑本身是无法悬置的，任何“我思”都是</w:t>
      </w:r>
      <w:r w:rsidR="00185AD5" w:rsidRPr="000610D8">
        <w:rPr>
          <w:rFonts w:ascii="楷体" w:eastAsia="楷体" w:hAnsi="楷体" w:hint="eastAsia"/>
          <w:sz w:val="22"/>
          <w:lang w:bidi="zh-TW"/>
        </w:rPr>
        <w:t>如此，我</w:t>
      </w:r>
      <w:proofErr w:type="gramStart"/>
      <w:r w:rsidR="00185AD5" w:rsidRPr="000610D8">
        <w:rPr>
          <w:rFonts w:ascii="楷体" w:eastAsia="楷体" w:hAnsi="楷体" w:hint="eastAsia"/>
          <w:sz w:val="22"/>
          <w:lang w:bidi="zh-TW"/>
        </w:rPr>
        <w:t>思可能</w:t>
      </w:r>
      <w:proofErr w:type="gramEnd"/>
      <w:r w:rsidR="00185AD5" w:rsidRPr="000610D8">
        <w:rPr>
          <w:rFonts w:ascii="楷体" w:eastAsia="楷体" w:hAnsi="楷体" w:hint="eastAsia"/>
          <w:sz w:val="22"/>
          <w:lang w:bidi="zh-TW"/>
        </w:rPr>
        <w:t>是错的，但却是真实的。何况，如果说有个“邪恶的精灵”一直在欺骗我，</w:t>
      </w:r>
      <w:r w:rsidR="00185AD5" w:rsidRPr="000610D8">
        <w:rPr>
          <w:rFonts w:ascii="楷体" w:eastAsia="楷体" w:hAnsi="楷体"/>
          <w:sz w:val="22"/>
          <w:lang w:bidi="zh-TW"/>
        </w:rPr>
        <w:t>让我以为我是什么东西，却不可能使“我”什么都不是。不</w:t>
      </w:r>
      <w:r w:rsidR="00185AD5" w:rsidRPr="000610D8">
        <w:rPr>
          <w:rFonts w:ascii="楷体" w:eastAsia="楷体" w:hAnsi="楷体" w:hint="eastAsia"/>
          <w:sz w:val="22"/>
          <w:lang w:bidi="zh-TW"/>
        </w:rPr>
        <w:t>管在</w:t>
      </w:r>
      <w:proofErr w:type="gramStart"/>
      <w:r w:rsidR="00185AD5" w:rsidRPr="000610D8">
        <w:rPr>
          <w:rFonts w:ascii="楷体" w:eastAsia="楷体" w:hAnsi="楷体" w:hint="eastAsia"/>
          <w:sz w:val="22"/>
          <w:lang w:bidi="zh-TW"/>
        </w:rPr>
        <w:t>怀疑着</w:t>
      </w:r>
      <w:proofErr w:type="gramEnd"/>
      <w:r w:rsidR="00185AD5" w:rsidRPr="000610D8">
        <w:rPr>
          <w:rFonts w:ascii="楷体" w:eastAsia="楷体" w:hAnsi="楷体" w:hint="eastAsia"/>
          <w:sz w:val="22"/>
          <w:lang w:bidi="zh-TW"/>
        </w:rPr>
        <w:t>还是在被欺骗着，总有一个“主体”在进行怀疑或被欺骗，由此得出“我在”，</w:t>
      </w:r>
      <w:r w:rsidR="00185AD5" w:rsidRPr="000610D8">
        <w:rPr>
          <w:rFonts w:ascii="楷体" w:eastAsia="楷体" w:hAnsi="楷体" w:hint="eastAsia"/>
          <w:spacing w:val="-20"/>
          <w:sz w:val="22"/>
          <w:lang w:bidi="zh-TW"/>
        </w:rPr>
        <w:t>这就是笛卡尔著名的“我思故我在”</w:t>
      </w:r>
      <w:r w:rsidR="001808FE" w:rsidRPr="000610D8">
        <w:rPr>
          <w:rFonts w:ascii="楷体" w:eastAsia="楷体" w:hAnsi="楷体"/>
          <w:sz w:val="22"/>
          <w:lang w:bidi="zh-TW"/>
        </w:rPr>
        <w:t>（</w:t>
      </w:r>
      <w:proofErr w:type="spellStart"/>
      <w:r w:rsidR="00185AD5" w:rsidRPr="000610D8">
        <w:rPr>
          <w:rFonts w:ascii="楷体" w:eastAsia="楷体" w:hAnsi="楷体"/>
          <w:sz w:val="22"/>
          <w:lang w:bidi="zh-TW"/>
        </w:rPr>
        <w:t>Cogito,egosum</w:t>
      </w:r>
      <w:proofErr w:type="spellEnd"/>
      <w:r w:rsidR="00185AD5" w:rsidRPr="000610D8">
        <w:rPr>
          <w:rFonts w:ascii="楷体" w:eastAsia="楷体" w:hAnsi="楷体"/>
          <w:sz w:val="22"/>
          <w:lang w:bidi="zh-TW"/>
        </w:rPr>
        <w:t>/</w:t>
      </w:r>
      <w:proofErr w:type="spellStart"/>
      <w:r w:rsidR="00185AD5" w:rsidRPr="000610D8">
        <w:rPr>
          <w:rFonts w:ascii="楷体" w:eastAsia="楷体" w:hAnsi="楷体"/>
          <w:sz w:val="22"/>
          <w:lang w:bidi="zh-TW"/>
        </w:rPr>
        <w:t>Ithink,</w:t>
      </w:r>
      <w:r w:rsidR="00F8568F" w:rsidRPr="000610D8">
        <w:rPr>
          <w:rFonts w:ascii="楷体" w:eastAsia="楷体" w:hAnsi="楷体"/>
          <w:sz w:val="22"/>
          <w:lang w:bidi="zh-TW"/>
        </w:rPr>
        <w:t>T</w:t>
      </w:r>
      <w:r w:rsidR="00185AD5" w:rsidRPr="000610D8">
        <w:rPr>
          <w:rFonts w:ascii="楷体" w:eastAsia="楷体" w:hAnsi="楷体"/>
          <w:sz w:val="22"/>
          <w:lang w:bidi="zh-TW"/>
        </w:rPr>
        <w:t>hereforeIam</w:t>
      </w:r>
      <w:proofErr w:type="spellEnd"/>
      <w:r w:rsidR="001808FE" w:rsidRPr="000610D8">
        <w:rPr>
          <w:rFonts w:ascii="楷体" w:eastAsia="楷体" w:hAnsi="楷体"/>
          <w:sz w:val="22"/>
          <w:lang w:bidi="zh-TW"/>
        </w:rPr>
        <w:t>）</w:t>
      </w:r>
      <w:r w:rsidR="00EE7B0E" w:rsidRPr="000610D8">
        <w:rPr>
          <w:rFonts w:ascii="楷体" w:eastAsia="楷体" w:hAnsi="楷体"/>
          <w:sz w:val="22"/>
          <w:lang w:bidi="zh-TW"/>
        </w:rPr>
        <w:t>。</w:t>
      </w:r>
      <w:r w:rsidR="00185AD5" w:rsidRPr="000610D8">
        <w:rPr>
          <w:rFonts w:ascii="楷体" w:eastAsia="楷体" w:hAnsi="楷体"/>
          <w:sz w:val="22"/>
          <w:lang w:bidi="zh-TW"/>
        </w:rPr>
        <w:t>[拓展</w:t>
      </w:r>
      <w:r w:rsidR="00C242E9" w:rsidRPr="000610D8">
        <w:rPr>
          <w:rFonts w:ascii="楷体" w:eastAsia="楷体" w:hAnsi="楷体"/>
          <w:sz w:val="22"/>
          <w:lang w:bidi="zh-TW"/>
        </w:rPr>
        <w:t>：</w:t>
      </w:r>
      <w:r w:rsidR="00185AD5" w:rsidRPr="000610D8">
        <w:rPr>
          <w:rFonts w:ascii="楷体" w:eastAsia="楷体" w:hAnsi="楷体"/>
          <w:sz w:val="22"/>
          <w:lang w:bidi="zh-TW"/>
        </w:rPr>
        <w:t>其实笛卡尔在第一哲学沉思集中并没有提出“我思故</w:t>
      </w:r>
      <w:r w:rsidR="00185AD5" w:rsidRPr="000610D8">
        <w:rPr>
          <w:rFonts w:ascii="楷体" w:eastAsia="楷体" w:hAnsi="楷体" w:hint="eastAsia"/>
          <w:sz w:val="22"/>
          <w:lang w:bidi="zh-TW"/>
        </w:rPr>
        <w:t>我在”，而是出自《谈谈方法》。“我思故我在”只是用来总结第二沉思得到的结论</w:t>
      </w:r>
      <w:r w:rsidR="00185AD5" w:rsidRPr="000610D8">
        <w:rPr>
          <w:rFonts w:ascii="楷体" w:eastAsia="楷体" w:hAnsi="楷体"/>
          <w:sz w:val="22"/>
          <w:lang w:bidi="zh-TW"/>
        </w:rPr>
        <w:t>]</w:t>
      </w:r>
    </w:p>
    <w:p w14:paraId="3D797993" w14:textId="56626ABD" w:rsidR="005074E3" w:rsidRPr="000610D8" w:rsidRDefault="004341B8" w:rsidP="000610D8">
      <w:pPr>
        <w:contextualSpacing/>
        <w:mirrorIndents/>
        <w:rPr>
          <w:rFonts w:ascii="楷体" w:eastAsia="楷体" w:hAnsi="楷体"/>
          <w:sz w:val="22"/>
          <w:lang w:bidi="zh-TW"/>
        </w:rPr>
      </w:pPr>
      <w:r w:rsidRPr="000610D8">
        <w:rPr>
          <w:rFonts w:ascii="楷体" w:eastAsia="楷体" w:hAnsi="楷体" w:hint="eastAsia"/>
          <w:sz w:val="22"/>
          <w:lang w:bidi="zh-TW"/>
        </w:rPr>
        <w:t>这里的</w:t>
      </w:r>
      <w:r w:rsidR="00185AD5" w:rsidRPr="000610D8">
        <w:rPr>
          <w:rFonts w:ascii="楷体" w:eastAsia="楷体" w:hAnsi="楷体" w:hint="eastAsia"/>
          <w:sz w:val="22"/>
          <w:lang w:bidi="zh-TW"/>
        </w:rPr>
        <w:t>“我”是一个在思维的主体，不占据空间，不依赖于任何物质，也没有身体，“我思”包括一切意识活动，如我在怀疑、我在肯定、我在否定、我在期待等，</w:t>
      </w:r>
      <w:r w:rsidR="0081117F" w:rsidRPr="000610D8">
        <w:rPr>
          <w:rFonts w:ascii="楷体" w:eastAsia="楷体" w:hAnsi="楷体" w:hint="eastAsia"/>
          <w:sz w:val="22"/>
          <w:lang w:bidi="zh-TW"/>
        </w:rPr>
        <w:t>乃至于自我意识也是“我思”。</w:t>
      </w:r>
      <w:r w:rsidR="00432D91" w:rsidRPr="000610D8">
        <w:rPr>
          <w:rFonts w:ascii="楷体" w:eastAsia="楷体" w:hAnsi="楷体" w:hint="eastAsia"/>
          <w:sz w:val="22"/>
          <w:lang w:bidi="zh-TW"/>
        </w:rPr>
        <w:t>不管我怀疑和肯定的东西是否为真，</w:t>
      </w:r>
      <w:r w:rsidR="00460DAC" w:rsidRPr="000610D8">
        <w:rPr>
          <w:rFonts w:ascii="楷体" w:eastAsia="楷体" w:hAnsi="楷体" w:hint="eastAsia"/>
          <w:sz w:val="22"/>
          <w:lang w:bidi="zh-TW"/>
        </w:rPr>
        <w:t>“我思”</w:t>
      </w:r>
      <w:r w:rsidR="0081117F" w:rsidRPr="000610D8">
        <w:rPr>
          <w:rFonts w:ascii="楷体" w:eastAsia="楷体" w:hAnsi="楷体" w:hint="eastAsia"/>
          <w:sz w:val="22"/>
          <w:lang w:bidi="zh-TW"/>
        </w:rPr>
        <w:t>本身</w:t>
      </w:r>
      <w:r w:rsidR="00460DAC" w:rsidRPr="000610D8">
        <w:rPr>
          <w:rFonts w:ascii="楷体" w:eastAsia="楷体" w:hAnsi="楷体" w:hint="eastAsia"/>
          <w:sz w:val="22"/>
          <w:lang w:bidi="zh-TW"/>
        </w:rPr>
        <w:t>都是</w:t>
      </w:r>
      <w:r w:rsidR="0081117F" w:rsidRPr="000610D8">
        <w:rPr>
          <w:rFonts w:ascii="楷体" w:eastAsia="楷体" w:hAnsi="楷体" w:hint="eastAsia"/>
          <w:sz w:val="22"/>
          <w:lang w:bidi="zh-TW"/>
        </w:rPr>
        <w:t>无可怀疑的，</w:t>
      </w:r>
      <w:r w:rsidR="00185AD5" w:rsidRPr="000610D8">
        <w:rPr>
          <w:rFonts w:ascii="楷体" w:eastAsia="楷体" w:hAnsi="楷体" w:hint="eastAsia"/>
          <w:sz w:val="22"/>
          <w:lang w:bidi="zh-TW"/>
        </w:rPr>
        <w:t>。</w:t>
      </w:r>
    </w:p>
    <w:p w14:paraId="26D4BC35" w14:textId="2B90A535" w:rsidR="0099442F" w:rsidRPr="000610D8" w:rsidRDefault="00185AD5"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在拉丁文中，“我思”是</w:t>
      </w:r>
      <w:r w:rsidRPr="000610D8">
        <w:rPr>
          <w:rFonts w:ascii="楷体" w:eastAsia="楷体" w:hAnsi="楷体"/>
          <w:sz w:val="22"/>
          <w:lang w:bidi="zh-TW"/>
        </w:rPr>
        <w:t>cogito</w:t>
      </w:r>
      <w:r w:rsidR="009E4A44" w:rsidRPr="000610D8">
        <w:rPr>
          <w:rFonts w:ascii="楷体" w:eastAsia="楷体" w:hAnsi="楷体" w:hint="eastAsia"/>
          <w:sz w:val="22"/>
          <w:lang w:bidi="zh-TW"/>
        </w:rPr>
        <w:t>，</w:t>
      </w:r>
      <w:r w:rsidRPr="000610D8">
        <w:rPr>
          <w:rFonts w:ascii="楷体" w:eastAsia="楷体" w:hAnsi="楷体" w:hint="eastAsia"/>
          <w:sz w:val="22"/>
          <w:lang w:bidi="zh-TW"/>
        </w:rPr>
        <w:t>这里并没有出现“我”，</w:t>
      </w:r>
      <w:r w:rsidRPr="000610D8">
        <w:rPr>
          <w:rFonts w:ascii="楷体" w:eastAsia="楷体" w:hAnsi="楷体"/>
          <w:sz w:val="22"/>
          <w:lang w:bidi="zh-TW"/>
        </w:rPr>
        <w:t>cogito指的是第一人称的思，即被我以第一人称视角</w:t>
      </w:r>
      <w:r w:rsidRPr="000610D8">
        <w:rPr>
          <w:rFonts w:ascii="楷体" w:eastAsia="楷体" w:hAnsi="楷体" w:hint="eastAsia"/>
          <w:sz w:val="22"/>
          <w:lang w:bidi="zh-TW"/>
        </w:rPr>
        <w:t>直接把握的思维活动</w:t>
      </w:r>
      <w:r w:rsidR="009E4A44" w:rsidRPr="000610D8">
        <w:rPr>
          <w:rFonts w:ascii="楷体" w:eastAsia="楷体" w:hAnsi="楷体" w:hint="eastAsia"/>
          <w:sz w:val="22"/>
          <w:lang w:bidi="zh-TW"/>
        </w:rPr>
        <w:t>。</w:t>
      </w:r>
      <w:r w:rsidRPr="000610D8">
        <w:rPr>
          <w:rFonts w:ascii="楷体" w:eastAsia="楷体" w:hAnsi="楷体"/>
          <w:sz w:val="22"/>
          <w:lang w:bidi="zh-TW"/>
        </w:rPr>
        <w:t>Cogito的后面是</w:t>
      </w:r>
      <w:proofErr w:type="spellStart"/>
      <w:r w:rsidRPr="000610D8">
        <w:rPr>
          <w:rFonts w:ascii="楷体" w:eastAsia="楷体" w:hAnsi="楷体"/>
          <w:sz w:val="22"/>
          <w:lang w:bidi="zh-TW"/>
        </w:rPr>
        <w:t>egosum</w:t>
      </w:r>
      <w:proofErr w:type="spellEnd"/>
      <w:r w:rsidRPr="000610D8">
        <w:rPr>
          <w:rFonts w:ascii="楷体" w:eastAsia="楷体" w:hAnsi="楷体"/>
          <w:sz w:val="22"/>
          <w:lang w:bidi="zh-TW"/>
        </w:rPr>
        <w:t>,这里也没有出现“故”，</w:t>
      </w:r>
      <w:proofErr w:type="spellStart"/>
      <w:r w:rsidRPr="000610D8">
        <w:rPr>
          <w:rFonts w:ascii="楷体" w:eastAsia="楷体" w:hAnsi="楷体"/>
          <w:sz w:val="22"/>
          <w:lang w:bidi="zh-TW"/>
        </w:rPr>
        <w:t>egosum</w:t>
      </w:r>
      <w:proofErr w:type="spellEnd"/>
      <w:r w:rsidRPr="000610D8">
        <w:rPr>
          <w:rFonts w:ascii="楷体" w:eastAsia="楷体" w:hAnsi="楷体"/>
          <w:sz w:val="22"/>
          <w:lang w:bidi="zh-TW"/>
        </w:rPr>
        <w:t>即“我存在”的意思。所以“我思”和“我在”之间，并非表示因果关</w:t>
      </w:r>
      <w:r w:rsidRPr="000610D8">
        <w:rPr>
          <w:rFonts w:ascii="楷体" w:eastAsia="楷体" w:hAnsi="楷体" w:hint="eastAsia"/>
          <w:sz w:val="22"/>
          <w:lang w:bidi="zh-TW"/>
        </w:rPr>
        <w:t>系的推理，而是本质和实体之间的必然联系，笛卡尔认为人们只能通过本质</w:t>
      </w:r>
      <w:r w:rsidR="0099442F" w:rsidRPr="000610D8">
        <w:rPr>
          <w:rFonts w:ascii="楷体" w:eastAsia="楷体" w:hAnsi="楷体" w:hint="eastAsia"/>
          <w:sz w:val="22"/>
          <w:lang w:bidi="zh-TW"/>
        </w:rPr>
        <w:t>属性来认识实体，“我思”是该实体的本质属性，而“我在”表示该实体的存在。</w:t>
      </w:r>
    </w:p>
    <w:p w14:paraId="0E3FBA24" w14:textId="4C23B98A" w:rsidR="0099442F" w:rsidRPr="000610D8" w:rsidRDefault="0099442F" w:rsidP="000610D8">
      <w:pPr>
        <w:contextualSpacing/>
        <w:mirrorIndents/>
        <w:rPr>
          <w:rFonts w:ascii="楷体" w:eastAsia="楷体" w:hAnsi="楷体"/>
          <w:sz w:val="22"/>
          <w:lang w:bidi="zh-TW"/>
        </w:rPr>
      </w:pPr>
      <w:r w:rsidRPr="000610D8">
        <w:rPr>
          <w:rFonts w:ascii="楷体" w:eastAsia="楷体" w:hAnsi="楷体" w:hint="eastAsia"/>
          <w:sz w:val="22"/>
          <w:lang w:bidi="zh-TW"/>
        </w:rPr>
        <w:t>“我思”是对思维活动的反观自照，是典型的认识论思路。笛卡尔坚信</w:t>
      </w:r>
      <w:r w:rsidRPr="000610D8">
        <w:rPr>
          <w:rFonts w:ascii="楷体" w:eastAsia="楷体" w:hAnsi="楷体"/>
          <w:sz w:val="22"/>
          <w:lang w:bidi="zh-TW"/>
        </w:rPr>
        <w:t>,</w:t>
      </w:r>
      <w:r w:rsidRPr="000610D8">
        <w:rPr>
          <w:rFonts w:ascii="楷体" w:eastAsia="楷体" w:hAnsi="楷体" w:hint="eastAsia"/>
          <w:sz w:val="22"/>
          <w:lang w:bidi="zh-TW"/>
        </w:rPr>
        <w:t>“我思故我在”是直观到的，而非推理得来，所以可以作为重建形而上学体系的第一原理和基石，并由第一原理推导出上帝和外部世界的存在。</w:t>
      </w:r>
    </w:p>
    <w:p w14:paraId="2F773326" w14:textId="681BFE00" w:rsidR="00CC028C" w:rsidRPr="000610D8" w:rsidRDefault="00CC028C" w:rsidP="000610D8">
      <w:pPr>
        <w:contextualSpacing/>
        <w:mirrorIndents/>
        <w:rPr>
          <w:rFonts w:ascii="楷体" w:eastAsia="楷体" w:hAnsi="楷体"/>
          <w:sz w:val="22"/>
          <w:lang w:bidi="zh-TW"/>
        </w:rPr>
      </w:pPr>
      <w:r w:rsidRPr="000610D8">
        <w:rPr>
          <w:rFonts w:ascii="楷体" w:eastAsia="楷体" w:hAnsi="楷体" w:hint="eastAsia"/>
          <w:sz w:val="22"/>
          <w:lang w:bidi="zh-TW"/>
        </w:rPr>
        <w:t>笛卡尔强调，“我思故我在”不是一个推论，而是一个直观到的真理</w:t>
      </w:r>
      <w:r w:rsidR="00DA5A46" w:rsidRPr="000610D8">
        <w:rPr>
          <w:rFonts w:ascii="楷体" w:eastAsia="楷体" w:hAnsi="楷体" w:hint="eastAsia"/>
          <w:sz w:val="22"/>
          <w:lang w:bidi="zh-TW"/>
        </w:rPr>
        <w:t>。</w:t>
      </w:r>
      <w:r w:rsidR="006D6260" w:rsidRPr="000610D8">
        <w:rPr>
          <w:rFonts w:ascii="楷体" w:eastAsia="楷体" w:hAnsi="楷体"/>
          <w:sz w:val="22"/>
          <w:lang w:val="zh-TW" w:bidi="zh-TW"/>
        </w:rPr>
        <w:t>，</w:t>
      </w:r>
      <w:r w:rsidR="001A6618" w:rsidRPr="000610D8">
        <w:rPr>
          <w:rFonts w:ascii="楷体" w:eastAsia="楷体" w:hAnsi="楷体"/>
          <w:sz w:val="22"/>
          <w:lang w:val="zh-TW" w:bidi="zh-TW"/>
        </w:rPr>
        <w:t>笛卡尔</w:t>
      </w:r>
      <w:r w:rsidR="006D6260" w:rsidRPr="000610D8">
        <w:rPr>
          <w:rFonts w:ascii="楷体" w:eastAsia="楷体" w:hAnsi="楷体"/>
          <w:sz w:val="22"/>
          <w:lang w:val="zh-TW" w:bidi="zh-TW"/>
        </w:rPr>
        <w:t>哲学的真正含义就是追问知识的确定性的来源，而他的哲学第一命题“我思故我在”，就是他为我们找到的第一个确定的东西。</w:t>
      </w:r>
      <w:r w:rsidR="00DA5A46" w:rsidRPr="000610D8">
        <w:rPr>
          <w:rFonts w:ascii="楷体" w:eastAsia="楷体" w:hAnsi="楷体" w:hint="eastAsia"/>
          <w:sz w:val="22"/>
          <w:lang w:bidi="zh-TW"/>
        </w:rPr>
        <w:t>笛卡尔的“我思”具有划时代的意义，为近代哲学</w:t>
      </w:r>
      <w:r w:rsidR="00ED12E0" w:rsidRPr="000610D8">
        <w:rPr>
          <w:rFonts w:ascii="楷体" w:eastAsia="楷体" w:hAnsi="楷体" w:hint="eastAsia"/>
          <w:sz w:val="22"/>
          <w:lang w:bidi="zh-TW"/>
        </w:rPr>
        <w:t>奠定了反思性、主体性的原则和理性主义的基本特征。</w:t>
      </w:r>
    </w:p>
    <w:p w14:paraId="1C65ACF8" w14:textId="1670FE54" w:rsidR="00234E07" w:rsidRPr="000610D8" w:rsidRDefault="00234E07" w:rsidP="000610D8">
      <w:pPr>
        <w:contextualSpacing/>
        <w:mirrorIndents/>
        <w:rPr>
          <w:rFonts w:ascii="楷体" w:eastAsia="楷体" w:hAnsi="楷体"/>
          <w:sz w:val="22"/>
          <w:lang w:bidi="zh-TW"/>
        </w:rPr>
      </w:pPr>
      <w:r w:rsidRPr="000610D8">
        <w:rPr>
          <w:rFonts w:ascii="楷体" w:eastAsia="楷体" w:hAnsi="楷体" w:hint="eastAsia"/>
          <w:sz w:val="22"/>
          <w:lang w:bidi="zh-TW"/>
        </w:rPr>
        <w:t>“我思”的本质</w:t>
      </w:r>
    </w:p>
    <w:p w14:paraId="0FB69009" w14:textId="4584FF20" w:rsidR="00234E07" w:rsidRPr="000610D8" w:rsidRDefault="00234E07"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bidi="zh-TW"/>
        </w:rPr>
        <w:t>虽然</w:t>
      </w:r>
      <w:r w:rsidR="006C2672" w:rsidRPr="000610D8">
        <w:rPr>
          <w:rFonts w:ascii="楷体" w:eastAsia="楷体" w:hAnsi="楷体" w:hint="eastAsia"/>
          <w:sz w:val="22"/>
          <w:lang w:bidi="zh-TW"/>
        </w:rPr>
        <w:t>笛卡尔确定了“我思故我在”</w:t>
      </w:r>
      <w:r w:rsidR="00D553F9" w:rsidRPr="000610D8">
        <w:rPr>
          <w:rFonts w:ascii="楷体" w:eastAsia="楷体" w:hAnsi="楷体" w:hint="eastAsia"/>
          <w:sz w:val="22"/>
          <w:lang w:bidi="zh-TW"/>
        </w:rPr>
        <w:t>命题是一个</w:t>
      </w:r>
      <w:r w:rsidR="006C2672" w:rsidRPr="000610D8">
        <w:rPr>
          <w:rFonts w:ascii="楷体" w:eastAsia="楷体" w:hAnsi="楷体" w:hint="eastAsia"/>
          <w:sz w:val="22"/>
          <w:lang w:bidi="zh-TW"/>
        </w:rPr>
        <w:t>直观事实</w:t>
      </w:r>
      <w:r w:rsidR="00D553F9" w:rsidRPr="000610D8">
        <w:rPr>
          <w:rFonts w:ascii="楷体" w:eastAsia="楷体" w:hAnsi="楷体" w:hint="eastAsia"/>
          <w:sz w:val="22"/>
          <w:lang w:bidi="zh-TW"/>
        </w:rPr>
        <w:t>，但</w:t>
      </w:r>
      <w:r w:rsidR="00D34D48" w:rsidRPr="000610D8">
        <w:rPr>
          <w:rFonts w:ascii="楷体" w:eastAsia="楷体" w:hAnsi="楷体" w:hint="eastAsia"/>
          <w:sz w:val="22"/>
          <w:lang w:bidi="zh-TW"/>
        </w:rPr>
        <w:t>“我思”的本质还未被阐发出来。</w:t>
      </w:r>
      <w:r w:rsidR="00D03DFB" w:rsidRPr="000610D8">
        <w:rPr>
          <w:rFonts w:ascii="楷体" w:eastAsia="楷体" w:hAnsi="楷体" w:hint="eastAsia"/>
          <w:sz w:val="22"/>
          <w:lang w:bidi="zh-TW"/>
        </w:rPr>
        <w:t>“我思”包括感觉、想象、理智的领会</w:t>
      </w:r>
      <w:r w:rsidR="0016308B" w:rsidRPr="000610D8">
        <w:rPr>
          <w:rFonts w:ascii="楷体" w:eastAsia="楷体" w:hAnsi="楷体" w:hint="eastAsia"/>
          <w:sz w:val="22"/>
          <w:lang w:bidi="zh-TW"/>
        </w:rPr>
        <w:t>和判断、意志的活动等，但</w:t>
      </w:r>
      <w:r w:rsidR="00487C57" w:rsidRPr="000610D8">
        <w:rPr>
          <w:rFonts w:ascii="楷体" w:eastAsia="楷体" w:hAnsi="楷体"/>
          <w:sz w:val="22"/>
          <w:lang w:val="zh-TW" w:bidi="zh-TW"/>
        </w:rPr>
        <w:t>哪一个是“我思”中最基本的东西，这是</w:t>
      </w:r>
      <w:r w:rsidR="001A6618" w:rsidRPr="000610D8">
        <w:rPr>
          <w:rFonts w:ascii="楷体" w:eastAsia="楷体" w:hAnsi="楷体"/>
          <w:sz w:val="22"/>
          <w:lang w:val="zh-TW" w:bidi="zh-TW"/>
        </w:rPr>
        <w:t>笛卡尔</w:t>
      </w:r>
      <w:r w:rsidR="00487C57" w:rsidRPr="000610D8">
        <w:rPr>
          <w:rFonts w:ascii="楷体" w:eastAsia="楷体" w:hAnsi="楷体"/>
          <w:sz w:val="22"/>
          <w:lang w:val="zh-TW" w:bidi="zh-TW"/>
        </w:rPr>
        <w:t>需要进一步考察的事情。</w:t>
      </w:r>
    </w:p>
    <w:p w14:paraId="6BD56553" w14:textId="16196A61" w:rsidR="001653E8" w:rsidRPr="000610D8" w:rsidRDefault="001D0143" w:rsidP="000610D8">
      <w:pPr>
        <w:ind w:firstLineChars="200" w:firstLine="440"/>
        <w:contextualSpacing/>
        <w:mirrorIndents/>
        <w:rPr>
          <w:rFonts w:ascii="楷体" w:eastAsia="楷体" w:hAnsi="楷体"/>
          <w:sz w:val="22"/>
          <w:lang w:val="zh-TW" w:bidi="zh-TW"/>
        </w:rPr>
      </w:pPr>
      <w:r w:rsidRPr="000610D8">
        <w:rPr>
          <w:rFonts w:ascii="楷体" w:eastAsia="楷体" w:hAnsi="楷体" w:hint="eastAsia"/>
          <w:sz w:val="22"/>
          <w:lang w:bidi="zh-TW"/>
        </w:rPr>
        <w:t>感觉</w:t>
      </w:r>
      <w:r w:rsidR="0031280D" w:rsidRPr="000610D8">
        <w:rPr>
          <w:rFonts w:ascii="楷体" w:eastAsia="楷体" w:hAnsi="楷体" w:hint="eastAsia"/>
          <w:sz w:val="22"/>
          <w:lang w:bidi="zh-TW"/>
        </w:rPr>
        <w:t>已被普遍怀疑否决</w:t>
      </w:r>
      <w:r w:rsidR="00C2115D" w:rsidRPr="000610D8">
        <w:rPr>
          <w:rFonts w:ascii="楷体" w:eastAsia="楷体" w:hAnsi="楷体" w:hint="eastAsia"/>
          <w:sz w:val="22"/>
          <w:lang w:bidi="zh-TW"/>
        </w:rPr>
        <w:t>；</w:t>
      </w:r>
      <w:r w:rsidR="0031280D" w:rsidRPr="000610D8">
        <w:rPr>
          <w:rFonts w:ascii="楷体" w:eastAsia="楷体" w:hAnsi="楷体" w:hint="eastAsia"/>
          <w:sz w:val="22"/>
          <w:lang w:bidi="zh-TW"/>
        </w:rPr>
        <w:t>想象则是感觉的</w:t>
      </w:r>
      <w:r w:rsidR="00207247" w:rsidRPr="000610D8">
        <w:rPr>
          <w:rFonts w:ascii="楷体" w:eastAsia="楷体" w:hAnsi="楷体" w:hint="eastAsia"/>
          <w:sz w:val="22"/>
          <w:lang w:bidi="zh-TW"/>
        </w:rPr>
        <w:t>延续</w:t>
      </w:r>
      <w:r w:rsidR="00C2115D" w:rsidRPr="000610D8">
        <w:rPr>
          <w:rFonts w:ascii="楷体" w:eastAsia="楷体" w:hAnsi="楷体" w:hint="eastAsia"/>
          <w:sz w:val="22"/>
          <w:lang w:bidi="zh-TW"/>
        </w:rPr>
        <w:t>，它是关于物体性事物</w:t>
      </w:r>
      <w:r w:rsidR="006F2E4E" w:rsidRPr="000610D8">
        <w:rPr>
          <w:rFonts w:ascii="楷体" w:eastAsia="楷体" w:hAnsi="楷体" w:hint="eastAsia"/>
          <w:sz w:val="22"/>
          <w:lang w:bidi="zh-TW"/>
        </w:rPr>
        <w:t>的，而一切物体性事物已被</w:t>
      </w:r>
      <w:r w:rsidR="00C71A39" w:rsidRPr="000610D8">
        <w:rPr>
          <w:rFonts w:ascii="楷体" w:eastAsia="楷体" w:hAnsi="楷体" w:hint="eastAsia"/>
          <w:sz w:val="22"/>
          <w:lang w:bidi="zh-TW"/>
        </w:rPr>
        <w:t>怀疑过，一切可感皆不可靠；</w:t>
      </w:r>
      <w:r w:rsidR="004B37C7" w:rsidRPr="000610D8">
        <w:rPr>
          <w:rFonts w:ascii="楷体" w:eastAsia="楷体" w:hAnsi="楷体"/>
          <w:sz w:val="22"/>
          <w:lang w:val="zh-TW" w:bidi="zh-TW"/>
        </w:rPr>
        <w:t>那么，剩下来的就只能是人的理智了。对</w:t>
      </w:r>
      <w:r w:rsidR="001A6618" w:rsidRPr="000610D8">
        <w:rPr>
          <w:rFonts w:ascii="楷体" w:eastAsia="楷体" w:hAnsi="楷体"/>
          <w:sz w:val="22"/>
          <w:lang w:val="zh-TW" w:bidi="zh-TW"/>
        </w:rPr>
        <w:t>笛卡尔</w:t>
      </w:r>
      <w:r w:rsidR="004B37C7" w:rsidRPr="000610D8">
        <w:rPr>
          <w:rFonts w:ascii="楷体" w:eastAsia="楷体" w:hAnsi="楷体"/>
          <w:sz w:val="22"/>
          <w:lang w:val="zh-TW" w:bidi="zh-TW"/>
        </w:rPr>
        <w:t>来说，理智正是“我思”的本质。作为一种较为纯粹的精神性的东西，理智就是可以对事物进行本质性直观和领会的能力。</w:t>
      </w:r>
      <w:r w:rsidR="001653E8" w:rsidRPr="000610D8">
        <w:rPr>
          <w:rFonts w:ascii="楷体" w:eastAsia="楷体" w:hAnsi="楷体"/>
          <w:sz w:val="22"/>
          <w:lang w:val="zh-TW" w:bidi="zh-TW"/>
        </w:rPr>
        <w:t>理智的判断可以不考虑蜡块具体的没有穷尽的变化，但是它却可以本质性地领会蜡的性质。因此，是理智，而不是想象，更不是感觉，才是“我思”的本质。这个理智也就是我们构建科学知识所最终要依靠的力量。</w:t>
      </w:r>
    </w:p>
    <w:p w14:paraId="298D2F96" w14:textId="749D1729" w:rsidR="00487C57" w:rsidRPr="000610D8" w:rsidRDefault="00487C57" w:rsidP="000610D8">
      <w:pPr>
        <w:ind w:firstLineChars="200" w:firstLine="440"/>
        <w:contextualSpacing/>
        <w:mirrorIndents/>
        <w:rPr>
          <w:rFonts w:ascii="楷体" w:eastAsia="楷体" w:hAnsi="楷体"/>
          <w:sz w:val="22"/>
          <w:lang w:bidi="zh-TW"/>
        </w:rPr>
      </w:pPr>
    </w:p>
    <w:p w14:paraId="3DD4A0F7" w14:textId="23C34608" w:rsidR="0099442F"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99442F" w:rsidRPr="000610D8">
        <w:rPr>
          <w:rFonts w:ascii="楷体" w:eastAsia="楷体" w:hAnsi="楷体"/>
          <w:sz w:val="22"/>
          <w:lang w:bidi="zh-TW"/>
        </w:rPr>
        <w:t>3</w:t>
      </w:r>
      <w:r w:rsidRPr="000610D8">
        <w:rPr>
          <w:rFonts w:ascii="楷体" w:eastAsia="楷体" w:hAnsi="楷体"/>
          <w:sz w:val="22"/>
          <w:lang w:bidi="zh-TW"/>
        </w:rPr>
        <w:t>）</w:t>
      </w:r>
      <w:r w:rsidR="0099442F" w:rsidRPr="000610D8">
        <w:rPr>
          <w:rFonts w:ascii="楷体" w:eastAsia="楷体" w:hAnsi="楷体"/>
          <w:sz w:val="22"/>
          <w:lang w:bidi="zh-TW"/>
        </w:rPr>
        <w:t>、上帝和世界的存在</w:t>
      </w:r>
    </w:p>
    <w:p w14:paraId="46765A5C" w14:textId="2160C9D0" w:rsidR="0099442F" w:rsidRPr="000610D8" w:rsidRDefault="0099442F" w:rsidP="000610D8">
      <w:pPr>
        <w:contextualSpacing/>
        <w:mirrorIndents/>
        <w:rPr>
          <w:rFonts w:ascii="楷体" w:eastAsia="楷体" w:hAnsi="楷体"/>
          <w:sz w:val="22"/>
          <w:lang w:bidi="zh-TW"/>
        </w:rPr>
      </w:pPr>
      <w:r w:rsidRPr="000610D8">
        <w:rPr>
          <w:rFonts w:ascii="楷体" w:eastAsia="楷体" w:hAnsi="楷体" w:hint="eastAsia"/>
          <w:sz w:val="22"/>
          <w:lang w:bidi="zh-TW"/>
        </w:rPr>
        <w:t>笛卡尔在《第一哲学沉思集》中的第三沉思和第五沉思对上帝和外部世界的存在做出证明。</w:t>
      </w:r>
    </w:p>
    <w:p w14:paraId="0F9CF19C" w14:textId="7A499A0B" w:rsidR="0099442F" w:rsidRPr="000610D8" w:rsidRDefault="0099442F" w:rsidP="000610D8">
      <w:pPr>
        <w:contextualSpacing/>
        <w:mirrorIndents/>
        <w:rPr>
          <w:rFonts w:ascii="楷体" w:eastAsia="楷体" w:hAnsi="楷体"/>
          <w:sz w:val="22"/>
          <w:lang w:bidi="zh-TW"/>
        </w:rPr>
      </w:pPr>
      <w:r w:rsidRPr="000610D8">
        <w:rPr>
          <w:rFonts w:ascii="楷体" w:eastAsia="楷体" w:hAnsi="楷体"/>
          <w:sz w:val="22"/>
          <w:lang w:bidi="zh-TW"/>
        </w:rPr>
        <w:t>A、笛卡尔通过对“我思故我在”的分析,得到关于观念为真的标准，即</w:t>
      </w:r>
      <w:r w:rsidRPr="000610D8">
        <w:rPr>
          <w:rFonts w:ascii="楷体" w:eastAsia="楷体" w:hAnsi="楷体" w:hint="eastAsia"/>
          <w:sz w:val="22"/>
          <w:lang w:bidi="zh-TW"/>
        </w:rPr>
        <w:t>“凡是我十分清楚明白地想到的东西都是真的”或者说一切像“我思”那样自明的观念都是真观念。</w:t>
      </w:r>
      <w:r w:rsidRPr="000610D8">
        <w:rPr>
          <w:rFonts w:ascii="楷体" w:eastAsia="楷体" w:hAnsi="楷体"/>
          <w:sz w:val="22"/>
          <w:lang w:bidi="zh-TW"/>
        </w:rPr>
        <w:t>[按</w:t>
      </w:r>
      <w:r w:rsidR="00C242E9" w:rsidRPr="000610D8">
        <w:rPr>
          <w:rFonts w:ascii="楷体" w:eastAsia="楷体" w:hAnsi="楷体"/>
          <w:sz w:val="22"/>
          <w:lang w:bidi="zh-TW"/>
        </w:rPr>
        <w:t>：</w:t>
      </w:r>
      <w:r w:rsidRPr="000610D8">
        <w:rPr>
          <w:rFonts w:ascii="楷体" w:eastAsia="楷体" w:hAnsi="楷体"/>
          <w:sz w:val="22"/>
          <w:lang w:bidi="zh-TW"/>
        </w:rPr>
        <w:t>笛卡尔确实在论证上帝之前提到这条原则，不</w:t>
      </w:r>
      <w:r w:rsidRPr="000610D8">
        <w:rPr>
          <w:rFonts w:ascii="楷体" w:eastAsia="楷体" w:hAnsi="楷体" w:hint="eastAsia"/>
          <w:sz w:val="22"/>
          <w:lang w:bidi="zh-TW"/>
        </w:rPr>
        <w:t>过关于这条原则的作用是有争议的。究竟是这里已经确立起这条原则，还是只是在这里提出来，但有待证明，需要</w:t>
      </w:r>
      <w:proofErr w:type="gramStart"/>
      <w:r w:rsidRPr="000610D8">
        <w:rPr>
          <w:rFonts w:ascii="楷体" w:eastAsia="楷体" w:hAnsi="楷体" w:hint="eastAsia"/>
          <w:sz w:val="22"/>
          <w:lang w:bidi="zh-TW"/>
        </w:rPr>
        <w:t>先证明</w:t>
      </w:r>
      <w:proofErr w:type="gramEnd"/>
      <w:r w:rsidRPr="000610D8">
        <w:rPr>
          <w:rFonts w:ascii="楷体" w:eastAsia="楷体" w:hAnsi="楷体" w:hint="eastAsia"/>
          <w:sz w:val="22"/>
          <w:lang w:bidi="zh-TW"/>
        </w:rPr>
        <w:t>上帝存在再使用这条规则，学者没有定论。在论证上帝存在的过程中，也很难看出笛卡尔使用了这条原则。</w:t>
      </w:r>
      <w:r w:rsidRPr="000610D8">
        <w:rPr>
          <w:rFonts w:ascii="楷体" w:eastAsia="楷体" w:hAnsi="楷体"/>
          <w:sz w:val="22"/>
          <w:lang w:bidi="zh-TW"/>
        </w:rPr>
        <w:t>]</w:t>
      </w:r>
    </w:p>
    <w:p w14:paraId="4535DF99" w14:textId="77777777" w:rsidR="00810B8E" w:rsidRPr="000610D8" w:rsidRDefault="0099442F" w:rsidP="000610D8">
      <w:pPr>
        <w:contextualSpacing/>
        <w:mirrorIndents/>
        <w:rPr>
          <w:rFonts w:ascii="楷体" w:eastAsia="楷体" w:hAnsi="楷体"/>
          <w:sz w:val="22"/>
          <w:lang w:bidi="zh-TW"/>
        </w:rPr>
      </w:pPr>
      <w:r w:rsidRPr="000610D8">
        <w:rPr>
          <w:rFonts w:ascii="楷体" w:eastAsia="楷体" w:hAnsi="楷体"/>
          <w:sz w:val="22"/>
          <w:lang w:bidi="zh-TW"/>
        </w:rPr>
        <w:t>B、笛卡尔根据这条判断真理的标准，证明上帝之存在。他注意到两点</w:t>
      </w:r>
      <w:r w:rsidR="00C242E9" w:rsidRPr="000610D8">
        <w:rPr>
          <w:rFonts w:ascii="楷体" w:eastAsia="楷体" w:hAnsi="楷体"/>
          <w:sz w:val="22"/>
          <w:lang w:bidi="zh-TW"/>
        </w:rPr>
        <w:t>：</w:t>
      </w:r>
      <w:r w:rsidRPr="000610D8">
        <w:rPr>
          <w:rFonts w:ascii="楷体" w:eastAsia="楷体" w:hAnsi="楷体"/>
          <w:sz w:val="22"/>
          <w:lang w:bidi="zh-TW"/>
        </w:rPr>
        <w:t>1</w:t>
      </w:r>
      <w:r w:rsidR="001808FE" w:rsidRPr="000610D8">
        <w:rPr>
          <w:rFonts w:ascii="楷体" w:eastAsia="楷体" w:hAnsi="楷体"/>
          <w:sz w:val="22"/>
          <w:lang w:bidi="zh-TW"/>
        </w:rPr>
        <w:t>）</w:t>
      </w:r>
      <w:r w:rsidRPr="000610D8">
        <w:rPr>
          <w:rFonts w:ascii="楷体" w:eastAsia="楷体" w:hAnsi="楷体"/>
          <w:sz w:val="22"/>
          <w:lang w:bidi="zh-TW"/>
        </w:rPr>
        <w:t>、观念有其原因，或来自于内部，或来自天赋，或来自于外部。</w:t>
      </w:r>
    </w:p>
    <w:p w14:paraId="292A7B44" w14:textId="723A64B1" w:rsidR="0099442F" w:rsidRPr="000610D8" w:rsidRDefault="0099442F" w:rsidP="000610D8">
      <w:pPr>
        <w:contextualSpacing/>
        <w:mirrorIndents/>
        <w:rPr>
          <w:rFonts w:ascii="楷体" w:eastAsia="楷体" w:hAnsi="楷体"/>
          <w:sz w:val="22"/>
          <w:lang w:bidi="zh-TW"/>
        </w:rPr>
      </w:pPr>
      <w:r w:rsidRPr="000610D8">
        <w:rPr>
          <w:rFonts w:ascii="楷体" w:eastAsia="楷体" w:hAnsi="楷体"/>
          <w:sz w:val="22"/>
          <w:lang w:bidi="zh-TW"/>
        </w:rPr>
        <w:t>2</w:t>
      </w:r>
      <w:r w:rsidR="001808FE" w:rsidRPr="000610D8">
        <w:rPr>
          <w:rFonts w:ascii="楷体" w:eastAsia="楷体" w:hAnsi="楷体"/>
          <w:sz w:val="22"/>
          <w:lang w:bidi="zh-TW"/>
        </w:rPr>
        <w:t>）</w:t>
      </w:r>
      <w:r w:rsidRPr="000610D8">
        <w:rPr>
          <w:rFonts w:ascii="楷体" w:eastAsia="楷体" w:hAnsi="楷体"/>
          <w:sz w:val="22"/>
          <w:lang w:bidi="zh-TW"/>
        </w:rPr>
        <w:t>、观念</w:t>
      </w:r>
      <w:r w:rsidRPr="000610D8">
        <w:rPr>
          <w:rFonts w:ascii="楷体" w:eastAsia="楷体" w:hAnsi="楷体" w:hint="eastAsia"/>
          <w:sz w:val="22"/>
          <w:lang w:bidi="zh-TW"/>
        </w:rPr>
        <w:t>的完满性有明显的等级区别。</w:t>
      </w:r>
    </w:p>
    <w:p w14:paraId="45645998" w14:textId="77777777" w:rsidR="00810B8E" w:rsidRPr="000610D8" w:rsidRDefault="0099442F"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笛卡尔认为，每个大心中都有一个清楚明白的具有无限完满性的“上帝”观念。</w:t>
      </w:r>
    </w:p>
    <w:p w14:paraId="3EDBD5BB" w14:textId="77777777" w:rsidR="00810B8E" w:rsidRPr="000610D8" w:rsidRDefault="0099442F"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根据</w:t>
      </w:r>
      <w:r w:rsidRPr="000610D8">
        <w:rPr>
          <w:rFonts w:ascii="楷体" w:eastAsia="楷体" w:hAnsi="楷体"/>
          <w:sz w:val="22"/>
          <w:lang w:bidi="zh-TW"/>
        </w:rPr>
        <w:t>1</w:t>
      </w:r>
      <w:r w:rsidR="001808FE" w:rsidRPr="000610D8">
        <w:rPr>
          <w:rFonts w:ascii="楷体" w:eastAsia="楷体" w:hAnsi="楷体"/>
          <w:sz w:val="22"/>
          <w:lang w:bidi="zh-TW"/>
        </w:rPr>
        <w:t>）</w:t>
      </w:r>
      <w:r w:rsidRPr="000610D8">
        <w:rPr>
          <w:rFonts w:ascii="楷体" w:eastAsia="楷体" w:hAnsi="楷体"/>
          <w:sz w:val="22"/>
          <w:lang w:bidi="zh-TW"/>
        </w:rPr>
        <w:t>，上帝观念不能来自于我，因为“自我”的观念仅有有限的完</w:t>
      </w:r>
      <w:r w:rsidRPr="000610D8">
        <w:rPr>
          <w:rFonts w:ascii="楷体" w:eastAsia="楷体" w:hAnsi="楷体" w:hint="eastAsia"/>
          <w:sz w:val="22"/>
          <w:lang w:bidi="zh-TW"/>
        </w:rPr>
        <w:t>满性。它也不可能来自于外部世界，因为外部世界和我</w:t>
      </w:r>
      <w:r w:rsidR="00891343" w:rsidRPr="000610D8">
        <w:rPr>
          <w:rFonts w:ascii="楷体" w:eastAsia="楷体" w:hAnsi="楷体" w:hint="eastAsia"/>
          <w:sz w:val="22"/>
          <w:lang w:bidi="zh-TW"/>
        </w:rPr>
        <w:t>同样</w:t>
      </w:r>
      <w:r w:rsidRPr="000610D8">
        <w:rPr>
          <w:rFonts w:ascii="楷体" w:eastAsia="楷体" w:hAnsi="楷体" w:hint="eastAsia"/>
          <w:sz w:val="22"/>
          <w:lang w:bidi="zh-TW"/>
        </w:rPr>
        <w:t>有限。</w:t>
      </w:r>
    </w:p>
    <w:p w14:paraId="7484FC98" w14:textId="7A8797EA" w:rsidR="0099442F" w:rsidRPr="000610D8" w:rsidRDefault="00277A67"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根</w:t>
      </w:r>
      <w:r w:rsidR="0099442F" w:rsidRPr="000610D8">
        <w:rPr>
          <w:rFonts w:ascii="楷体" w:eastAsia="楷体" w:hAnsi="楷体" w:hint="eastAsia"/>
          <w:sz w:val="22"/>
          <w:lang w:bidi="zh-TW"/>
        </w:rPr>
        <w:t>据</w:t>
      </w:r>
      <w:r w:rsidR="0099442F" w:rsidRPr="000610D8">
        <w:rPr>
          <w:rFonts w:ascii="楷体" w:eastAsia="楷体" w:hAnsi="楷体"/>
          <w:sz w:val="22"/>
          <w:lang w:bidi="zh-TW"/>
        </w:rPr>
        <w:t>2</w:t>
      </w:r>
      <w:r w:rsidR="001808FE" w:rsidRPr="000610D8">
        <w:rPr>
          <w:rFonts w:ascii="楷体" w:eastAsia="楷体" w:hAnsi="楷体"/>
          <w:sz w:val="22"/>
          <w:lang w:bidi="zh-TW"/>
        </w:rPr>
        <w:t>）</w:t>
      </w:r>
      <w:r w:rsidR="0099442F" w:rsidRPr="000610D8">
        <w:rPr>
          <w:rFonts w:ascii="楷体" w:eastAsia="楷体" w:hAnsi="楷体" w:hint="eastAsia"/>
          <w:sz w:val="22"/>
          <w:lang w:bidi="zh-TW"/>
        </w:rPr>
        <w:t>我们可以对不同程度的完满性存在进行比较，可以区分不完满、完满和更完满，这预设了存在一个“无限完满性”作为标准，在不同程度的完满性存在这个等级序列中</w:t>
      </w:r>
      <w:r w:rsidR="0099442F" w:rsidRPr="000610D8">
        <w:rPr>
          <w:rFonts w:ascii="楷体" w:eastAsia="楷体" w:hAnsi="楷体"/>
          <w:sz w:val="22"/>
          <w:lang w:bidi="zh-TW"/>
        </w:rPr>
        <w:t>,越接近无限完满者的东西就更加完满。所以，必定有一个</w:t>
      </w:r>
      <w:r w:rsidR="0099442F" w:rsidRPr="000610D8">
        <w:rPr>
          <w:rFonts w:ascii="楷体" w:eastAsia="楷体" w:hAnsi="楷体" w:hint="eastAsia"/>
          <w:sz w:val="22"/>
          <w:lang w:bidi="zh-TW"/>
        </w:rPr>
        <w:t>无限完满的存在者，即上帝。</w:t>
      </w:r>
    </w:p>
    <w:p w14:paraId="2CBB11FB" w14:textId="15D43A1E" w:rsidR="005A3852" w:rsidRPr="000610D8" w:rsidRDefault="0099442F" w:rsidP="000610D8">
      <w:pPr>
        <w:contextualSpacing/>
        <w:mirrorIndents/>
        <w:rPr>
          <w:rFonts w:ascii="楷体" w:eastAsia="楷体" w:hAnsi="楷体"/>
          <w:sz w:val="22"/>
          <w:lang w:bidi="zh-TW"/>
        </w:rPr>
      </w:pPr>
      <w:r w:rsidRPr="000610D8">
        <w:rPr>
          <w:rFonts w:ascii="楷体" w:eastAsia="楷体" w:hAnsi="楷体"/>
          <w:sz w:val="22"/>
          <w:lang w:bidi="zh-TW"/>
        </w:rPr>
        <w:t>C、证明上帝之后，就否定了邪恶精灵的假设，因为上帝不允许这样的邪</w:t>
      </w:r>
      <w:r w:rsidRPr="000610D8">
        <w:rPr>
          <w:rFonts w:ascii="楷体" w:eastAsia="楷体" w:hAnsi="楷体" w:hint="eastAsia"/>
          <w:sz w:val="22"/>
          <w:lang w:bidi="zh-TW"/>
        </w:rPr>
        <w:t>恶精灵的存在。</w:t>
      </w:r>
      <w:r w:rsidRPr="000610D8">
        <w:rPr>
          <w:rFonts w:ascii="楷体" w:eastAsia="楷体" w:hAnsi="楷体"/>
          <w:sz w:val="22"/>
          <w:lang w:bidi="zh-TW"/>
        </w:rPr>
        <w:t>上帝现在作为一切明白清楚观念的终极保证，通过“上帝”，</w:t>
      </w:r>
      <w:r w:rsidRPr="000610D8">
        <w:rPr>
          <w:rFonts w:ascii="楷体" w:eastAsia="楷体" w:hAnsi="楷体" w:hint="eastAsia"/>
          <w:sz w:val="22"/>
          <w:lang w:bidi="zh-TW"/>
        </w:rPr>
        <w:t>笛卡尔从思想</w:t>
      </w:r>
      <w:r w:rsidR="001808FE" w:rsidRPr="000610D8">
        <w:rPr>
          <w:rFonts w:ascii="楷体" w:eastAsia="楷体" w:hAnsi="楷体"/>
          <w:sz w:val="22"/>
          <w:lang w:bidi="zh-TW"/>
        </w:rPr>
        <w:t>（</w:t>
      </w:r>
      <w:r w:rsidRPr="000610D8">
        <w:rPr>
          <w:rFonts w:ascii="楷体" w:eastAsia="楷体" w:hAnsi="楷体"/>
          <w:sz w:val="22"/>
          <w:lang w:bidi="zh-TW"/>
        </w:rPr>
        <w:t>我思</w:t>
      </w:r>
      <w:r w:rsidR="001808FE" w:rsidRPr="000610D8">
        <w:rPr>
          <w:rFonts w:ascii="楷体" w:eastAsia="楷体" w:hAnsi="楷体"/>
          <w:sz w:val="22"/>
          <w:lang w:bidi="zh-TW"/>
        </w:rPr>
        <w:t>）</w:t>
      </w:r>
      <w:r w:rsidRPr="000610D8">
        <w:rPr>
          <w:rFonts w:ascii="楷体" w:eastAsia="楷体" w:hAnsi="楷体"/>
          <w:sz w:val="22"/>
          <w:lang w:bidi="zh-TW"/>
        </w:rPr>
        <w:t>过渡到实在</w:t>
      </w:r>
      <w:r w:rsidR="001808FE" w:rsidRPr="000610D8">
        <w:rPr>
          <w:rFonts w:ascii="楷体" w:eastAsia="楷体" w:hAnsi="楷体"/>
          <w:sz w:val="22"/>
          <w:lang w:bidi="zh-TW"/>
        </w:rPr>
        <w:t>（</w:t>
      </w:r>
      <w:r w:rsidRPr="000610D8">
        <w:rPr>
          <w:rFonts w:ascii="楷体" w:eastAsia="楷体" w:hAnsi="楷体"/>
          <w:sz w:val="22"/>
          <w:lang w:bidi="zh-TW"/>
        </w:rPr>
        <w:t>世界存在</w:t>
      </w:r>
      <w:r w:rsidR="001808FE" w:rsidRPr="000610D8">
        <w:rPr>
          <w:rFonts w:ascii="楷体" w:eastAsia="楷体" w:hAnsi="楷体"/>
          <w:sz w:val="22"/>
          <w:lang w:bidi="zh-TW"/>
        </w:rPr>
        <w:t>）</w:t>
      </w:r>
      <w:r w:rsidRPr="000610D8">
        <w:rPr>
          <w:rFonts w:ascii="楷体" w:eastAsia="楷体" w:hAnsi="楷体"/>
          <w:sz w:val="22"/>
          <w:lang w:bidi="zh-TW"/>
        </w:rPr>
        <w:t>。他考察了“广延”这个观念,</w:t>
      </w:r>
      <w:r w:rsidRPr="000610D8">
        <w:rPr>
          <w:rFonts w:ascii="楷体" w:eastAsia="楷体" w:hAnsi="楷体" w:hint="eastAsia"/>
          <w:sz w:val="22"/>
          <w:lang w:bidi="zh-TW"/>
        </w:rPr>
        <w:t>“我”只是一个思维主体，“广延”不可能来自我，也不可能来自外部有限事物，因为广延是如此地清楚、明白，而且永恒不变</w:t>
      </w:r>
      <w:r w:rsidR="001808FE" w:rsidRPr="000610D8">
        <w:rPr>
          <w:rFonts w:ascii="楷体" w:eastAsia="楷体" w:hAnsi="楷体"/>
          <w:sz w:val="22"/>
          <w:lang w:bidi="zh-TW"/>
        </w:rPr>
        <w:t>（</w:t>
      </w:r>
      <w:r w:rsidRPr="000610D8">
        <w:rPr>
          <w:rFonts w:ascii="楷体" w:eastAsia="楷体" w:hAnsi="楷体"/>
          <w:sz w:val="22"/>
          <w:lang w:bidi="zh-TW"/>
        </w:rPr>
        <w:t>几何图形</w:t>
      </w:r>
      <w:r w:rsidR="001808FE" w:rsidRPr="000610D8">
        <w:rPr>
          <w:rFonts w:ascii="楷体" w:eastAsia="楷体" w:hAnsi="楷体"/>
          <w:sz w:val="22"/>
          <w:lang w:bidi="zh-TW"/>
        </w:rPr>
        <w:t>）</w:t>
      </w:r>
      <w:r w:rsidRPr="000610D8">
        <w:rPr>
          <w:rFonts w:ascii="楷体" w:eastAsia="楷体" w:hAnsi="楷体"/>
          <w:sz w:val="22"/>
          <w:lang w:bidi="zh-TW"/>
        </w:rPr>
        <w:t>，我们关于具</w:t>
      </w:r>
      <w:r w:rsidRPr="000610D8">
        <w:rPr>
          <w:rFonts w:ascii="楷体" w:eastAsia="楷体" w:hAnsi="楷体" w:hint="eastAsia"/>
          <w:sz w:val="22"/>
          <w:lang w:bidi="zh-TW"/>
        </w:rPr>
        <w:t>体事物的感觉是模糊可变的，而完满的上帝不可能欺骗我们</w:t>
      </w:r>
      <w:r w:rsidR="001808FE" w:rsidRPr="000610D8">
        <w:rPr>
          <w:rFonts w:ascii="楷体" w:eastAsia="楷体" w:hAnsi="楷体"/>
          <w:sz w:val="22"/>
          <w:lang w:bidi="zh-TW"/>
        </w:rPr>
        <w:t>（</w:t>
      </w:r>
      <w:r w:rsidRPr="000610D8">
        <w:rPr>
          <w:rFonts w:ascii="楷体" w:eastAsia="楷体" w:hAnsi="楷体"/>
          <w:sz w:val="22"/>
          <w:lang w:bidi="zh-TW"/>
        </w:rPr>
        <w:t>欺骗意味着缺</w:t>
      </w:r>
      <w:r w:rsidRPr="000610D8">
        <w:rPr>
          <w:rFonts w:ascii="楷体" w:eastAsia="楷体" w:hAnsi="楷体" w:hint="eastAsia"/>
          <w:sz w:val="22"/>
          <w:lang w:bidi="zh-TW"/>
        </w:rPr>
        <w:t>陷</w:t>
      </w:r>
      <w:r w:rsidR="001808FE" w:rsidRPr="000610D8">
        <w:rPr>
          <w:rFonts w:ascii="楷体" w:eastAsia="楷体" w:hAnsi="楷体"/>
          <w:sz w:val="22"/>
          <w:lang w:bidi="zh-TW"/>
        </w:rPr>
        <w:t>）</w:t>
      </w:r>
      <w:r w:rsidRPr="000610D8">
        <w:rPr>
          <w:rFonts w:ascii="楷体" w:eastAsia="楷体" w:hAnsi="楷体"/>
          <w:sz w:val="22"/>
          <w:lang w:bidi="zh-TW"/>
        </w:rPr>
        <w:t>，因而“广延”是来自上帝的天赋观念，它与世界的事物有对应关系，因</w:t>
      </w:r>
      <w:r w:rsidR="00612199" w:rsidRPr="000610D8">
        <w:rPr>
          <w:rFonts w:ascii="楷体" w:eastAsia="楷体" w:hAnsi="楷体" w:hint="eastAsia"/>
          <w:sz w:val="22"/>
          <w:lang w:bidi="zh-TW"/>
        </w:rPr>
        <w:t>而世界是真实存在的。</w:t>
      </w:r>
    </w:p>
    <w:p w14:paraId="217619F4" w14:textId="276AE443" w:rsidR="00612199" w:rsidRPr="000610D8" w:rsidRDefault="00612199" w:rsidP="000610D8">
      <w:pPr>
        <w:contextualSpacing/>
        <w:mirrorIndents/>
        <w:rPr>
          <w:rFonts w:ascii="楷体" w:eastAsia="楷体" w:hAnsi="楷体"/>
          <w:sz w:val="22"/>
          <w:lang w:bidi="zh-TW"/>
        </w:rPr>
      </w:pPr>
      <w:r w:rsidRPr="000610D8">
        <w:rPr>
          <w:rFonts w:ascii="楷体" w:eastAsia="楷体" w:hAnsi="楷体" w:hint="eastAsia"/>
          <w:sz w:val="22"/>
          <w:lang w:bidi="zh-TW"/>
        </w:rPr>
        <w:t>从认识论的角度来说，在笛卡尔看来，对自我的认识先于对上帝的认识，而且我和上帝这两者又先于我们对外部世界的知识。</w:t>
      </w:r>
    </w:p>
    <w:p w14:paraId="4ACE792F" w14:textId="18DD6A28" w:rsidR="00612199"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612199" w:rsidRPr="000610D8">
        <w:rPr>
          <w:rFonts w:ascii="楷体" w:eastAsia="楷体" w:hAnsi="楷体"/>
          <w:sz w:val="22"/>
          <w:lang w:bidi="zh-TW"/>
        </w:rPr>
        <w:t>4</w:t>
      </w:r>
      <w:r w:rsidRPr="000610D8">
        <w:rPr>
          <w:rFonts w:ascii="楷体" w:eastAsia="楷体" w:hAnsi="楷体"/>
          <w:sz w:val="22"/>
          <w:lang w:bidi="zh-TW"/>
        </w:rPr>
        <w:t>）</w:t>
      </w:r>
      <w:r w:rsidR="00612199" w:rsidRPr="000610D8">
        <w:rPr>
          <w:rFonts w:ascii="楷体" w:eastAsia="楷体" w:hAnsi="楷体"/>
          <w:sz w:val="22"/>
          <w:lang w:bidi="zh-TW"/>
        </w:rPr>
        <w:t>身心二元论</w:t>
      </w:r>
    </w:p>
    <w:p w14:paraId="73D0EA88" w14:textId="331E5F11" w:rsidR="0094215D" w:rsidRPr="000610D8" w:rsidRDefault="00612199"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在《第一哲学沉思集》中，笛卡尔通过对“我思”</w:t>
      </w:r>
      <w:r w:rsidR="001B209D" w:rsidRPr="000610D8">
        <w:rPr>
          <w:rFonts w:ascii="楷体" w:eastAsia="楷体" w:hAnsi="楷体" w:hint="eastAsia"/>
          <w:sz w:val="22"/>
          <w:lang w:bidi="zh-TW"/>
        </w:rPr>
        <w:t>→</w:t>
      </w:r>
      <w:r w:rsidRPr="000610D8">
        <w:rPr>
          <w:rFonts w:ascii="楷体" w:eastAsia="楷体" w:hAnsi="楷体" w:hint="eastAsia"/>
          <w:sz w:val="22"/>
          <w:lang w:bidi="zh-TW"/>
        </w:rPr>
        <w:t>“上帝”→“广延”这三个天赋观念的考察，证明了存在两种完全不同的属性</w:t>
      </w:r>
      <w:r w:rsidR="000B5CE9" w:rsidRPr="000610D8">
        <w:rPr>
          <w:rFonts w:ascii="楷体" w:eastAsia="楷体" w:hAnsi="楷体" w:hint="eastAsia"/>
          <w:sz w:val="22"/>
          <w:lang w:bidi="zh-TW"/>
        </w:rPr>
        <w:t>：</w:t>
      </w:r>
      <w:r w:rsidRPr="000610D8">
        <w:rPr>
          <w:rFonts w:ascii="楷体" w:eastAsia="楷体" w:hAnsi="楷体"/>
          <w:sz w:val="22"/>
          <w:lang w:bidi="zh-TW"/>
        </w:rPr>
        <w:t>思维和广延。他</w:t>
      </w:r>
      <w:r w:rsidRPr="000610D8">
        <w:rPr>
          <w:rFonts w:ascii="楷体" w:eastAsia="楷体" w:hAnsi="楷体" w:hint="eastAsia"/>
          <w:sz w:val="22"/>
          <w:lang w:bidi="zh-TW"/>
        </w:rPr>
        <w:t>们对应两个不同的实体，即心灵和物质。所谓实体是“不依赖其他任何东西而自身存在的东西”。</w:t>
      </w:r>
      <w:r w:rsidRPr="000610D8">
        <w:rPr>
          <w:rFonts w:ascii="楷体" w:eastAsia="楷体" w:hAnsi="楷体"/>
          <w:sz w:val="22"/>
          <w:lang w:bidi="zh-TW"/>
        </w:rPr>
        <w:t>[拓展</w:t>
      </w:r>
      <w:r w:rsidR="00C242E9" w:rsidRPr="000610D8">
        <w:rPr>
          <w:rFonts w:ascii="楷体" w:eastAsia="楷体" w:hAnsi="楷体"/>
          <w:sz w:val="22"/>
          <w:lang w:bidi="zh-TW"/>
        </w:rPr>
        <w:t>：</w:t>
      </w:r>
      <w:r w:rsidRPr="000610D8">
        <w:rPr>
          <w:rFonts w:ascii="楷体" w:eastAsia="楷体" w:hAnsi="楷体"/>
          <w:sz w:val="22"/>
          <w:lang w:bidi="zh-TW"/>
        </w:rPr>
        <w:t>严格地说，只有上帝是不依赖任何东西的存在，</w:t>
      </w:r>
      <w:r w:rsidRPr="000610D8">
        <w:rPr>
          <w:rFonts w:ascii="楷体" w:eastAsia="楷体" w:hAnsi="楷体" w:hint="eastAsia"/>
          <w:sz w:val="22"/>
          <w:lang w:bidi="zh-TW"/>
        </w:rPr>
        <w:t>上帝是终极实体。笛卡尔说在相近的意义上，心灵和物质也可被称为实体，他们除了上帝不依赖于任何其他东西。</w:t>
      </w:r>
      <w:r w:rsidRPr="000610D8">
        <w:rPr>
          <w:rFonts w:ascii="楷体" w:eastAsia="楷体" w:hAnsi="楷体"/>
          <w:sz w:val="22"/>
          <w:lang w:bidi="zh-TW"/>
        </w:rPr>
        <w:t>]</w:t>
      </w:r>
    </w:p>
    <w:p w14:paraId="201F0CBB" w14:textId="47262233" w:rsidR="00BE18AC" w:rsidRPr="000610D8" w:rsidRDefault="00BE18AC"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我们只能通过属性认识实体，在笛卡尔的论证过程中，也是从属性推导出实体存在的。“思维”不占据空间，“广延”无法思维，心灵有思维无广延</w:t>
      </w:r>
      <w:r w:rsidR="00E52B52" w:rsidRPr="000610D8">
        <w:rPr>
          <w:rFonts w:ascii="楷体" w:eastAsia="楷体" w:hAnsi="楷体" w:hint="eastAsia"/>
          <w:sz w:val="22"/>
          <w:lang w:bidi="zh-TW"/>
        </w:rPr>
        <w:t>，</w:t>
      </w:r>
      <w:r w:rsidRPr="000610D8">
        <w:rPr>
          <w:rFonts w:ascii="楷体" w:eastAsia="楷体" w:hAnsi="楷体" w:hint="eastAsia"/>
          <w:sz w:val="22"/>
          <w:lang w:bidi="zh-TW"/>
        </w:rPr>
        <w:t>身体有广延无思维，它们是截然不同的实体。而且身体严格遵循机械因果律，而思维却拥有精神自由。心灵和身体如何相互作用成了一个难题，笛卡尔不可避免地得出“身心二元”的结论。</w:t>
      </w:r>
    </w:p>
    <w:p w14:paraId="3F9F0564" w14:textId="7F6ED512" w:rsidR="00BE18AC" w:rsidRPr="000610D8" w:rsidRDefault="00BE18AC" w:rsidP="000610D8">
      <w:pPr>
        <w:ind w:firstLineChars="200" w:firstLine="440"/>
        <w:contextualSpacing/>
        <w:mirrorIndents/>
        <w:rPr>
          <w:rFonts w:ascii="楷体" w:eastAsia="楷体" w:hAnsi="楷体"/>
          <w:sz w:val="22"/>
          <w:lang w:bidi="zh-TW"/>
        </w:rPr>
      </w:pPr>
      <w:r w:rsidRPr="000610D8">
        <w:rPr>
          <w:rFonts w:ascii="楷体" w:eastAsia="楷体" w:hAnsi="楷体" w:hint="eastAsia"/>
          <w:sz w:val="22"/>
          <w:lang w:bidi="zh-TW"/>
        </w:rPr>
        <w:t>为了解释身体和意识之间的相互作用，笛卡尔假设身体和心灵通过脑部的“松果腺”相互作用。“松果腺”汇集了“生命的精气”</w:t>
      </w:r>
      <w:r w:rsidR="001808FE" w:rsidRPr="000610D8">
        <w:rPr>
          <w:rFonts w:ascii="楷体" w:eastAsia="楷体" w:hAnsi="楷体"/>
          <w:sz w:val="22"/>
          <w:lang w:bidi="zh-TW"/>
        </w:rPr>
        <w:t>（</w:t>
      </w:r>
      <w:r w:rsidRPr="000610D8">
        <w:rPr>
          <w:rFonts w:ascii="楷体" w:eastAsia="楷体" w:hAnsi="楷体"/>
          <w:sz w:val="22"/>
          <w:lang w:bidi="zh-TW"/>
        </w:rPr>
        <w:t>即灵魂</w:t>
      </w:r>
      <w:r w:rsidR="001808FE" w:rsidRPr="000610D8">
        <w:rPr>
          <w:rFonts w:ascii="楷体" w:eastAsia="楷体" w:hAnsi="楷体"/>
          <w:sz w:val="22"/>
          <w:lang w:bidi="zh-TW"/>
        </w:rPr>
        <w:t>）</w:t>
      </w:r>
      <w:r w:rsidRPr="000610D8">
        <w:rPr>
          <w:rFonts w:ascii="楷体" w:eastAsia="楷体" w:hAnsi="楷体"/>
          <w:sz w:val="22"/>
          <w:lang w:bidi="zh-TW"/>
        </w:rPr>
        <w:t>，在大脑</w:t>
      </w:r>
      <w:r w:rsidRPr="000610D8">
        <w:rPr>
          <w:rFonts w:ascii="楷体" w:eastAsia="楷体" w:hAnsi="楷体" w:hint="eastAsia"/>
          <w:sz w:val="22"/>
          <w:lang w:bidi="zh-TW"/>
        </w:rPr>
        <w:t>产生心灵活动</w:t>
      </w:r>
      <w:r w:rsidR="00F50961" w:rsidRPr="000610D8">
        <w:rPr>
          <w:rFonts w:ascii="楷体" w:eastAsia="楷体" w:hAnsi="楷体" w:hint="eastAsia"/>
          <w:sz w:val="22"/>
          <w:lang w:bidi="zh-TW"/>
        </w:rPr>
        <w:t>；</w:t>
      </w:r>
      <w:r w:rsidRPr="000610D8">
        <w:rPr>
          <w:rFonts w:ascii="楷体" w:eastAsia="楷体" w:hAnsi="楷体"/>
          <w:sz w:val="22"/>
          <w:lang w:bidi="zh-TW"/>
        </w:rPr>
        <w:t>而心灵活动通过驱动松果腺而牵引精气活动，使得身体随着</w:t>
      </w:r>
      <w:r w:rsidRPr="000610D8">
        <w:rPr>
          <w:rFonts w:ascii="楷体" w:eastAsia="楷体" w:hAnsi="楷体" w:hint="eastAsia"/>
          <w:sz w:val="22"/>
          <w:lang w:bidi="zh-TW"/>
        </w:rPr>
        <w:t>心灵活动而活动。但是，“松果腺”的概念给予心灵以位置，违背了心灵无广延的规定，因而是不成立的。笛卡尔的二元论引起关于身心关系问题绵延不绝的哲学争论。</w:t>
      </w:r>
    </w:p>
    <w:p w14:paraId="529E9A21" w14:textId="533F385B" w:rsidR="00BE18AC"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BE18AC" w:rsidRPr="000610D8">
        <w:rPr>
          <w:rFonts w:ascii="楷体" w:eastAsia="楷体" w:hAnsi="楷体"/>
          <w:sz w:val="22"/>
          <w:lang w:bidi="zh-TW"/>
        </w:rPr>
        <w:t>3</w:t>
      </w:r>
      <w:r w:rsidRPr="000610D8">
        <w:rPr>
          <w:rFonts w:ascii="楷体" w:eastAsia="楷体" w:hAnsi="楷体"/>
          <w:sz w:val="22"/>
          <w:lang w:bidi="zh-TW"/>
        </w:rPr>
        <w:t>）</w:t>
      </w:r>
      <w:r w:rsidR="00BE18AC" w:rsidRPr="000610D8">
        <w:rPr>
          <w:rFonts w:ascii="楷体" w:eastAsia="楷体" w:hAnsi="楷体"/>
          <w:sz w:val="22"/>
          <w:lang w:bidi="zh-TW"/>
        </w:rPr>
        <w:t>、天赋观念</w:t>
      </w:r>
    </w:p>
    <w:p w14:paraId="298BC4CC" w14:textId="77777777" w:rsidR="00BE18AC"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理性主义者认为知识的确定性来自于天赋观念。</w:t>
      </w:r>
    </w:p>
    <w:p w14:paraId="21A6EB6E" w14:textId="77777777" w:rsidR="00BF627B" w:rsidRPr="000610D8" w:rsidRDefault="00BE18AC" w:rsidP="000610D8">
      <w:pPr>
        <w:ind w:left="220" w:hangingChars="100" w:hanging="220"/>
        <w:contextualSpacing/>
        <w:mirrorIndents/>
        <w:rPr>
          <w:rFonts w:ascii="楷体" w:eastAsia="楷体" w:hAnsi="楷体"/>
          <w:sz w:val="22"/>
          <w:lang w:bidi="zh-TW"/>
        </w:rPr>
      </w:pPr>
      <w:r w:rsidRPr="000610D8">
        <w:rPr>
          <w:rFonts w:ascii="楷体" w:eastAsia="楷体" w:hAnsi="楷体" w:hint="eastAsia"/>
          <w:sz w:val="22"/>
          <w:lang w:bidi="zh-TW"/>
        </w:rPr>
        <w:t>根据近代哲学家对观念的论述，观念有三种来源</w:t>
      </w:r>
      <w:r w:rsidR="00C242E9" w:rsidRPr="000610D8">
        <w:rPr>
          <w:rFonts w:ascii="楷体" w:eastAsia="楷体" w:hAnsi="楷体"/>
          <w:sz w:val="22"/>
          <w:lang w:bidi="zh-TW"/>
        </w:rPr>
        <w:t>：</w:t>
      </w:r>
      <w:r w:rsidRPr="000610D8">
        <w:rPr>
          <w:rFonts w:ascii="楷体" w:eastAsia="楷体" w:hAnsi="楷体"/>
          <w:sz w:val="22"/>
          <w:lang w:bidi="zh-TW"/>
        </w:rPr>
        <w:t>天赋的、</w:t>
      </w:r>
      <w:proofErr w:type="gramStart"/>
      <w:r w:rsidRPr="000610D8">
        <w:rPr>
          <w:rFonts w:ascii="楷体" w:eastAsia="楷体" w:hAnsi="楷体"/>
          <w:sz w:val="22"/>
          <w:lang w:bidi="zh-TW"/>
        </w:rPr>
        <w:t>外来和</w:t>
      </w:r>
      <w:proofErr w:type="gramEnd"/>
      <w:r w:rsidRPr="000610D8">
        <w:rPr>
          <w:rFonts w:ascii="楷体" w:eastAsia="楷体" w:hAnsi="楷体"/>
          <w:sz w:val="22"/>
          <w:lang w:bidi="zh-TW"/>
        </w:rPr>
        <w:t>内在</w:t>
      </w:r>
      <w:r w:rsidRPr="000610D8">
        <w:rPr>
          <w:rFonts w:ascii="楷体" w:eastAsia="楷体" w:hAnsi="楷体" w:hint="eastAsia"/>
          <w:sz w:val="22"/>
          <w:lang w:bidi="zh-TW"/>
        </w:rPr>
        <w:t>的。外来观念是关于外部事物的观念，如感性直观</w:t>
      </w:r>
      <w:r w:rsidR="003E077F" w:rsidRPr="000610D8">
        <w:rPr>
          <w:rFonts w:ascii="楷体" w:eastAsia="楷体" w:hAnsi="楷体"/>
          <w:sz w:val="22"/>
          <w:lang w:bidi="zh-TW"/>
        </w:rPr>
        <w:t>；</w:t>
      </w:r>
    </w:p>
    <w:p w14:paraId="47224624" w14:textId="77777777" w:rsidR="00BF627B"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sz w:val="22"/>
          <w:lang w:bidi="zh-TW"/>
        </w:rPr>
        <w:t>内在观念是心灵自己产</w:t>
      </w:r>
      <w:r w:rsidRPr="000610D8">
        <w:rPr>
          <w:rFonts w:ascii="楷体" w:eastAsia="楷体" w:hAnsi="楷体" w:hint="eastAsia"/>
          <w:sz w:val="22"/>
          <w:lang w:bidi="zh-TW"/>
        </w:rPr>
        <w:t>生的观念，如某种情感</w:t>
      </w:r>
      <w:r w:rsidR="00E70157" w:rsidRPr="000610D8">
        <w:rPr>
          <w:rFonts w:ascii="楷体" w:eastAsia="楷体" w:hAnsi="楷体" w:hint="eastAsia"/>
          <w:sz w:val="22"/>
          <w:lang w:bidi="zh-TW"/>
        </w:rPr>
        <w:t>；</w:t>
      </w:r>
    </w:p>
    <w:p w14:paraId="0FB78E2A" w14:textId="77777777" w:rsidR="0037421C"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sz w:val="22"/>
          <w:lang w:bidi="zh-TW"/>
        </w:rPr>
        <w:t>天赋观念是上帝赋予的真观念。</w:t>
      </w:r>
      <w:proofErr w:type="gramStart"/>
      <w:r w:rsidRPr="000610D8">
        <w:rPr>
          <w:rFonts w:ascii="楷体" w:eastAsia="楷体" w:hAnsi="楷体"/>
          <w:sz w:val="22"/>
          <w:lang w:bidi="zh-TW"/>
        </w:rPr>
        <w:t>外来和</w:t>
      </w:r>
      <w:proofErr w:type="gramEnd"/>
      <w:r w:rsidRPr="000610D8">
        <w:rPr>
          <w:rFonts w:ascii="楷体" w:eastAsia="楷体" w:hAnsi="楷体"/>
          <w:sz w:val="22"/>
          <w:lang w:bidi="zh-TW"/>
        </w:rPr>
        <w:t>内在观念都</w:t>
      </w:r>
      <w:r w:rsidRPr="000610D8">
        <w:rPr>
          <w:rFonts w:ascii="楷体" w:eastAsia="楷体" w:hAnsi="楷体" w:hint="eastAsia"/>
          <w:sz w:val="22"/>
          <w:lang w:bidi="zh-TW"/>
        </w:rPr>
        <w:t>是经验中来的，从而是偶然的。</w:t>
      </w:r>
    </w:p>
    <w:p w14:paraId="4C496E62" w14:textId="77777777" w:rsidR="0037421C"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笛卡尔认为天赋观念有三个特征</w:t>
      </w:r>
      <w:r w:rsidR="00C242E9" w:rsidRPr="000610D8">
        <w:rPr>
          <w:rFonts w:ascii="楷体" w:eastAsia="楷体" w:hAnsi="楷体"/>
          <w:sz w:val="22"/>
          <w:lang w:bidi="zh-TW"/>
        </w:rPr>
        <w:t>：</w:t>
      </w:r>
      <w:r w:rsidRPr="000610D8">
        <w:rPr>
          <w:rFonts w:ascii="楷体" w:eastAsia="楷体" w:hAnsi="楷体"/>
          <w:sz w:val="22"/>
          <w:lang w:bidi="zh-TW"/>
        </w:rPr>
        <w:t>来自于上</w:t>
      </w:r>
      <w:r w:rsidRPr="000610D8">
        <w:rPr>
          <w:rFonts w:ascii="楷体" w:eastAsia="楷体" w:hAnsi="楷体" w:hint="eastAsia"/>
          <w:sz w:val="22"/>
          <w:lang w:bidi="zh-TW"/>
        </w:rPr>
        <w:t>帝、清楚明白、与实在相符合。一切天赋观念都是真实可信的，如“我思”“上帝”和“广延”等作为天赋观念是不可置疑的。</w:t>
      </w:r>
    </w:p>
    <w:p w14:paraId="0E728C75" w14:textId="129A80BC" w:rsidR="00BE18AC"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早期理性主义者倾向于认为观念是现成的，</w:t>
      </w:r>
      <w:proofErr w:type="gramStart"/>
      <w:r w:rsidRPr="000610D8">
        <w:rPr>
          <w:rFonts w:ascii="楷体" w:eastAsia="楷体" w:hAnsi="楷体" w:hint="eastAsia"/>
          <w:sz w:val="22"/>
          <w:lang w:bidi="zh-TW"/>
        </w:rPr>
        <w:t>随着和</w:t>
      </w:r>
      <w:proofErr w:type="gramEnd"/>
      <w:r w:rsidRPr="000610D8">
        <w:rPr>
          <w:rFonts w:ascii="楷体" w:eastAsia="楷体" w:hAnsi="楷体" w:hint="eastAsia"/>
          <w:sz w:val="22"/>
          <w:lang w:bidi="zh-TW"/>
        </w:rPr>
        <w:t>经验主义争论的进行</w:t>
      </w:r>
      <w:r w:rsidRPr="000610D8">
        <w:rPr>
          <w:rFonts w:ascii="楷体" w:eastAsia="楷体" w:hAnsi="楷体"/>
          <w:sz w:val="22"/>
          <w:lang w:bidi="zh-TW"/>
        </w:rPr>
        <w:t>,</w:t>
      </w:r>
      <w:r w:rsidRPr="000610D8">
        <w:rPr>
          <w:rFonts w:ascii="楷体" w:eastAsia="楷体" w:hAnsi="楷体" w:hint="eastAsia"/>
          <w:sz w:val="22"/>
          <w:lang w:bidi="zh-TW"/>
        </w:rPr>
        <w:t>后期理性主义</w:t>
      </w:r>
      <w:r w:rsidRPr="000610D8">
        <w:rPr>
          <w:rFonts w:ascii="楷体" w:eastAsia="楷体" w:hAnsi="楷体"/>
          <w:sz w:val="22"/>
          <w:lang w:bidi="zh-TW"/>
        </w:rPr>
        <w:t>,如莱布尼茨，倾向于认为天赋观念只是</w:t>
      </w:r>
      <w:r w:rsidR="00E70157" w:rsidRPr="000610D8">
        <w:rPr>
          <w:rFonts w:ascii="楷体" w:eastAsia="楷体" w:hAnsi="楷体" w:hint="eastAsia"/>
          <w:sz w:val="22"/>
          <w:lang w:bidi="zh-TW"/>
        </w:rPr>
        <w:t>一</w:t>
      </w:r>
      <w:r w:rsidRPr="000610D8">
        <w:rPr>
          <w:rFonts w:ascii="楷体" w:eastAsia="楷体" w:hAnsi="楷体"/>
          <w:sz w:val="22"/>
          <w:lang w:bidi="zh-TW"/>
        </w:rPr>
        <w:t>种潜在的理性原则，</w:t>
      </w:r>
      <w:r w:rsidRPr="000610D8">
        <w:rPr>
          <w:rFonts w:ascii="楷体" w:eastAsia="楷体" w:hAnsi="楷体" w:hint="eastAsia"/>
          <w:sz w:val="22"/>
          <w:lang w:bidi="zh-TW"/>
        </w:rPr>
        <w:t>就像大理石</w:t>
      </w:r>
      <w:r w:rsidRPr="000610D8">
        <w:rPr>
          <w:rFonts w:ascii="楷体" w:eastAsia="楷体" w:hAnsi="楷体"/>
          <w:sz w:val="22"/>
          <w:lang w:bidi="zh-TW"/>
        </w:rPr>
        <w:t>上的纹路。但他们都认为天赋观念是我们获取普遍必然性知识的</w:t>
      </w:r>
      <w:r w:rsidRPr="000610D8">
        <w:rPr>
          <w:rFonts w:ascii="楷体" w:eastAsia="楷体" w:hAnsi="楷体" w:hint="eastAsia"/>
          <w:sz w:val="22"/>
          <w:lang w:bidi="zh-TW"/>
        </w:rPr>
        <w:t>基础和出发点。”</w:t>
      </w:r>
    </w:p>
    <w:p w14:paraId="5B832996" w14:textId="35C66F7C" w:rsidR="00BE18AC" w:rsidRPr="000610D8" w:rsidRDefault="001808FE" w:rsidP="000610D8">
      <w:pPr>
        <w:contextualSpacing/>
        <w:mirrorIndents/>
        <w:rPr>
          <w:rFonts w:ascii="楷体" w:eastAsia="楷体" w:hAnsi="楷体"/>
          <w:sz w:val="22"/>
          <w:lang w:bidi="zh-TW"/>
        </w:rPr>
      </w:pPr>
      <w:r w:rsidRPr="000610D8">
        <w:rPr>
          <w:rFonts w:ascii="楷体" w:eastAsia="楷体" w:hAnsi="楷体"/>
          <w:sz w:val="22"/>
          <w:lang w:bidi="zh-TW"/>
        </w:rPr>
        <w:t>（</w:t>
      </w:r>
      <w:r w:rsidR="00BE18AC" w:rsidRPr="000610D8">
        <w:rPr>
          <w:rFonts w:ascii="楷体" w:eastAsia="楷体" w:hAnsi="楷体"/>
          <w:sz w:val="22"/>
          <w:lang w:bidi="zh-TW"/>
        </w:rPr>
        <w:t>4</w:t>
      </w:r>
      <w:r w:rsidRPr="000610D8">
        <w:rPr>
          <w:rFonts w:ascii="楷体" w:eastAsia="楷体" w:hAnsi="楷体"/>
          <w:sz w:val="22"/>
          <w:lang w:bidi="zh-TW"/>
        </w:rPr>
        <w:t>）</w:t>
      </w:r>
      <w:r w:rsidR="00BE18AC" w:rsidRPr="000610D8">
        <w:rPr>
          <w:rFonts w:ascii="楷体" w:eastAsia="楷体" w:hAnsi="楷体"/>
          <w:sz w:val="22"/>
          <w:lang w:bidi="zh-TW"/>
        </w:rPr>
        <w:t>、错误的根源</w:t>
      </w:r>
    </w:p>
    <w:p w14:paraId="19676B28" w14:textId="22535610" w:rsidR="00BE18AC"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笛卡尔是理性主义者，他认为天赋观念是真理的来源，</w:t>
      </w:r>
      <w:proofErr w:type="gramStart"/>
      <w:r w:rsidRPr="000610D8">
        <w:rPr>
          <w:rFonts w:ascii="楷体" w:eastAsia="楷体" w:hAnsi="楷体" w:hint="eastAsia"/>
          <w:sz w:val="22"/>
          <w:lang w:bidi="zh-TW"/>
        </w:rPr>
        <w:t>而外物</w:t>
      </w:r>
      <w:proofErr w:type="gramEnd"/>
      <w:r w:rsidRPr="000610D8">
        <w:rPr>
          <w:rFonts w:ascii="楷体" w:eastAsia="楷体" w:hAnsi="楷体" w:hint="eastAsia"/>
          <w:sz w:val="22"/>
          <w:lang w:bidi="zh-TW"/>
        </w:rPr>
        <w:t>刺激造成的感觉是不可靠的。但是，他并不认为感觉本身会犯错，错误产生于我们对感觉下的判断，换言之，错误来源于我们有限的心灵。</w:t>
      </w:r>
    </w:p>
    <w:p w14:paraId="36E36B24" w14:textId="5981C2F8" w:rsidR="00BE18AC"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两种因素的会合造成了错误，</w:t>
      </w:r>
      <w:r w:rsidRPr="000610D8">
        <w:rPr>
          <w:rFonts w:ascii="楷体" w:eastAsia="楷体" w:hAnsi="楷体"/>
          <w:sz w:val="22"/>
          <w:lang w:bidi="zh-TW"/>
        </w:rPr>
        <w:t>1</w:t>
      </w:r>
      <w:r w:rsidR="001808FE" w:rsidRPr="000610D8">
        <w:rPr>
          <w:rFonts w:ascii="楷体" w:eastAsia="楷体" w:hAnsi="楷体"/>
          <w:sz w:val="22"/>
          <w:lang w:bidi="zh-TW"/>
        </w:rPr>
        <w:t>）</w:t>
      </w:r>
      <w:r w:rsidRPr="000610D8">
        <w:rPr>
          <w:rFonts w:ascii="楷体" w:eastAsia="楷体" w:hAnsi="楷体"/>
          <w:sz w:val="22"/>
          <w:lang w:bidi="zh-TW"/>
        </w:rPr>
        <w:t>认识能力</w:t>
      </w:r>
      <w:r w:rsidR="003E077F" w:rsidRPr="000610D8">
        <w:rPr>
          <w:rFonts w:ascii="楷体" w:eastAsia="楷体" w:hAnsi="楷体"/>
          <w:sz w:val="22"/>
          <w:lang w:bidi="zh-TW"/>
        </w:rPr>
        <w:t>；</w:t>
      </w:r>
      <w:r w:rsidRPr="000610D8">
        <w:rPr>
          <w:rFonts w:ascii="楷体" w:eastAsia="楷体" w:hAnsi="楷体"/>
          <w:sz w:val="22"/>
          <w:lang w:bidi="zh-TW"/>
        </w:rPr>
        <w:t>2</w:t>
      </w:r>
      <w:r w:rsidR="001808FE" w:rsidRPr="000610D8">
        <w:rPr>
          <w:rFonts w:ascii="楷体" w:eastAsia="楷体" w:hAnsi="楷体"/>
          <w:sz w:val="22"/>
          <w:lang w:bidi="zh-TW"/>
        </w:rPr>
        <w:t>）</w:t>
      </w:r>
      <w:r w:rsidRPr="000610D8">
        <w:rPr>
          <w:rFonts w:ascii="楷体" w:eastAsia="楷体" w:hAnsi="楷体"/>
          <w:sz w:val="22"/>
          <w:lang w:bidi="zh-TW"/>
        </w:rPr>
        <w:t>自由意志。意志不仅不</w:t>
      </w:r>
      <w:r w:rsidRPr="000610D8">
        <w:rPr>
          <w:rFonts w:ascii="楷体" w:eastAsia="楷体" w:hAnsi="楷体" w:hint="eastAsia"/>
          <w:sz w:val="22"/>
          <w:lang w:bidi="zh-TW"/>
        </w:rPr>
        <w:t>受理性限制，它还会反过来限制理性的判断，当意志不顾理性的清楚明白的观念，而做出判断时便会出错，非理性的意志是心灵自身缺陷所造成的。因此我们必须将意志限制在理性范围之内，也就是要在清楚明白的观念的逻辑框架下进行判断。</w:t>
      </w:r>
    </w:p>
    <w:p w14:paraId="2B7A1499" w14:textId="5DF5DCD5" w:rsidR="0094215D" w:rsidRPr="000610D8" w:rsidRDefault="00BE18AC" w:rsidP="000610D8">
      <w:pPr>
        <w:ind w:firstLineChars="100" w:firstLine="220"/>
        <w:contextualSpacing/>
        <w:mirrorIndents/>
        <w:rPr>
          <w:rFonts w:ascii="楷体" w:eastAsia="楷体" w:hAnsi="楷体"/>
          <w:sz w:val="22"/>
          <w:lang w:bidi="zh-TW"/>
        </w:rPr>
      </w:pPr>
      <w:r w:rsidRPr="000610D8">
        <w:rPr>
          <w:rFonts w:ascii="楷体" w:eastAsia="楷体" w:hAnsi="楷体" w:hint="eastAsia"/>
          <w:sz w:val="22"/>
          <w:lang w:bidi="zh-TW"/>
        </w:rPr>
        <w:t>此外，他认为在实践哲学中，出于实际的</w:t>
      </w:r>
      <w:r w:rsidR="00E70157" w:rsidRPr="000610D8">
        <w:rPr>
          <w:rFonts w:ascii="楷体" w:eastAsia="楷体" w:hAnsi="楷体" w:hint="eastAsia"/>
          <w:sz w:val="22"/>
          <w:lang w:bidi="zh-TW"/>
        </w:rPr>
        <w:t>需要</w:t>
      </w:r>
      <w:r w:rsidRPr="000610D8">
        <w:rPr>
          <w:rFonts w:ascii="楷体" w:eastAsia="楷体" w:hAnsi="楷体" w:hint="eastAsia"/>
          <w:sz w:val="22"/>
          <w:lang w:bidi="zh-TW"/>
        </w:rPr>
        <w:t>，人们需要在获得清楚明白的观念之前就下判断，但这已超出思辨领域，属于实践领域，故不能混为一谈。</w:t>
      </w:r>
    </w:p>
    <w:p w14:paraId="5DE91843" w14:textId="4CF9878F" w:rsidR="00E625A0" w:rsidRPr="00E625A0" w:rsidRDefault="0056794C" w:rsidP="00E625A0">
      <w:pPr>
        <w:numPr>
          <w:ilvl w:val="0"/>
          <w:numId w:val="23"/>
        </w:numPr>
        <w:rPr>
          <w:rFonts w:ascii="Calibri" w:eastAsia="宋体" w:hAnsi="Calibri" w:cs="Arial"/>
          <w:sz w:val="18"/>
          <w:szCs w:val="18"/>
        </w:rPr>
      </w:pPr>
      <w:r>
        <w:rPr>
          <w:rFonts w:ascii="Calibri" w:eastAsia="宋体" w:hAnsi="Calibri" w:cs="Arial" w:hint="eastAsia"/>
          <w:sz w:val="18"/>
          <w:szCs w:val="18"/>
        </w:rPr>
        <w:t>（</w:t>
      </w:r>
      <w:r>
        <w:rPr>
          <w:rFonts w:ascii="Calibri" w:eastAsia="宋体" w:hAnsi="Calibri" w:cs="Arial" w:hint="eastAsia"/>
          <w:sz w:val="18"/>
          <w:szCs w:val="18"/>
        </w:rPr>
        <w:t>1</w:t>
      </w:r>
      <w:r>
        <w:rPr>
          <w:rFonts w:ascii="Calibri" w:eastAsia="宋体" w:hAnsi="Calibri" w:cs="Arial" w:hint="eastAsia"/>
          <w:sz w:val="18"/>
          <w:szCs w:val="18"/>
        </w:rPr>
        <w:t>）</w:t>
      </w:r>
      <w:r w:rsidR="00E625A0" w:rsidRPr="00E625A0">
        <w:rPr>
          <w:rFonts w:ascii="Calibri" w:eastAsia="宋体" w:hAnsi="Calibri" w:cs="Arial" w:hint="eastAsia"/>
          <w:sz w:val="18"/>
          <w:szCs w:val="18"/>
        </w:rPr>
        <w:t>笛卡尔的我思故我在是否是三段论式的推理</w:t>
      </w:r>
      <w:r>
        <w:rPr>
          <w:rFonts w:ascii="Calibri" w:eastAsia="宋体" w:hAnsi="Calibri" w:cs="Arial" w:hint="eastAsia"/>
          <w:sz w:val="18"/>
          <w:szCs w:val="18"/>
        </w:rPr>
        <w:t>？（</w:t>
      </w:r>
      <w:r>
        <w:rPr>
          <w:rFonts w:ascii="Calibri" w:eastAsia="宋体" w:hAnsi="Calibri" w:cs="Arial" w:hint="eastAsia"/>
          <w:sz w:val="18"/>
          <w:szCs w:val="18"/>
        </w:rPr>
        <w:t>2</w:t>
      </w:r>
      <w:r>
        <w:rPr>
          <w:rFonts w:ascii="Calibri" w:eastAsia="宋体" w:hAnsi="Calibri" w:cs="Arial" w:hint="eastAsia"/>
          <w:sz w:val="18"/>
          <w:szCs w:val="18"/>
        </w:rPr>
        <w:t>）</w:t>
      </w:r>
      <w:r w:rsidR="00E625A0" w:rsidRPr="00E625A0">
        <w:rPr>
          <w:rFonts w:ascii="Calibri" w:eastAsia="宋体" w:hAnsi="Calibri" w:cs="Arial" w:hint="eastAsia"/>
          <w:sz w:val="18"/>
          <w:szCs w:val="18"/>
        </w:rPr>
        <w:t>如果不是，它是怎样的一种论证方式？</w:t>
      </w:r>
      <w:r w:rsidR="00E625A0" w:rsidRPr="00E625A0">
        <w:rPr>
          <w:rFonts w:ascii="Bodoni MT" w:eastAsia="宋体" w:hAnsi="Bodoni MT" w:cs="Arial"/>
          <w:sz w:val="18"/>
          <w:szCs w:val="18"/>
        </w:rPr>
        <w:t>(3)</w:t>
      </w:r>
      <w:r w:rsidR="00E625A0" w:rsidRPr="00E625A0">
        <w:rPr>
          <w:rFonts w:ascii="Calibri" w:eastAsia="宋体" w:hAnsi="Calibri" w:cs="Arial" w:hint="eastAsia"/>
          <w:sz w:val="18"/>
          <w:szCs w:val="18"/>
        </w:rPr>
        <w:t>黑格尔在何种意义上说，</w:t>
      </w:r>
      <w:r w:rsidR="00E625A0" w:rsidRPr="00E625A0">
        <w:rPr>
          <w:rFonts w:ascii="Calibri" w:eastAsia="宋体" w:hAnsi="Calibri" w:cs="Arial"/>
          <w:sz w:val="18"/>
          <w:szCs w:val="18"/>
        </w:rPr>
        <w:t>“</w:t>
      </w:r>
      <w:r w:rsidR="00E625A0" w:rsidRPr="00E625A0">
        <w:rPr>
          <w:rFonts w:ascii="Calibri" w:eastAsia="宋体" w:hAnsi="Calibri" w:cs="Arial" w:hint="eastAsia"/>
          <w:sz w:val="18"/>
          <w:szCs w:val="18"/>
        </w:rPr>
        <w:t>近代的文化，近代的哲学思维是从笛卡尔开始的</w:t>
      </w:r>
      <w:r w:rsidR="00E625A0" w:rsidRPr="00E625A0">
        <w:rPr>
          <w:rFonts w:ascii="Calibri" w:eastAsia="宋体" w:hAnsi="Calibri" w:cs="Arial"/>
          <w:sz w:val="18"/>
          <w:szCs w:val="18"/>
        </w:rPr>
        <w:t>”</w:t>
      </w:r>
      <w:r w:rsidR="00E625A0" w:rsidRPr="00E625A0">
        <w:rPr>
          <w:rFonts w:ascii="Calibri" w:eastAsia="宋体" w:hAnsi="Calibri" w:cs="Arial"/>
          <w:sz w:val="18"/>
          <w:szCs w:val="18"/>
        </w:rPr>
        <w:t>？</w:t>
      </w:r>
    </w:p>
    <w:p w14:paraId="5254AF82" w14:textId="77777777" w:rsidR="00E625A0" w:rsidRPr="00E625A0" w:rsidRDefault="00E625A0" w:rsidP="00E625A0">
      <w:pPr>
        <w:numPr>
          <w:ilvl w:val="0"/>
          <w:numId w:val="24"/>
        </w:numPr>
        <w:rPr>
          <w:rFonts w:ascii="Calibri" w:eastAsia="宋体" w:hAnsi="Calibri" w:cs="Arial"/>
          <w:sz w:val="18"/>
          <w:szCs w:val="18"/>
        </w:rPr>
      </w:pPr>
      <w:r w:rsidRPr="00E625A0">
        <w:rPr>
          <w:rFonts w:ascii="Calibri" w:eastAsia="宋体" w:hAnsi="Calibri" w:cs="Arial" w:hint="eastAsia"/>
          <w:sz w:val="18"/>
          <w:szCs w:val="18"/>
        </w:rPr>
        <w:t>不是三段论式推理，黑格尔在小逻辑中曾详述过这一问题。（</w:t>
      </w:r>
      <w:r w:rsidRPr="00E625A0">
        <w:rPr>
          <w:rFonts w:ascii="Calibri" w:eastAsia="宋体" w:hAnsi="Calibri" w:cs="Arial" w:hint="eastAsia"/>
          <w:sz w:val="18"/>
          <w:szCs w:val="18"/>
        </w:rPr>
        <w:t>P</w:t>
      </w:r>
      <w:r w:rsidRPr="00E625A0">
        <w:rPr>
          <w:rFonts w:ascii="Calibri" w:eastAsia="宋体" w:hAnsi="Calibri" w:cs="Arial"/>
          <w:sz w:val="18"/>
          <w:szCs w:val="18"/>
        </w:rPr>
        <w:t>158</w:t>
      </w:r>
      <w:r w:rsidRPr="00E625A0">
        <w:rPr>
          <w:rFonts w:ascii="Calibri" w:eastAsia="宋体" w:hAnsi="Calibri" w:cs="Arial" w:hint="eastAsia"/>
          <w:sz w:val="18"/>
          <w:szCs w:val="18"/>
        </w:rPr>
        <w:t>.</w:t>
      </w:r>
      <w:r w:rsidRPr="00E625A0">
        <w:rPr>
          <w:rFonts w:ascii="Calibri" w:eastAsia="宋体" w:hAnsi="Calibri" w:cs="Arial" w:hint="eastAsia"/>
          <w:sz w:val="18"/>
          <w:szCs w:val="18"/>
        </w:rPr>
        <w:t>§</w:t>
      </w:r>
      <w:r w:rsidRPr="00E625A0">
        <w:rPr>
          <w:rFonts w:ascii="Calibri" w:eastAsia="宋体" w:hAnsi="Calibri" w:cs="Arial"/>
          <w:sz w:val="18"/>
          <w:szCs w:val="18"/>
        </w:rPr>
        <w:t>64.</w:t>
      </w:r>
      <w:r w:rsidRPr="00E625A0">
        <w:rPr>
          <w:rFonts w:ascii="Calibri" w:eastAsia="宋体" w:hAnsi="Calibri" w:cs="Arial" w:hint="eastAsia"/>
          <w:sz w:val="18"/>
          <w:szCs w:val="18"/>
        </w:rPr>
        <w:t>）</w:t>
      </w:r>
      <w:r w:rsidRPr="00E625A0">
        <w:rPr>
          <w:rFonts w:ascii="Calibri" w:eastAsia="宋体" w:hAnsi="Calibri" w:cs="Arial" w:hint="eastAsia"/>
          <w:sz w:val="18"/>
          <w:szCs w:val="18"/>
        </w:rPr>
        <w:t xml:space="preserve"> </w:t>
      </w:r>
      <w:r w:rsidRPr="00E625A0">
        <w:rPr>
          <w:rFonts w:ascii="Calibri" w:eastAsia="宋体" w:hAnsi="Calibri" w:cs="Arial"/>
          <w:sz w:val="18"/>
          <w:szCs w:val="18"/>
        </w:rPr>
        <w:t xml:space="preserve"> </w:t>
      </w:r>
    </w:p>
    <w:p w14:paraId="15DE0105" w14:textId="77777777" w:rsidR="00E625A0" w:rsidRPr="00E625A0" w:rsidRDefault="00E625A0" w:rsidP="00E625A0">
      <w:pPr>
        <w:ind w:left="420" w:firstLineChars="200" w:firstLine="360"/>
        <w:rPr>
          <w:rFonts w:ascii="Calibri" w:eastAsia="宋体" w:hAnsi="Calibri" w:cs="Arial"/>
          <w:sz w:val="18"/>
          <w:szCs w:val="18"/>
        </w:rPr>
      </w:pPr>
      <w:r w:rsidRPr="00E625A0">
        <w:rPr>
          <w:rFonts w:ascii="Calibri" w:eastAsia="宋体" w:hAnsi="Calibri" w:cs="Arial" w:hint="eastAsia"/>
          <w:sz w:val="18"/>
          <w:szCs w:val="18"/>
        </w:rPr>
        <w:t>但当笛卡尔提出他的可以说是转移近代哲学兴趣的枢纽的“我思故我在”这一原则时，他也是用直接自明的真理方式说出来的，在这个命题内，没有中项。如果我们一定要用推论这个词，把笛卡尔这类概念的联合叫做“直接的推论”，那么，这多余的一种推论形式，只不过是把不同的规定加以完全没有中项</w:t>
      </w:r>
      <w:proofErr w:type="gramStart"/>
      <w:r w:rsidRPr="00E625A0">
        <w:rPr>
          <w:rFonts w:ascii="Calibri" w:eastAsia="宋体" w:hAnsi="Calibri" w:cs="Arial" w:hint="eastAsia"/>
          <w:sz w:val="18"/>
          <w:szCs w:val="18"/>
        </w:rPr>
        <w:t>作媒介</w:t>
      </w:r>
      <w:proofErr w:type="gramEnd"/>
      <w:r w:rsidRPr="00E625A0">
        <w:rPr>
          <w:rFonts w:ascii="Calibri" w:eastAsia="宋体" w:hAnsi="Calibri" w:cs="Arial" w:hint="eastAsia"/>
          <w:sz w:val="18"/>
          <w:szCs w:val="18"/>
        </w:rPr>
        <w:t>的联合罢了。</w:t>
      </w:r>
    </w:p>
    <w:p w14:paraId="00D9DAC9" w14:textId="77777777" w:rsidR="00E625A0" w:rsidRPr="00E625A0" w:rsidRDefault="00E625A0" w:rsidP="00E625A0">
      <w:pPr>
        <w:numPr>
          <w:ilvl w:val="0"/>
          <w:numId w:val="24"/>
        </w:numPr>
        <w:rPr>
          <w:rFonts w:ascii="Calibri" w:eastAsia="宋体" w:hAnsi="Calibri" w:cs="Arial"/>
          <w:sz w:val="18"/>
          <w:szCs w:val="18"/>
        </w:rPr>
      </w:pPr>
      <w:r w:rsidRPr="00E625A0">
        <w:rPr>
          <w:rFonts w:ascii="Calibri" w:eastAsia="宋体" w:hAnsi="Calibri" w:cs="Arial" w:hint="eastAsia"/>
          <w:sz w:val="18"/>
          <w:szCs w:val="18"/>
        </w:rPr>
        <w:t>何</w:t>
      </w:r>
      <w:proofErr w:type="gramStart"/>
      <w:r w:rsidRPr="00E625A0">
        <w:rPr>
          <w:rFonts w:ascii="Calibri" w:eastAsia="宋体" w:hAnsi="Calibri" w:cs="Arial" w:hint="eastAsia"/>
          <w:sz w:val="18"/>
          <w:szCs w:val="18"/>
        </w:rPr>
        <w:t>佗</w:t>
      </w:r>
      <w:proofErr w:type="gramEnd"/>
      <w:r w:rsidRPr="00E625A0">
        <w:rPr>
          <w:rFonts w:ascii="Calibri" w:eastAsia="宋体" w:hAnsi="Calibri" w:cs="Arial" w:hint="eastAsia"/>
          <w:sz w:val="18"/>
          <w:szCs w:val="18"/>
        </w:rPr>
        <w:t>《关于笛卡尔哲学》的论文也说明了这一点，论文中写道：笛卡尔首先说我们是能思的存在，这乃是一种本原的概念，并不是从三段式推论出来的。他接着又说，当一个人说我思故我在时，它也并非用三段式的推论从思维里推出存在来。</w:t>
      </w:r>
    </w:p>
    <w:p w14:paraId="40AB0CD0" w14:textId="77777777" w:rsidR="00E625A0" w:rsidRDefault="00E625A0" w:rsidP="00E625A0">
      <w:pPr>
        <w:ind w:left="420"/>
        <w:rPr>
          <w:rFonts w:ascii="Calibri" w:eastAsia="宋体" w:hAnsi="Calibri" w:cs="Arial"/>
          <w:sz w:val="18"/>
          <w:szCs w:val="18"/>
        </w:rPr>
      </w:pPr>
      <w:r w:rsidRPr="00E625A0">
        <w:rPr>
          <w:rFonts w:ascii="Calibri" w:eastAsia="宋体" w:hAnsi="Calibri" w:cs="Arial" w:hint="eastAsia"/>
          <w:sz w:val="18"/>
          <w:szCs w:val="18"/>
        </w:rPr>
        <w:t>笛卡尔知道三段式的推论所需具备的条件，所以他补充道，要使那命题成为三段式的推论，我们还需加上一个大前提；“凡能思者都在或者都存在”一句话，但这个大前提又必须首先从最初那一命题演绎出来。</w:t>
      </w:r>
    </w:p>
    <w:p w14:paraId="6E65C510" w14:textId="77777777" w:rsidR="0056794C" w:rsidRPr="00E625A0" w:rsidRDefault="0056794C" w:rsidP="00E625A0">
      <w:pPr>
        <w:ind w:left="420"/>
        <w:rPr>
          <w:rFonts w:ascii="Calibri" w:eastAsia="宋体" w:hAnsi="Calibri" w:cs="Arial"/>
          <w:sz w:val="18"/>
          <w:szCs w:val="18"/>
        </w:rPr>
      </w:pPr>
    </w:p>
    <w:p w14:paraId="7D175F73" w14:textId="77777777" w:rsidR="00E625A0" w:rsidRPr="00E625A0" w:rsidRDefault="00E625A0" w:rsidP="00E625A0">
      <w:pPr>
        <w:numPr>
          <w:ilvl w:val="0"/>
          <w:numId w:val="23"/>
        </w:numPr>
        <w:rPr>
          <w:rFonts w:ascii="Calibri" w:eastAsia="宋体" w:hAnsi="Calibri" w:cs="Arial"/>
          <w:sz w:val="18"/>
          <w:szCs w:val="18"/>
        </w:rPr>
      </w:pPr>
      <w:r w:rsidRPr="00E625A0">
        <w:rPr>
          <w:rFonts w:ascii="Calibri" w:eastAsia="宋体" w:hAnsi="Calibri" w:cs="Arial" w:hint="eastAsia"/>
          <w:sz w:val="18"/>
          <w:szCs w:val="18"/>
        </w:rPr>
        <w:t>试述并分析笛卡尔的形而上学第一原理“我思故我在。”</w:t>
      </w:r>
    </w:p>
    <w:p w14:paraId="04B5CCEC"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sz w:val="18"/>
          <w:szCs w:val="18"/>
        </w:rPr>
        <w:t xml:space="preserve">  </w:t>
      </w:r>
      <w:r w:rsidRPr="00E625A0">
        <w:rPr>
          <w:rFonts w:ascii="Calibri" w:eastAsia="宋体" w:hAnsi="Calibri" w:cs="Arial"/>
          <w:sz w:val="18"/>
          <w:szCs w:val="18"/>
        </w:rPr>
        <w:t>（</w:t>
      </w:r>
      <w:r w:rsidRPr="00E625A0">
        <w:rPr>
          <w:rFonts w:ascii="Calibri" w:eastAsia="宋体" w:hAnsi="Calibri" w:cs="Arial" w:hint="eastAsia"/>
          <w:sz w:val="18"/>
          <w:szCs w:val="18"/>
        </w:rPr>
        <w:t>试谈笛卡尔“我思故我在”命题的含义以及它在笛卡尔形而上学中的地位。）</w:t>
      </w:r>
    </w:p>
    <w:p w14:paraId="4D831CE0" w14:textId="77777777" w:rsidR="00E625A0" w:rsidRPr="00E625A0" w:rsidRDefault="00E625A0" w:rsidP="00E625A0">
      <w:pPr>
        <w:ind w:firstLineChars="200" w:firstLine="360"/>
        <w:rPr>
          <w:rFonts w:ascii="Calibri" w:eastAsia="宋体" w:hAnsi="Calibri" w:cs="Arial"/>
          <w:sz w:val="18"/>
          <w:szCs w:val="18"/>
        </w:rPr>
      </w:pPr>
      <w:r w:rsidRPr="00E625A0">
        <w:rPr>
          <w:rFonts w:ascii="Calibri" w:eastAsia="宋体" w:hAnsi="Calibri" w:cs="Arial" w:hint="eastAsia"/>
          <w:sz w:val="18"/>
          <w:szCs w:val="18"/>
        </w:rPr>
        <w:t>笛卡尔认为，当我们通过普遍怀疑的方法怀疑一切的时候，这个怀疑本身却表明了一条无可置疑的真理及“我在怀疑”本身是无可置疑的，我可以怀疑一切，但是我不能怀疑“我在怀疑”，因为我对“我在怀疑”的怀疑仍是我在怀疑，因而它恰恰证实了我在怀疑的真实性。在笛卡尔看来，怀疑也是一种思想，因此可以说，“我在思想”是一个无可置疑的事实。虽然，我在怀疑，我在思想，必然有一个在怀疑，在思想的“我”存在。因为说某个东西在思维着，而它在思维却又不存在，这是自相矛盾的。换言之，怀疑必有一个怀疑者在怀疑，思维必然有一个思维者在思维。因此“我思故我在”乃是一条最真实可靠的真理。</w:t>
      </w:r>
    </w:p>
    <w:p w14:paraId="39F79E7C" w14:textId="77777777" w:rsidR="00E625A0" w:rsidRPr="00E625A0" w:rsidRDefault="00E625A0" w:rsidP="00E625A0">
      <w:pPr>
        <w:ind w:firstLineChars="200" w:firstLine="360"/>
        <w:rPr>
          <w:rFonts w:ascii="Calibri" w:eastAsia="宋体" w:hAnsi="Calibri" w:cs="Arial"/>
          <w:sz w:val="18"/>
          <w:szCs w:val="18"/>
        </w:rPr>
      </w:pPr>
      <w:r w:rsidRPr="00E625A0">
        <w:rPr>
          <w:rFonts w:ascii="Calibri" w:eastAsia="宋体" w:hAnsi="Calibri" w:cs="Arial" w:hint="eastAsia"/>
          <w:sz w:val="18"/>
          <w:szCs w:val="18"/>
        </w:rPr>
        <w:t>那么“我”是什么呢？当我们怀疑一切的时候，唯有思想是无可置疑的事实。一方面，当我否定所有的事物，包括我们自己的身体的存在时，我因为怀疑或思想仍然是存在的，而另一方面，如果我停止了思想，我就不存在了，所以我发现只有一种属性属于我，与我不可分，这就是思想，也就是说，“我”是一个心灵实体，这个心灵实体的本质乃是“思想</w:t>
      </w:r>
      <w:r w:rsidRPr="00E625A0">
        <w:rPr>
          <w:rFonts w:ascii="Calibri" w:eastAsia="宋体" w:hAnsi="Calibri" w:cs="Arial"/>
          <w:sz w:val="18"/>
          <w:szCs w:val="18"/>
        </w:rPr>
        <w:t>”</w:t>
      </w:r>
      <w:r w:rsidRPr="00E625A0">
        <w:rPr>
          <w:rFonts w:ascii="Calibri" w:eastAsia="宋体" w:hAnsi="Calibri" w:cs="Arial" w:hint="eastAsia"/>
          <w:sz w:val="18"/>
          <w:szCs w:val="18"/>
        </w:rPr>
        <w:t>。</w:t>
      </w:r>
    </w:p>
    <w:p w14:paraId="6B87BE1B" w14:textId="77777777" w:rsidR="00E625A0" w:rsidRPr="00E625A0" w:rsidRDefault="00E625A0" w:rsidP="00E625A0">
      <w:pPr>
        <w:ind w:firstLineChars="200" w:firstLine="360"/>
        <w:rPr>
          <w:rFonts w:ascii="Calibri" w:eastAsia="宋体" w:hAnsi="Calibri" w:cs="Arial"/>
          <w:sz w:val="18"/>
          <w:szCs w:val="18"/>
        </w:rPr>
      </w:pPr>
      <w:r w:rsidRPr="00E625A0">
        <w:rPr>
          <w:rFonts w:ascii="Calibri" w:eastAsia="宋体" w:hAnsi="Calibri" w:cs="Arial" w:hint="eastAsia"/>
          <w:sz w:val="18"/>
          <w:szCs w:val="18"/>
        </w:rPr>
        <w:t>于是，笛卡尔便通过普遍怀疑的方法确立了形而上学的第一原理，我思故我在。</w:t>
      </w:r>
    </w:p>
    <w:p w14:paraId="51950173" w14:textId="77777777" w:rsidR="00E625A0" w:rsidRPr="00E625A0" w:rsidRDefault="00E625A0" w:rsidP="00E625A0">
      <w:pPr>
        <w:rPr>
          <w:rFonts w:ascii="Calibri" w:eastAsia="宋体" w:hAnsi="Calibri" w:cs="Arial"/>
          <w:sz w:val="18"/>
          <w:szCs w:val="18"/>
        </w:rPr>
      </w:pPr>
    </w:p>
    <w:p w14:paraId="5C658B7E" w14:textId="77777777" w:rsidR="00E625A0" w:rsidRPr="00E625A0" w:rsidRDefault="00E625A0" w:rsidP="00E625A0">
      <w:pPr>
        <w:numPr>
          <w:ilvl w:val="0"/>
          <w:numId w:val="23"/>
        </w:numPr>
        <w:rPr>
          <w:rFonts w:ascii="Calibri" w:eastAsia="宋体" w:hAnsi="Calibri" w:cs="Arial"/>
          <w:sz w:val="18"/>
          <w:szCs w:val="18"/>
        </w:rPr>
      </w:pPr>
      <w:r w:rsidRPr="00E625A0">
        <w:rPr>
          <w:rFonts w:ascii="Calibri" w:eastAsia="宋体" w:hAnsi="Calibri" w:cs="Arial" w:hint="eastAsia"/>
          <w:sz w:val="18"/>
          <w:szCs w:val="18"/>
        </w:rPr>
        <w:t>笛卡尔在《第一哲学沉思集》中论述过“我思故我在”的思想。</w:t>
      </w:r>
    </w:p>
    <w:p w14:paraId="3EA53E22" w14:textId="77777777" w:rsidR="00E625A0" w:rsidRPr="00E625A0" w:rsidRDefault="00E625A0" w:rsidP="00E625A0">
      <w:pPr>
        <w:ind w:left="420"/>
        <w:rPr>
          <w:rFonts w:ascii="Calibri" w:eastAsia="宋体" w:hAnsi="Calibri" w:cs="Arial"/>
          <w:sz w:val="18"/>
          <w:szCs w:val="18"/>
        </w:rPr>
      </w:pPr>
      <w:r w:rsidRPr="00E625A0">
        <w:rPr>
          <w:rFonts w:ascii="Calibri" w:eastAsia="宋体" w:hAnsi="Calibri" w:cs="Arial" w:hint="eastAsia"/>
          <w:sz w:val="18"/>
          <w:szCs w:val="18"/>
        </w:rPr>
        <w:t>（</w:t>
      </w:r>
      <w:r w:rsidRPr="00E625A0">
        <w:rPr>
          <w:rFonts w:ascii="Calibri" w:eastAsia="宋体" w:hAnsi="Calibri" w:cs="Arial" w:hint="eastAsia"/>
          <w:sz w:val="18"/>
          <w:szCs w:val="18"/>
        </w:rPr>
        <w:t>1</w:t>
      </w:r>
      <w:r w:rsidRPr="00E625A0">
        <w:rPr>
          <w:rFonts w:ascii="Calibri" w:eastAsia="宋体" w:hAnsi="Calibri" w:cs="Arial" w:hint="eastAsia"/>
          <w:sz w:val="18"/>
          <w:szCs w:val="18"/>
        </w:rPr>
        <w:t>）这意味着他说他只是一个思想的存在物，还是他只知道自己是一个思想的存在物？抑或兼而有之？</w:t>
      </w:r>
    </w:p>
    <w:p w14:paraId="644D84A0" w14:textId="77777777" w:rsidR="00E625A0" w:rsidRPr="00E625A0" w:rsidRDefault="00E625A0" w:rsidP="00E625A0">
      <w:pPr>
        <w:ind w:left="420"/>
        <w:rPr>
          <w:rFonts w:ascii="Calibri" w:eastAsia="宋体" w:hAnsi="Calibri" w:cs="Arial"/>
          <w:sz w:val="18"/>
          <w:szCs w:val="18"/>
        </w:rPr>
      </w:pPr>
      <w:r w:rsidRPr="00E625A0">
        <w:rPr>
          <w:rFonts w:ascii="Calibri" w:eastAsia="宋体" w:hAnsi="Calibri" w:cs="Arial" w:hint="eastAsia"/>
          <w:sz w:val="18"/>
          <w:szCs w:val="18"/>
        </w:rPr>
        <w:t>（</w:t>
      </w:r>
      <w:r w:rsidRPr="00E625A0">
        <w:rPr>
          <w:rFonts w:ascii="Calibri" w:eastAsia="宋体" w:hAnsi="Calibri" w:cs="Arial" w:hint="eastAsia"/>
          <w:sz w:val="18"/>
          <w:szCs w:val="18"/>
        </w:rPr>
        <w:t>2</w:t>
      </w:r>
      <w:r w:rsidRPr="00E625A0">
        <w:rPr>
          <w:rFonts w:ascii="Calibri" w:eastAsia="宋体" w:hAnsi="Calibri" w:cs="Arial" w:hint="eastAsia"/>
          <w:sz w:val="18"/>
          <w:szCs w:val="18"/>
        </w:rPr>
        <w:t>）当他</w:t>
      </w:r>
      <w:proofErr w:type="gramStart"/>
      <w:r w:rsidRPr="00E625A0">
        <w:rPr>
          <w:rFonts w:ascii="Calibri" w:eastAsia="宋体" w:hAnsi="Calibri" w:cs="Arial" w:hint="eastAsia"/>
          <w:sz w:val="18"/>
          <w:szCs w:val="18"/>
        </w:rPr>
        <w:t>不</w:t>
      </w:r>
      <w:proofErr w:type="gramEnd"/>
      <w:r w:rsidRPr="00E625A0">
        <w:rPr>
          <w:rFonts w:ascii="Calibri" w:eastAsia="宋体" w:hAnsi="Calibri" w:cs="Arial" w:hint="eastAsia"/>
          <w:sz w:val="18"/>
          <w:szCs w:val="18"/>
        </w:rPr>
        <w:t>思想的时候，他是否存在？试就你的理解加以说明，</w:t>
      </w:r>
    </w:p>
    <w:p w14:paraId="0CE5EC02" w14:textId="77777777" w:rsidR="00E625A0" w:rsidRPr="00E625A0" w:rsidRDefault="00E625A0" w:rsidP="00E625A0">
      <w:pPr>
        <w:ind w:left="420"/>
        <w:rPr>
          <w:rFonts w:ascii="Calibri" w:eastAsia="宋体" w:hAnsi="Calibri" w:cs="Arial"/>
          <w:sz w:val="18"/>
          <w:szCs w:val="18"/>
        </w:rPr>
      </w:pPr>
      <w:r w:rsidRPr="00E625A0">
        <w:rPr>
          <w:rFonts w:ascii="Calibri" w:eastAsia="宋体" w:hAnsi="Calibri" w:cs="Arial"/>
          <w:sz w:val="18"/>
          <w:szCs w:val="18"/>
        </w:rPr>
        <w:t>（</w:t>
      </w:r>
      <w:r w:rsidRPr="00E625A0">
        <w:rPr>
          <w:rFonts w:ascii="Calibri" w:eastAsia="宋体" w:hAnsi="Calibri" w:cs="Arial" w:hint="eastAsia"/>
          <w:sz w:val="18"/>
          <w:szCs w:val="18"/>
        </w:rPr>
        <w:t>3</w:t>
      </w:r>
      <w:r w:rsidRPr="00E625A0">
        <w:rPr>
          <w:rFonts w:ascii="Calibri" w:eastAsia="宋体" w:hAnsi="Calibri" w:cs="Arial"/>
          <w:sz w:val="18"/>
          <w:szCs w:val="18"/>
        </w:rPr>
        <w:t>）</w:t>
      </w:r>
      <w:r w:rsidRPr="00E625A0">
        <w:rPr>
          <w:rFonts w:ascii="Calibri" w:eastAsia="宋体" w:hAnsi="Calibri" w:cs="Arial" w:hint="eastAsia"/>
          <w:sz w:val="18"/>
          <w:szCs w:val="18"/>
        </w:rPr>
        <w:t>你认为“我思故我在”能否如笛卡尔所愿，“在科学上建立某种坚定可靠，经久不变的东西？”</w:t>
      </w:r>
    </w:p>
    <w:p w14:paraId="6B9BC232" w14:textId="77777777" w:rsidR="00E625A0" w:rsidRPr="00E625A0" w:rsidRDefault="00E625A0" w:rsidP="0056794C">
      <w:pPr>
        <w:ind w:firstLineChars="200" w:firstLine="360"/>
        <w:rPr>
          <w:rFonts w:ascii="Calibri" w:eastAsia="宋体" w:hAnsi="Calibri" w:cs="Arial"/>
          <w:sz w:val="18"/>
          <w:szCs w:val="18"/>
        </w:rPr>
      </w:pPr>
      <w:r w:rsidRPr="00E625A0">
        <w:rPr>
          <w:rFonts w:ascii="Calibri" w:eastAsia="宋体" w:hAnsi="Calibri" w:cs="Arial"/>
          <w:sz w:val="18"/>
          <w:szCs w:val="18"/>
        </w:rPr>
        <w:t>（</w:t>
      </w:r>
      <w:r w:rsidRPr="00E625A0">
        <w:rPr>
          <w:rFonts w:ascii="Calibri" w:eastAsia="宋体" w:hAnsi="Calibri" w:cs="Arial" w:hint="eastAsia"/>
          <w:sz w:val="18"/>
          <w:szCs w:val="18"/>
        </w:rPr>
        <w:t>1</w:t>
      </w:r>
      <w:r w:rsidRPr="00E625A0">
        <w:rPr>
          <w:rFonts w:ascii="Calibri" w:eastAsia="宋体" w:hAnsi="Calibri" w:cs="Arial"/>
          <w:sz w:val="18"/>
          <w:szCs w:val="18"/>
        </w:rPr>
        <w:t>）</w:t>
      </w:r>
      <w:r w:rsidRPr="00E625A0">
        <w:rPr>
          <w:rFonts w:ascii="Calibri" w:eastAsia="宋体" w:hAnsi="Calibri" w:cs="Arial" w:hint="eastAsia"/>
          <w:sz w:val="18"/>
          <w:szCs w:val="18"/>
        </w:rPr>
        <w:t>答：兼而有之。</w:t>
      </w:r>
    </w:p>
    <w:p w14:paraId="5175DE37" w14:textId="77777777" w:rsidR="00E625A0" w:rsidRPr="00E625A0" w:rsidRDefault="00E625A0" w:rsidP="00E625A0">
      <w:pPr>
        <w:ind w:left="420" w:firstLineChars="300" w:firstLine="540"/>
        <w:rPr>
          <w:rFonts w:ascii="Calibri" w:eastAsia="宋体" w:hAnsi="Calibri" w:cs="Arial"/>
          <w:sz w:val="18"/>
          <w:szCs w:val="18"/>
        </w:rPr>
      </w:pPr>
      <w:r w:rsidRPr="00E625A0">
        <w:rPr>
          <w:rFonts w:ascii="Calibri" w:eastAsia="宋体" w:hAnsi="Calibri" w:cs="Arial" w:hint="eastAsia"/>
          <w:sz w:val="18"/>
          <w:szCs w:val="18"/>
        </w:rPr>
        <w:t>笛卡尔认为，思想的主体和反思的主体是同一个主体，笛卡尔在他的哲学中虽然没有用“反思”、“自我意识”这些词，但他已经表达出了这样的道理：一切思想活动的核心是对这些活动的自我反思。他说：“当我看的时候，或者当我想到我在看的时候（这两种情况我是不加分别的），这个思想的我就决不可能不是同一个东西。</w:t>
      </w:r>
      <w:r w:rsidRPr="00E625A0">
        <w:rPr>
          <w:rFonts w:ascii="Calibri" w:eastAsia="宋体" w:hAnsi="Calibri" w:cs="Arial"/>
          <w:sz w:val="18"/>
          <w:szCs w:val="18"/>
        </w:rPr>
        <w:t>”</w:t>
      </w:r>
      <w:r w:rsidRPr="00E625A0">
        <w:rPr>
          <w:rFonts w:ascii="Calibri" w:eastAsia="宋体" w:hAnsi="Calibri" w:cs="Arial" w:hint="eastAsia"/>
          <w:sz w:val="18"/>
          <w:szCs w:val="18"/>
        </w:rPr>
        <w:t>这就是说，思想的活动同时是反思的活动，当我在看在想的时候，我必须同时意识到我在进行这样的活动，由此，笛卡尔并没有区分思想活动与对于这一活动的意识。</w:t>
      </w:r>
    </w:p>
    <w:p w14:paraId="31DACD1B" w14:textId="73C1628C" w:rsidR="00E625A0" w:rsidRPr="00E625A0" w:rsidRDefault="00E625A0" w:rsidP="00E625A0">
      <w:pPr>
        <w:rPr>
          <w:rFonts w:ascii="Calibri" w:eastAsia="宋体" w:hAnsi="Calibri" w:cs="Arial"/>
          <w:sz w:val="18"/>
          <w:szCs w:val="18"/>
        </w:rPr>
      </w:pPr>
      <w:r w:rsidRPr="00E625A0">
        <w:rPr>
          <w:rFonts w:ascii="Calibri" w:eastAsia="宋体" w:hAnsi="Calibri" w:cs="Arial"/>
          <w:sz w:val="18"/>
          <w:szCs w:val="18"/>
        </w:rPr>
        <w:t xml:space="preserve">    </w:t>
      </w:r>
      <w:r w:rsidRPr="00E625A0">
        <w:rPr>
          <w:rFonts w:ascii="Calibri" w:eastAsia="宋体" w:hAnsi="Calibri" w:cs="Arial"/>
          <w:sz w:val="18"/>
          <w:szCs w:val="18"/>
        </w:rPr>
        <w:t>（</w:t>
      </w:r>
      <w:r w:rsidRPr="00E625A0">
        <w:rPr>
          <w:rFonts w:ascii="Calibri" w:eastAsia="宋体" w:hAnsi="Calibri" w:cs="Arial"/>
          <w:sz w:val="18"/>
          <w:szCs w:val="18"/>
        </w:rPr>
        <w:t>2</w:t>
      </w:r>
      <w:r w:rsidRPr="00E625A0">
        <w:rPr>
          <w:rFonts w:ascii="Calibri" w:eastAsia="宋体" w:hAnsi="Calibri" w:cs="Arial"/>
          <w:sz w:val="18"/>
          <w:szCs w:val="18"/>
        </w:rPr>
        <w:t>）</w:t>
      </w:r>
      <w:r w:rsidRPr="00E625A0">
        <w:rPr>
          <w:rFonts w:ascii="Calibri" w:eastAsia="宋体" w:hAnsi="Calibri" w:cs="Arial" w:hint="eastAsia"/>
          <w:sz w:val="18"/>
          <w:szCs w:val="18"/>
        </w:rPr>
        <w:t>答：当他</w:t>
      </w:r>
      <w:proofErr w:type="gramStart"/>
      <w:r w:rsidRPr="00E625A0">
        <w:rPr>
          <w:rFonts w:ascii="Calibri" w:eastAsia="宋体" w:hAnsi="Calibri" w:cs="Arial" w:hint="eastAsia"/>
          <w:sz w:val="18"/>
          <w:szCs w:val="18"/>
        </w:rPr>
        <w:t>不</w:t>
      </w:r>
      <w:proofErr w:type="gramEnd"/>
      <w:r w:rsidRPr="00E625A0">
        <w:rPr>
          <w:rFonts w:ascii="Calibri" w:eastAsia="宋体" w:hAnsi="Calibri" w:cs="Arial" w:hint="eastAsia"/>
          <w:sz w:val="18"/>
          <w:szCs w:val="18"/>
        </w:rPr>
        <w:t>思想的时候，他并不存在。</w:t>
      </w:r>
    </w:p>
    <w:p w14:paraId="31FB5894" w14:textId="77777777" w:rsidR="00E625A0" w:rsidRPr="00E625A0" w:rsidRDefault="00E625A0" w:rsidP="00E625A0">
      <w:pPr>
        <w:ind w:leftChars="202" w:left="424" w:firstLineChars="200" w:firstLine="360"/>
        <w:rPr>
          <w:rFonts w:ascii="Calibri" w:eastAsia="宋体" w:hAnsi="Calibri" w:cs="Arial"/>
          <w:sz w:val="18"/>
          <w:szCs w:val="18"/>
        </w:rPr>
      </w:pPr>
      <w:r w:rsidRPr="00E625A0">
        <w:rPr>
          <w:rFonts w:ascii="Calibri" w:eastAsia="宋体" w:hAnsi="Calibri" w:cs="Arial" w:hint="eastAsia"/>
          <w:sz w:val="18"/>
          <w:szCs w:val="18"/>
        </w:rPr>
        <w:t>正如笛卡尔所说，我们自己的身体的存在是可以被怀疑的，而唯有思想是无可置疑的。有的反驳者认为，确定我的存在用不着，非要以思维，事实为依据，我散步同样能够确定我在笛卡尔答辩说，我散步有可能是镜中的幻想，所以那个散步的我也许并不存在，相反，只有当我怀疑我在散步的时候的真实性格时候，才能证明我存在。</w:t>
      </w:r>
    </w:p>
    <w:p w14:paraId="12820274" w14:textId="77777777" w:rsidR="00E625A0" w:rsidRPr="00E625A0" w:rsidRDefault="00E625A0" w:rsidP="00E625A0">
      <w:pPr>
        <w:rPr>
          <w:rFonts w:ascii="Calibri" w:eastAsia="宋体" w:hAnsi="Calibri" w:cs="Arial"/>
          <w:sz w:val="18"/>
          <w:szCs w:val="18"/>
        </w:rPr>
      </w:pPr>
    </w:p>
    <w:p w14:paraId="20A4EA11" w14:textId="77777777" w:rsidR="00E625A0" w:rsidRPr="00E625A0" w:rsidRDefault="00E625A0" w:rsidP="00E625A0">
      <w:pPr>
        <w:numPr>
          <w:ilvl w:val="0"/>
          <w:numId w:val="23"/>
        </w:numPr>
        <w:rPr>
          <w:rFonts w:ascii="Calibri" w:eastAsia="宋体" w:hAnsi="Calibri" w:cs="Arial"/>
          <w:sz w:val="18"/>
          <w:szCs w:val="18"/>
        </w:rPr>
      </w:pPr>
      <w:r w:rsidRPr="00E625A0">
        <w:rPr>
          <w:rFonts w:ascii="Calibri" w:eastAsia="宋体" w:hAnsi="Calibri" w:cs="Arial" w:hint="eastAsia"/>
          <w:sz w:val="18"/>
          <w:szCs w:val="18"/>
        </w:rPr>
        <w:t>简述笛卡尔的普遍怀疑。</w:t>
      </w:r>
    </w:p>
    <w:p w14:paraId="71B4646A"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w:t>
      </w:r>
      <w:r w:rsidRPr="00E625A0">
        <w:rPr>
          <w:rFonts w:ascii="Calibri" w:eastAsia="宋体" w:hAnsi="Calibri" w:cs="Arial" w:hint="eastAsia"/>
          <w:sz w:val="18"/>
          <w:szCs w:val="18"/>
        </w:rPr>
        <w:t>1</w:t>
      </w:r>
      <w:r w:rsidRPr="00E625A0">
        <w:rPr>
          <w:rFonts w:ascii="Calibri" w:eastAsia="宋体" w:hAnsi="Calibri" w:cs="Arial" w:hint="eastAsia"/>
          <w:sz w:val="18"/>
          <w:szCs w:val="18"/>
        </w:rPr>
        <w:t>）笛卡尔认为，现有的一切知识都是不可靠的，因为它们建立在不可靠的基础之上。为了重建知识，必须找到一个坚实可靠的基础，笛卡尔的策略是否定的亦即怀疑的方式，凡是不能通过怀疑的推敲的原则，都要被排除在知识的基础之外。笛卡尔的怀疑是普遍的，包括了周围世界，我的身体和数学的观念。</w:t>
      </w:r>
    </w:p>
    <w:p w14:paraId="307D3955" w14:textId="77777777" w:rsidR="00E625A0" w:rsidRPr="00E625A0" w:rsidRDefault="00E625A0" w:rsidP="00E625A0">
      <w:pPr>
        <w:ind w:firstLineChars="200" w:firstLine="360"/>
        <w:rPr>
          <w:rFonts w:ascii="Calibri" w:eastAsia="宋体" w:hAnsi="Calibri" w:cs="Arial"/>
          <w:sz w:val="18"/>
          <w:szCs w:val="18"/>
        </w:rPr>
      </w:pPr>
      <w:r w:rsidRPr="00E625A0">
        <w:rPr>
          <w:rFonts w:ascii="Calibri" w:eastAsia="宋体" w:hAnsi="Calibri" w:cs="Arial" w:hint="eastAsia"/>
          <w:sz w:val="18"/>
          <w:szCs w:val="18"/>
        </w:rPr>
        <w:t>首先，周围世界是感知到的现象，笛卡尔认为，尽管感觉给予我们关于事物的许多报告，但是有时感官是会骗人的，感觉之不可靠是显而易见的。</w:t>
      </w:r>
    </w:p>
    <w:p w14:paraId="4F0D5169" w14:textId="77777777" w:rsidR="00E625A0" w:rsidRPr="00E625A0" w:rsidRDefault="00E625A0" w:rsidP="00E625A0">
      <w:pPr>
        <w:ind w:firstLineChars="200" w:firstLine="360"/>
        <w:rPr>
          <w:rFonts w:ascii="Calibri" w:eastAsia="宋体" w:hAnsi="Calibri" w:cs="Arial"/>
          <w:sz w:val="18"/>
          <w:szCs w:val="18"/>
        </w:rPr>
      </w:pPr>
      <w:r w:rsidRPr="00E625A0">
        <w:rPr>
          <w:rFonts w:ascii="Calibri" w:eastAsia="宋体" w:hAnsi="Calibri" w:cs="Arial" w:hint="eastAsia"/>
          <w:sz w:val="18"/>
          <w:szCs w:val="18"/>
        </w:rPr>
        <w:t>其次，我们对自己身体活动的感觉好像是确定无疑的，但是，我们在梦中对自身亦有感觉，我们不知道如何区别梦中的感觉和清醒的感觉，如果有人企图用有无外物对应来区别梦幻与现实的感觉，那是徒劳的，因为感觉和梦幻、想象一样，都可以在外物并不存在时发生。</w:t>
      </w:r>
    </w:p>
    <w:p w14:paraId="4CF919B0" w14:textId="77777777" w:rsidR="00E625A0" w:rsidRPr="00E625A0" w:rsidRDefault="00E625A0" w:rsidP="00E625A0">
      <w:pPr>
        <w:ind w:firstLineChars="200" w:firstLine="360"/>
        <w:rPr>
          <w:rFonts w:ascii="Calibri" w:eastAsia="宋体" w:hAnsi="Calibri" w:cs="Arial"/>
          <w:sz w:val="18"/>
          <w:szCs w:val="18"/>
        </w:rPr>
      </w:pPr>
      <w:r w:rsidRPr="00E625A0">
        <w:rPr>
          <w:rFonts w:ascii="Calibri" w:eastAsia="宋体" w:hAnsi="Calibri" w:cs="Arial" w:hint="eastAsia"/>
          <w:sz w:val="18"/>
          <w:szCs w:val="18"/>
        </w:rPr>
        <w:t>最后，即使向数学观念这样明白、清楚的对象，也是可以怀疑的。笛卡尔指出，数学是我们思想的对象，但思想的对象是可以怀疑的；因为可能有一个“邪恶的精灵”，他恶作剧般地把一个根本不存在的对象置于我们的心灵之中，使之成为我们思想的对象，但这些对象不是思想的产物，而是来自一个错误的根源。</w:t>
      </w:r>
    </w:p>
    <w:p w14:paraId="0B5B4809" w14:textId="77777777" w:rsidR="00E625A0" w:rsidRPr="00E625A0" w:rsidRDefault="00E625A0" w:rsidP="00E625A0">
      <w:pPr>
        <w:ind w:firstLineChars="200" w:firstLine="360"/>
        <w:rPr>
          <w:rFonts w:ascii="Calibri" w:eastAsia="宋体" w:hAnsi="Calibri" w:cs="Arial"/>
          <w:sz w:val="18"/>
          <w:szCs w:val="18"/>
        </w:rPr>
      </w:pPr>
      <w:r w:rsidRPr="00E625A0">
        <w:rPr>
          <w:rFonts w:ascii="Calibri" w:eastAsia="宋体" w:hAnsi="Calibri" w:cs="Arial" w:hint="eastAsia"/>
          <w:sz w:val="18"/>
          <w:szCs w:val="18"/>
        </w:rPr>
        <w:t>从方法论的角度看，笛卡尔的普遍怀疑属于分析的范畴。他的分析从复杂的现象（关于周围事物的观念）开始，经过比较简单的现象（关于我们自身的观念）达到简单的数学观念。根据分析要考虑一切可能性的规则，笛卡尔还要考察最后剩下的一个可能性：思想能否怀疑自身？笛卡尔的回答是否定的，从而找到了一个不可怀疑的第一原则。</w:t>
      </w:r>
    </w:p>
    <w:p w14:paraId="47E7459B"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w:t>
      </w:r>
      <w:r w:rsidRPr="00E625A0">
        <w:rPr>
          <w:rFonts w:ascii="Calibri" w:eastAsia="宋体" w:hAnsi="Calibri" w:cs="Arial" w:hint="eastAsia"/>
          <w:sz w:val="18"/>
          <w:szCs w:val="18"/>
        </w:rPr>
        <w:t>2</w:t>
      </w:r>
      <w:r w:rsidRPr="00E625A0">
        <w:rPr>
          <w:rFonts w:ascii="Calibri" w:eastAsia="宋体" w:hAnsi="Calibri" w:cs="Arial" w:hint="eastAsia"/>
          <w:sz w:val="18"/>
          <w:szCs w:val="18"/>
        </w:rPr>
        <w:t>）于是，笛卡尔以怀疑为武器给予已经漏洞百出的经验哲学以毁灭性的打击。不过，它的怀疑不仅是破坏性的，而且是建设性的。就像阿基米德要寻求一个固牢固的支点来移动地球一样，笛卡尔要运用怀疑来寻求一个无可置疑的依据由此为基础，建立一座知识的大厦，所以它的怀疑与怀疑论的怀疑有所不同，怀疑论以怀疑为目的，而笛卡尔的怀疑则是一种方法和手段。</w:t>
      </w:r>
    </w:p>
    <w:p w14:paraId="0E6617F7" w14:textId="77777777" w:rsidR="00E625A0" w:rsidRPr="00E625A0" w:rsidRDefault="00E625A0" w:rsidP="00E625A0">
      <w:pPr>
        <w:rPr>
          <w:rFonts w:ascii="Calibri" w:eastAsia="宋体" w:hAnsi="Calibri" w:cs="Arial"/>
          <w:sz w:val="18"/>
          <w:szCs w:val="18"/>
        </w:rPr>
      </w:pPr>
    </w:p>
    <w:p w14:paraId="7DB20B3C" w14:textId="77777777" w:rsidR="00E625A0" w:rsidRPr="00E625A0" w:rsidRDefault="00E625A0" w:rsidP="00E625A0">
      <w:pPr>
        <w:numPr>
          <w:ilvl w:val="0"/>
          <w:numId w:val="23"/>
        </w:numPr>
        <w:rPr>
          <w:rFonts w:ascii="Calibri" w:eastAsia="宋体" w:hAnsi="Calibri" w:cs="Arial"/>
          <w:sz w:val="18"/>
          <w:szCs w:val="18"/>
        </w:rPr>
      </w:pPr>
      <w:r w:rsidRPr="00E625A0">
        <w:rPr>
          <w:rFonts w:ascii="Calibri" w:eastAsia="宋体" w:hAnsi="Calibri" w:cs="Arial" w:hint="eastAsia"/>
          <w:sz w:val="18"/>
          <w:szCs w:val="18"/>
        </w:rPr>
        <w:t>试分析笛卡尔关于上帝存在的思路。</w:t>
      </w:r>
    </w:p>
    <w:p w14:paraId="3265F8F4"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w:t>
      </w:r>
      <w:r w:rsidRPr="00E625A0">
        <w:rPr>
          <w:rFonts w:ascii="Calibri" w:eastAsia="宋体" w:hAnsi="Calibri" w:cs="Arial" w:hint="eastAsia"/>
          <w:sz w:val="18"/>
          <w:szCs w:val="18"/>
        </w:rPr>
        <w:t>1</w:t>
      </w:r>
      <w:r w:rsidRPr="00E625A0">
        <w:rPr>
          <w:rFonts w:ascii="Calibri" w:eastAsia="宋体" w:hAnsi="Calibri" w:cs="Arial" w:hint="eastAsia"/>
          <w:sz w:val="18"/>
          <w:szCs w:val="18"/>
        </w:rPr>
        <w:t>）第三沉思：笛卡尔认为“上帝”的观念具有无限的完满性，“自我”的观念只有有限的完满性，从“自我”的有限性不可能产生关于“上帝”的无限性。笛卡尔的理由是原因的现实性不可能小于结果的现实性。根据这样的因果观，“无限完满性”的观念只能是“无限完满性”的现实所产生的结果。因此必定有一个无限完满的上帝存在，他把关于自身的观念赋予人类，产生出关于上帝的天赋观念。</w:t>
      </w:r>
    </w:p>
    <w:p w14:paraId="0D0C81BC" w14:textId="77777777" w:rsidR="00E625A0" w:rsidRPr="00E625A0" w:rsidRDefault="00E625A0" w:rsidP="00E625A0">
      <w:pPr>
        <w:ind w:firstLineChars="300" w:firstLine="540"/>
        <w:rPr>
          <w:rFonts w:ascii="Calibri" w:eastAsia="宋体" w:hAnsi="Calibri" w:cs="Arial"/>
          <w:sz w:val="18"/>
          <w:szCs w:val="18"/>
        </w:rPr>
      </w:pPr>
      <w:r w:rsidRPr="00E625A0">
        <w:rPr>
          <w:rFonts w:ascii="Calibri" w:eastAsia="宋体" w:hAnsi="Calibri" w:cs="Arial" w:hint="eastAsia"/>
          <w:sz w:val="18"/>
          <w:szCs w:val="18"/>
        </w:rPr>
        <w:t>笛卡尔关于上帝存在的证明是安瑟尔</w:t>
      </w:r>
      <w:proofErr w:type="gramStart"/>
      <w:r w:rsidRPr="00E625A0">
        <w:rPr>
          <w:rFonts w:ascii="Calibri" w:eastAsia="宋体" w:hAnsi="Calibri" w:cs="Arial" w:hint="eastAsia"/>
          <w:sz w:val="18"/>
          <w:szCs w:val="18"/>
        </w:rPr>
        <w:t>谟</w:t>
      </w:r>
      <w:proofErr w:type="gramEnd"/>
      <w:r w:rsidRPr="00E625A0">
        <w:rPr>
          <w:rFonts w:ascii="Calibri" w:eastAsia="宋体" w:hAnsi="Calibri" w:cs="Arial" w:hint="eastAsia"/>
          <w:sz w:val="18"/>
          <w:szCs w:val="18"/>
        </w:rPr>
        <w:t>的本体论证明的一个新版本，他们都从“</w:t>
      </w:r>
      <w:r w:rsidRPr="00E625A0">
        <w:rPr>
          <w:rFonts w:ascii="Calibri" w:eastAsia="宋体" w:hAnsi="Calibri" w:cs="Arial"/>
          <w:sz w:val="18"/>
          <w:szCs w:val="18"/>
        </w:rPr>
        <w:t>上</w:t>
      </w:r>
      <w:r w:rsidRPr="00E625A0">
        <w:rPr>
          <w:rFonts w:ascii="Calibri" w:eastAsia="宋体" w:hAnsi="Calibri" w:cs="Arial" w:hint="eastAsia"/>
          <w:sz w:val="18"/>
          <w:szCs w:val="18"/>
        </w:rPr>
        <w:t>帝观念”的绝对完满性推出上帝的真实存在。不同的是，安瑟尔</w:t>
      </w:r>
      <w:proofErr w:type="gramStart"/>
      <w:r w:rsidRPr="00E625A0">
        <w:rPr>
          <w:rFonts w:ascii="Calibri" w:eastAsia="宋体" w:hAnsi="Calibri" w:cs="Arial" w:hint="eastAsia"/>
          <w:sz w:val="18"/>
          <w:szCs w:val="18"/>
        </w:rPr>
        <w:t>谟</w:t>
      </w:r>
      <w:proofErr w:type="gramEnd"/>
      <w:r w:rsidRPr="00E625A0">
        <w:rPr>
          <w:rFonts w:ascii="Calibri" w:eastAsia="宋体" w:hAnsi="Calibri" w:cs="Arial" w:hint="eastAsia"/>
          <w:sz w:val="18"/>
          <w:szCs w:val="18"/>
        </w:rPr>
        <w:t>认为绝对完满性与真实存在之间有逻辑必然关系，因而可以从前者推出后者。笛卡尔则认为，此两者是结果与原因的关系，由结果追溯，原因是从简单到复杂的思想综合，而不是逻辑推理。</w:t>
      </w:r>
    </w:p>
    <w:p w14:paraId="33D9BBA6"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w:t>
      </w:r>
      <w:r w:rsidRPr="00E625A0">
        <w:rPr>
          <w:rFonts w:ascii="Calibri" w:eastAsia="宋体" w:hAnsi="Calibri" w:cs="Arial" w:hint="eastAsia"/>
          <w:sz w:val="18"/>
          <w:szCs w:val="18"/>
        </w:rPr>
        <w:t>2</w:t>
      </w:r>
      <w:r w:rsidRPr="00E625A0">
        <w:rPr>
          <w:rFonts w:ascii="Calibri" w:eastAsia="宋体" w:hAnsi="Calibri" w:cs="Arial" w:hint="eastAsia"/>
          <w:sz w:val="18"/>
          <w:szCs w:val="18"/>
        </w:rPr>
        <w:t>）第五沉思：笛卡尔认为，凡是我清楚明白地知觉到的东西属于某一个事物，它们也就事实上属于它。“上帝”是一个无限完满者，他的本质就包含着他的存在。笛卡尔说：“我已经习惯于在其他事物中将存在和本质区分开来。”但是对于“上帝”来说，他的存在与本质是分不开的，因此上帝的观念就必然使我相信“上帝”存在。“上帝”是一个无限的完满者，他具有所有的完满性，因此他必然具有存在的属性。</w:t>
      </w:r>
    </w:p>
    <w:p w14:paraId="4300AB8B" w14:textId="77777777" w:rsidR="00E625A0" w:rsidRPr="00E625A0" w:rsidRDefault="00E625A0" w:rsidP="00E625A0">
      <w:pPr>
        <w:rPr>
          <w:rFonts w:ascii="Calibri" w:eastAsia="宋体" w:hAnsi="Calibri" w:cs="Arial"/>
          <w:sz w:val="18"/>
          <w:szCs w:val="18"/>
        </w:rPr>
      </w:pPr>
    </w:p>
    <w:p w14:paraId="0BC1BDFA" w14:textId="77777777" w:rsidR="00E625A0" w:rsidRPr="00E625A0" w:rsidRDefault="00E625A0" w:rsidP="00E625A0">
      <w:pPr>
        <w:numPr>
          <w:ilvl w:val="0"/>
          <w:numId w:val="23"/>
        </w:numPr>
        <w:rPr>
          <w:rFonts w:ascii="Calibri" w:eastAsia="宋体" w:hAnsi="Calibri" w:cs="Arial"/>
          <w:sz w:val="18"/>
          <w:szCs w:val="18"/>
        </w:rPr>
      </w:pPr>
      <w:r w:rsidRPr="00E625A0">
        <w:rPr>
          <w:rFonts w:ascii="Calibri" w:eastAsia="宋体" w:hAnsi="Calibri" w:cs="Arial" w:hint="eastAsia"/>
          <w:sz w:val="18"/>
          <w:szCs w:val="18"/>
        </w:rPr>
        <w:t>笛卡尔提出了怎样的身心二元论，这种二元论在他之后的近代哲学中造成了怎样的形而上学后果和认识论后果？</w:t>
      </w:r>
    </w:p>
    <w:p w14:paraId="22A1E86E"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 xml:space="preserve">   </w:t>
      </w:r>
      <w:r w:rsidRPr="00E625A0">
        <w:rPr>
          <w:rFonts w:ascii="Calibri" w:eastAsia="宋体" w:hAnsi="Calibri" w:cs="Arial" w:hint="eastAsia"/>
          <w:sz w:val="18"/>
          <w:szCs w:val="18"/>
        </w:rPr>
        <w:t>（</w:t>
      </w:r>
      <w:r w:rsidRPr="00E625A0">
        <w:rPr>
          <w:rFonts w:ascii="Calibri" w:eastAsia="宋体" w:hAnsi="Calibri" w:cs="Arial"/>
          <w:sz w:val="18"/>
          <w:szCs w:val="18"/>
        </w:rPr>
        <w:t>1</w:t>
      </w:r>
      <w:r w:rsidRPr="00E625A0">
        <w:rPr>
          <w:rFonts w:ascii="Calibri" w:eastAsia="宋体" w:hAnsi="Calibri" w:cs="Arial" w:hint="eastAsia"/>
          <w:sz w:val="18"/>
          <w:szCs w:val="18"/>
        </w:rPr>
        <w:t>）笛卡尔从普遍怀疑出发，确定了心灵、上帝和物体三种东西的存在，他称之为“实体”。“实体”，即“能自己存在，而其存在并不需要别的事物的一种事物。”所以，真正符合实体定义的，只有上帝。因为只有上帝是绝对独立的存在。因此当我们说上帝、心灵、物体是三个实体的时候，并不是在同一意义上说的。</w:t>
      </w:r>
    </w:p>
    <w:p w14:paraId="385E77D0" w14:textId="77777777" w:rsidR="00E625A0" w:rsidRPr="00E625A0" w:rsidRDefault="00E625A0" w:rsidP="00E625A0">
      <w:pPr>
        <w:ind w:firstLineChars="300" w:firstLine="540"/>
        <w:rPr>
          <w:rFonts w:ascii="Calibri" w:eastAsia="宋体" w:hAnsi="Calibri" w:cs="Arial"/>
          <w:sz w:val="18"/>
          <w:szCs w:val="18"/>
        </w:rPr>
      </w:pPr>
      <w:r w:rsidRPr="00E625A0">
        <w:rPr>
          <w:rFonts w:ascii="Calibri" w:eastAsia="宋体" w:hAnsi="Calibri" w:cs="Arial" w:hint="eastAsia"/>
          <w:sz w:val="18"/>
          <w:szCs w:val="18"/>
        </w:rPr>
        <w:t>从来源来讲。心灵与物体都依赖于上帝，不过它们仅依赖于上帝；而就本性而言，心灵之为心灵，物体之为物体，是因依赖于自身而存在的。所以从相对的意义上说，它们也可以叫做实体。</w:t>
      </w:r>
    </w:p>
    <w:p w14:paraId="1B2734B7"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按照笛卡尔的原则，我们只能通过属性认识实体；“思想”和“广延”是我们最为熟悉的无处不在的属性，从认识论意义上说，只有心灵和物质才是实体。上帝只是心灵与物体这两个相互独立，互不相干的实体的逻辑根据和一致性的保证。</w:t>
      </w:r>
    </w:p>
    <w:p w14:paraId="4A1E1544"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sz w:val="18"/>
          <w:szCs w:val="18"/>
        </w:rPr>
        <w:t xml:space="preserve">       </w:t>
      </w:r>
      <w:r w:rsidRPr="00E625A0">
        <w:rPr>
          <w:rFonts w:ascii="Calibri" w:eastAsia="宋体" w:hAnsi="Calibri" w:cs="Arial" w:hint="eastAsia"/>
          <w:sz w:val="18"/>
          <w:szCs w:val="18"/>
        </w:rPr>
        <w:t>根据实体的定义，心灵与物质不依靠对方而存在，从它们的本质属性来看，思想和广延没有任何共同之处，思想没有广延，广延不能思想。这样，笛卡尔得出了二元论的结论，心灵和物质是独立存在的两个实体，它们之间没有相互作用。就人来说，灵魂和肉体是互不相干，各自独立存在的。</w:t>
      </w:r>
    </w:p>
    <w:p w14:paraId="7F22A1CC"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但是这种二元论无法解释心身之间显而易见的相互关系，也无法说明心灵对身体的认识问题。因此，笛卡尔逐渐放弃了彻底的心身二元论，开始在两者之间寻找联系，它认为，我们实际上是心灵与身体的联合体，两者之间有着一种交感作用，即人的心灵能作用于人的身体，人的身体也能反作用于人的心灵。笛卡尔指出，这种交感作用是通过大脑的“松果腺”来进行的。（心身交感论）</w:t>
      </w:r>
    </w:p>
    <w:p w14:paraId="6EA615FA"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w:t>
      </w:r>
      <w:r w:rsidRPr="00E625A0">
        <w:rPr>
          <w:rFonts w:ascii="Calibri" w:eastAsia="宋体" w:hAnsi="Calibri" w:cs="Arial"/>
          <w:sz w:val="18"/>
          <w:szCs w:val="18"/>
        </w:rPr>
        <w:t>2</w:t>
      </w:r>
      <w:r w:rsidRPr="00E625A0">
        <w:rPr>
          <w:rFonts w:ascii="Calibri" w:eastAsia="宋体" w:hAnsi="Calibri" w:cs="Arial" w:hint="eastAsia"/>
          <w:sz w:val="18"/>
          <w:szCs w:val="18"/>
        </w:rPr>
        <w:t>）造成了怎样的形而上学后果和认识论后果？</w:t>
      </w:r>
    </w:p>
    <w:p w14:paraId="74A61639" w14:textId="77777777" w:rsidR="00E625A0" w:rsidRPr="00E625A0" w:rsidRDefault="00E625A0" w:rsidP="00E625A0">
      <w:pPr>
        <w:rPr>
          <w:rFonts w:ascii="Calibri" w:eastAsia="宋体" w:hAnsi="Calibri" w:cs="Arial"/>
          <w:sz w:val="18"/>
          <w:szCs w:val="18"/>
        </w:rPr>
      </w:pPr>
    </w:p>
    <w:p w14:paraId="22AF7308" w14:textId="77777777" w:rsidR="00E625A0" w:rsidRPr="00E625A0" w:rsidRDefault="00E625A0" w:rsidP="00E625A0">
      <w:pPr>
        <w:numPr>
          <w:ilvl w:val="0"/>
          <w:numId w:val="23"/>
        </w:numPr>
        <w:rPr>
          <w:rFonts w:ascii="Calibri" w:eastAsia="宋体" w:hAnsi="Calibri" w:cs="Arial"/>
          <w:sz w:val="18"/>
          <w:szCs w:val="18"/>
        </w:rPr>
      </w:pPr>
      <w:r w:rsidRPr="00E625A0">
        <w:rPr>
          <w:rFonts w:ascii="Calibri" w:eastAsia="宋体" w:hAnsi="Calibri" w:cs="Arial" w:hint="eastAsia"/>
          <w:sz w:val="18"/>
          <w:szCs w:val="18"/>
        </w:rPr>
        <w:t>笛卡尔在《第一哲学沉思录》中“将凡是我们领会的十分清楚，十分明白的东西都是真实的。”定为判断真理的总则，请联系“心物关系”难题，对这一真理判断加以评论。</w:t>
      </w:r>
    </w:p>
    <w:p w14:paraId="3FDCCA28" w14:textId="77777777" w:rsidR="00E625A0" w:rsidRPr="00E625A0" w:rsidRDefault="00E625A0" w:rsidP="00E625A0">
      <w:pPr>
        <w:ind w:left="420"/>
        <w:rPr>
          <w:rFonts w:ascii="Calibri" w:eastAsia="宋体" w:hAnsi="Calibri" w:cs="Arial"/>
          <w:sz w:val="18"/>
          <w:szCs w:val="18"/>
        </w:rPr>
      </w:pPr>
      <w:r w:rsidRPr="00E625A0">
        <w:rPr>
          <w:rFonts w:ascii="Calibri" w:eastAsia="宋体" w:hAnsi="Calibri" w:cs="Arial"/>
          <w:sz w:val="18"/>
          <w:szCs w:val="18"/>
        </w:rPr>
        <w:t>答：</w:t>
      </w:r>
      <w:r w:rsidRPr="00E625A0">
        <w:rPr>
          <w:rFonts w:ascii="Calibri" w:eastAsia="宋体" w:hAnsi="Calibri" w:cs="Arial"/>
          <w:sz w:val="18"/>
          <w:szCs w:val="18"/>
        </w:rPr>
        <w:t xml:space="preserve">     </w:t>
      </w:r>
    </w:p>
    <w:p w14:paraId="1444289E" w14:textId="77777777" w:rsidR="00E625A0" w:rsidRPr="00E625A0" w:rsidRDefault="00E625A0" w:rsidP="00E625A0">
      <w:pPr>
        <w:ind w:left="420" w:firstLineChars="200" w:firstLine="360"/>
        <w:rPr>
          <w:rFonts w:ascii="Calibri" w:eastAsia="宋体" w:hAnsi="Calibri" w:cs="Arial"/>
          <w:sz w:val="18"/>
          <w:szCs w:val="18"/>
        </w:rPr>
      </w:pPr>
      <w:r w:rsidRPr="00E625A0">
        <w:rPr>
          <w:rFonts w:ascii="Calibri" w:eastAsia="宋体" w:hAnsi="Calibri" w:cs="Arial" w:hint="eastAsia"/>
          <w:sz w:val="18"/>
          <w:szCs w:val="18"/>
        </w:rPr>
        <w:t>这一判断真理的总则在身心二元论看来是不可能成立的，除非请出上帝帮忙。</w:t>
      </w:r>
    </w:p>
    <w:p w14:paraId="15D6DED6" w14:textId="77777777" w:rsidR="00E625A0" w:rsidRPr="00E625A0" w:rsidRDefault="00E625A0" w:rsidP="00E625A0">
      <w:pPr>
        <w:ind w:left="420" w:firstLineChars="200" w:firstLine="360"/>
        <w:rPr>
          <w:rFonts w:ascii="Calibri" w:eastAsia="宋体" w:hAnsi="Calibri" w:cs="Arial"/>
          <w:sz w:val="18"/>
          <w:szCs w:val="18"/>
        </w:rPr>
      </w:pPr>
      <w:r w:rsidRPr="00E625A0">
        <w:rPr>
          <w:rFonts w:ascii="Calibri" w:eastAsia="宋体" w:hAnsi="Calibri" w:cs="Arial" w:hint="eastAsia"/>
          <w:sz w:val="18"/>
          <w:szCs w:val="18"/>
        </w:rPr>
        <w:t>身心二元论认为心灵和物质是独立存在的两个实体，它们之间没有相互作用，“我”只是思想实体，所以“我”不能证明物质实体的存在，也不能证明“我”关于物质世界的观念是否与它符合一致。所以只好请上帝来帮忙，在证明了上帝存在之后，这条判断真理的准则便有了根据；它之所以是可靠的，只是因为有上帝的存在。因为上帝是一个完满的实体，并且因为我们所有的一切都从上帝而来。由此可见，我们的观念和概念，既然就</w:t>
      </w:r>
      <w:proofErr w:type="gramStart"/>
      <w:r w:rsidRPr="00E625A0">
        <w:rPr>
          <w:rFonts w:ascii="Calibri" w:eastAsia="宋体" w:hAnsi="Calibri" w:cs="Arial" w:hint="eastAsia"/>
          <w:sz w:val="18"/>
          <w:szCs w:val="18"/>
        </w:rPr>
        <w:t>其清楚</w:t>
      </w:r>
      <w:proofErr w:type="gramEnd"/>
      <w:r w:rsidRPr="00E625A0">
        <w:rPr>
          <w:rFonts w:ascii="Calibri" w:eastAsia="宋体" w:hAnsi="Calibri" w:cs="Arial" w:hint="eastAsia"/>
          <w:sz w:val="18"/>
          <w:szCs w:val="18"/>
        </w:rPr>
        <w:t>明白而言，乃是从上帝而来的实在的东西，所以只能是真的。</w:t>
      </w:r>
    </w:p>
    <w:p w14:paraId="6F2F7C60" w14:textId="77777777" w:rsidR="00E625A0" w:rsidRPr="00E625A0" w:rsidRDefault="00E625A0" w:rsidP="00E625A0">
      <w:pPr>
        <w:ind w:left="420" w:firstLineChars="200" w:firstLine="360"/>
        <w:rPr>
          <w:rFonts w:ascii="Calibri" w:eastAsia="宋体" w:hAnsi="Calibri" w:cs="Arial"/>
          <w:sz w:val="18"/>
          <w:szCs w:val="18"/>
        </w:rPr>
      </w:pPr>
      <w:r w:rsidRPr="00E625A0">
        <w:rPr>
          <w:rFonts w:ascii="Calibri" w:eastAsia="宋体" w:hAnsi="Calibri" w:cs="Arial" w:hint="eastAsia"/>
          <w:sz w:val="18"/>
          <w:szCs w:val="18"/>
        </w:rPr>
        <w:t>我们的确有关于物质世界的清楚明白的观念，问题是，这些观念究竟是从哪里来的？由于心灵与物体是不同的实体，它们之间不可能相互过渡，所以这些观念不可能是“我”产生的。既然我们的观念就提清楚，明白而言，都是从上帝而来的，实在的东西，那么我们关于物质世界的观念也必然来自上帝，它们必然是真实可靠的。也就是说，上帝保证了我们心中清楚明白的观念的实在性，也保证了外界事物的实在性，同时亦保证了心灵与物体之间的一致性。上帝一方面把自然规律建立在自然之中，另一方面又把它们的概念印在我们的心灵之中。</w:t>
      </w:r>
    </w:p>
    <w:p w14:paraId="0BC35767" w14:textId="77777777" w:rsidR="00E625A0" w:rsidRPr="00E625A0" w:rsidRDefault="00E625A0" w:rsidP="00E625A0">
      <w:pPr>
        <w:rPr>
          <w:rFonts w:ascii="Calibri" w:eastAsia="宋体" w:hAnsi="Calibri" w:cs="Arial"/>
          <w:sz w:val="18"/>
          <w:szCs w:val="18"/>
        </w:rPr>
      </w:pPr>
    </w:p>
    <w:p w14:paraId="5FFCCCE1" w14:textId="77777777" w:rsidR="00E625A0" w:rsidRPr="00E625A0" w:rsidRDefault="00E625A0" w:rsidP="00E625A0">
      <w:pPr>
        <w:numPr>
          <w:ilvl w:val="0"/>
          <w:numId w:val="23"/>
        </w:numPr>
        <w:rPr>
          <w:rFonts w:ascii="Calibri" w:eastAsia="宋体" w:hAnsi="Calibri" w:cs="Arial"/>
          <w:sz w:val="18"/>
          <w:szCs w:val="18"/>
        </w:rPr>
      </w:pPr>
      <w:r w:rsidRPr="00E625A0">
        <w:rPr>
          <w:rFonts w:ascii="Calibri" w:eastAsia="宋体" w:hAnsi="Calibri" w:cs="Arial" w:hint="eastAsia"/>
          <w:sz w:val="18"/>
          <w:szCs w:val="18"/>
        </w:rPr>
        <w:t>简述笛卡尔的天赋观念说。</w:t>
      </w:r>
    </w:p>
    <w:p w14:paraId="004CB201" w14:textId="77777777" w:rsidR="00E625A0" w:rsidRPr="00E625A0" w:rsidRDefault="00E625A0" w:rsidP="00E625A0">
      <w:pPr>
        <w:ind w:left="420" w:firstLineChars="200" w:firstLine="360"/>
        <w:rPr>
          <w:rFonts w:ascii="Calibri" w:eastAsia="宋体" w:hAnsi="Calibri" w:cs="Arial"/>
          <w:sz w:val="18"/>
          <w:szCs w:val="18"/>
        </w:rPr>
      </w:pPr>
      <w:r w:rsidRPr="00E625A0">
        <w:rPr>
          <w:rFonts w:ascii="Calibri" w:eastAsia="宋体" w:hAnsi="Calibri" w:cs="Arial" w:hint="eastAsia"/>
          <w:sz w:val="18"/>
          <w:szCs w:val="18"/>
        </w:rPr>
        <w:t>笛卡尔的天赋观念说包括天赋观念直接呈现说，天赋观念潜在发现说、天赋能力潜存说。</w:t>
      </w:r>
    </w:p>
    <w:p w14:paraId="195570CF" w14:textId="77777777" w:rsidR="00E625A0" w:rsidRPr="00E625A0" w:rsidRDefault="00E625A0" w:rsidP="00E625A0">
      <w:pPr>
        <w:numPr>
          <w:ilvl w:val="0"/>
          <w:numId w:val="25"/>
        </w:numPr>
        <w:rPr>
          <w:rFonts w:ascii="Calibri" w:eastAsia="宋体" w:hAnsi="Calibri" w:cs="Arial"/>
          <w:sz w:val="18"/>
          <w:szCs w:val="18"/>
        </w:rPr>
      </w:pPr>
      <w:r w:rsidRPr="00E625A0">
        <w:rPr>
          <w:rFonts w:ascii="Calibri" w:eastAsia="宋体" w:hAnsi="Calibri" w:cs="Arial" w:hint="eastAsia"/>
          <w:sz w:val="18"/>
          <w:szCs w:val="18"/>
        </w:rPr>
        <w:t>天赋观念直接呈现说认为所有一切，不是来自感觉经验、不是来自主观的虚构，而只能来自纯粹的理性思维的东西都是天赋的。并且它必须是清楚明白，无可置疑的，以及它是普遍有效的，是对事物的本质的认识，是永恒的真理。</w:t>
      </w:r>
    </w:p>
    <w:p w14:paraId="7DD581A0" w14:textId="77777777" w:rsidR="00E625A0" w:rsidRPr="00E625A0" w:rsidRDefault="00E625A0" w:rsidP="00E625A0">
      <w:pPr>
        <w:numPr>
          <w:ilvl w:val="0"/>
          <w:numId w:val="25"/>
        </w:numPr>
        <w:rPr>
          <w:rFonts w:ascii="Calibri" w:eastAsia="宋体" w:hAnsi="Calibri" w:cs="Arial"/>
          <w:sz w:val="18"/>
          <w:szCs w:val="18"/>
        </w:rPr>
      </w:pPr>
      <w:r w:rsidRPr="00E625A0">
        <w:rPr>
          <w:rFonts w:ascii="Calibri" w:eastAsia="宋体" w:hAnsi="Calibri" w:cs="Arial" w:hint="eastAsia"/>
          <w:sz w:val="18"/>
          <w:szCs w:val="18"/>
        </w:rPr>
        <w:t>天赋观念潜在发现说认为，天赋观念是</w:t>
      </w:r>
      <w:proofErr w:type="gramStart"/>
      <w:r w:rsidRPr="00E625A0">
        <w:rPr>
          <w:rFonts w:ascii="Calibri" w:eastAsia="宋体" w:hAnsi="Calibri" w:cs="Arial" w:hint="eastAsia"/>
          <w:sz w:val="18"/>
          <w:szCs w:val="18"/>
        </w:rPr>
        <w:t>潜存在</w:t>
      </w:r>
      <w:proofErr w:type="gramEnd"/>
      <w:r w:rsidRPr="00E625A0">
        <w:rPr>
          <w:rFonts w:ascii="Calibri" w:eastAsia="宋体" w:hAnsi="Calibri" w:cs="Arial" w:hint="eastAsia"/>
          <w:sz w:val="18"/>
          <w:szCs w:val="18"/>
        </w:rPr>
        <w:t>我们心中的，需要学习和训练才能把它们从其他观念的掩蔽和混杂中发现出来。这些观念完全展现在我们心中，但是它们受到肉体的干扰，婴儿、小孩和青年人的精神淹没在肉体之中，只有成年人才能冲破身体的牢笼，发现那些自明的真理。</w:t>
      </w:r>
    </w:p>
    <w:p w14:paraId="02DAC9D3" w14:textId="77777777" w:rsidR="00E625A0" w:rsidRPr="00E625A0" w:rsidRDefault="00E625A0" w:rsidP="00E625A0">
      <w:pPr>
        <w:numPr>
          <w:ilvl w:val="0"/>
          <w:numId w:val="25"/>
        </w:numPr>
        <w:rPr>
          <w:rFonts w:ascii="Calibri" w:eastAsia="宋体" w:hAnsi="Calibri" w:cs="Arial"/>
          <w:sz w:val="18"/>
          <w:szCs w:val="18"/>
        </w:rPr>
      </w:pPr>
      <w:r w:rsidRPr="00E625A0">
        <w:rPr>
          <w:rFonts w:ascii="Calibri" w:eastAsia="宋体" w:hAnsi="Calibri" w:cs="Arial" w:hint="eastAsia"/>
          <w:sz w:val="18"/>
          <w:szCs w:val="18"/>
        </w:rPr>
        <w:t>天赋能力潜存说，认为天赋观念实际上是一种潜存的能力。一旦经验诱发它就能产生出这种观念。笛卡尔把这种潜在的能力</w:t>
      </w:r>
      <w:proofErr w:type="gramStart"/>
      <w:r w:rsidRPr="00E625A0">
        <w:rPr>
          <w:rFonts w:ascii="Calibri" w:eastAsia="宋体" w:hAnsi="Calibri" w:cs="Arial" w:hint="eastAsia"/>
          <w:sz w:val="18"/>
          <w:szCs w:val="18"/>
        </w:rPr>
        <w:t>看做</w:t>
      </w:r>
      <w:proofErr w:type="gramEnd"/>
      <w:r w:rsidRPr="00E625A0">
        <w:rPr>
          <w:rFonts w:ascii="Calibri" w:eastAsia="宋体" w:hAnsi="Calibri" w:cs="Arial" w:hint="eastAsia"/>
          <w:sz w:val="18"/>
          <w:szCs w:val="18"/>
        </w:rPr>
        <w:t>是某种倾向或禀赋，并且承认经验给我们提供了一个偶因或机缘，使我们的精神根据这种天赋的思维能力形成这些观念。</w:t>
      </w:r>
    </w:p>
    <w:p w14:paraId="1E7D6285" w14:textId="77777777" w:rsidR="00E625A0" w:rsidRPr="00E625A0" w:rsidRDefault="00E625A0" w:rsidP="00E625A0">
      <w:pPr>
        <w:ind w:left="420"/>
        <w:rPr>
          <w:rFonts w:ascii="Calibri" w:eastAsia="宋体" w:hAnsi="Calibri" w:cs="Arial"/>
          <w:sz w:val="18"/>
          <w:szCs w:val="18"/>
        </w:rPr>
      </w:pPr>
    </w:p>
    <w:p w14:paraId="4B394B01"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 xml:space="preserve"> </w:t>
      </w:r>
      <w:r w:rsidRPr="00E625A0">
        <w:rPr>
          <w:rFonts w:ascii="Calibri" w:eastAsia="宋体" w:hAnsi="Calibri" w:cs="Arial" w:hint="eastAsia"/>
          <w:sz w:val="18"/>
          <w:szCs w:val="18"/>
        </w:rPr>
        <w:t>十二、笛卡尔方法论的特点。</w:t>
      </w:r>
    </w:p>
    <w:p w14:paraId="6FFF492A" w14:textId="77777777" w:rsidR="00E625A0" w:rsidRPr="00E625A0" w:rsidRDefault="00E625A0" w:rsidP="00E625A0">
      <w:pPr>
        <w:ind w:left="319" w:hangingChars="177" w:hanging="319"/>
        <w:rPr>
          <w:rFonts w:ascii="Calibri" w:eastAsia="宋体" w:hAnsi="Calibri" w:cs="Arial"/>
          <w:sz w:val="18"/>
          <w:szCs w:val="18"/>
        </w:rPr>
      </w:pPr>
      <w:r w:rsidRPr="00E625A0">
        <w:rPr>
          <w:rFonts w:ascii="Calibri" w:eastAsia="宋体" w:hAnsi="Calibri" w:cs="Arial"/>
          <w:sz w:val="18"/>
          <w:szCs w:val="18"/>
        </w:rPr>
        <w:t xml:space="preserve">   </w:t>
      </w:r>
      <w:r w:rsidRPr="00E625A0">
        <w:rPr>
          <w:rFonts w:ascii="Calibri" w:eastAsia="宋体" w:hAnsi="Calibri" w:cs="Arial" w:hint="eastAsia"/>
          <w:sz w:val="18"/>
          <w:szCs w:val="18"/>
        </w:rPr>
        <w:t>（一）在笛卡尔看来，要想重建哲学的基础，关键在于科学的方法，他认为数学方法是普遍运用的一般方法，但数学家却没有对数学方法进行反思，对它反思是哲学家的任务。笛卡尔称科学的方法为“普遍数学”。“普遍数学”把数学最一般的特征运用到其它学科，数学的一般特征有二：度量和顺序，这两个特征在运用于更大范围时，需要从哲学上加以界定，使它们获得更普遍的定义。数学的“度量”只是量与量之间的比较。在数学以外的领域，我们可以把度量转化为不可量化的对象之间同与异的比较。科学研究的顺序有两种，即从简单到复杂的综合和从复杂到简单的分析。在数学中，研究对象是同质的，这两种方法是可逆的，但在形而上学关于因果关系的研究中，终极原因是无限的上帝，被造的事物是有限的，原因和结果不同质，所以形而上学需要找到一个确定无疑的简单出发点，由此建构出关</w:t>
      </w:r>
      <w:proofErr w:type="gramStart"/>
      <w:r w:rsidRPr="00E625A0">
        <w:rPr>
          <w:rFonts w:ascii="Calibri" w:eastAsia="宋体" w:hAnsi="Calibri" w:cs="Arial" w:hint="eastAsia"/>
          <w:sz w:val="18"/>
          <w:szCs w:val="18"/>
        </w:rPr>
        <w:t>于原因</w:t>
      </w:r>
      <w:proofErr w:type="gramEnd"/>
      <w:r w:rsidRPr="00E625A0">
        <w:rPr>
          <w:rFonts w:ascii="Calibri" w:eastAsia="宋体" w:hAnsi="Calibri" w:cs="Arial" w:hint="eastAsia"/>
          <w:sz w:val="18"/>
          <w:szCs w:val="18"/>
        </w:rPr>
        <w:t>和结果的知识。</w:t>
      </w:r>
    </w:p>
    <w:p w14:paraId="2FA6CE5D" w14:textId="77777777" w:rsidR="00E625A0" w:rsidRPr="00E625A0" w:rsidRDefault="00E625A0" w:rsidP="00E625A0">
      <w:pPr>
        <w:rPr>
          <w:rFonts w:ascii="Calibri" w:eastAsia="宋体" w:hAnsi="Calibri" w:cs="Arial"/>
          <w:sz w:val="18"/>
          <w:szCs w:val="18"/>
        </w:rPr>
      </w:pPr>
      <w:r w:rsidRPr="00E625A0">
        <w:rPr>
          <w:rFonts w:ascii="Calibri" w:eastAsia="宋体" w:hAnsi="Calibri" w:cs="Arial" w:hint="eastAsia"/>
          <w:sz w:val="18"/>
          <w:szCs w:val="18"/>
        </w:rPr>
        <w:t xml:space="preserve"> </w:t>
      </w:r>
      <w:r w:rsidRPr="00E625A0">
        <w:rPr>
          <w:rFonts w:ascii="Calibri" w:eastAsia="宋体" w:hAnsi="Calibri" w:cs="Arial" w:hint="eastAsia"/>
          <w:sz w:val="18"/>
          <w:szCs w:val="18"/>
        </w:rPr>
        <w:t>（二）按照先分析后综合的顺序，笛卡尔建立起四条方法论的规则。</w:t>
      </w:r>
    </w:p>
    <w:p w14:paraId="2D47943D" w14:textId="6F288523" w:rsidR="00E625A0" w:rsidRPr="00E625A0" w:rsidRDefault="0056794C" w:rsidP="0056794C">
      <w:pPr>
        <w:ind w:firstLineChars="300" w:firstLine="540"/>
        <w:rPr>
          <w:rFonts w:ascii="Calibri" w:eastAsia="宋体" w:hAnsi="Calibri" w:cs="Arial"/>
          <w:sz w:val="16"/>
          <w:szCs w:val="16"/>
        </w:rPr>
      </w:pPr>
      <w:r>
        <w:rPr>
          <w:rFonts w:ascii="Calibri" w:eastAsia="宋体" w:hAnsi="Calibri" w:cs="Arial"/>
          <w:sz w:val="18"/>
          <w:szCs w:val="18"/>
        </w:rPr>
        <w:t> </w:t>
      </w:r>
      <w:r w:rsidR="00E625A0" w:rsidRPr="00E625A0">
        <w:rPr>
          <w:rFonts w:ascii="Calibri" w:eastAsia="宋体" w:hAnsi="Calibri" w:cs="Arial" w:hint="eastAsia"/>
          <w:sz w:val="16"/>
          <w:szCs w:val="16"/>
        </w:rPr>
        <w:t>第一，绝不接受我没有确定为真的东西。</w:t>
      </w:r>
    </w:p>
    <w:p w14:paraId="2E0EA275" w14:textId="28591ED0" w:rsidR="00E625A0" w:rsidRPr="00E625A0" w:rsidRDefault="00E625A0" w:rsidP="00E625A0">
      <w:pPr>
        <w:ind w:leftChars="202" w:left="424"/>
        <w:rPr>
          <w:rFonts w:ascii="Calibri" w:eastAsia="宋体" w:hAnsi="Calibri" w:cs="Arial"/>
          <w:sz w:val="16"/>
          <w:szCs w:val="16"/>
        </w:rPr>
      </w:pPr>
      <w:r w:rsidRPr="00E625A0">
        <w:rPr>
          <w:rFonts w:ascii="Calibri" w:eastAsia="宋体" w:hAnsi="Calibri" w:cs="Arial"/>
          <w:sz w:val="16"/>
          <w:szCs w:val="16"/>
        </w:rPr>
        <w:t xml:space="preserve"> </w:t>
      </w:r>
      <w:r w:rsidR="0056794C" w:rsidRPr="0056794C">
        <w:rPr>
          <w:rFonts w:ascii="Calibri" w:eastAsia="宋体" w:hAnsi="Calibri" w:cs="Arial"/>
          <w:sz w:val="16"/>
          <w:szCs w:val="16"/>
        </w:rPr>
        <w:t xml:space="preserve"> </w:t>
      </w:r>
      <w:r w:rsidRPr="00E625A0">
        <w:rPr>
          <w:rFonts w:ascii="Calibri" w:eastAsia="宋体" w:hAnsi="Calibri" w:cs="Arial" w:hint="eastAsia"/>
          <w:sz w:val="16"/>
          <w:szCs w:val="16"/>
        </w:rPr>
        <w:t>第二，把每一个考察的难题分析为细小部分，直到可以适当地、圆满解决的程度为止。</w:t>
      </w:r>
    </w:p>
    <w:p w14:paraId="027B221F" w14:textId="0E62AA5A" w:rsidR="00E625A0" w:rsidRPr="00E625A0" w:rsidRDefault="00E625A0" w:rsidP="00E625A0">
      <w:pPr>
        <w:ind w:leftChars="202" w:left="424"/>
        <w:rPr>
          <w:rFonts w:ascii="Calibri" w:eastAsia="宋体" w:hAnsi="Calibri" w:cs="Arial"/>
          <w:sz w:val="16"/>
          <w:szCs w:val="16"/>
        </w:rPr>
      </w:pPr>
      <w:r w:rsidRPr="00E625A0">
        <w:rPr>
          <w:rFonts w:ascii="Calibri" w:eastAsia="宋体" w:hAnsi="Calibri" w:cs="Arial"/>
          <w:sz w:val="16"/>
          <w:szCs w:val="16"/>
        </w:rPr>
        <w:t xml:space="preserve">  </w:t>
      </w:r>
      <w:r w:rsidRPr="00E625A0">
        <w:rPr>
          <w:rFonts w:ascii="Calibri" w:eastAsia="宋体" w:hAnsi="Calibri" w:cs="Arial" w:hint="eastAsia"/>
          <w:sz w:val="16"/>
          <w:szCs w:val="16"/>
        </w:rPr>
        <w:t>第三，按照顺序，从最简单、最容易认识的对象开始，一点</w:t>
      </w:r>
      <w:proofErr w:type="gramStart"/>
      <w:r w:rsidRPr="00E625A0">
        <w:rPr>
          <w:rFonts w:ascii="Calibri" w:eastAsia="宋体" w:hAnsi="Calibri" w:cs="Arial" w:hint="eastAsia"/>
          <w:sz w:val="16"/>
          <w:szCs w:val="16"/>
        </w:rPr>
        <w:t>一点</w:t>
      </w:r>
      <w:proofErr w:type="gramEnd"/>
      <w:r w:rsidRPr="00E625A0">
        <w:rPr>
          <w:rFonts w:ascii="Calibri" w:eastAsia="宋体" w:hAnsi="Calibri" w:cs="Arial" w:hint="eastAsia"/>
          <w:sz w:val="16"/>
          <w:szCs w:val="16"/>
        </w:rPr>
        <w:t>地上升到对复杂对象的认识。</w:t>
      </w:r>
      <w:r w:rsidR="0056794C" w:rsidRPr="0056794C">
        <w:rPr>
          <w:rFonts w:ascii="Calibri" w:eastAsia="宋体" w:hAnsi="Calibri" w:cs="Arial" w:hint="eastAsia"/>
          <w:sz w:val="16"/>
          <w:szCs w:val="16"/>
        </w:rPr>
        <w:t xml:space="preserve"> </w:t>
      </w:r>
    </w:p>
    <w:p w14:paraId="48D8BAE8" w14:textId="04C8D9D3" w:rsidR="00E625A0" w:rsidRPr="00E625A0" w:rsidRDefault="00E625A0" w:rsidP="00E625A0">
      <w:pPr>
        <w:ind w:leftChars="202" w:left="424"/>
        <w:rPr>
          <w:rFonts w:ascii="Calibri" w:eastAsia="宋体" w:hAnsi="Calibri" w:cs="Arial"/>
          <w:sz w:val="16"/>
          <w:szCs w:val="16"/>
        </w:rPr>
      </w:pPr>
      <w:r w:rsidRPr="00E625A0">
        <w:rPr>
          <w:rFonts w:ascii="Calibri" w:eastAsia="宋体" w:hAnsi="Calibri" w:cs="Arial"/>
          <w:sz w:val="16"/>
          <w:szCs w:val="16"/>
        </w:rPr>
        <w:t xml:space="preserve">  </w:t>
      </w:r>
      <w:r w:rsidRPr="00E625A0">
        <w:rPr>
          <w:rFonts w:ascii="Calibri" w:eastAsia="宋体" w:hAnsi="Calibri" w:cs="Arial" w:hint="eastAsia"/>
          <w:sz w:val="16"/>
          <w:szCs w:val="16"/>
        </w:rPr>
        <w:t>第四，把一切情况尽量完成的列举出来。</w:t>
      </w:r>
    </w:p>
    <w:p w14:paraId="3D87203D" w14:textId="77777777" w:rsidR="00E625A0" w:rsidRPr="00E625A0" w:rsidRDefault="00E625A0" w:rsidP="0056794C">
      <w:pPr>
        <w:ind w:leftChars="202" w:left="424" w:firstLineChars="200" w:firstLine="360"/>
        <w:rPr>
          <w:rFonts w:ascii="Calibri" w:eastAsia="宋体" w:hAnsi="Calibri" w:cs="Arial"/>
          <w:sz w:val="18"/>
          <w:szCs w:val="18"/>
        </w:rPr>
      </w:pPr>
      <w:r w:rsidRPr="00E625A0">
        <w:rPr>
          <w:rFonts w:ascii="Calibri" w:eastAsia="宋体" w:hAnsi="Calibri" w:cs="Arial" w:hint="eastAsia"/>
          <w:sz w:val="18"/>
          <w:szCs w:val="18"/>
        </w:rPr>
        <w:t>上述规则的第一条说明分析的必要性，指出分析的目的是找到无可怀疑的确定的阿基米德点。第二条概括了分析的方法，以及将那些复杂化对象或命题逐步分解为不可再分的简单对象或命题，弄清楚其内部的性质和结构。第三条概括了综合的方法，即按照合乎理性的秩序重新组合被分解开的要素，使我们的认识从最简单的对象开始，逐步上升到最复杂的对象的知识。第四条指分析和综合的过程，不能半途而废，分析要彻底，综合要全面，才能达到完全的真理。</w:t>
      </w:r>
    </w:p>
    <w:p w14:paraId="03EC995C" w14:textId="77777777" w:rsidR="00E625A0" w:rsidRPr="00E625A0" w:rsidRDefault="00E625A0" w:rsidP="00E625A0">
      <w:pPr>
        <w:ind w:left="319" w:hangingChars="177" w:hanging="319"/>
        <w:rPr>
          <w:rFonts w:ascii="Calibri" w:eastAsia="宋体" w:hAnsi="Calibri" w:cs="Arial"/>
          <w:sz w:val="18"/>
          <w:szCs w:val="18"/>
        </w:rPr>
      </w:pPr>
      <w:r w:rsidRPr="00E625A0">
        <w:rPr>
          <w:rFonts w:ascii="Calibri" w:eastAsia="宋体" w:hAnsi="Calibri" w:cs="Arial" w:hint="eastAsia"/>
          <w:sz w:val="18"/>
          <w:szCs w:val="18"/>
        </w:rPr>
        <w:t>（三）笛卡尔以几何学为模型，将演绎法看作哲学的根本方法。一般说来，笛卡尔的理性演绎法包括两个部分，即直观和演绎。直观即“理智直观”，它是一个清晰而周详的心灵的无可置疑的概念。仅仅由理性之</w:t>
      </w:r>
      <w:proofErr w:type="gramStart"/>
      <w:r w:rsidRPr="00E625A0">
        <w:rPr>
          <w:rFonts w:ascii="Calibri" w:eastAsia="宋体" w:hAnsi="Calibri" w:cs="Arial" w:hint="eastAsia"/>
          <w:sz w:val="18"/>
          <w:szCs w:val="18"/>
        </w:rPr>
        <w:t>光突然</w:t>
      </w:r>
      <w:proofErr w:type="gramEnd"/>
      <w:r w:rsidRPr="00E625A0">
        <w:rPr>
          <w:rFonts w:ascii="Calibri" w:eastAsia="宋体" w:hAnsi="Calibri" w:cs="Arial" w:hint="eastAsia"/>
          <w:sz w:val="18"/>
          <w:szCs w:val="18"/>
        </w:rPr>
        <w:t>而出；它比演绎本身更加可靠，因为它更简单。演绎，即从业已确知的基本原理出发而进行的带有必然性的推理。由此可见，理智直观的作用是为演绎提供进行推理的基本原理。演绎就从这些基本原理出发，形成一个具有普遍必然性的推理过程，最终形成科学知识的体系。</w:t>
      </w:r>
    </w:p>
    <w:p w14:paraId="2DE5BCB4"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十八、（</w:t>
      </w:r>
      <w:r w:rsidRPr="00336F67">
        <w:rPr>
          <w:rFonts w:ascii="Calibri" w:eastAsia="宋体" w:hAnsi="Calibri" w:cs="Arial" w:hint="eastAsia"/>
          <w:sz w:val="18"/>
          <w:szCs w:val="18"/>
        </w:rPr>
        <w:t>1</w:t>
      </w:r>
      <w:r w:rsidRPr="00336F67">
        <w:rPr>
          <w:rFonts w:ascii="Calibri" w:eastAsia="宋体" w:hAnsi="Calibri" w:cs="Arial" w:hint="eastAsia"/>
          <w:sz w:val="18"/>
          <w:szCs w:val="18"/>
        </w:rPr>
        <w:t>）笛卡尔在《第一哲学沉思集》中提出了怎样的实体学说？</w:t>
      </w:r>
    </w:p>
    <w:p w14:paraId="61851F3A"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 xml:space="preserve"> </w:t>
      </w:r>
      <w:r w:rsidRPr="00336F67">
        <w:rPr>
          <w:rFonts w:ascii="Calibri" w:eastAsia="宋体" w:hAnsi="Calibri" w:cs="Arial"/>
          <w:sz w:val="18"/>
          <w:szCs w:val="18"/>
        </w:rPr>
        <w:t xml:space="preserve">          </w:t>
      </w:r>
      <w:r w:rsidRPr="00336F67">
        <w:rPr>
          <w:rFonts w:ascii="Calibri" w:eastAsia="宋体" w:hAnsi="Calibri" w:cs="Arial" w:hint="eastAsia"/>
          <w:sz w:val="18"/>
          <w:szCs w:val="18"/>
        </w:rPr>
        <w:t>（</w:t>
      </w:r>
      <w:r w:rsidRPr="00336F67">
        <w:rPr>
          <w:rFonts w:ascii="Calibri" w:eastAsia="宋体" w:hAnsi="Calibri" w:cs="Arial" w:hint="eastAsia"/>
          <w:sz w:val="18"/>
          <w:szCs w:val="18"/>
        </w:rPr>
        <w:t>2</w:t>
      </w:r>
      <w:r w:rsidRPr="00336F67">
        <w:rPr>
          <w:rFonts w:ascii="Calibri" w:eastAsia="宋体" w:hAnsi="Calibri" w:cs="Arial" w:hint="eastAsia"/>
          <w:sz w:val="18"/>
          <w:szCs w:val="18"/>
        </w:rPr>
        <w:t>）这一思想在斯宾诺莎和莱布尼茨那里得到了怎样的发展？</w:t>
      </w:r>
    </w:p>
    <w:p w14:paraId="4B0BEC1B"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 xml:space="preserve"> </w:t>
      </w:r>
      <w:r w:rsidRPr="00336F67">
        <w:rPr>
          <w:rFonts w:ascii="Calibri" w:eastAsia="宋体" w:hAnsi="Calibri" w:cs="Arial"/>
          <w:sz w:val="18"/>
          <w:szCs w:val="18"/>
        </w:rPr>
        <w:t xml:space="preserve">          </w:t>
      </w:r>
      <w:r w:rsidRPr="00336F67">
        <w:rPr>
          <w:rFonts w:ascii="Calibri" w:eastAsia="宋体" w:hAnsi="Calibri" w:cs="Arial" w:hint="eastAsia"/>
          <w:sz w:val="18"/>
          <w:szCs w:val="18"/>
        </w:rPr>
        <w:t>（</w:t>
      </w:r>
      <w:r w:rsidRPr="00336F67">
        <w:rPr>
          <w:rFonts w:ascii="Calibri" w:eastAsia="宋体" w:hAnsi="Calibri" w:cs="Arial" w:hint="eastAsia"/>
          <w:sz w:val="18"/>
          <w:szCs w:val="18"/>
        </w:rPr>
        <w:t>3</w:t>
      </w:r>
      <w:r w:rsidRPr="00336F67">
        <w:rPr>
          <w:rFonts w:ascii="Calibri" w:eastAsia="宋体" w:hAnsi="Calibri" w:cs="Arial" w:hint="eastAsia"/>
          <w:sz w:val="18"/>
          <w:szCs w:val="18"/>
        </w:rPr>
        <w:t>）经验主义者贝克莱和休</w:t>
      </w:r>
      <w:proofErr w:type="gramStart"/>
      <w:r w:rsidRPr="00336F67">
        <w:rPr>
          <w:rFonts w:ascii="Calibri" w:eastAsia="宋体" w:hAnsi="Calibri" w:cs="Arial" w:hint="eastAsia"/>
          <w:sz w:val="18"/>
          <w:szCs w:val="18"/>
        </w:rPr>
        <w:t>谟</w:t>
      </w:r>
      <w:proofErr w:type="gramEnd"/>
      <w:r w:rsidRPr="00336F67">
        <w:rPr>
          <w:rFonts w:ascii="Calibri" w:eastAsia="宋体" w:hAnsi="Calibri" w:cs="Arial" w:hint="eastAsia"/>
          <w:sz w:val="18"/>
          <w:szCs w:val="18"/>
        </w:rPr>
        <w:t>对这一实体学说又是怎样回应的？</w:t>
      </w:r>
    </w:p>
    <w:p w14:paraId="236DA133"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w:t>
      </w:r>
      <w:r w:rsidRPr="00336F67">
        <w:rPr>
          <w:rFonts w:ascii="Calibri" w:eastAsia="宋体" w:hAnsi="Calibri" w:cs="Arial" w:hint="eastAsia"/>
          <w:sz w:val="18"/>
          <w:szCs w:val="18"/>
        </w:rPr>
        <w:t>1</w:t>
      </w:r>
      <w:r w:rsidRPr="00336F67">
        <w:rPr>
          <w:rFonts w:ascii="Calibri" w:eastAsia="宋体" w:hAnsi="Calibri" w:cs="Arial" w:hint="eastAsia"/>
          <w:sz w:val="18"/>
          <w:szCs w:val="18"/>
        </w:rPr>
        <w:t>）笛卡尔从普遍怀疑出发，确立了上帝、心灵、物体三种东西的存在，他称之为实体，即</w:t>
      </w:r>
      <w:r w:rsidRPr="00336F67">
        <w:rPr>
          <w:rFonts w:ascii="Calibri" w:eastAsia="宋体" w:hAnsi="Calibri" w:cs="Arial"/>
          <w:sz w:val="18"/>
          <w:szCs w:val="18"/>
        </w:rPr>
        <w:t>……</w:t>
      </w:r>
      <w:proofErr w:type="gramStart"/>
      <w:r w:rsidRPr="00336F67">
        <w:rPr>
          <w:rFonts w:ascii="Calibri" w:eastAsia="宋体" w:hAnsi="Calibri" w:cs="Arial"/>
          <w:sz w:val="18"/>
          <w:szCs w:val="18"/>
        </w:rPr>
        <w:t>……</w:t>
      </w:r>
      <w:proofErr w:type="gramEnd"/>
    </w:p>
    <w:p w14:paraId="3FCDEFC1"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w:t>
      </w:r>
      <w:r w:rsidRPr="00336F67">
        <w:rPr>
          <w:rFonts w:ascii="Calibri" w:eastAsia="宋体" w:hAnsi="Calibri" w:cs="Arial" w:hint="eastAsia"/>
          <w:sz w:val="18"/>
          <w:szCs w:val="18"/>
        </w:rPr>
        <w:t>2</w:t>
      </w:r>
      <w:r w:rsidRPr="00336F67">
        <w:rPr>
          <w:rFonts w:ascii="Calibri" w:eastAsia="宋体" w:hAnsi="Calibri" w:cs="Arial" w:hint="eastAsia"/>
          <w:sz w:val="18"/>
          <w:szCs w:val="18"/>
        </w:rPr>
        <w:t>）斯宾诺莎试图通过将笛卡尔的思想实体和广延实体下降为同一实体的不同属性的方式来化解心物二元论的矛盾。。。。。。。。。。。。。。。。。。。。。。。。。。。。。。。。。。。。。。</w:t>
      </w:r>
    </w:p>
    <w:p w14:paraId="5A738ADD"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斯宾诺莎关于实体的定义是：</w:t>
      </w:r>
      <w:r w:rsidRPr="00336F67">
        <w:rPr>
          <w:rFonts w:ascii="Calibri" w:eastAsia="宋体" w:hAnsi="Calibri" w:cs="Arial"/>
          <w:sz w:val="18"/>
          <w:szCs w:val="18"/>
        </w:rPr>
        <w:t xml:space="preserve">                                                                                                                                                      </w:t>
      </w:r>
    </w:p>
    <w:p w14:paraId="1DA332A1"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sz w:val="18"/>
          <w:szCs w:val="18"/>
        </w:rPr>
        <w:t>斯宾诺莎关于</w:t>
      </w:r>
      <w:r w:rsidRPr="00336F67">
        <w:rPr>
          <w:rFonts w:ascii="Calibri" w:eastAsia="宋体" w:hAnsi="Calibri" w:cs="Arial" w:hint="eastAsia"/>
          <w:sz w:val="18"/>
          <w:szCs w:val="18"/>
        </w:rPr>
        <w:t>属性</w:t>
      </w:r>
      <w:r w:rsidRPr="00336F67">
        <w:rPr>
          <w:rFonts w:ascii="Calibri" w:eastAsia="宋体" w:hAnsi="Calibri" w:cs="Arial"/>
          <w:sz w:val="18"/>
          <w:szCs w:val="18"/>
        </w:rPr>
        <w:t>的定义是</w:t>
      </w:r>
      <w:r w:rsidRPr="00336F67">
        <w:rPr>
          <w:rFonts w:ascii="Calibri" w:eastAsia="宋体" w:hAnsi="Calibri" w:cs="Arial" w:hint="eastAsia"/>
          <w:sz w:val="18"/>
          <w:szCs w:val="18"/>
        </w:rPr>
        <w:t>：</w:t>
      </w:r>
      <w:r w:rsidRPr="00336F67">
        <w:rPr>
          <w:rFonts w:ascii="Calibri" w:eastAsia="宋体" w:hAnsi="Calibri" w:cs="Arial"/>
          <w:sz w:val="18"/>
          <w:szCs w:val="18"/>
        </w:rPr>
        <w:t xml:space="preserve">                                                                                                                 </w:t>
      </w:r>
    </w:p>
    <w:p w14:paraId="18DA0503"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 xml:space="preserve"> </w:t>
      </w:r>
      <w:r w:rsidRPr="00336F67">
        <w:rPr>
          <w:rFonts w:ascii="Calibri" w:eastAsia="宋体" w:hAnsi="Calibri" w:cs="Arial"/>
          <w:sz w:val="18"/>
          <w:szCs w:val="18"/>
        </w:rPr>
        <w:t xml:space="preserve">    </w:t>
      </w:r>
      <w:r w:rsidRPr="00336F67">
        <w:rPr>
          <w:rFonts w:ascii="Calibri" w:eastAsia="宋体" w:hAnsi="Calibri" w:cs="Arial" w:hint="eastAsia"/>
          <w:sz w:val="18"/>
          <w:szCs w:val="18"/>
        </w:rPr>
        <w:t>莱布尼茨认为实体不是一元的（上帝）和三元的（上帝、广延、思想），而是多元的实体，即单子。他关于单子的定义是：</w:t>
      </w:r>
    </w:p>
    <w:p w14:paraId="7EFEF23E"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w:t>
      </w:r>
      <w:r w:rsidRPr="00336F67">
        <w:rPr>
          <w:rFonts w:ascii="Calibri" w:eastAsia="宋体" w:hAnsi="Calibri" w:cs="Arial" w:hint="eastAsia"/>
          <w:sz w:val="18"/>
          <w:szCs w:val="18"/>
        </w:rPr>
        <w:t>3</w:t>
      </w:r>
      <w:r w:rsidRPr="00336F67">
        <w:rPr>
          <w:rFonts w:ascii="Calibri" w:eastAsia="宋体" w:hAnsi="Calibri" w:cs="Arial" w:hint="eastAsia"/>
          <w:sz w:val="18"/>
          <w:szCs w:val="18"/>
        </w:rPr>
        <w:t>）贝克莱否定了物质实体，肯定了精神实体与上帝实体的存在：</w:t>
      </w:r>
    </w:p>
    <w:p w14:paraId="15A03088" w14:textId="77777777" w:rsidR="00336F67" w:rsidRPr="00336F67" w:rsidRDefault="00336F67" w:rsidP="00336F67">
      <w:pPr>
        <w:ind w:leftChars="202" w:left="424" w:firstLineChars="200" w:firstLine="360"/>
        <w:rPr>
          <w:rFonts w:ascii="Calibri" w:eastAsia="宋体" w:hAnsi="Calibri" w:cs="Arial"/>
          <w:sz w:val="18"/>
          <w:szCs w:val="18"/>
        </w:rPr>
      </w:pPr>
      <w:r w:rsidRPr="00336F67">
        <w:rPr>
          <w:rFonts w:ascii="Calibri" w:eastAsia="宋体" w:hAnsi="Calibri" w:cs="Arial" w:hint="eastAsia"/>
          <w:sz w:val="18"/>
          <w:szCs w:val="18"/>
        </w:rPr>
        <w:t xml:space="preserve"> </w:t>
      </w:r>
      <w:r w:rsidRPr="00336F67">
        <w:rPr>
          <w:rFonts w:ascii="Calibri" w:eastAsia="宋体" w:hAnsi="Calibri" w:cs="Arial"/>
          <w:sz w:val="18"/>
          <w:szCs w:val="18"/>
        </w:rPr>
        <w:t xml:space="preserve">          </w:t>
      </w:r>
      <w:r w:rsidRPr="00336F67">
        <w:rPr>
          <w:rFonts w:ascii="Calibri" w:eastAsia="宋体" w:hAnsi="Calibri" w:cs="Arial" w:hint="eastAsia"/>
          <w:sz w:val="18"/>
          <w:szCs w:val="18"/>
        </w:rPr>
        <w:t>休</w:t>
      </w:r>
      <w:proofErr w:type="gramStart"/>
      <w:r w:rsidRPr="00336F67">
        <w:rPr>
          <w:rFonts w:ascii="Calibri" w:eastAsia="宋体" w:hAnsi="Calibri" w:cs="Arial" w:hint="eastAsia"/>
          <w:sz w:val="18"/>
          <w:szCs w:val="18"/>
        </w:rPr>
        <w:t>谟</w:t>
      </w:r>
      <w:proofErr w:type="gramEnd"/>
      <w:r w:rsidRPr="00336F67">
        <w:rPr>
          <w:rFonts w:ascii="Calibri" w:eastAsia="宋体" w:hAnsi="Calibri" w:cs="Arial" w:hint="eastAsia"/>
          <w:sz w:val="18"/>
          <w:szCs w:val="18"/>
        </w:rPr>
        <w:t>把“实体”从哲学中驱逐了出去，知觉之外有无实体不可知，他依次否定了物质实体、心灵实体、上帝的可知性。</w:t>
      </w:r>
    </w:p>
    <w:p w14:paraId="26BD5D55" w14:textId="4C8D695E" w:rsidR="00431B1C" w:rsidRPr="00496A25" w:rsidRDefault="00B2560F" w:rsidP="000F2697">
      <w:pPr>
        <w:rPr>
          <w:rFonts w:ascii="楷体" w:eastAsia="楷体" w:hAnsi="楷体"/>
          <w:b/>
          <w:bCs/>
          <w:sz w:val="22"/>
          <w:lang w:bidi="zh-TW"/>
        </w:rPr>
      </w:pPr>
      <w:r w:rsidRPr="00496A25">
        <w:rPr>
          <w:rFonts w:ascii="楷体" w:eastAsia="楷体" w:hAnsi="楷体" w:hint="eastAsia"/>
          <w:b/>
          <w:bCs/>
          <w:sz w:val="22"/>
          <w:lang w:bidi="zh-TW"/>
        </w:rPr>
        <w:t>1、</w:t>
      </w:r>
      <w:r w:rsidR="00431B1C" w:rsidRPr="00496A25">
        <w:rPr>
          <w:rFonts w:ascii="楷体" w:eastAsia="楷体" w:hAnsi="楷体" w:hint="eastAsia"/>
          <w:b/>
          <w:bCs/>
          <w:sz w:val="22"/>
          <w:lang w:bidi="zh-TW"/>
        </w:rPr>
        <w:t>笛卡尔与休</w:t>
      </w:r>
      <w:proofErr w:type="gramStart"/>
      <w:r w:rsidR="00431B1C" w:rsidRPr="00496A25">
        <w:rPr>
          <w:rFonts w:ascii="楷体" w:eastAsia="楷体" w:hAnsi="楷体" w:hint="eastAsia"/>
          <w:b/>
          <w:bCs/>
          <w:sz w:val="22"/>
          <w:lang w:bidi="zh-TW"/>
        </w:rPr>
        <w:t>谟</w:t>
      </w:r>
      <w:proofErr w:type="gramEnd"/>
      <w:r w:rsidR="00431B1C" w:rsidRPr="00496A25">
        <w:rPr>
          <w:rFonts w:ascii="楷体" w:eastAsia="楷体" w:hAnsi="楷体" w:hint="eastAsia"/>
          <w:b/>
          <w:bCs/>
          <w:sz w:val="22"/>
          <w:lang w:bidi="zh-TW"/>
        </w:rPr>
        <w:t>怀疑论的区别（论述）</w:t>
      </w:r>
    </w:p>
    <w:p w14:paraId="51638CA6" w14:textId="4389FC5B" w:rsidR="00E624BA" w:rsidRPr="00496A25" w:rsidRDefault="00B2560F" w:rsidP="00F63FDD">
      <w:pPr>
        <w:rPr>
          <w:rFonts w:ascii="楷体" w:eastAsia="楷体" w:hAnsi="楷体"/>
          <w:b/>
          <w:bCs/>
          <w:sz w:val="22"/>
          <w:lang w:bidi="zh-TW"/>
        </w:rPr>
      </w:pPr>
      <w:r w:rsidRPr="00496A25">
        <w:rPr>
          <w:rFonts w:ascii="楷体" w:eastAsia="楷体" w:hAnsi="楷体"/>
          <w:b/>
          <w:bCs/>
          <w:sz w:val="22"/>
          <w:lang w:bidi="zh-TW"/>
        </w:rPr>
        <w:t>2</w:t>
      </w:r>
      <w:r w:rsidRPr="00496A25">
        <w:rPr>
          <w:rFonts w:ascii="楷体" w:eastAsia="楷体" w:hAnsi="楷体" w:hint="eastAsia"/>
          <w:b/>
          <w:bCs/>
          <w:sz w:val="22"/>
          <w:lang w:bidi="zh-TW"/>
        </w:rPr>
        <w:t>、</w:t>
      </w:r>
      <w:r w:rsidR="00C26D73" w:rsidRPr="00496A25">
        <w:rPr>
          <w:rFonts w:ascii="楷体" w:eastAsia="楷体" w:hAnsi="楷体" w:hint="eastAsia"/>
          <w:b/>
          <w:bCs/>
          <w:sz w:val="22"/>
          <w:lang w:bidi="zh-TW"/>
        </w:rPr>
        <w:t>笛卡尔、斯宾诺莎和莱布尼茨实体观比较</w:t>
      </w:r>
    </w:p>
    <w:p w14:paraId="283526C7" w14:textId="54086002" w:rsidR="004E7872" w:rsidRPr="00496A25" w:rsidRDefault="00B2560F" w:rsidP="000F2697">
      <w:pPr>
        <w:contextualSpacing/>
        <w:mirrorIndents/>
        <w:rPr>
          <w:rFonts w:ascii="楷体" w:eastAsia="楷体" w:hAnsi="楷体"/>
          <w:b/>
          <w:bCs/>
          <w:sz w:val="22"/>
          <w:lang w:bidi="zh-TW"/>
        </w:rPr>
      </w:pPr>
      <w:r w:rsidRPr="00496A25">
        <w:rPr>
          <w:rFonts w:ascii="楷体" w:eastAsia="楷体" w:hAnsi="楷体"/>
          <w:b/>
          <w:bCs/>
          <w:sz w:val="22"/>
          <w:lang w:bidi="zh-TW"/>
        </w:rPr>
        <w:t>3</w:t>
      </w:r>
      <w:r w:rsidRPr="00496A25">
        <w:rPr>
          <w:rFonts w:ascii="楷体" w:eastAsia="楷体" w:hAnsi="楷体" w:hint="eastAsia"/>
          <w:b/>
          <w:bCs/>
          <w:sz w:val="22"/>
          <w:lang w:bidi="zh-TW"/>
        </w:rPr>
        <w:t>、</w:t>
      </w:r>
      <w:r w:rsidR="002D3E0D" w:rsidRPr="00496A25">
        <w:rPr>
          <w:rFonts w:ascii="楷体" w:eastAsia="楷体" w:hAnsi="楷体" w:hint="eastAsia"/>
          <w:b/>
          <w:bCs/>
          <w:sz w:val="22"/>
          <w:lang w:bidi="zh-TW"/>
        </w:rPr>
        <w:t>近代主体性原则</w:t>
      </w:r>
      <w:r w:rsidR="00586761" w:rsidRPr="00496A25">
        <w:rPr>
          <w:rFonts w:ascii="楷体" w:eastAsia="楷体" w:hAnsi="楷体" w:hint="eastAsia"/>
          <w:b/>
          <w:bCs/>
          <w:sz w:val="22"/>
          <w:lang w:bidi="zh-TW"/>
        </w:rPr>
        <w:t>/</w:t>
      </w:r>
      <w:r w:rsidR="004E7872" w:rsidRPr="00496A25">
        <w:rPr>
          <w:rFonts w:ascii="楷体" w:eastAsia="楷体" w:hAnsi="楷体"/>
          <w:b/>
          <w:bCs/>
          <w:sz w:val="22"/>
          <w:lang w:bidi="zh-TW"/>
        </w:rPr>
        <w:t>笛卡尔为什么被称为近代哲学的创始人</w:t>
      </w:r>
    </w:p>
    <w:p w14:paraId="44F0CC1F" w14:textId="793C73E2" w:rsidR="002D3E0D" w:rsidRPr="00496A25" w:rsidRDefault="00A02B09" w:rsidP="000F2697">
      <w:pPr>
        <w:contextualSpacing/>
        <w:mirrorIndents/>
        <w:rPr>
          <w:rFonts w:ascii="楷体" w:eastAsia="楷体" w:hAnsi="楷体"/>
          <w:sz w:val="22"/>
          <w:lang w:bidi="zh-TW"/>
        </w:rPr>
      </w:pPr>
      <w:r w:rsidRPr="00496A25">
        <w:rPr>
          <w:rFonts w:ascii="楷体" w:eastAsia="楷体" w:hAnsi="楷体" w:hint="eastAsia"/>
          <w:sz w:val="22"/>
          <w:lang w:bidi="zh-TW"/>
        </w:rPr>
        <w:t>（</w:t>
      </w:r>
      <w:r w:rsidR="00A739F8" w:rsidRPr="00496A25">
        <w:rPr>
          <w:rFonts w:ascii="楷体" w:eastAsia="楷体" w:hAnsi="楷体" w:hint="eastAsia"/>
          <w:sz w:val="22"/>
          <w:lang w:bidi="zh-TW"/>
        </w:rPr>
        <w:t>主体性原则＋哲学史各观点＋评价；</w:t>
      </w:r>
      <w:r w:rsidR="00553F56" w:rsidRPr="00496A25">
        <w:rPr>
          <w:rFonts w:ascii="楷体" w:eastAsia="楷体" w:hAnsi="楷体" w:hint="eastAsia"/>
          <w:sz w:val="22"/>
          <w:lang w:bidi="zh-TW"/>
        </w:rPr>
        <w:t>笛卡尔形而上学第一原则</w:t>
      </w:r>
      <w:r w:rsidR="00771455" w:rsidRPr="00496A25">
        <w:rPr>
          <w:rFonts w:ascii="楷体" w:eastAsia="楷体" w:hAnsi="楷体" w:hint="eastAsia"/>
          <w:sz w:val="22"/>
          <w:lang w:bidi="zh-TW"/>
        </w:rPr>
        <w:t>＋创始人原因：认识论转向/主体性原则</w:t>
      </w:r>
      <w:r w:rsidRPr="00496A25">
        <w:rPr>
          <w:rFonts w:ascii="楷体" w:eastAsia="楷体" w:hAnsi="楷体" w:hint="eastAsia"/>
          <w:sz w:val="22"/>
          <w:lang w:bidi="zh-TW"/>
        </w:rPr>
        <w:t>）</w:t>
      </w:r>
    </w:p>
    <w:p w14:paraId="2049748E" w14:textId="77777777" w:rsidR="00746F0A" w:rsidRPr="00496A25" w:rsidRDefault="002D3E0D" w:rsidP="000F2697">
      <w:pPr>
        <w:contextualSpacing/>
        <w:mirrorIndents/>
        <w:rPr>
          <w:rFonts w:ascii="楷体" w:eastAsia="楷体" w:hAnsi="楷体"/>
          <w:sz w:val="22"/>
          <w:lang w:bidi="zh-TW"/>
        </w:rPr>
      </w:pPr>
      <w:r w:rsidRPr="00496A25">
        <w:rPr>
          <w:rFonts w:ascii="楷体" w:eastAsia="楷体" w:hAnsi="楷体"/>
          <w:sz w:val="22"/>
          <w:lang w:bidi="zh-TW"/>
        </w:rPr>
        <w:t>“我思故我在”是开启近代哲学标志性的哲学命题，同时也是理解笛卡尔哲学、甚至是解读整个西方近代哲学发展逻辑的关键。笛卡尔以“我思故我在”确立了主体性原则为哲学的第一原则。黑格尔指出，这一命题具有划时代的重大意义，使“哲学在它自己的土地上与哲理神学分了家，按照它自己的原则，把神学撇到完全另外的一边”，实现了哲学从注重客体到注重主体的历史性转变</w:t>
      </w:r>
      <w:r w:rsidR="00746F0A" w:rsidRPr="00496A25">
        <w:rPr>
          <w:rFonts w:ascii="楷体" w:eastAsia="楷体" w:hAnsi="楷体" w:hint="eastAsia"/>
          <w:sz w:val="22"/>
          <w:lang w:bidi="zh-TW"/>
        </w:rPr>
        <w:t>。</w:t>
      </w:r>
    </w:p>
    <w:p w14:paraId="24F61816" w14:textId="77777777" w:rsidR="00746F0A" w:rsidRPr="00496A25" w:rsidRDefault="002A3CB7" w:rsidP="000F2697">
      <w:pPr>
        <w:contextualSpacing/>
        <w:mirrorIndents/>
        <w:rPr>
          <w:rFonts w:ascii="楷体" w:eastAsia="楷体" w:hAnsi="楷体"/>
          <w:sz w:val="22"/>
          <w:lang w:bidi="zh-TW"/>
        </w:rPr>
      </w:pPr>
      <w:r w:rsidRPr="00496A25">
        <w:rPr>
          <w:rFonts w:ascii="楷体" w:eastAsia="楷体" w:hAnsi="楷体"/>
          <w:sz w:val="22"/>
          <w:lang w:bidi="zh-TW"/>
        </w:rPr>
        <w:t>笛卡尔认为，“我”首先是一个思维主体，这一主体不具有任何物质规定性，它是纯粹精神性的东西，可以说是精神实体。笛卡尔把人的主体性</w:t>
      </w:r>
      <w:proofErr w:type="gramStart"/>
      <w:r w:rsidRPr="00496A25">
        <w:rPr>
          <w:rFonts w:ascii="楷体" w:eastAsia="楷体" w:hAnsi="楷体"/>
          <w:sz w:val="22"/>
          <w:lang w:bidi="zh-TW"/>
        </w:rPr>
        <w:t>凸</w:t>
      </w:r>
      <w:proofErr w:type="gramEnd"/>
      <w:r w:rsidRPr="00496A25">
        <w:rPr>
          <w:rFonts w:ascii="楷体" w:eastAsia="楷体" w:hAnsi="楷体"/>
          <w:sz w:val="22"/>
          <w:lang w:bidi="zh-TW"/>
        </w:rPr>
        <w:t>显出来，把人作为主体的精神与作为客体的肉体分离开来，并赋予主体以独立性，肯定了主体的本质规定是思想。</w:t>
      </w:r>
    </w:p>
    <w:p w14:paraId="6F1AACD9" w14:textId="77777777" w:rsidR="00746F0A" w:rsidRPr="00496A25" w:rsidRDefault="002A3CB7" w:rsidP="000F2697">
      <w:pPr>
        <w:contextualSpacing/>
        <w:mirrorIndents/>
        <w:rPr>
          <w:rFonts w:ascii="楷体" w:eastAsia="楷体" w:hAnsi="楷体"/>
          <w:sz w:val="22"/>
          <w:lang w:bidi="zh-TW"/>
        </w:rPr>
      </w:pPr>
      <w:r w:rsidRPr="00496A25">
        <w:rPr>
          <w:rFonts w:ascii="楷体" w:eastAsia="楷体" w:hAnsi="楷体"/>
          <w:sz w:val="22"/>
          <w:lang w:bidi="zh-TW"/>
        </w:rPr>
        <w:t>笛卡尔所处时代的潮流或者说是</w:t>
      </w:r>
      <w:r w:rsidR="00586761" w:rsidRPr="00496A25">
        <w:rPr>
          <w:rFonts w:ascii="楷体" w:eastAsia="楷体" w:hAnsi="楷体"/>
          <w:sz w:val="22"/>
          <w:lang w:bidi="zh-TW"/>
        </w:rPr>
        <w:t>特征乃是否定基督教，他否定经院哲学和神学的“上帝就是精神”而肯定“我就是精神”，从而为人的精神自由发展开辟了“新航路”，人的精神获得了独立性之后就可以如脱缰之马一般自由地驰骋。</w:t>
      </w:r>
    </w:p>
    <w:p w14:paraId="12E6D995" w14:textId="1006C75B" w:rsidR="002D3E0D" w:rsidRPr="00496A25" w:rsidRDefault="00586761" w:rsidP="000F2697">
      <w:pPr>
        <w:contextualSpacing/>
        <w:mirrorIndents/>
        <w:rPr>
          <w:rFonts w:ascii="楷体" w:eastAsia="楷体" w:hAnsi="楷体"/>
          <w:sz w:val="22"/>
          <w:lang w:bidi="zh-TW"/>
        </w:rPr>
      </w:pPr>
      <w:r w:rsidRPr="00496A25">
        <w:rPr>
          <w:rFonts w:ascii="楷体" w:eastAsia="楷体" w:hAnsi="楷体"/>
          <w:sz w:val="22"/>
          <w:lang w:bidi="zh-TW"/>
        </w:rPr>
        <w:t>笛卡尔通过对思想的反思使人类获得了自我意识，由此激发出人的主观能动性。暂且不论唯心主义和唯物主义的党性斗争，单就此命题的意义来看，它确实是西方哲学主体性原则的发端，把哲学从注重对客体的探讨转向了注重对主体的探讨，从本体论转向了认识论，引起了西方近代哲学的革命，这一命题是笛卡尔哲学的第一原理，也是近代哲学的起点。就这样，主体因素从此也就成为认识论只能面对而不可能加以排除的一个本原性存在。黑格尔说：“勒内·笛卡尔事实上是近代哲学真正的创始人，因为近代哲学是以思维为原则的，……他是一个彻底冲头做起、带头重建哲学的基础的英雄人物，哲学在奔波了一千年之后，现在才回到这个基础上面。”又说：“从笛卡尔开始，哲学的出发点成了人类理性的本身。”人的思想发展总体上是连续的过程，笛卡尔“我思故我在”的提出的确是西方哲学主体性原则的发端，但是西方哲学中的主体性原则却滥觞于古希腊思想。智者普罗泰戈拉早就提出“人是万物的尺度”，这一命题已经孕育着人本主义的萌芽，强调了人具有主观能动性，他从人出发而不是从外部出发来寻求外在世界的同一性和确定性，这也正是普罗泰戈拉这一命题的价值所在。德尔菲神庙上镌刻着一句名言“认识你自己”，苏格拉底则用这句名言扭转了希腊哲学的发展方向。他认为人类应该通过认识你自己来认识外部世界，不仅强调了人的能动性，而且也强调了内在原则。但是古希腊哲学还没有自觉将主体和客体对立起来，由于当时本体论原则的束缚，普罗泰戈拉和苏格拉底不可能将主体性原则作为哲学的根本原则。只有到了近代，笛卡尔提出“我思故我在”这一命题之后，才标志着主体性原则的发端。虽然此命题的提出意义重大，但是笛卡尔却留下了一道心身二元论的难题，后来的哲学家们为解决思维与存在、主体与客体的同一性问题而苦苦思索。德国哲学家康德站在笛卡尔这个巨人的肩膀上继续建造哲学的大厦，康德认真探讨了主体与客体的关系，认为人的独立性体现在人的自然方面和自由意志方面，在他写的名著《纯粹理性批判》中，集中而详尽地论述了人的自我意识，最终确立了主体性原则。由此可见，只有问题和矛盾才是哲学发展和前进的动力，笛卡尔在解决问题的同时，恰恰又提出了问题。从这个方面来说，笛卡尔的确极大地推动了哲学的发展</w:t>
      </w:r>
      <w:r w:rsidRPr="00496A25">
        <w:rPr>
          <w:rFonts w:ascii="楷体" w:eastAsia="楷体" w:hAnsi="楷体" w:hint="eastAsia"/>
          <w:sz w:val="22"/>
          <w:lang w:bidi="zh-TW"/>
        </w:rPr>
        <w:t>。</w:t>
      </w:r>
    </w:p>
    <w:p w14:paraId="55850850" w14:textId="77777777" w:rsidR="00AB0487" w:rsidRPr="00496A25" w:rsidRDefault="00AB0487" w:rsidP="000F2697">
      <w:pPr>
        <w:contextualSpacing/>
        <w:mirrorIndents/>
        <w:rPr>
          <w:rFonts w:ascii="楷体" w:eastAsia="楷体" w:hAnsi="楷体"/>
          <w:sz w:val="22"/>
          <w:lang w:bidi="zh-TW"/>
        </w:rPr>
      </w:pPr>
    </w:p>
    <w:p w14:paraId="77B35152" w14:textId="163B6A8D" w:rsidR="00AB0487" w:rsidRPr="00496A25" w:rsidRDefault="00065B6F" w:rsidP="000F2697">
      <w:pPr>
        <w:contextualSpacing/>
        <w:mirrorIndents/>
        <w:rPr>
          <w:rFonts w:ascii="楷体" w:eastAsia="楷体" w:hAnsi="楷体"/>
          <w:sz w:val="22"/>
          <w:lang w:bidi="zh-TW"/>
        </w:rPr>
      </w:pPr>
      <w:r w:rsidRPr="00496A25">
        <w:rPr>
          <w:rFonts w:ascii="楷体" w:eastAsia="楷体" w:hAnsi="楷体"/>
          <w:b/>
          <w:bCs/>
          <w:sz w:val="22"/>
          <w:lang w:bidi="zh-TW"/>
        </w:rPr>
        <w:t>笛卡尔为什么被称为近代哲学的创始人</w:t>
      </w:r>
    </w:p>
    <w:p w14:paraId="09E1A9BD" w14:textId="77777777" w:rsidR="00334CC1" w:rsidRPr="00D41E44" w:rsidRDefault="00334CC1" w:rsidP="00D41E44">
      <w:pPr>
        <w:rPr>
          <w:rFonts w:ascii="楷体" w:eastAsia="楷体" w:hAnsi="楷体"/>
          <w:sz w:val="24"/>
          <w:szCs w:val="24"/>
          <w:lang w:bidi="zh-TW"/>
        </w:rPr>
      </w:pPr>
    </w:p>
    <w:p w14:paraId="6A748930" w14:textId="38ECF669" w:rsidR="00AC392E" w:rsidRPr="00D41E44" w:rsidRDefault="00AC392E" w:rsidP="00AC392E">
      <w:pPr>
        <w:ind w:left="562" w:hangingChars="200" w:hanging="562"/>
        <w:rPr>
          <w:rFonts w:ascii="楷体" w:eastAsia="楷体" w:hAnsi="楷体"/>
          <w:b/>
          <w:bCs/>
          <w:sz w:val="28"/>
          <w:szCs w:val="28"/>
          <w:lang w:bidi="zh-TW"/>
        </w:rPr>
      </w:pPr>
      <w:r w:rsidRPr="00D41E44">
        <w:rPr>
          <w:rFonts w:ascii="楷体" w:eastAsia="楷体" w:hAnsi="楷体" w:hint="eastAsia"/>
          <w:b/>
          <w:bCs/>
          <w:sz w:val="28"/>
          <w:szCs w:val="28"/>
          <w:lang w:bidi="zh-TW"/>
        </w:rPr>
        <w:t>2、斯宾诺莎</w:t>
      </w:r>
    </w:p>
    <w:p w14:paraId="13BFE1E3" w14:textId="61A86D58" w:rsidR="00AC392E" w:rsidRPr="00496A25" w:rsidRDefault="00AC392E" w:rsidP="00DA52F7">
      <w:pPr>
        <w:ind w:leftChars="100" w:left="430" w:hangingChars="100" w:hanging="220"/>
        <w:rPr>
          <w:rFonts w:ascii="楷体" w:eastAsia="楷体" w:hAnsi="楷体"/>
          <w:sz w:val="22"/>
          <w:lang w:bidi="zh-TW"/>
        </w:rPr>
      </w:pPr>
      <w:r w:rsidRPr="00496A25">
        <w:rPr>
          <w:rFonts w:ascii="楷体" w:eastAsia="楷体" w:hAnsi="楷体"/>
          <w:sz w:val="22"/>
          <w:lang w:bidi="zh-TW"/>
        </w:rPr>
        <w:t>他的主要著作有《笛卡尔哲学原理》《神学政治论》《伦理学》《知性改进论》等。</w:t>
      </w:r>
    </w:p>
    <w:p w14:paraId="714EC2E6" w14:textId="77777777" w:rsidR="001044BD" w:rsidRPr="00496A25" w:rsidRDefault="00DA52F7" w:rsidP="00AC392E">
      <w:pPr>
        <w:ind w:left="442" w:hangingChars="200" w:hanging="442"/>
        <w:rPr>
          <w:rFonts w:ascii="楷体" w:eastAsia="楷体" w:hAnsi="楷体"/>
          <w:b/>
          <w:bCs/>
          <w:sz w:val="22"/>
          <w:lang w:bidi="zh-TW"/>
        </w:rPr>
      </w:pPr>
      <w:r w:rsidRPr="00496A25">
        <w:rPr>
          <w:rFonts w:ascii="楷体" w:eastAsia="楷体" w:hAnsi="楷体" w:hint="eastAsia"/>
          <w:b/>
          <w:bCs/>
          <w:sz w:val="22"/>
          <w:lang w:bidi="zh-TW"/>
        </w:rPr>
        <w:t>（一）形而上学</w:t>
      </w:r>
    </w:p>
    <w:p w14:paraId="43498713" w14:textId="0586B7B9" w:rsidR="00AC392E" w:rsidRPr="00496A25" w:rsidRDefault="007B6AC2" w:rsidP="001044BD">
      <w:pPr>
        <w:ind w:leftChars="200" w:left="420"/>
        <w:rPr>
          <w:rFonts w:ascii="楷体" w:eastAsia="楷体" w:hAnsi="楷体"/>
          <w:sz w:val="20"/>
          <w:szCs w:val="20"/>
          <w:lang w:bidi="zh-TW"/>
        </w:rPr>
      </w:pPr>
      <w:r w:rsidRPr="00496A25">
        <w:rPr>
          <w:rFonts w:ascii="楷体" w:eastAsia="楷体" w:hAnsi="楷体" w:hint="eastAsia"/>
          <w:sz w:val="20"/>
          <w:szCs w:val="20"/>
          <w:lang w:bidi="zh-TW"/>
        </w:rPr>
        <w:t>斯宾诺莎的本体论即实体学说，包括实体、属性、</w:t>
      </w:r>
      <w:r w:rsidR="001044BD" w:rsidRPr="00496A25">
        <w:rPr>
          <w:rFonts w:ascii="楷体" w:eastAsia="楷体" w:hAnsi="楷体" w:hint="eastAsia"/>
          <w:sz w:val="20"/>
          <w:szCs w:val="20"/>
          <w:lang w:bidi="zh-TW"/>
        </w:rPr>
        <w:t>样式三方面的内容。</w:t>
      </w:r>
    </w:p>
    <w:p w14:paraId="4BE4AB96" w14:textId="6CD42F2B" w:rsidR="001044BD" w:rsidRPr="00496A25" w:rsidRDefault="001044BD" w:rsidP="001044BD">
      <w:pPr>
        <w:ind w:leftChars="200" w:left="420"/>
        <w:rPr>
          <w:rFonts w:ascii="楷体" w:eastAsia="楷体" w:hAnsi="楷体"/>
          <w:b/>
          <w:bCs/>
          <w:sz w:val="20"/>
          <w:szCs w:val="20"/>
          <w:lang w:bidi="zh-TW"/>
        </w:rPr>
      </w:pPr>
      <w:r w:rsidRPr="00496A25">
        <w:rPr>
          <w:rFonts w:ascii="楷体" w:eastAsia="楷体" w:hAnsi="楷体" w:hint="eastAsia"/>
          <w:b/>
          <w:bCs/>
          <w:sz w:val="20"/>
          <w:szCs w:val="20"/>
          <w:lang w:bidi="zh-TW"/>
        </w:rPr>
        <w:t>（1）实体</w:t>
      </w:r>
      <w:r w:rsidR="00334CC1" w:rsidRPr="00496A25">
        <w:rPr>
          <w:rFonts w:ascii="楷体" w:eastAsia="楷体" w:hAnsi="楷体" w:hint="eastAsia"/>
          <w:b/>
          <w:bCs/>
          <w:sz w:val="20"/>
          <w:szCs w:val="20"/>
          <w:lang w:bidi="zh-TW"/>
        </w:rPr>
        <w:t>-属性-样式</w:t>
      </w:r>
    </w:p>
    <w:p w14:paraId="7A85B00E" w14:textId="4BB680D4" w:rsidR="00334CC1" w:rsidRPr="00496A25" w:rsidRDefault="00334CC1" w:rsidP="00334CC1">
      <w:pPr>
        <w:ind w:leftChars="200" w:left="420" w:firstLineChars="100" w:firstLine="201"/>
        <w:rPr>
          <w:rFonts w:ascii="楷体" w:eastAsia="楷体" w:hAnsi="楷体"/>
          <w:b/>
          <w:bCs/>
          <w:sz w:val="20"/>
          <w:szCs w:val="20"/>
          <w:lang w:bidi="zh-TW"/>
        </w:rPr>
      </w:pPr>
      <w:r w:rsidRPr="00496A25">
        <w:rPr>
          <w:rFonts w:ascii="楷体" w:eastAsia="楷体" w:hAnsi="楷体" w:hint="eastAsia"/>
          <w:b/>
          <w:bCs/>
          <w:sz w:val="20"/>
          <w:szCs w:val="20"/>
          <w:lang w:bidi="zh-TW"/>
        </w:rPr>
        <w:t>1、实体</w:t>
      </w:r>
    </w:p>
    <w:p w14:paraId="585751E7" w14:textId="13631843" w:rsidR="00334CC1" w:rsidRPr="00496A25" w:rsidRDefault="00334CC1" w:rsidP="00334CC1">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“实体”是斯宾诺莎哲学体系的第一个真观念，斯宾诺莎关于实体的定义是</w:t>
      </w:r>
      <w:r w:rsidR="00514DF0" w:rsidRPr="00496A25">
        <w:rPr>
          <w:rFonts w:ascii="楷体" w:eastAsia="楷体" w:hAnsi="楷体"/>
          <w:sz w:val="22"/>
          <w:lang w:bidi="zh-TW"/>
        </w:rPr>
        <w:t>：</w:t>
      </w:r>
      <w:r w:rsidRPr="00496A25">
        <w:rPr>
          <w:rFonts w:ascii="楷体" w:eastAsia="楷体" w:hAnsi="楷体"/>
          <w:sz w:val="22"/>
          <w:lang w:bidi="zh-TW"/>
        </w:rPr>
        <w:t>“在自身内并通过自身而被认识的东西。”这一定义是从认识论的角度做出的，但它的意义却完全是本体论的。斯宾诺莎对于实体的定义有以下说</w:t>
      </w:r>
      <w:r w:rsidR="00AB04D0" w:rsidRPr="00496A25">
        <w:rPr>
          <w:rFonts w:ascii="楷体" w:eastAsia="楷体" w:hAnsi="楷体" w:hint="eastAsia"/>
          <w:sz w:val="22"/>
          <w:lang w:bidi="zh-TW"/>
        </w:rPr>
        <w:t>明：</w:t>
      </w:r>
    </w:p>
    <w:p w14:paraId="76CFB3EC" w14:textId="77777777" w:rsidR="00AC392E" w:rsidRPr="00496A25" w:rsidRDefault="00AC392E" w:rsidP="00AB04D0">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第一，实体是自因，它的本质包含存在。因为只能通过自身被认识的东西才是必然存在，如果它要通过某</w:t>
      </w:r>
      <w:proofErr w:type="gramStart"/>
      <w:r w:rsidRPr="00496A25">
        <w:rPr>
          <w:rFonts w:ascii="楷体" w:eastAsia="楷体" w:hAnsi="楷体" w:hint="eastAsia"/>
          <w:sz w:val="22"/>
          <w:lang w:bidi="zh-TW"/>
        </w:rPr>
        <w:t>一存在</w:t>
      </w:r>
      <w:proofErr w:type="gramEnd"/>
      <w:r w:rsidRPr="00496A25">
        <w:rPr>
          <w:rFonts w:ascii="楷体" w:eastAsia="楷体" w:hAnsi="楷体" w:hint="eastAsia"/>
          <w:sz w:val="22"/>
          <w:lang w:bidi="zh-TW"/>
        </w:rPr>
        <w:t>的东西而被认识，就不是必然存在了。</w:t>
      </w:r>
    </w:p>
    <w:p w14:paraId="193664A4" w14:textId="3E470DF5" w:rsidR="00AC392E" w:rsidRPr="00496A25" w:rsidRDefault="00AC392E" w:rsidP="00AB04D0">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第二，实体是无限的，因为它不受任何东西的限制。实体的概念不受另一概念的限制，否则它就不是在自身内被认识的</w:t>
      </w:r>
      <w:r w:rsidR="00350F99" w:rsidRPr="00496A25">
        <w:rPr>
          <w:rFonts w:ascii="楷体" w:eastAsia="楷体" w:hAnsi="楷体" w:hint="eastAsia"/>
          <w:sz w:val="22"/>
          <w:lang w:bidi="zh-TW"/>
        </w:rPr>
        <w:t>；</w:t>
      </w:r>
      <w:r w:rsidRPr="00496A25">
        <w:rPr>
          <w:rFonts w:ascii="楷体" w:eastAsia="楷体" w:hAnsi="楷体"/>
          <w:sz w:val="22"/>
          <w:lang w:bidi="zh-TW"/>
        </w:rPr>
        <w:t>实体的存在也不受另外的存在的限制，否则它就不是自因。</w:t>
      </w:r>
    </w:p>
    <w:p w14:paraId="56BF9D73" w14:textId="60276AA3" w:rsidR="00AC392E" w:rsidRPr="00496A25" w:rsidRDefault="00AC392E" w:rsidP="00AB04D0">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第三，实体是唯一的。因为它是无限的，包含着无限属性和状态</w:t>
      </w:r>
      <w:r w:rsidR="00514DF0" w:rsidRPr="00496A25">
        <w:rPr>
          <w:rFonts w:ascii="楷体" w:eastAsia="楷体" w:hAnsi="楷体"/>
          <w:sz w:val="22"/>
          <w:lang w:bidi="zh-TW"/>
        </w:rPr>
        <w:t>；</w:t>
      </w:r>
      <w:r w:rsidRPr="00496A25">
        <w:rPr>
          <w:rFonts w:ascii="楷体" w:eastAsia="楷体" w:hAnsi="楷体"/>
          <w:sz w:val="22"/>
          <w:lang w:bidi="zh-TW"/>
        </w:rPr>
        <w:t>如果在它之外还有另一实体的话，那么，那个另外实体的性质或状态必然包括在这个无限的实体之中，否则的话，我们将无法把两者区别开来</w:t>
      </w:r>
      <w:r w:rsidR="00374277" w:rsidRPr="00496A25">
        <w:rPr>
          <w:rFonts w:ascii="楷体" w:eastAsia="楷体" w:hAnsi="楷体" w:hint="eastAsia"/>
          <w:sz w:val="22"/>
          <w:lang w:bidi="zh-TW"/>
        </w:rPr>
        <w:t>。</w:t>
      </w:r>
      <w:r w:rsidRPr="00496A25">
        <w:rPr>
          <w:rFonts w:ascii="楷体" w:eastAsia="楷体" w:hAnsi="楷体"/>
          <w:sz w:val="22"/>
          <w:lang w:bidi="zh-TW"/>
        </w:rPr>
        <w:t>再说，实体是自因，</w:t>
      </w:r>
      <w:proofErr w:type="gramStart"/>
      <w:r w:rsidRPr="00496A25">
        <w:rPr>
          <w:rFonts w:ascii="楷体" w:eastAsia="楷体" w:hAnsi="楷体"/>
          <w:sz w:val="22"/>
          <w:lang w:bidi="zh-TW"/>
        </w:rPr>
        <w:t>而自因的</w:t>
      </w:r>
      <w:proofErr w:type="gramEnd"/>
      <w:r w:rsidRPr="00496A25">
        <w:rPr>
          <w:rFonts w:ascii="楷体" w:eastAsia="楷体" w:hAnsi="楷体"/>
          <w:sz w:val="22"/>
          <w:lang w:bidi="zh-TW"/>
        </w:rPr>
        <w:t>概念排斥了设立另一实体的必要性。就是说，我们既不可能、也无必要设定和想象多个实体。</w:t>
      </w:r>
    </w:p>
    <w:p w14:paraId="1008359F" w14:textId="77777777" w:rsidR="00AC392E" w:rsidRPr="00496A25" w:rsidRDefault="00AC392E" w:rsidP="00AB04D0">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第四，实体是一个不可分割的整体。一切存在和认识都包含在实体之中，但实体不是它所包含的存在和认识的总和，否则的话，它就要受到它的部分的限制，这与实体的无限性和唯一性相矛盾。</w:t>
      </w:r>
    </w:p>
    <w:p w14:paraId="4A234DC6" w14:textId="0BE7BB82" w:rsidR="00AC392E" w:rsidRPr="00496A25" w:rsidRDefault="00AC392E" w:rsidP="002739A0">
      <w:pPr>
        <w:ind w:leftChars="200" w:left="420"/>
        <w:rPr>
          <w:rFonts w:ascii="楷体" w:eastAsia="楷体" w:hAnsi="楷体"/>
          <w:b/>
          <w:bCs/>
          <w:sz w:val="22"/>
          <w:lang w:bidi="zh-TW"/>
        </w:rPr>
      </w:pPr>
      <w:r w:rsidRPr="00496A25">
        <w:rPr>
          <w:rFonts w:ascii="楷体" w:eastAsia="楷体" w:hAnsi="楷体"/>
          <w:b/>
          <w:bCs/>
          <w:sz w:val="22"/>
          <w:lang w:bidi="zh-TW"/>
        </w:rPr>
        <w:t>2</w:t>
      </w:r>
      <w:r w:rsidR="002739A0" w:rsidRPr="00496A25">
        <w:rPr>
          <w:rFonts w:ascii="楷体" w:eastAsia="楷体" w:hAnsi="楷体" w:hint="eastAsia"/>
          <w:b/>
          <w:bCs/>
          <w:sz w:val="22"/>
          <w:lang w:bidi="zh-TW"/>
        </w:rPr>
        <w:t>、属</w:t>
      </w:r>
      <w:r w:rsidRPr="00496A25">
        <w:rPr>
          <w:rFonts w:ascii="楷体" w:eastAsia="楷体" w:hAnsi="楷体"/>
          <w:b/>
          <w:bCs/>
          <w:sz w:val="22"/>
          <w:lang w:bidi="zh-TW"/>
        </w:rPr>
        <w:t>性</w:t>
      </w:r>
    </w:p>
    <w:p w14:paraId="327DB494" w14:textId="1AF750A1" w:rsidR="001220AC" w:rsidRPr="00496A25" w:rsidRDefault="00AC392E" w:rsidP="002739A0">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斯宾诺莎关于属性的定义是</w:t>
      </w:r>
      <w:r w:rsidR="00514DF0" w:rsidRPr="00496A25">
        <w:rPr>
          <w:rFonts w:ascii="楷体" w:eastAsia="楷体" w:hAnsi="楷体"/>
          <w:sz w:val="22"/>
          <w:lang w:bidi="zh-TW"/>
        </w:rPr>
        <w:t>：</w:t>
      </w:r>
      <w:r w:rsidRPr="00496A25">
        <w:rPr>
          <w:rFonts w:ascii="楷体" w:eastAsia="楷体" w:hAnsi="楷体"/>
          <w:sz w:val="22"/>
          <w:lang w:bidi="zh-TW"/>
        </w:rPr>
        <w:t>“从理智看来是构成实体的本质的东西。”无限的实体有无限的属性，但是，人类所能认识的属性只有两种</w:t>
      </w:r>
      <w:r w:rsidR="00E6186E" w:rsidRPr="00496A25">
        <w:rPr>
          <w:rFonts w:ascii="楷体" w:eastAsia="楷体" w:hAnsi="楷体" w:hint="eastAsia"/>
          <w:sz w:val="22"/>
          <w:lang w:bidi="zh-TW"/>
        </w:rPr>
        <w:t>：</w:t>
      </w:r>
      <w:r w:rsidRPr="00496A25">
        <w:rPr>
          <w:rFonts w:ascii="楷体" w:eastAsia="楷体" w:hAnsi="楷体"/>
          <w:sz w:val="22"/>
          <w:lang w:bidi="zh-TW"/>
        </w:rPr>
        <w:t>广延和思想</w:t>
      </w:r>
      <w:r w:rsidR="00E6186E" w:rsidRPr="00496A25">
        <w:rPr>
          <w:rFonts w:ascii="楷体" w:eastAsia="楷体" w:hAnsi="楷体" w:hint="eastAsia"/>
          <w:sz w:val="22"/>
          <w:lang w:bidi="zh-TW"/>
        </w:rPr>
        <w:t>。</w:t>
      </w:r>
    </w:p>
    <w:p w14:paraId="1EB5F964" w14:textId="1B6DC9E6" w:rsidR="00592F18" w:rsidRPr="00496A25" w:rsidRDefault="00592F18" w:rsidP="00592F18">
      <w:pPr>
        <w:ind w:leftChars="200" w:left="420"/>
        <w:rPr>
          <w:rFonts w:ascii="楷体" w:eastAsia="楷体" w:hAnsi="楷体"/>
          <w:b/>
          <w:bCs/>
          <w:sz w:val="22"/>
          <w:lang w:bidi="zh-TW"/>
        </w:rPr>
      </w:pPr>
      <w:r w:rsidRPr="00496A25">
        <w:rPr>
          <w:rFonts w:ascii="楷体" w:eastAsia="楷体" w:hAnsi="楷体"/>
          <w:b/>
          <w:bCs/>
          <w:sz w:val="22"/>
          <w:lang w:bidi="zh-TW"/>
        </w:rPr>
        <w:t>3</w:t>
      </w:r>
      <w:r w:rsidRPr="00496A25">
        <w:rPr>
          <w:rFonts w:ascii="楷体" w:eastAsia="楷体" w:hAnsi="楷体" w:hint="eastAsia"/>
          <w:b/>
          <w:bCs/>
          <w:sz w:val="22"/>
          <w:lang w:bidi="zh-TW"/>
        </w:rPr>
        <w:t>、</w:t>
      </w:r>
      <w:r w:rsidRPr="00496A25">
        <w:rPr>
          <w:rFonts w:ascii="楷体" w:eastAsia="楷体" w:hAnsi="楷体"/>
          <w:b/>
          <w:bCs/>
          <w:sz w:val="22"/>
          <w:lang w:bidi="zh-TW"/>
        </w:rPr>
        <w:t>样式</w:t>
      </w:r>
    </w:p>
    <w:p w14:paraId="462D3A62" w14:textId="6102ADD3" w:rsidR="00592F18" w:rsidRPr="00496A25" w:rsidRDefault="00592F18" w:rsidP="00592F18">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斯宾诺莎关于样式的定义是</w:t>
      </w:r>
      <w:r w:rsidR="00514DF0" w:rsidRPr="00496A25">
        <w:rPr>
          <w:rFonts w:ascii="楷体" w:eastAsia="楷体" w:hAnsi="楷体"/>
          <w:sz w:val="22"/>
          <w:lang w:bidi="zh-TW"/>
        </w:rPr>
        <w:t>：</w:t>
      </w:r>
      <w:r w:rsidRPr="00496A25">
        <w:rPr>
          <w:rFonts w:ascii="楷体" w:eastAsia="楷体" w:hAnsi="楷体"/>
          <w:sz w:val="22"/>
          <w:lang w:bidi="zh-TW"/>
        </w:rPr>
        <w:t>“实体的特殊状态，亦即在别的事物内并通过别的事物而被认识的东西。”实体存在的特殊状态是个别事物。与实体</w:t>
      </w:r>
      <w:proofErr w:type="gramStart"/>
      <w:r w:rsidRPr="00496A25">
        <w:rPr>
          <w:rFonts w:ascii="楷体" w:eastAsia="楷体" w:hAnsi="楷体"/>
          <w:sz w:val="22"/>
          <w:lang w:bidi="zh-TW"/>
        </w:rPr>
        <w:t>的自因相反</w:t>
      </w:r>
      <w:proofErr w:type="gramEnd"/>
      <w:r w:rsidRPr="00496A25">
        <w:rPr>
          <w:rFonts w:ascii="楷体" w:eastAsia="楷体" w:hAnsi="楷体"/>
          <w:sz w:val="22"/>
          <w:lang w:bidi="zh-TW"/>
        </w:rPr>
        <w:t>，个别事物是一个他因造成的结果，又是造成另一个结果的他因。所有的事物组成一个因果链条，每一个事物都是因果链的一个环节。</w:t>
      </w:r>
    </w:p>
    <w:p w14:paraId="4D9D3FC1" w14:textId="1BE66015" w:rsidR="00592F18" w:rsidRPr="00496A25" w:rsidRDefault="00592F18" w:rsidP="00F525EE">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斯宾诺莎将样式分为无限样式和有限样式。无限样式由实体直接派生出来，广延属性下的无限样式即运动和静止，实体通过运动和静止派生出具体事物。思维属性下的无限样式是无限思维，实体通过无限思维派生出特殊的观念等。有限样式是由无限样式通过实体派生出来。因此，实体与样式的关系，是一般与个别、原因与结果的关系。对斯宾诺莎来说，一般是根本</w:t>
      </w:r>
      <w:r w:rsidR="00D813D5" w:rsidRPr="00496A25">
        <w:rPr>
          <w:rFonts w:ascii="楷体" w:eastAsia="楷体" w:hAnsi="楷体" w:hint="eastAsia"/>
          <w:sz w:val="22"/>
          <w:lang w:bidi="zh-TW"/>
        </w:rPr>
        <w:t>，</w:t>
      </w:r>
      <w:proofErr w:type="gramStart"/>
      <w:r w:rsidRPr="00496A25">
        <w:rPr>
          <w:rFonts w:ascii="楷体" w:eastAsia="楷体" w:hAnsi="楷体" w:hint="eastAsia"/>
          <w:sz w:val="22"/>
          <w:lang w:bidi="zh-TW"/>
        </w:rPr>
        <w:t>个</w:t>
      </w:r>
      <w:proofErr w:type="gramEnd"/>
      <w:r w:rsidRPr="00496A25">
        <w:rPr>
          <w:rFonts w:ascii="楷体" w:eastAsia="楷体" w:hAnsi="楷体" w:hint="eastAsia"/>
          <w:sz w:val="22"/>
          <w:lang w:bidi="zh-TW"/>
        </w:rPr>
        <w:t>别是一般的具体表现，不过两者又是不可分离的。</w:t>
      </w:r>
    </w:p>
    <w:p w14:paraId="19B80F89" w14:textId="77777777" w:rsidR="00130584" w:rsidRPr="00496A25" w:rsidRDefault="00592F18" w:rsidP="00D813D5">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实际上，我们可以将“能产生自然的自然”或</w:t>
      </w:r>
      <w:proofErr w:type="gramStart"/>
      <w:r w:rsidRPr="00496A25">
        <w:rPr>
          <w:rFonts w:ascii="楷体" w:eastAsia="楷体" w:hAnsi="楷体" w:hint="eastAsia"/>
          <w:sz w:val="22"/>
          <w:lang w:bidi="zh-TW"/>
        </w:rPr>
        <w:t>“</w:t>
      </w:r>
      <w:proofErr w:type="gramEnd"/>
      <w:r w:rsidRPr="00496A25">
        <w:rPr>
          <w:rFonts w:ascii="楷体" w:eastAsia="楷体" w:hAnsi="楷体" w:hint="eastAsia"/>
          <w:sz w:val="22"/>
          <w:lang w:bidi="zh-TW"/>
        </w:rPr>
        <w:t>能动的自然</w:t>
      </w:r>
      <w:proofErr w:type="gramStart"/>
      <w:r w:rsidRPr="00496A25">
        <w:rPr>
          <w:rFonts w:ascii="楷体" w:eastAsia="楷体" w:hAnsi="楷体" w:hint="eastAsia"/>
          <w:sz w:val="22"/>
          <w:lang w:bidi="zh-TW"/>
        </w:rPr>
        <w:t>“</w:t>
      </w:r>
      <w:proofErr w:type="gramEnd"/>
      <w:r w:rsidRPr="00496A25">
        <w:rPr>
          <w:rFonts w:ascii="楷体" w:eastAsia="楷体" w:hAnsi="楷体" w:hint="eastAsia"/>
          <w:sz w:val="22"/>
          <w:lang w:bidi="zh-TW"/>
        </w:rPr>
        <w:t>理解为实体，将“被自然产生的自然”理解为样式。能动的自然只是普遍的自然性质和无限样式的原因，一个特殊事物的原因必须在自然界的因果链条中去寻找</w:t>
      </w:r>
      <w:r w:rsidR="003C6951" w:rsidRPr="00496A25">
        <w:rPr>
          <w:rFonts w:ascii="楷体" w:eastAsia="楷体" w:hAnsi="楷体" w:hint="eastAsia"/>
          <w:sz w:val="22"/>
          <w:lang w:bidi="zh-TW"/>
        </w:rPr>
        <w:t>。</w:t>
      </w:r>
      <w:r w:rsidRPr="00496A25">
        <w:rPr>
          <w:rFonts w:ascii="楷体" w:eastAsia="楷体" w:hAnsi="楷体" w:hint="eastAsia"/>
          <w:sz w:val="22"/>
          <w:lang w:bidi="zh-TW"/>
        </w:rPr>
        <w:t>正如斯宾诺莎自己所说</w:t>
      </w:r>
      <w:r w:rsidR="00130584" w:rsidRPr="00496A25">
        <w:rPr>
          <w:rFonts w:ascii="楷体" w:eastAsia="楷体" w:hAnsi="楷体" w:hint="eastAsia"/>
          <w:sz w:val="22"/>
          <w:lang w:bidi="zh-TW"/>
        </w:rPr>
        <w:t>：“ ‘</w:t>
      </w:r>
      <w:r w:rsidRPr="00496A25">
        <w:rPr>
          <w:rFonts w:ascii="楷体" w:eastAsia="楷体" w:hAnsi="楷体"/>
          <w:sz w:val="22"/>
          <w:lang w:bidi="zh-TW"/>
        </w:rPr>
        <w:t>能动的自然’是指在自身内并通过自身被认识的东西，或者是实体的永恒无限的本质的属性。</w:t>
      </w:r>
      <w:r w:rsidR="00130584" w:rsidRPr="00496A25">
        <w:rPr>
          <w:rFonts w:ascii="楷体" w:eastAsia="楷体" w:hAnsi="楷体" w:hint="eastAsia"/>
          <w:sz w:val="22"/>
          <w:lang w:bidi="zh-TW"/>
        </w:rPr>
        <w:t>”‘</w:t>
      </w:r>
      <w:r w:rsidRPr="00496A25">
        <w:rPr>
          <w:rFonts w:ascii="楷体" w:eastAsia="楷体" w:hAnsi="楷体"/>
          <w:sz w:val="22"/>
          <w:lang w:bidi="zh-TW"/>
        </w:rPr>
        <w:t>被动的自然’则是出于神或神的任何属性的必然性的一切事物，换言之，就是指神的属性的全部样式。</w:t>
      </w:r>
    </w:p>
    <w:p w14:paraId="24A3A62F" w14:textId="4E61D1BD" w:rsidR="00592F18" w:rsidRPr="00496A25" w:rsidRDefault="00592F18" w:rsidP="00D813D5">
      <w:pPr>
        <w:ind w:leftChars="200" w:left="420" w:firstLineChars="100" w:firstLine="220"/>
        <w:rPr>
          <w:rFonts w:ascii="楷体" w:eastAsia="楷体" w:hAnsi="楷体"/>
          <w:sz w:val="22"/>
          <w:lang w:bidi="zh-TW"/>
        </w:rPr>
      </w:pPr>
      <w:r w:rsidRPr="00496A25">
        <w:rPr>
          <w:rFonts w:ascii="楷体" w:eastAsia="楷体" w:hAnsi="楷体"/>
          <w:sz w:val="22"/>
          <w:lang w:bidi="zh-TW"/>
        </w:rPr>
        <w:t>关于属性和样式这两个概念的关系，斯宾诺莎告诉我们，属性和样式分别表示实体内外的规定性，属性是实体的内在本质，样式是内在</w:t>
      </w:r>
      <w:r w:rsidRPr="00496A25">
        <w:rPr>
          <w:rFonts w:ascii="楷体" w:eastAsia="楷体" w:hAnsi="楷体" w:hint="eastAsia"/>
          <w:sz w:val="22"/>
          <w:lang w:bidi="zh-TW"/>
        </w:rPr>
        <w:t>本质的外在表现。每一属性都表现为无限多的样式，每一个属性都好像是一根因果链条无限多的个别事物是这一链条上的一个个样式。如下图所示。</w:t>
      </w:r>
    </w:p>
    <w:p w14:paraId="2F19E83D" w14:textId="3C364047" w:rsidR="000D35C8" w:rsidRPr="00496A25" w:rsidRDefault="000D35C8" w:rsidP="00CF065C">
      <w:pPr>
        <w:ind w:leftChars="200" w:left="420" w:firstLineChars="200" w:firstLine="440"/>
        <w:rPr>
          <w:rFonts w:ascii="楷体" w:eastAsia="楷体" w:hAnsi="楷体"/>
          <w:sz w:val="22"/>
          <w:lang w:bidi="zh-TW"/>
        </w:rPr>
      </w:pPr>
      <w:r w:rsidRPr="00496A25">
        <w:rPr>
          <w:rFonts w:ascii="楷体" w:eastAsia="楷体" w:hAnsi="楷体"/>
          <w:noProof/>
          <w:sz w:val="22"/>
          <w:lang w:bidi="zh-TW"/>
        </w:rPr>
        <w:drawing>
          <wp:inline distT="0" distB="0" distL="0" distR="0" wp14:anchorId="084CCA39" wp14:editId="3FDEDFB9">
            <wp:extent cx="1722581" cy="1067076"/>
            <wp:effectExtent l="0" t="0" r="0" b="0"/>
            <wp:docPr id="21385637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63758" name=""/>
                    <pic:cNvPicPr/>
                  </pic:nvPicPr>
                  <pic:blipFill>
                    <a:blip r:embed="rId42"/>
                    <a:stretch>
                      <a:fillRect/>
                    </a:stretch>
                  </pic:blipFill>
                  <pic:spPr>
                    <a:xfrm>
                      <a:off x="0" y="0"/>
                      <a:ext cx="1851540" cy="1146961"/>
                    </a:xfrm>
                    <a:prstGeom prst="rect">
                      <a:avLst/>
                    </a:prstGeom>
                  </pic:spPr>
                </pic:pic>
              </a:graphicData>
            </a:graphic>
          </wp:inline>
        </w:drawing>
      </w:r>
    </w:p>
    <w:p w14:paraId="760FE5DB" w14:textId="77777777" w:rsidR="000D35C8" w:rsidRPr="00496A25" w:rsidRDefault="000D35C8" w:rsidP="00592F18">
      <w:pPr>
        <w:ind w:left="442" w:hangingChars="200" w:hanging="442"/>
        <w:rPr>
          <w:rFonts w:ascii="楷体" w:eastAsia="楷体" w:hAnsi="楷体"/>
          <w:b/>
          <w:bCs/>
          <w:sz w:val="22"/>
          <w:lang w:bidi="zh-TW"/>
        </w:rPr>
      </w:pPr>
    </w:p>
    <w:p w14:paraId="25D9025C" w14:textId="31900E41" w:rsidR="00592F18" w:rsidRPr="00496A25" w:rsidRDefault="000D35C8" w:rsidP="00CF065C">
      <w:pPr>
        <w:ind w:leftChars="100" w:left="431" w:hangingChars="100" w:hanging="221"/>
        <w:rPr>
          <w:rFonts w:ascii="楷体" w:eastAsia="楷体" w:hAnsi="楷体"/>
          <w:sz w:val="22"/>
          <w:lang w:bidi="zh-TW"/>
        </w:rPr>
      </w:pPr>
      <w:r w:rsidRPr="00496A25">
        <w:rPr>
          <w:rFonts w:ascii="楷体" w:eastAsia="楷体" w:hAnsi="楷体" w:hint="eastAsia"/>
          <w:b/>
          <w:bCs/>
          <w:sz w:val="22"/>
          <w:lang w:bidi="zh-TW"/>
        </w:rPr>
        <w:t>（2）</w:t>
      </w:r>
      <w:r w:rsidR="00592F18" w:rsidRPr="00496A25">
        <w:rPr>
          <w:rFonts w:ascii="楷体" w:eastAsia="楷体" w:hAnsi="楷体"/>
          <w:b/>
          <w:bCs/>
          <w:sz w:val="22"/>
          <w:lang w:bidi="zh-TW"/>
        </w:rPr>
        <w:t>自然理论</w:t>
      </w:r>
    </w:p>
    <w:p w14:paraId="113C5745" w14:textId="4CE43532" w:rsidR="00592F18" w:rsidRPr="00496A25" w:rsidRDefault="00592F18" w:rsidP="00CF065C">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斯宾诺莎说，神就是自然，就是唯一实体。这是他《伦理学》的核心命题。如果神是最高的，自然就是被造物，协调二者的关系一直是中世纪经院哲学的大问题。斯宾诺莎认为只有一个解决方案</w:t>
      </w:r>
      <w:r w:rsidR="00514DF0" w:rsidRPr="00496A25">
        <w:rPr>
          <w:rFonts w:ascii="楷体" w:eastAsia="楷体" w:hAnsi="楷体"/>
          <w:sz w:val="22"/>
          <w:lang w:bidi="zh-TW"/>
        </w:rPr>
        <w:t>：</w:t>
      </w:r>
      <w:r w:rsidRPr="00496A25">
        <w:rPr>
          <w:rFonts w:ascii="楷体" w:eastAsia="楷体" w:hAnsi="楷体"/>
          <w:sz w:val="22"/>
          <w:lang w:bidi="zh-TW"/>
        </w:rPr>
        <w:t xml:space="preserve"> 神等于自然</w:t>
      </w:r>
      <w:r w:rsidR="009116BA" w:rsidRPr="00496A25">
        <w:rPr>
          <w:rFonts w:ascii="楷体" w:eastAsia="楷体" w:hAnsi="楷体" w:hint="eastAsia"/>
          <w:sz w:val="22"/>
          <w:lang w:bidi="zh-TW"/>
        </w:rPr>
        <w:t>。</w:t>
      </w:r>
      <w:r w:rsidRPr="00496A25">
        <w:rPr>
          <w:rFonts w:ascii="楷体" w:eastAsia="楷体" w:hAnsi="楷体"/>
          <w:sz w:val="22"/>
          <w:lang w:bidi="zh-TW"/>
        </w:rPr>
        <w:t>如果把神和自然看成两个东西，二者都会把自身</w:t>
      </w:r>
      <w:proofErr w:type="gramStart"/>
      <w:r w:rsidRPr="00496A25">
        <w:rPr>
          <w:rFonts w:ascii="楷体" w:eastAsia="楷体" w:hAnsi="楷体"/>
          <w:sz w:val="22"/>
          <w:lang w:bidi="zh-TW"/>
        </w:rPr>
        <w:t>看做</w:t>
      </w:r>
      <w:proofErr w:type="gramEnd"/>
      <w:r w:rsidRPr="00496A25">
        <w:rPr>
          <w:rFonts w:ascii="楷体" w:eastAsia="楷体" w:hAnsi="楷体"/>
          <w:sz w:val="22"/>
          <w:lang w:bidi="zh-TW"/>
        </w:rPr>
        <w:t>是终极、最高的存在。斯宾诺莎不是泛神论，而是彻底的无神论。他所说的自然是现代物理学意义的自然，是整个机械因果系统的自然。这个自然就是神，没有超于自然之外的人格神。</w:t>
      </w:r>
    </w:p>
    <w:p w14:paraId="6B0D882D" w14:textId="493BF3BF" w:rsidR="005B221A" w:rsidRPr="00496A25" w:rsidRDefault="00592F18" w:rsidP="005B221A">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论证神即自然的主要方法就是利用因果性原则。他认为原因和结果一定是同一类东西，这被称为“因果同质性”原理。按照这个原理，如果自然是神创造的或者神是自然创造的，那么二者就在同一个因果序列，根据因果同质性原理，在一个因果序列中的必定是同一个东西，神就是自然</w:t>
      </w:r>
      <w:r w:rsidR="006561FF" w:rsidRPr="00496A25">
        <w:rPr>
          <w:rFonts w:ascii="楷体" w:eastAsia="楷体" w:hAnsi="楷体" w:hint="eastAsia"/>
          <w:sz w:val="22"/>
          <w:lang w:bidi="zh-TW"/>
        </w:rPr>
        <w:t>；</w:t>
      </w:r>
      <w:r w:rsidRPr="00496A25">
        <w:rPr>
          <w:rFonts w:ascii="楷体" w:eastAsia="楷体" w:hAnsi="楷体"/>
          <w:sz w:val="22"/>
          <w:lang w:bidi="zh-TW"/>
        </w:rPr>
        <w:t>如果这是两个实体，那按照实体</w:t>
      </w:r>
      <w:proofErr w:type="gramStart"/>
      <w:r w:rsidRPr="00496A25">
        <w:rPr>
          <w:rFonts w:ascii="楷体" w:eastAsia="楷体" w:hAnsi="楷体"/>
          <w:sz w:val="22"/>
          <w:lang w:bidi="zh-TW"/>
        </w:rPr>
        <w:t>是自因的</w:t>
      </w:r>
      <w:proofErr w:type="gramEnd"/>
      <w:r w:rsidRPr="00496A25">
        <w:rPr>
          <w:rFonts w:ascii="楷体" w:eastAsia="楷体" w:hAnsi="楷体"/>
          <w:sz w:val="22"/>
          <w:lang w:bidi="zh-TW"/>
        </w:rPr>
        <w:t>原则，这两个实体到底谁是谁的原因?如果两个是并列的，那么两个都不是</w:t>
      </w:r>
      <w:proofErr w:type="gramStart"/>
      <w:r w:rsidRPr="00496A25">
        <w:rPr>
          <w:rFonts w:ascii="楷体" w:eastAsia="楷体" w:hAnsi="楷体"/>
          <w:sz w:val="22"/>
          <w:lang w:bidi="zh-TW"/>
        </w:rPr>
        <w:t>自因</w:t>
      </w:r>
      <w:r w:rsidR="006561FF" w:rsidRPr="00496A25">
        <w:rPr>
          <w:rFonts w:ascii="楷体" w:eastAsia="楷体" w:hAnsi="楷体" w:hint="eastAsia"/>
          <w:sz w:val="22"/>
          <w:lang w:bidi="zh-TW"/>
        </w:rPr>
        <w:t>一</w:t>
      </w:r>
      <w:r w:rsidRPr="00496A25">
        <w:rPr>
          <w:rFonts w:ascii="楷体" w:eastAsia="楷体" w:hAnsi="楷体"/>
          <w:sz w:val="22"/>
          <w:lang w:bidi="zh-TW"/>
        </w:rPr>
        <w:t>定</w:t>
      </w:r>
      <w:proofErr w:type="gramEnd"/>
      <w:r w:rsidRPr="00496A25">
        <w:rPr>
          <w:rFonts w:ascii="楷体" w:eastAsia="楷体" w:hAnsi="楷体"/>
          <w:sz w:val="22"/>
          <w:lang w:bidi="zh-TW"/>
        </w:rPr>
        <w:t>还有一个更高的实体在对它们进行着制约</w:t>
      </w:r>
      <w:r w:rsidR="006561FF" w:rsidRPr="00496A25">
        <w:rPr>
          <w:rFonts w:ascii="楷体" w:eastAsia="楷体" w:hAnsi="楷体" w:hint="eastAsia"/>
          <w:sz w:val="22"/>
          <w:lang w:bidi="zh-TW"/>
        </w:rPr>
        <w:t>；</w:t>
      </w:r>
      <w:r w:rsidRPr="00496A25">
        <w:rPr>
          <w:rFonts w:ascii="楷体" w:eastAsia="楷体" w:hAnsi="楷体"/>
          <w:sz w:val="22"/>
          <w:lang w:bidi="zh-TW"/>
        </w:rPr>
        <w:t>如果都是实体，那谁是更本原的?不管谁是更本原的，最后结果都是一样的</w:t>
      </w:r>
      <w:r w:rsidR="006561FF" w:rsidRPr="00496A25">
        <w:rPr>
          <w:rFonts w:ascii="楷体" w:eastAsia="楷体" w:hAnsi="楷体" w:hint="eastAsia"/>
          <w:sz w:val="22"/>
          <w:lang w:bidi="zh-TW"/>
        </w:rPr>
        <w:t>：</w:t>
      </w:r>
      <w:r w:rsidRPr="00496A25">
        <w:rPr>
          <w:rFonts w:ascii="楷体" w:eastAsia="楷体" w:hAnsi="楷体"/>
          <w:sz w:val="22"/>
          <w:lang w:bidi="zh-TW"/>
        </w:rPr>
        <w:t>神和自然是同一</w:t>
      </w:r>
      <w:r w:rsidR="005B221A" w:rsidRPr="00496A25">
        <w:rPr>
          <w:rFonts w:ascii="楷体" w:eastAsia="楷体" w:hAnsi="楷体" w:hint="eastAsia"/>
          <w:sz w:val="22"/>
          <w:lang w:bidi="zh-TW"/>
        </w:rPr>
        <w:t>个东西。这就意味着神、自然、实体是在同一个系统</w:t>
      </w:r>
      <w:r w:rsidR="00A1675B" w:rsidRPr="00496A25">
        <w:rPr>
          <w:rFonts w:ascii="楷体" w:eastAsia="楷体" w:hAnsi="楷体" w:hint="eastAsia"/>
          <w:sz w:val="22"/>
          <w:lang w:bidi="zh-TW"/>
        </w:rPr>
        <w:t>。</w:t>
      </w:r>
    </w:p>
    <w:p w14:paraId="3D4C4482" w14:textId="195A368A" w:rsidR="005B221A" w:rsidRPr="00496A25" w:rsidRDefault="005B221A" w:rsidP="00A1675B">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整个世界，不管是神还是自然，是一个严格的因果解释系统，这样一个因果解释系统中的每一个单独的原因和结果都不是单独存在的，只有整体本身才能称之为真正实在的东西，而这个因果解释系统本身是不能再有别的东西作为原因的，否则它就不是终极的。在这样的因果序列中，一切东西都是因果对应而没有目的的。</w:t>
      </w:r>
    </w:p>
    <w:p w14:paraId="7C233D0A" w14:textId="2997B44D" w:rsidR="005B221A" w:rsidRPr="00496A25" w:rsidRDefault="00AD1116" w:rsidP="00AD1116">
      <w:pPr>
        <w:ind w:firstLineChars="300" w:firstLine="663"/>
        <w:rPr>
          <w:rFonts w:ascii="楷体" w:eastAsia="楷体" w:hAnsi="楷体"/>
          <w:b/>
          <w:bCs/>
          <w:sz w:val="22"/>
          <w:lang w:bidi="zh-TW"/>
        </w:rPr>
      </w:pPr>
      <w:r w:rsidRPr="00496A25">
        <w:rPr>
          <w:rFonts w:ascii="楷体" w:eastAsia="楷体" w:hAnsi="楷体" w:hint="eastAsia"/>
          <w:b/>
          <w:bCs/>
          <w:sz w:val="22"/>
          <w:lang w:bidi="zh-TW"/>
        </w:rPr>
        <w:t>（</w:t>
      </w:r>
      <w:r w:rsidRPr="00496A25">
        <w:rPr>
          <w:rFonts w:ascii="楷体" w:eastAsia="楷体" w:hAnsi="楷体"/>
          <w:b/>
          <w:bCs/>
          <w:sz w:val="22"/>
          <w:lang w:bidi="zh-TW"/>
        </w:rPr>
        <w:t>3</w:t>
      </w:r>
      <w:r w:rsidRPr="00496A25">
        <w:rPr>
          <w:rFonts w:ascii="楷体" w:eastAsia="楷体" w:hAnsi="楷体" w:hint="eastAsia"/>
          <w:b/>
          <w:bCs/>
          <w:sz w:val="22"/>
          <w:lang w:bidi="zh-TW"/>
        </w:rPr>
        <w:t>）</w:t>
      </w:r>
      <w:r w:rsidR="005B221A" w:rsidRPr="00496A25">
        <w:rPr>
          <w:rFonts w:ascii="楷体" w:eastAsia="楷体" w:hAnsi="楷体"/>
          <w:b/>
          <w:bCs/>
          <w:sz w:val="22"/>
          <w:lang w:bidi="zh-TW"/>
        </w:rPr>
        <w:t>身心平行论</w:t>
      </w:r>
    </w:p>
    <w:p w14:paraId="6EE9A443" w14:textId="59C184B3" w:rsidR="005B221A" w:rsidRPr="00496A25" w:rsidRDefault="005B221A" w:rsidP="00F9224D">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斯宾诺莎为协调笛卡尔的心物二元论，而提出身心平行论。按照斯宾诺莎的实体观，思维与广延只是实体的两个属性，它们之间既不存在派生与被派生的关系，又不能相互作用。具体到身心关系上，他认为</w:t>
      </w:r>
      <w:r w:rsidR="00514DF0" w:rsidRPr="00496A25">
        <w:rPr>
          <w:rFonts w:ascii="楷体" w:eastAsia="楷体" w:hAnsi="楷体"/>
          <w:sz w:val="22"/>
          <w:lang w:bidi="zh-TW"/>
        </w:rPr>
        <w:t>：</w:t>
      </w:r>
      <w:r w:rsidRPr="00496A25">
        <w:rPr>
          <w:rFonts w:ascii="楷体" w:eastAsia="楷体" w:hAnsi="楷体"/>
          <w:sz w:val="22"/>
          <w:lang w:bidi="zh-TW"/>
        </w:rPr>
        <w:t>“心灵与身体乃是同一的东西，不过有时借思想的、有时借广延的属性去理解罢了。</w:t>
      </w:r>
      <w:r w:rsidR="00EA6AE6" w:rsidRPr="00496A25">
        <w:rPr>
          <w:rFonts w:ascii="楷体" w:eastAsia="楷体" w:hAnsi="楷体" w:hint="eastAsia"/>
          <w:sz w:val="22"/>
          <w:lang w:bidi="zh-TW"/>
        </w:rPr>
        <w:t>”</w:t>
      </w:r>
    </w:p>
    <w:p w14:paraId="144F9375" w14:textId="333BAB84" w:rsidR="005B221A" w:rsidRPr="00496A25" w:rsidRDefault="005B221A" w:rsidP="005B221A">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但不管借哪个属性去认识自然，观念与事物作为实体的派生物，其次序与联系是不可分割的</w:t>
      </w:r>
      <w:r w:rsidR="003B3D99" w:rsidRPr="00496A25">
        <w:rPr>
          <w:rFonts w:ascii="楷体" w:eastAsia="楷体" w:hAnsi="楷体" w:hint="eastAsia"/>
          <w:sz w:val="22"/>
          <w:lang w:bidi="zh-TW"/>
        </w:rPr>
        <w:t>。</w:t>
      </w:r>
      <w:r w:rsidRPr="00496A25">
        <w:rPr>
          <w:rFonts w:ascii="楷体" w:eastAsia="楷体" w:hAnsi="楷体" w:hint="eastAsia"/>
          <w:sz w:val="22"/>
          <w:lang w:bidi="zh-TW"/>
        </w:rPr>
        <w:t>即</w:t>
      </w:r>
      <w:r w:rsidR="00514DF0" w:rsidRPr="00496A25">
        <w:rPr>
          <w:rFonts w:ascii="楷体" w:eastAsia="楷体" w:hAnsi="楷体"/>
          <w:sz w:val="22"/>
          <w:lang w:bidi="zh-TW"/>
        </w:rPr>
        <w:t>：</w:t>
      </w:r>
      <w:r w:rsidRPr="00496A25">
        <w:rPr>
          <w:rFonts w:ascii="楷体" w:eastAsia="楷体" w:hAnsi="楷体"/>
          <w:sz w:val="22"/>
          <w:lang w:bidi="zh-TW"/>
        </w:rPr>
        <w:t>“观念的次序与联系与事物的次序与联系相一致。这是说，心灵与身体是同一个体的两面，心灵不能决定身体，身体也不能决定心灵。但由于它们是同一物的两面，外物作用于身体时，身体发生相应变化，心灵也同时发生变化，因此总是一致的。</w:t>
      </w:r>
    </w:p>
    <w:p w14:paraId="34B6A42C" w14:textId="77777777" w:rsidR="009F7675" w:rsidRPr="00496A25" w:rsidRDefault="009F7675" w:rsidP="009F7675">
      <w:pPr>
        <w:rPr>
          <w:rFonts w:ascii="楷体" w:eastAsia="楷体" w:hAnsi="楷体"/>
          <w:b/>
          <w:bCs/>
          <w:sz w:val="22"/>
          <w:lang w:bidi="zh-TW"/>
        </w:rPr>
      </w:pPr>
    </w:p>
    <w:p w14:paraId="4BD89F62" w14:textId="15107DCB" w:rsidR="005B221A" w:rsidRPr="00496A25" w:rsidRDefault="009F7675" w:rsidP="009F7675">
      <w:pPr>
        <w:rPr>
          <w:rFonts w:ascii="楷体" w:eastAsia="楷体" w:hAnsi="楷体"/>
          <w:b/>
          <w:bCs/>
          <w:sz w:val="22"/>
          <w:lang w:bidi="zh-TW"/>
        </w:rPr>
      </w:pPr>
      <w:r w:rsidRPr="00496A25">
        <w:rPr>
          <w:rFonts w:ascii="楷体" w:eastAsia="楷体" w:hAnsi="楷体" w:hint="eastAsia"/>
          <w:b/>
          <w:bCs/>
          <w:sz w:val="22"/>
          <w:lang w:bidi="zh-TW"/>
        </w:rPr>
        <w:t>（二）</w:t>
      </w:r>
      <w:r w:rsidR="005B221A" w:rsidRPr="00496A25">
        <w:rPr>
          <w:rFonts w:ascii="楷体" w:eastAsia="楷体" w:hAnsi="楷体" w:hint="eastAsia"/>
          <w:b/>
          <w:bCs/>
          <w:sz w:val="22"/>
          <w:lang w:bidi="zh-TW"/>
        </w:rPr>
        <w:t>认识论</w:t>
      </w:r>
      <w:r w:rsidRPr="00496A25">
        <w:rPr>
          <w:rFonts w:ascii="楷体" w:eastAsia="楷体" w:hAnsi="楷体" w:hint="eastAsia"/>
          <w:b/>
          <w:bCs/>
          <w:sz w:val="22"/>
          <w:lang w:bidi="zh-TW"/>
        </w:rPr>
        <w:t>：</w:t>
      </w:r>
      <w:r w:rsidR="005B221A" w:rsidRPr="00496A25">
        <w:rPr>
          <w:rFonts w:ascii="楷体" w:eastAsia="楷体" w:hAnsi="楷体"/>
          <w:b/>
          <w:bCs/>
          <w:sz w:val="22"/>
          <w:lang w:bidi="zh-TW"/>
        </w:rPr>
        <w:t>真观念</w:t>
      </w:r>
    </w:p>
    <w:p w14:paraId="50674F10" w14:textId="7862E80E" w:rsidR="005B221A" w:rsidRPr="00496A25" w:rsidRDefault="009F7675" w:rsidP="005B221A">
      <w:pPr>
        <w:ind w:leftChars="200" w:left="420" w:firstLineChars="200" w:firstLine="440"/>
        <w:rPr>
          <w:rFonts w:ascii="楷体" w:eastAsia="楷体" w:hAnsi="楷体"/>
          <w:sz w:val="22"/>
          <w:lang w:bidi="zh-TW"/>
        </w:rPr>
      </w:pPr>
      <w:r w:rsidRPr="00496A25">
        <w:rPr>
          <w:rFonts w:ascii="楷体" w:eastAsia="楷体" w:hAnsi="楷体"/>
          <w:sz w:val="22"/>
          <w:lang w:bidi="zh-TW"/>
        </w:rPr>
        <w:t>1</w:t>
      </w:r>
      <w:r w:rsidRPr="00496A25">
        <w:rPr>
          <w:rFonts w:ascii="楷体" w:eastAsia="楷体" w:hAnsi="楷体" w:hint="eastAsia"/>
          <w:sz w:val="22"/>
          <w:lang w:bidi="zh-TW"/>
        </w:rPr>
        <w:t>、认识的方式</w:t>
      </w:r>
    </w:p>
    <w:p w14:paraId="64BE7B27" w14:textId="43D04D3D" w:rsidR="00A1675B" w:rsidRPr="00496A25" w:rsidRDefault="005B221A" w:rsidP="009F7675">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w:t>
      </w:r>
      <w:r w:rsidR="009F7675" w:rsidRPr="00496A25">
        <w:rPr>
          <w:rFonts w:ascii="楷体" w:eastAsia="楷体" w:hAnsi="楷体" w:hint="eastAsia"/>
          <w:sz w:val="22"/>
          <w:lang w:bidi="zh-TW"/>
        </w:rPr>
        <w:t>的</w:t>
      </w:r>
      <w:r w:rsidRPr="00496A25">
        <w:rPr>
          <w:rFonts w:ascii="楷体" w:eastAsia="楷体" w:hAnsi="楷体" w:hint="eastAsia"/>
          <w:sz w:val="22"/>
          <w:lang w:bidi="zh-TW"/>
        </w:rPr>
        <w:t>认识论是以实体一元论和身心平行论为前提的。一方面，实体是认识的唯一对象，思维和广延不过是实体的两个本质属性。另一方面，</w:t>
      </w:r>
      <w:r w:rsidR="009F7675" w:rsidRPr="00496A25">
        <w:rPr>
          <w:rFonts w:ascii="楷体" w:eastAsia="楷体" w:hAnsi="楷体" w:hint="eastAsia"/>
          <w:sz w:val="22"/>
          <w:lang w:bidi="zh-TW"/>
        </w:rPr>
        <w:t>斯宾诺莎</w:t>
      </w:r>
      <w:r w:rsidRPr="00496A25">
        <w:rPr>
          <w:rFonts w:ascii="楷体" w:eastAsia="楷体" w:hAnsi="楷体" w:hint="eastAsia"/>
          <w:sz w:val="22"/>
          <w:lang w:bidi="zh-TW"/>
        </w:rPr>
        <w:t>通过论证观念的次序与事物的次序相一致，建立了思维与广延之间的</w:t>
      </w:r>
      <w:r w:rsidR="00A1675B" w:rsidRPr="00496A25">
        <w:rPr>
          <w:rFonts w:ascii="楷体" w:eastAsia="楷体" w:hAnsi="楷体" w:hint="eastAsia"/>
          <w:sz w:val="22"/>
          <w:lang w:bidi="zh-TW"/>
        </w:rPr>
        <w:t>同一性，保证了认识的客观有效性。斯宾诺莎认为，我们对实体的认识有两条路径</w:t>
      </w:r>
      <w:r w:rsidR="009F7675" w:rsidRPr="00496A25">
        <w:rPr>
          <w:rFonts w:ascii="楷体" w:eastAsia="楷体" w:hAnsi="楷体" w:hint="eastAsia"/>
          <w:sz w:val="22"/>
          <w:lang w:bidi="zh-TW"/>
        </w:rPr>
        <w:t>：①</w:t>
      </w:r>
      <w:r w:rsidR="00A1675B" w:rsidRPr="00496A25">
        <w:rPr>
          <w:rFonts w:ascii="楷体" w:eastAsia="楷体" w:hAnsi="楷体"/>
          <w:sz w:val="22"/>
          <w:lang w:bidi="zh-TW"/>
        </w:rPr>
        <w:t>从神的本质必然性去认识，即认识实体本身</w:t>
      </w:r>
      <w:r w:rsidR="009F7675" w:rsidRPr="00496A25">
        <w:rPr>
          <w:rFonts w:ascii="楷体" w:eastAsia="楷体" w:hAnsi="楷体" w:hint="eastAsia"/>
          <w:sz w:val="22"/>
          <w:lang w:bidi="zh-TW"/>
        </w:rPr>
        <w:t>；②</w:t>
      </w:r>
      <w:r w:rsidR="00A1675B" w:rsidRPr="00496A25">
        <w:rPr>
          <w:rFonts w:ascii="楷体" w:eastAsia="楷体" w:hAnsi="楷体"/>
          <w:sz w:val="22"/>
          <w:lang w:bidi="zh-TW"/>
        </w:rPr>
        <w:t>从实体</w:t>
      </w:r>
      <w:r w:rsidR="00A1675B" w:rsidRPr="00496A25">
        <w:rPr>
          <w:rFonts w:ascii="楷体" w:eastAsia="楷体" w:hAnsi="楷体" w:hint="eastAsia"/>
          <w:sz w:val="22"/>
          <w:lang w:bidi="zh-TW"/>
        </w:rPr>
        <w:t>的样式，即具体事物去认识。斯宾诺莎认为第一种方式是最高的方式</w:t>
      </w:r>
      <w:r w:rsidR="00A974BA" w:rsidRPr="00496A25">
        <w:rPr>
          <w:rFonts w:ascii="楷体" w:eastAsia="楷体" w:hAnsi="楷体" w:hint="eastAsia"/>
          <w:sz w:val="22"/>
          <w:lang w:bidi="zh-TW"/>
        </w:rPr>
        <w:t>。</w:t>
      </w:r>
    </w:p>
    <w:p w14:paraId="7A878558" w14:textId="77777777" w:rsidR="00A1675B" w:rsidRPr="00496A25" w:rsidRDefault="00A1675B" w:rsidP="00A1675B">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宁愿使用更经济的方法、更新的工具，但它不是培根的经验的新工具，而是笛卡尔的理性直觉的新工具。对这样的新工具，斯宾诺莎使用了许多赞美之词称它为“完整”“完满”“真实”“第一知识”等等，把它当成获取知识的源泉。</w:t>
      </w:r>
    </w:p>
    <w:p w14:paraId="0B4E78C6" w14:textId="3C137CAD" w:rsidR="005B221A" w:rsidRPr="00496A25" w:rsidRDefault="005B221A" w:rsidP="005B221A">
      <w:pPr>
        <w:ind w:leftChars="200" w:left="420" w:firstLineChars="200" w:firstLine="440"/>
        <w:rPr>
          <w:rFonts w:ascii="楷体" w:eastAsia="楷体" w:hAnsi="楷体"/>
          <w:sz w:val="22"/>
          <w:lang w:bidi="zh-TW"/>
        </w:rPr>
      </w:pPr>
    </w:p>
    <w:p w14:paraId="34E9DB58" w14:textId="47805167" w:rsidR="005B221A" w:rsidRPr="00496A25" w:rsidRDefault="00A974BA" w:rsidP="005B221A">
      <w:pPr>
        <w:ind w:leftChars="200" w:left="420" w:firstLineChars="200" w:firstLine="440"/>
        <w:rPr>
          <w:rFonts w:ascii="楷体" w:eastAsia="楷体" w:hAnsi="楷体"/>
          <w:sz w:val="22"/>
          <w:lang w:bidi="zh-TW"/>
        </w:rPr>
      </w:pPr>
      <w:r w:rsidRPr="00496A25">
        <w:rPr>
          <w:rFonts w:ascii="楷体" w:eastAsia="楷体" w:hAnsi="楷体"/>
          <w:sz w:val="22"/>
          <w:lang w:bidi="zh-TW"/>
        </w:rPr>
        <w:t>2</w:t>
      </w:r>
      <w:r w:rsidRPr="00496A25">
        <w:rPr>
          <w:rFonts w:ascii="楷体" w:eastAsia="楷体" w:hAnsi="楷体" w:hint="eastAsia"/>
          <w:sz w:val="22"/>
          <w:lang w:bidi="zh-TW"/>
        </w:rPr>
        <w:t>、</w:t>
      </w:r>
      <w:r w:rsidR="005B221A" w:rsidRPr="00496A25">
        <w:rPr>
          <w:rFonts w:ascii="楷体" w:eastAsia="楷体" w:hAnsi="楷体"/>
          <w:sz w:val="22"/>
          <w:lang w:bidi="zh-TW"/>
        </w:rPr>
        <w:t>知识的分类</w:t>
      </w:r>
      <w:r w:rsidR="00514DF0" w:rsidRPr="00496A25">
        <w:rPr>
          <w:rFonts w:ascii="楷体" w:eastAsia="楷体" w:hAnsi="楷体"/>
          <w:sz w:val="22"/>
          <w:lang w:bidi="zh-TW"/>
        </w:rPr>
        <w:t>（</w:t>
      </w:r>
      <w:r w:rsidR="005B221A" w:rsidRPr="00496A25">
        <w:rPr>
          <w:rFonts w:ascii="楷体" w:eastAsia="楷体" w:hAnsi="楷体"/>
          <w:sz w:val="22"/>
          <w:lang w:bidi="zh-TW"/>
        </w:rPr>
        <w:t>真观念</w:t>
      </w:r>
      <w:r w:rsidR="00514DF0" w:rsidRPr="00496A25">
        <w:rPr>
          <w:rFonts w:ascii="楷体" w:eastAsia="楷体" w:hAnsi="楷体"/>
          <w:sz w:val="22"/>
          <w:lang w:bidi="zh-TW"/>
        </w:rPr>
        <w:t>）</w:t>
      </w:r>
    </w:p>
    <w:p w14:paraId="4BA8CD35" w14:textId="1B46959B" w:rsidR="002969E2"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（1）知识的分类</w:t>
      </w:r>
    </w:p>
    <w:p w14:paraId="25D5406C" w14:textId="4C0F5C5A" w:rsidR="002969E2"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斯宾诺莎根据观念清晰的程度，区分了四种知识</w:t>
      </w:r>
      <w:r w:rsidR="00E94665" w:rsidRPr="00496A25">
        <w:rPr>
          <w:rFonts w:ascii="楷体" w:eastAsia="楷体" w:hAnsi="楷体" w:hint="eastAsia"/>
          <w:sz w:val="22"/>
          <w:lang w:bidi="zh-TW"/>
        </w:rPr>
        <w:t>：</w:t>
      </w:r>
      <w:r w:rsidRPr="00496A25">
        <w:rPr>
          <w:rFonts w:ascii="楷体" w:eastAsia="楷体" w:hAnsi="楷体"/>
          <w:sz w:val="22"/>
          <w:lang w:bidi="zh-TW"/>
        </w:rPr>
        <w:t>由传闻和符号得到的知识，由表面经验得到的知识，推理知识，直观知识。前两种知识又</w:t>
      </w:r>
      <w:proofErr w:type="gramStart"/>
      <w:r w:rsidRPr="00496A25">
        <w:rPr>
          <w:rFonts w:ascii="楷体" w:eastAsia="楷体" w:hAnsi="楷体"/>
          <w:sz w:val="22"/>
          <w:lang w:bidi="zh-TW"/>
        </w:rPr>
        <w:t>称意见</w:t>
      </w:r>
      <w:proofErr w:type="gramEnd"/>
      <w:r w:rsidRPr="00496A25">
        <w:rPr>
          <w:rFonts w:ascii="楷体" w:eastAsia="楷体" w:hAnsi="楷体"/>
          <w:sz w:val="22"/>
          <w:lang w:bidi="zh-TW"/>
        </w:rPr>
        <w:t>和想象，它们是片面和混淆的观念，是错误的来源。推理知识又称理性，是关于事物的共同概念和正确观念，它们是从</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推理出来的。只有直观知识才是对一切事物本质属性的直接认识，它们是真观念，是一切真理的源泉。</w:t>
      </w:r>
    </w:p>
    <w:p w14:paraId="011544BB" w14:textId="06744AF8" w:rsidR="002969E2" w:rsidRPr="00496A25" w:rsidRDefault="007F216B" w:rsidP="002969E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（2）正确的方法</w:t>
      </w:r>
    </w:p>
    <w:p w14:paraId="4C572A73" w14:textId="26C262ED" w:rsidR="007F216B"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斯宾诺莎说</w:t>
      </w:r>
      <w:r w:rsidR="00514DF0" w:rsidRPr="00496A25">
        <w:rPr>
          <w:rFonts w:ascii="楷体" w:eastAsia="楷体" w:hAnsi="楷体"/>
          <w:sz w:val="22"/>
          <w:lang w:bidi="zh-TW"/>
        </w:rPr>
        <w:t>：</w:t>
      </w:r>
      <w:r w:rsidRPr="00496A25">
        <w:rPr>
          <w:rFonts w:ascii="楷体" w:eastAsia="楷体" w:hAnsi="楷体"/>
          <w:sz w:val="22"/>
          <w:lang w:bidi="zh-TW"/>
        </w:rPr>
        <w:t>“正确的方法在于真观念的确认”。正确的方法是从</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出发，并且不断地增加</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的推理过程，它包括这样一些步骤</w:t>
      </w:r>
      <w:r w:rsidR="007F216B" w:rsidRPr="00496A25">
        <w:rPr>
          <w:rFonts w:ascii="楷体" w:eastAsia="楷体" w:hAnsi="楷体" w:hint="eastAsia"/>
          <w:sz w:val="22"/>
          <w:lang w:bidi="zh-TW"/>
        </w:rPr>
        <w:t>。</w:t>
      </w:r>
    </w:p>
    <w:p w14:paraId="0FD84C17" w14:textId="26E5B6F2" w:rsidR="007F216B"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sz w:val="22"/>
          <w:lang w:bidi="zh-TW"/>
        </w:rPr>
        <w:t>1</w:t>
      </w:r>
      <w:r w:rsidR="00514DF0" w:rsidRPr="00496A25">
        <w:rPr>
          <w:rFonts w:ascii="楷体" w:eastAsia="楷体" w:hAnsi="楷体"/>
          <w:sz w:val="22"/>
          <w:lang w:bidi="zh-TW"/>
        </w:rPr>
        <w:t>。</w:t>
      </w:r>
      <w:r w:rsidRPr="00496A25">
        <w:rPr>
          <w:rFonts w:ascii="楷体" w:eastAsia="楷体" w:hAnsi="楷体"/>
          <w:sz w:val="22"/>
          <w:lang w:bidi="zh-TW"/>
        </w:rPr>
        <w:t>确认真观念，将</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和其余的表象区分开。</w:t>
      </w:r>
    </w:p>
    <w:p w14:paraId="27FA7714" w14:textId="318AB27A" w:rsidR="002969E2"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sz w:val="22"/>
          <w:lang w:bidi="zh-TW"/>
        </w:rPr>
        <w:t>2</w:t>
      </w:r>
      <w:r w:rsidR="00514DF0" w:rsidRPr="00496A25">
        <w:rPr>
          <w:rFonts w:ascii="楷体" w:eastAsia="楷体" w:hAnsi="楷体"/>
          <w:sz w:val="22"/>
          <w:lang w:bidi="zh-TW"/>
        </w:rPr>
        <w:t>。</w:t>
      </w:r>
      <w:r w:rsidRPr="00496A25">
        <w:rPr>
          <w:rFonts w:ascii="楷体" w:eastAsia="楷体" w:hAnsi="楷体"/>
          <w:sz w:val="22"/>
          <w:lang w:bidi="zh-TW"/>
        </w:rPr>
        <w:t>从一个</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推导出其他真观念，</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越多，知识越完善。这是按照</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自身的本性进行的推论。</w:t>
      </w:r>
    </w:p>
    <w:p w14:paraId="4EB6F622" w14:textId="2C1A6573" w:rsidR="002969E2"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sz w:val="22"/>
          <w:lang w:bidi="zh-TW"/>
        </w:rPr>
        <w:t>3</w:t>
      </w:r>
      <w:r w:rsidR="00514DF0" w:rsidRPr="00496A25">
        <w:rPr>
          <w:rFonts w:ascii="楷体" w:eastAsia="楷体" w:hAnsi="楷体"/>
          <w:sz w:val="22"/>
          <w:lang w:bidi="zh-TW"/>
        </w:rPr>
        <w:t>。</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推理要按照从原因的观念到结果的观念的顺序进行。斯宾诺莎认为，结果</w:t>
      </w:r>
      <w:proofErr w:type="gramStart"/>
      <w:r w:rsidRPr="00496A25">
        <w:rPr>
          <w:rFonts w:ascii="楷体" w:eastAsia="楷体" w:hAnsi="楷体"/>
          <w:sz w:val="22"/>
          <w:lang w:bidi="zh-TW"/>
        </w:rPr>
        <w:t>比原因</w:t>
      </w:r>
      <w:proofErr w:type="gramEnd"/>
      <w:r w:rsidRPr="00496A25">
        <w:rPr>
          <w:rFonts w:ascii="楷体" w:eastAsia="楷体" w:hAnsi="楷体"/>
          <w:sz w:val="22"/>
          <w:lang w:bidi="zh-TW"/>
        </w:rPr>
        <w:t>更复杂，从原因的观念到结果的观念是从简单到复杂的综合推理。</w:t>
      </w:r>
    </w:p>
    <w:p w14:paraId="5C0D60B6" w14:textId="326B60D0" w:rsidR="002969E2"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以上方法论的规定要求斯宾诺莎直接从最完满的观念开始，从最简单的定义、公理开始，推导蕴含在完满观念之中的丰富内涵</w:t>
      </w:r>
      <w:r w:rsidR="00514DF0" w:rsidRPr="00496A25">
        <w:rPr>
          <w:rFonts w:ascii="楷体" w:eastAsia="楷体" w:hAnsi="楷体"/>
          <w:sz w:val="22"/>
          <w:lang w:bidi="zh-TW"/>
        </w:rPr>
        <w:t>；</w:t>
      </w:r>
      <w:r w:rsidRPr="00496A25">
        <w:rPr>
          <w:rFonts w:ascii="楷体" w:eastAsia="楷体" w:hAnsi="楷体"/>
          <w:sz w:val="22"/>
          <w:lang w:bidi="zh-TW"/>
        </w:rPr>
        <w:t>以单一原因为推理的前提，以复杂的结果为推理的结论，这样的方法与几何学的方法不谋而合。</w:t>
      </w:r>
    </w:p>
    <w:p w14:paraId="481CEEF8" w14:textId="77777777" w:rsidR="00297E5A" w:rsidRPr="00496A25" w:rsidRDefault="002969E2" w:rsidP="002969E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斯宾诺莎的方法论是纯理智的，反思不需要外部的感觉经验，只与观念之间的比较有关。斯宾诺莎并没有否认</w:t>
      </w:r>
      <w:proofErr w:type="gramStart"/>
      <w:r w:rsidRPr="00496A25">
        <w:rPr>
          <w:rFonts w:ascii="楷体" w:eastAsia="楷体" w:hAnsi="楷体" w:hint="eastAsia"/>
          <w:sz w:val="22"/>
          <w:lang w:bidi="zh-TW"/>
        </w:rPr>
        <w:t>真观念</w:t>
      </w:r>
      <w:proofErr w:type="gramEnd"/>
      <w:r w:rsidRPr="00496A25">
        <w:rPr>
          <w:rFonts w:ascii="楷体" w:eastAsia="楷体" w:hAnsi="楷体" w:hint="eastAsia"/>
          <w:sz w:val="22"/>
          <w:lang w:bidi="zh-TW"/>
        </w:rPr>
        <w:t>与外部对象之间的一致，这种符合论在他的形而上学构建之中得到说明。</w:t>
      </w:r>
    </w:p>
    <w:p w14:paraId="2F158B82" w14:textId="77777777" w:rsidR="00777FA2" w:rsidRPr="00496A25" w:rsidRDefault="00777FA2" w:rsidP="00631C6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（3）真观念</w:t>
      </w:r>
    </w:p>
    <w:p w14:paraId="6DA267D9" w14:textId="77777777" w:rsidR="00DA2374" w:rsidRPr="00496A25" w:rsidRDefault="00DA2374" w:rsidP="00631C6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斯宾诺莎把</w:t>
      </w:r>
      <w:proofErr w:type="gramStart"/>
      <w:r w:rsidRPr="00496A25">
        <w:rPr>
          <w:rFonts w:ascii="楷体" w:eastAsia="楷体" w:hAnsi="楷体" w:hint="eastAsia"/>
          <w:sz w:val="22"/>
          <w:lang w:bidi="zh-TW"/>
        </w:rPr>
        <w:t>真观念</w:t>
      </w:r>
      <w:proofErr w:type="gramEnd"/>
      <w:r w:rsidRPr="00496A25">
        <w:rPr>
          <w:rFonts w:ascii="楷体" w:eastAsia="楷体" w:hAnsi="楷体" w:hint="eastAsia"/>
          <w:sz w:val="22"/>
          <w:lang w:bidi="zh-TW"/>
        </w:rPr>
        <w:t>与虚构的观念作了区别。</w:t>
      </w:r>
      <w:proofErr w:type="gramStart"/>
      <w:r w:rsidRPr="00496A25">
        <w:rPr>
          <w:rFonts w:ascii="楷体" w:eastAsia="楷体" w:hAnsi="楷体" w:hint="eastAsia"/>
          <w:sz w:val="22"/>
          <w:lang w:bidi="zh-TW"/>
        </w:rPr>
        <w:t>真观念是真知识</w:t>
      </w:r>
      <w:proofErr w:type="gramEnd"/>
      <w:r w:rsidRPr="00496A25">
        <w:rPr>
          <w:rFonts w:ascii="楷体" w:eastAsia="楷体" w:hAnsi="楷体" w:hint="eastAsia"/>
          <w:sz w:val="22"/>
          <w:lang w:bidi="zh-TW"/>
        </w:rPr>
        <w:t>的最初观念，它有内在的标准，它既是清楚明白的，也是完整的。</w:t>
      </w:r>
    </w:p>
    <w:p w14:paraId="4D6B198A" w14:textId="3A4B1647" w:rsidR="00631C62" w:rsidRPr="00496A25" w:rsidRDefault="005B221A" w:rsidP="00631C6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斯宾诺莎所谓的真观念，依赖于我们思想的能力，而不是自然中实在的事物。要形成一个关于球形的观念，只要知道</w:t>
      </w:r>
      <w:proofErr w:type="gramStart"/>
      <w:r w:rsidRPr="00496A25">
        <w:rPr>
          <w:rFonts w:ascii="楷体" w:eastAsia="楷体" w:hAnsi="楷体" w:hint="eastAsia"/>
          <w:sz w:val="22"/>
          <w:lang w:bidi="zh-TW"/>
        </w:rPr>
        <w:t>球概念</w:t>
      </w:r>
      <w:proofErr w:type="gramEnd"/>
      <w:r w:rsidRPr="00496A25">
        <w:rPr>
          <w:rFonts w:ascii="楷体" w:eastAsia="楷体" w:hAnsi="楷体" w:hint="eastAsia"/>
          <w:sz w:val="22"/>
          <w:lang w:bidi="zh-TW"/>
        </w:rPr>
        <w:t>的定义就行了</w:t>
      </w:r>
      <w:r w:rsidR="00ED5A6C" w:rsidRPr="00496A25">
        <w:rPr>
          <w:rFonts w:ascii="楷体" w:eastAsia="楷体" w:hAnsi="楷体" w:hint="eastAsia"/>
          <w:sz w:val="22"/>
          <w:lang w:bidi="zh-TW"/>
        </w:rPr>
        <w:t>。</w:t>
      </w:r>
      <w:r w:rsidRPr="00496A25">
        <w:rPr>
          <w:rFonts w:ascii="楷体" w:eastAsia="楷体" w:hAnsi="楷体" w:hint="eastAsia"/>
          <w:sz w:val="22"/>
          <w:lang w:bidi="zh-TW"/>
        </w:rPr>
        <w:t>斯宾诺莎又承认，容易记住的事情说明它是简单的、清楚的，从而离理性更近，反之容易遗忘的东西则离理性更远。</w:t>
      </w:r>
      <w:r w:rsidR="00631C62" w:rsidRPr="00496A25">
        <w:rPr>
          <w:rFonts w:ascii="楷体" w:eastAsia="楷体" w:hAnsi="楷体" w:hint="eastAsia"/>
          <w:sz w:val="22"/>
          <w:lang w:bidi="zh-TW"/>
        </w:rPr>
        <w:t>尽管如此，斯宾诺莎还是认为，记忆和遗忘与</w:t>
      </w:r>
      <w:proofErr w:type="gramStart"/>
      <w:r w:rsidR="00631C62" w:rsidRPr="00496A25">
        <w:rPr>
          <w:rFonts w:ascii="楷体" w:eastAsia="楷体" w:hAnsi="楷体" w:hint="eastAsia"/>
          <w:sz w:val="22"/>
          <w:lang w:bidi="zh-TW"/>
        </w:rPr>
        <w:t>真观念</w:t>
      </w:r>
      <w:proofErr w:type="gramEnd"/>
      <w:r w:rsidR="00631C62" w:rsidRPr="00496A25">
        <w:rPr>
          <w:rFonts w:ascii="楷体" w:eastAsia="楷体" w:hAnsi="楷体" w:hint="eastAsia"/>
          <w:sz w:val="22"/>
          <w:lang w:bidi="zh-TW"/>
        </w:rPr>
        <w:t>本身无关，真理的知识是永恒的，真理在理智中而不是在感觉中。</w:t>
      </w:r>
    </w:p>
    <w:p w14:paraId="4CBE1E03" w14:textId="2107B33E" w:rsidR="004C3C86" w:rsidRPr="00496A25" w:rsidRDefault="00631C62" w:rsidP="00631C6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在斯宾诺莎看来，虚构的、虚假的、相似的</w:t>
      </w:r>
      <w:r w:rsidR="00514DF0" w:rsidRPr="00496A25">
        <w:rPr>
          <w:rFonts w:ascii="楷体" w:eastAsia="楷体" w:hAnsi="楷体"/>
          <w:sz w:val="22"/>
          <w:lang w:bidi="zh-TW"/>
        </w:rPr>
        <w:t>（</w:t>
      </w:r>
      <w:r w:rsidRPr="00496A25">
        <w:rPr>
          <w:rFonts w:ascii="楷体" w:eastAsia="楷体" w:hAnsi="楷体"/>
          <w:sz w:val="22"/>
          <w:lang w:bidi="zh-TW"/>
        </w:rPr>
        <w:t>比如在记忆中的</w:t>
      </w:r>
      <w:r w:rsidR="00514DF0" w:rsidRPr="00496A25">
        <w:rPr>
          <w:rFonts w:ascii="楷体" w:eastAsia="楷体" w:hAnsi="楷体"/>
          <w:sz w:val="22"/>
          <w:lang w:bidi="zh-TW"/>
        </w:rPr>
        <w:t>）</w:t>
      </w:r>
      <w:r w:rsidRPr="00496A25">
        <w:rPr>
          <w:rFonts w:ascii="楷体" w:eastAsia="楷体" w:hAnsi="楷体"/>
          <w:sz w:val="22"/>
          <w:lang w:bidi="zh-TW"/>
        </w:rPr>
        <w:t>以及感觉印象的因素都是靠不住的，它们依赖于偶然性，受心灵中情绪的控制，有外部的原因，依赖于身体在某时某刻所处的状态</w:t>
      </w:r>
      <w:r w:rsidR="00514DF0" w:rsidRPr="00496A25">
        <w:rPr>
          <w:rFonts w:ascii="楷体" w:eastAsia="楷体" w:hAnsi="楷体"/>
          <w:sz w:val="22"/>
          <w:lang w:bidi="zh-TW"/>
        </w:rPr>
        <w:t>（</w:t>
      </w:r>
      <w:r w:rsidRPr="00496A25">
        <w:rPr>
          <w:rFonts w:ascii="楷体" w:eastAsia="楷体" w:hAnsi="楷体"/>
          <w:sz w:val="22"/>
          <w:lang w:bidi="zh-TW"/>
        </w:rPr>
        <w:t>醒着或睡着、快乐或痛苦等等</w:t>
      </w:r>
      <w:r w:rsidR="00514DF0" w:rsidRPr="00496A25">
        <w:rPr>
          <w:rFonts w:ascii="楷体" w:eastAsia="楷体" w:hAnsi="楷体"/>
          <w:sz w:val="22"/>
          <w:lang w:bidi="zh-TW"/>
        </w:rPr>
        <w:t>）</w:t>
      </w:r>
      <w:r w:rsidRPr="00496A25">
        <w:rPr>
          <w:rFonts w:ascii="楷体" w:eastAsia="楷体" w:hAnsi="楷体"/>
          <w:sz w:val="22"/>
          <w:lang w:bidi="zh-TW"/>
        </w:rPr>
        <w:t>。</w:t>
      </w:r>
    </w:p>
    <w:p w14:paraId="6FFEC4C2" w14:textId="38302BC1" w:rsidR="00631C62" w:rsidRPr="00496A25" w:rsidRDefault="00631C62" w:rsidP="009F077C">
      <w:pPr>
        <w:ind w:leftChars="200" w:left="420" w:firstLineChars="200" w:firstLine="440"/>
        <w:rPr>
          <w:rFonts w:ascii="楷体" w:eastAsia="楷体" w:hAnsi="楷体"/>
          <w:sz w:val="22"/>
          <w:lang w:bidi="zh-TW"/>
        </w:rPr>
      </w:pPr>
      <w:r w:rsidRPr="00496A25">
        <w:rPr>
          <w:rFonts w:ascii="楷体" w:eastAsia="楷体" w:hAnsi="楷体"/>
          <w:sz w:val="22"/>
          <w:lang w:bidi="zh-TW"/>
        </w:rPr>
        <w:t>支配情感的法则与支配</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的法则是</w:t>
      </w:r>
      <w:r w:rsidR="00A7403B" w:rsidRPr="00496A25">
        <w:rPr>
          <w:rFonts w:ascii="楷体" w:eastAsia="楷体" w:hAnsi="楷体" w:hint="eastAsia"/>
          <w:sz w:val="22"/>
          <w:lang w:bidi="zh-TW"/>
        </w:rPr>
        <w:t>不同</w:t>
      </w:r>
      <w:r w:rsidRPr="00496A25">
        <w:rPr>
          <w:rFonts w:ascii="楷体" w:eastAsia="楷体" w:hAnsi="楷体"/>
          <w:sz w:val="22"/>
          <w:lang w:bidi="zh-TW"/>
        </w:rPr>
        <w:t>的，对感觉和想象中有意义的事物不适用于理智，</w:t>
      </w:r>
      <w:proofErr w:type="gramStart"/>
      <w:r w:rsidRPr="00496A25">
        <w:rPr>
          <w:rFonts w:ascii="楷体" w:eastAsia="楷体" w:hAnsi="楷体"/>
          <w:sz w:val="22"/>
          <w:lang w:bidi="zh-TW"/>
        </w:rPr>
        <w:t>真观念</w:t>
      </w:r>
      <w:proofErr w:type="gramEnd"/>
      <w:r w:rsidRPr="00496A25">
        <w:rPr>
          <w:rFonts w:ascii="楷体" w:eastAsia="楷体" w:hAnsi="楷体"/>
          <w:sz w:val="22"/>
          <w:lang w:bidi="zh-TW"/>
        </w:rPr>
        <w:t>只呈现于理智，不呈现于感觉。斯宾诺莎也不太相信词，因为一般的词只是描述形象，属于感觉的领域，所以词所意味的东西可能只对感觉和想象来说才是存在的，而仅对理智存在的事物常常</w:t>
      </w:r>
      <w:r w:rsidRPr="00496A25">
        <w:rPr>
          <w:rFonts w:ascii="楷体" w:eastAsia="楷体" w:hAnsi="楷体" w:hint="eastAsia"/>
          <w:sz w:val="22"/>
          <w:lang w:bidi="zh-TW"/>
        </w:rPr>
        <w:t>是无形的。</w:t>
      </w:r>
    </w:p>
    <w:p w14:paraId="1BCF3E84" w14:textId="630A2A7C" w:rsidR="00631C62" w:rsidRPr="00496A25" w:rsidRDefault="00631C62" w:rsidP="00631C6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斯宾诺莎的</w:t>
      </w:r>
      <w:proofErr w:type="gramStart"/>
      <w:r w:rsidRPr="00496A25">
        <w:rPr>
          <w:rFonts w:ascii="楷体" w:eastAsia="楷体" w:hAnsi="楷体" w:hint="eastAsia"/>
          <w:sz w:val="22"/>
          <w:lang w:bidi="zh-TW"/>
        </w:rPr>
        <w:t>真观念</w:t>
      </w:r>
      <w:proofErr w:type="gramEnd"/>
      <w:r w:rsidRPr="00496A25">
        <w:rPr>
          <w:rFonts w:ascii="楷体" w:eastAsia="楷体" w:hAnsi="楷体" w:hint="eastAsia"/>
          <w:sz w:val="22"/>
          <w:lang w:bidi="zh-TW"/>
        </w:rPr>
        <w:t>与笛卡尔的天赋观念有所不同，</w:t>
      </w:r>
      <w:proofErr w:type="gramStart"/>
      <w:r w:rsidRPr="00496A25">
        <w:rPr>
          <w:rFonts w:ascii="楷体" w:eastAsia="楷体" w:hAnsi="楷体" w:hint="eastAsia"/>
          <w:sz w:val="22"/>
          <w:lang w:bidi="zh-TW"/>
        </w:rPr>
        <w:t>真观念</w:t>
      </w:r>
      <w:proofErr w:type="gramEnd"/>
      <w:r w:rsidRPr="00496A25">
        <w:rPr>
          <w:rFonts w:ascii="楷体" w:eastAsia="楷体" w:hAnsi="楷体" w:hint="eastAsia"/>
          <w:sz w:val="22"/>
          <w:lang w:bidi="zh-TW"/>
        </w:rPr>
        <w:t>并不是与生俱来的，而是经过理智直观的活动得到的。在他看来，理智直观的能力是天赋的，我们可由此获得真观念。即</w:t>
      </w:r>
      <w:r w:rsidR="00514DF0" w:rsidRPr="00496A25">
        <w:rPr>
          <w:rFonts w:ascii="楷体" w:eastAsia="楷体" w:hAnsi="楷体"/>
          <w:sz w:val="22"/>
          <w:lang w:bidi="zh-TW"/>
        </w:rPr>
        <w:t>：</w:t>
      </w:r>
      <w:r w:rsidRPr="00496A25">
        <w:rPr>
          <w:rFonts w:ascii="楷体" w:eastAsia="楷体" w:hAnsi="楷体"/>
          <w:sz w:val="22"/>
          <w:lang w:bidi="zh-TW"/>
        </w:rPr>
        <w:t xml:space="preserve"> 我们凭借天赋的认识能力 </w:t>
      </w:r>
      <w:r w:rsidR="00514DF0" w:rsidRPr="00496A25">
        <w:rPr>
          <w:rFonts w:ascii="楷体" w:eastAsia="楷体" w:hAnsi="楷体"/>
          <w:sz w:val="22"/>
          <w:lang w:bidi="zh-TW"/>
        </w:rPr>
        <w:t>（</w:t>
      </w:r>
      <w:r w:rsidRPr="00496A25">
        <w:rPr>
          <w:rFonts w:ascii="楷体" w:eastAsia="楷体" w:hAnsi="楷体"/>
          <w:sz w:val="22"/>
          <w:lang w:bidi="zh-TW"/>
        </w:rPr>
        <w:t>理智直观</w:t>
      </w:r>
      <w:r w:rsidR="00514DF0" w:rsidRPr="00496A25">
        <w:rPr>
          <w:rFonts w:ascii="楷体" w:eastAsia="楷体" w:hAnsi="楷体"/>
          <w:sz w:val="22"/>
          <w:lang w:bidi="zh-TW"/>
        </w:rPr>
        <w:t>）</w:t>
      </w:r>
      <w:r w:rsidRPr="00496A25">
        <w:rPr>
          <w:rFonts w:ascii="楷体" w:eastAsia="楷体" w:hAnsi="楷体"/>
          <w:sz w:val="22"/>
          <w:lang w:bidi="zh-TW"/>
        </w:rPr>
        <w:t>在心中首先建立一个“真观念”，即认识的起点，然后逐步接触其他知识。</w:t>
      </w:r>
    </w:p>
    <w:p w14:paraId="5D658CF6" w14:textId="77777777" w:rsidR="00F97994" w:rsidRPr="00496A25" w:rsidRDefault="00F97994" w:rsidP="003F7222">
      <w:pPr>
        <w:rPr>
          <w:rFonts w:ascii="楷体" w:eastAsia="楷体" w:hAnsi="楷体"/>
          <w:b/>
          <w:bCs/>
          <w:sz w:val="22"/>
          <w:lang w:bidi="zh-TW"/>
        </w:rPr>
      </w:pPr>
    </w:p>
    <w:p w14:paraId="789E0120" w14:textId="3C672E3C" w:rsidR="00631C62" w:rsidRPr="00496A25" w:rsidRDefault="00A7403B" w:rsidP="00A7403B">
      <w:pPr>
        <w:ind w:firstLineChars="100" w:firstLine="221"/>
        <w:rPr>
          <w:rFonts w:ascii="楷体" w:eastAsia="楷体" w:hAnsi="楷体"/>
          <w:b/>
          <w:bCs/>
          <w:sz w:val="22"/>
          <w:lang w:bidi="zh-TW"/>
        </w:rPr>
      </w:pPr>
      <w:r w:rsidRPr="00496A25">
        <w:rPr>
          <w:rFonts w:ascii="楷体" w:eastAsia="楷体" w:hAnsi="楷体" w:hint="eastAsia"/>
          <w:b/>
          <w:bCs/>
          <w:sz w:val="22"/>
          <w:lang w:bidi="zh-TW"/>
        </w:rPr>
        <w:t>（三）</w:t>
      </w:r>
      <w:r w:rsidR="00631C62" w:rsidRPr="00496A25">
        <w:rPr>
          <w:rFonts w:ascii="楷体" w:eastAsia="楷体" w:hAnsi="楷体" w:hint="eastAsia"/>
          <w:b/>
          <w:bCs/>
          <w:sz w:val="22"/>
          <w:lang w:bidi="zh-TW"/>
        </w:rPr>
        <w:t>、伦理学</w:t>
      </w:r>
    </w:p>
    <w:p w14:paraId="609E2B26" w14:textId="0E68E33E" w:rsidR="00631C62" w:rsidRPr="00496A25" w:rsidRDefault="00A7403B" w:rsidP="00631C62">
      <w:pPr>
        <w:ind w:leftChars="200" w:left="420" w:firstLineChars="200" w:firstLine="442"/>
        <w:rPr>
          <w:rFonts w:ascii="楷体" w:eastAsia="楷体" w:hAnsi="楷体"/>
          <w:b/>
          <w:bCs/>
          <w:sz w:val="22"/>
          <w:lang w:bidi="zh-TW"/>
        </w:rPr>
      </w:pPr>
      <w:r w:rsidRPr="00496A25">
        <w:rPr>
          <w:rFonts w:ascii="楷体" w:eastAsia="楷体" w:hAnsi="楷体"/>
          <w:b/>
          <w:bCs/>
          <w:sz w:val="22"/>
          <w:lang w:bidi="zh-TW"/>
        </w:rPr>
        <w:t>1</w:t>
      </w:r>
      <w:r w:rsidRPr="00496A25">
        <w:rPr>
          <w:rFonts w:ascii="楷体" w:eastAsia="楷体" w:hAnsi="楷体" w:hint="eastAsia"/>
          <w:b/>
          <w:bCs/>
          <w:sz w:val="22"/>
          <w:lang w:bidi="zh-TW"/>
        </w:rPr>
        <w:t>、</w:t>
      </w:r>
      <w:r w:rsidR="00631C62" w:rsidRPr="00496A25">
        <w:rPr>
          <w:rFonts w:ascii="楷体" w:eastAsia="楷体" w:hAnsi="楷体"/>
          <w:b/>
          <w:bCs/>
          <w:sz w:val="22"/>
          <w:lang w:bidi="zh-TW"/>
        </w:rPr>
        <w:t>自由与必然</w:t>
      </w:r>
    </w:p>
    <w:p w14:paraId="741EDC7C" w14:textId="2FB381FC" w:rsidR="00A55651" w:rsidRPr="00496A25" w:rsidRDefault="00631C62" w:rsidP="00A55651">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对于斯宾诺莎来说，本体论、认识论、伦理学是一体的，对神的认识就是自由、幸福。他这样理解的目的是“运用普通的自然规律和法则去理解人性和情感”，他把人的情感</w:t>
      </w:r>
      <w:proofErr w:type="gramStart"/>
      <w:r w:rsidRPr="00496A25">
        <w:rPr>
          <w:rFonts w:ascii="楷体" w:eastAsia="楷体" w:hAnsi="楷体" w:hint="eastAsia"/>
          <w:sz w:val="22"/>
          <w:lang w:bidi="zh-TW"/>
        </w:rPr>
        <w:t>看做</w:t>
      </w:r>
      <w:proofErr w:type="gramEnd"/>
      <w:r w:rsidRPr="00496A25">
        <w:rPr>
          <w:rFonts w:ascii="楷体" w:eastAsia="楷体" w:hAnsi="楷体" w:hint="eastAsia"/>
          <w:sz w:val="22"/>
          <w:lang w:bidi="zh-TW"/>
        </w:rPr>
        <w:t>“出于自然的同一的必然性和力量”。他认为</w:t>
      </w:r>
      <w:r w:rsidR="00A55651" w:rsidRPr="00496A25">
        <w:rPr>
          <w:rFonts w:ascii="楷体" w:eastAsia="楷体" w:hAnsi="楷体" w:hint="eastAsia"/>
          <w:sz w:val="22"/>
          <w:lang w:bidi="zh-TW"/>
        </w:rPr>
        <w:t>一</w:t>
      </w:r>
      <w:r w:rsidRPr="00496A25">
        <w:rPr>
          <w:rFonts w:ascii="楷体" w:eastAsia="楷体" w:hAnsi="楷体"/>
          <w:sz w:val="22"/>
          <w:lang w:bidi="zh-TW"/>
        </w:rPr>
        <w:t>切事情的发生都在因果系列之中，自然中没有任何偶然的东西，一切事物</w:t>
      </w:r>
      <w:r w:rsidR="00A55651" w:rsidRPr="00496A25">
        <w:rPr>
          <w:rFonts w:ascii="楷体" w:eastAsia="楷体" w:hAnsi="楷体" w:hint="eastAsia"/>
          <w:sz w:val="22"/>
          <w:lang w:bidi="zh-TW"/>
        </w:rPr>
        <w:t>都受到事物本性的必然性的决定。那么，人何以能够自由和幸福</w:t>
      </w:r>
      <w:r w:rsidR="00C35DC8" w:rsidRPr="00496A25">
        <w:rPr>
          <w:rFonts w:ascii="楷体" w:eastAsia="楷体" w:hAnsi="楷体" w:hint="eastAsia"/>
          <w:sz w:val="22"/>
          <w:lang w:bidi="zh-TW"/>
        </w:rPr>
        <w:t>？</w:t>
      </w:r>
    </w:p>
    <w:p w14:paraId="5EFD666C" w14:textId="4348BA12" w:rsidR="00A55651" w:rsidRPr="00496A25" w:rsidRDefault="00A55651" w:rsidP="00A55651">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斯宾诺莎对自由的理解是</w:t>
      </w:r>
      <w:r w:rsidR="00514DF0" w:rsidRPr="00496A25">
        <w:rPr>
          <w:rFonts w:ascii="楷体" w:eastAsia="楷体" w:hAnsi="楷体"/>
          <w:sz w:val="22"/>
          <w:lang w:bidi="zh-TW"/>
        </w:rPr>
        <w:t>：</w:t>
      </w:r>
      <w:r w:rsidRPr="00496A25">
        <w:rPr>
          <w:rFonts w:ascii="楷体" w:eastAsia="楷体" w:hAnsi="楷体"/>
          <w:sz w:val="22"/>
          <w:lang w:bidi="zh-TW"/>
        </w:rPr>
        <w:t>“仅仅由自身本性的必然性而存在，其行为仅仅由它自身决定。”按照这种理解，人自觉地按自然的本性而存在就是自由和永恒。自由和必然并不矛盾，认识并自觉顺应必然是自由</w:t>
      </w:r>
      <w:r w:rsidR="004A686E" w:rsidRPr="00496A25">
        <w:rPr>
          <w:rFonts w:ascii="楷体" w:eastAsia="楷体" w:hAnsi="楷体" w:hint="eastAsia"/>
          <w:sz w:val="22"/>
          <w:lang w:bidi="zh-TW"/>
        </w:rPr>
        <w:t>。</w:t>
      </w:r>
      <w:r w:rsidR="00E32EE7" w:rsidRPr="00496A25">
        <w:rPr>
          <w:rFonts w:ascii="楷体" w:eastAsia="楷体" w:hAnsi="楷体" w:hint="eastAsia"/>
          <w:sz w:val="22"/>
          <w:lang w:bidi="zh-TW"/>
        </w:rPr>
        <w:t>由此便</w:t>
      </w:r>
      <w:r w:rsidRPr="00496A25">
        <w:rPr>
          <w:rFonts w:ascii="楷体" w:eastAsia="楷体" w:hAnsi="楷体"/>
          <w:sz w:val="22"/>
          <w:lang w:bidi="zh-TW"/>
        </w:rPr>
        <w:t>提出并论证了“自由是对必然的认识”的著名命题</w:t>
      </w:r>
      <w:r w:rsidR="00E32EE7" w:rsidRPr="00496A25">
        <w:rPr>
          <w:rFonts w:ascii="楷体" w:eastAsia="楷体" w:hAnsi="楷体" w:hint="eastAsia"/>
          <w:sz w:val="22"/>
          <w:lang w:bidi="zh-TW"/>
        </w:rPr>
        <w:t>。</w:t>
      </w:r>
    </w:p>
    <w:p w14:paraId="3A4F344C" w14:textId="7EFDD279" w:rsidR="00A55651" w:rsidRPr="00496A25" w:rsidRDefault="00A55651" w:rsidP="00A55651">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斯宾诺莎认为，不管人愿意或不愿意，人都被自然的必然性所决定</w:t>
      </w:r>
      <w:r w:rsidR="00BB308D" w:rsidRPr="00496A25">
        <w:rPr>
          <w:rFonts w:ascii="楷体" w:eastAsia="楷体" w:hAnsi="楷体" w:hint="eastAsia"/>
          <w:sz w:val="22"/>
          <w:lang w:bidi="zh-TW"/>
        </w:rPr>
        <w:t>。</w:t>
      </w:r>
      <w:r w:rsidRPr="00496A25">
        <w:rPr>
          <w:rFonts w:ascii="楷体" w:eastAsia="楷体" w:hAnsi="楷体" w:hint="eastAsia"/>
          <w:sz w:val="22"/>
          <w:lang w:bidi="zh-TW"/>
        </w:rPr>
        <w:t>当人自觉地顺应自然时，他是自由的</w:t>
      </w:r>
      <w:r w:rsidR="00514DF0" w:rsidRPr="00496A25">
        <w:rPr>
          <w:rFonts w:ascii="楷体" w:eastAsia="楷体" w:hAnsi="楷体"/>
          <w:sz w:val="22"/>
          <w:lang w:bidi="zh-TW"/>
        </w:rPr>
        <w:t>；</w:t>
      </w:r>
      <w:r w:rsidRPr="00496A25">
        <w:rPr>
          <w:rFonts w:ascii="楷体" w:eastAsia="楷体" w:hAnsi="楷体"/>
          <w:sz w:val="22"/>
          <w:lang w:bidi="zh-TW"/>
        </w:rPr>
        <w:t>当人不自觉地被自然必然性所驱使时，他是被迫的。需要注意的是，当他说到人必须服从的自然必然性时，他不仅指外在的自然界的规则，而且更重要的是指人的内在的自然本性。</w:t>
      </w:r>
    </w:p>
    <w:p w14:paraId="0B961324" w14:textId="3DF26E91" w:rsidR="00A55651" w:rsidRPr="00496A25" w:rsidRDefault="00BB308D" w:rsidP="00A55651">
      <w:pPr>
        <w:ind w:leftChars="200" w:left="420" w:firstLineChars="200" w:firstLine="442"/>
        <w:rPr>
          <w:rFonts w:ascii="楷体" w:eastAsia="楷体" w:hAnsi="楷体"/>
          <w:b/>
          <w:bCs/>
          <w:sz w:val="22"/>
          <w:lang w:bidi="zh-TW"/>
        </w:rPr>
      </w:pPr>
      <w:r w:rsidRPr="00496A25">
        <w:rPr>
          <w:rFonts w:ascii="楷体" w:eastAsia="楷体" w:hAnsi="楷体"/>
          <w:b/>
          <w:bCs/>
          <w:sz w:val="22"/>
          <w:lang w:bidi="zh-TW"/>
        </w:rPr>
        <w:t>2</w:t>
      </w:r>
      <w:r w:rsidRPr="00496A25">
        <w:rPr>
          <w:rFonts w:ascii="楷体" w:eastAsia="楷体" w:hAnsi="楷体" w:hint="eastAsia"/>
          <w:b/>
          <w:bCs/>
          <w:sz w:val="22"/>
          <w:lang w:bidi="zh-TW"/>
        </w:rPr>
        <w:t>、</w:t>
      </w:r>
      <w:r w:rsidR="00A55651" w:rsidRPr="00496A25">
        <w:rPr>
          <w:rFonts w:ascii="楷体" w:eastAsia="楷体" w:hAnsi="楷体"/>
          <w:b/>
          <w:bCs/>
          <w:sz w:val="22"/>
          <w:lang w:bidi="zh-TW"/>
        </w:rPr>
        <w:t>不能控制的情感就是不自由</w:t>
      </w:r>
    </w:p>
    <w:p w14:paraId="17690327" w14:textId="54EC0AED" w:rsidR="00A55651" w:rsidRPr="00496A25" w:rsidRDefault="00A55651" w:rsidP="00A55651">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在斯宾诺莎看来，伦理的善恶不是事物的本性，它们建立在人性的倾向和自然情感的基础之上，是相对于人们对自身完满性增减的感觉而言的。善不过是所有的快乐以及欲望的满足，恶不过是所有的痛苦和欲望折磨。所有这些自然情感和欲望都伴随着观念，这些观念或与身体状态有关，或是</w:t>
      </w:r>
      <w:r w:rsidR="00702EE9" w:rsidRPr="00496A25">
        <w:rPr>
          <w:rFonts w:ascii="楷体" w:eastAsia="楷体" w:hAnsi="楷体" w:hint="eastAsia"/>
          <w:sz w:val="22"/>
          <w:lang w:bidi="zh-TW"/>
        </w:rPr>
        <w:t>对</w:t>
      </w:r>
      <w:r w:rsidRPr="00496A25">
        <w:rPr>
          <w:rFonts w:ascii="楷体" w:eastAsia="楷体" w:hAnsi="楷体" w:hint="eastAsia"/>
          <w:sz w:val="22"/>
          <w:lang w:bidi="zh-TW"/>
        </w:rPr>
        <w:t>外在原因的错误观念</w:t>
      </w:r>
      <w:r w:rsidR="00702EE9" w:rsidRPr="00496A25">
        <w:rPr>
          <w:rFonts w:ascii="楷体" w:eastAsia="楷体" w:hAnsi="楷体" w:hint="eastAsia"/>
          <w:sz w:val="22"/>
          <w:lang w:bidi="zh-TW"/>
        </w:rPr>
        <w:t>。</w:t>
      </w:r>
    </w:p>
    <w:p w14:paraId="3F3FBE21" w14:textId="77777777" w:rsidR="00F97994" w:rsidRPr="00496A25" w:rsidRDefault="00A55651" w:rsidP="009D0BD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在这种情况下，人没有能力控制和缓和自发产生的情感，被情感所奴役。反之，如果伴随自然情感和欲望的观念是充分的、真的观念，使得人们对情感和欲望的外在原因以及它们之间的因果联系有正确的知识</w:t>
      </w:r>
      <w:r w:rsidR="009D0BD8" w:rsidRPr="00496A25">
        <w:rPr>
          <w:rFonts w:ascii="楷体" w:eastAsia="楷体" w:hAnsi="楷体" w:hint="eastAsia"/>
          <w:sz w:val="22"/>
          <w:lang w:bidi="zh-TW"/>
        </w:rPr>
        <w:t>；</w:t>
      </w:r>
      <w:r w:rsidRPr="00496A25">
        <w:rPr>
          <w:rFonts w:ascii="楷体" w:eastAsia="楷体" w:hAnsi="楷体" w:hint="eastAsia"/>
          <w:sz w:val="22"/>
          <w:lang w:bidi="zh-TW"/>
        </w:rPr>
        <w:t>那么，这些人就是自由的。斯宾诺莎说，自由在于用“理性克制感情</w:t>
      </w:r>
      <w:r w:rsidR="009D0BD8" w:rsidRPr="00496A25">
        <w:rPr>
          <w:rFonts w:ascii="楷体" w:eastAsia="楷体" w:hAnsi="楷体" w:hint="eastAsia"/>
          <w:sz w:val="22"/>
          <w:lang w:bidi="zh-TW"/>
        </w:rPr>
        <w:t>，</w:t>
      </w:r>
      <w:r w:rsidRPr="00496A25">
        <w:rPr>
          <w:rFonts w:ascii="楷体" w:eastAsia="楷体" w:hAnsi="楷体" w:hint="eastAsia"/>
          <w:sz w:val="22"/>
          <w:lang w:bidi="zh-TW"/>
        </w:rPr>
        <w:t>管辖感情”。因此，不能控制的情感就是不自由。从形而上学的角度说人处于因果链条之中，不可能改变因果链条，但是人可以认知，</w:t>
      </w:r>
      <w:r w:rsidR="00F97994" w:rsidRPr="00496A25">
        <w:rPr>
          <w:rFonts w:ascii="楷体" w:eastAsia="楷体" w:hAnsi="楷体" w:hint="eastAsia"/>
          <w:sz w:val="22"/>
          <w:lang w:bidi="zh-TW"/>
        </w:rPr>
        <w:t>对这个链条的认知越充分就越自由，越充分就意味着获得了更多的知识。</w:t>
      </w:r>
    </w:p>
    <w:p w14:paraId="1C01F6AB" w14:textId="1ADBB053" w:rsidR="00CA4154" w:rsidRPr="00496A25" w:rsidRDefault="00F97994" w:rsidP="00F97994">
      <w:pPr>
        <w:ind w:leftChars="200" w:left="420" w:firstLineChars="200" w:firstLine="442"/>
        <w:rPr>
          <w:rFonts w:ascii="楷体" w:eastAsia="楷体" w:hAnsi="楷体"/>
          <w:b/>
          <w:bCs/>
          <w:sz w:val="22"/>
          <w:lang w:bidi="zh-TW"/>
        </w:rPr>
      </w:pPr>
      <w:r w:rsidRPr="00496A25">
        <w:rPr>
          <w:rFonts w:ascii="楷体" w:eastAsia="楷体" w:hAnsi="楷体" w:hint="eastAsia"/>
          <w:b/>
          <w:bCs/>
          <w:sz w:val="22"/>
          <w:lang w:bidi="zh-TW"/>
        </w:rPr>
        <w:t>3、至善</w:t>
      </w:r>
    </w:p>
    <w:p w14:paraId="6963E0A2" w14:textId="6DCEB6AF" w:rsidR="001220AC" w:rsidRDefault="00CA4154" w:rsidP="00CA4154">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斯宾诺莎认为，“至善”是认识的最高目的，也是人生的最高境界，是真正的、最高的、绝对的善。他认为，人只要获得至善，就可以永享快乐而至善的真正意义，是达到人的心灵与自然或神的一致，因此至善也就是从实体的高度去认识万物的本质。从某种意义上说，达到至善也就达到了自由理性对情感的控制，对神的理智的爱，是我们通达至善并获得自由的唯一</w:t>
      </w:r>
      <w:r w:rsidR="00F97994" w:rsidRPr="00496A25">
        <w:rPr>
          <w:rFonts w:ascii="楷体" w:eastAsia="楷体" w:hAnsi="楷体" w:hint="eastAsia"/>
          <w:sz w:val="22"/>
          <w:lang w:bidi="zh-TW"/>
        </w:rPr>
        <w:t>途径。</w:t>
      </w:r>
    </w:p>
    <w:p w14:paraId="4639C435" w14:textId="77777777" w:rsidR="003F7222" w:rsidRPr="00496A25" w:rsidRDefault="003F7222" w:rsidP="003F7222">
      <w:pPr>
        <w:rPr>
          <w:rFonts w:ascii="楷体" w:eastAsia="楷体" w:hAnsi="楷体"/>
          <w:sz w:val="22"/>
          <w:lang w:bidi="zh-TW"/>
        </w:rPr>
      </w:pPr>
    </w:p>
    <w:p w14:paraId="7229E87E"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简述斯宾诺莎的实体学说。</w:t>
      </w:r>
    </w:p>
    <w:p w14:paraId="4CC91046" w14:textId="77777777" w:rsidR="00F16CBD" w:rsidRPr="00F16CBD" w:rsidRDefault="00F16CBD" w:rsidP="00F16CBD">
      <w:pPr>
        <w:numPr>
          <w:ilvl w:val="0"/>
          <w:numId w:val="27"/>
        </w:num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斯宾诺莎关于实体的定义是：“在自身内，并通过自身而被认识的东西”，从这个定义出发，斯宾诺莎推演出了关于实体的一系列基本规定。</w:t>
      </w:r>
    </w:p>
    <w:p w14:paraId="588239DA"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（1）实体是自因，它的本质是包含存在。实体独立自存，自己是自己的原因，因而它在本质上就是存在，即不可能由别的东西所产生，也不可能受他物所限制，否则便与实体的定义相矛盾。</w:t>
      </w:r>
    </w:p>
    <w:p w14:paraId="16F233AB"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（2）实体是无限的，因为它不受任何东西的限制，实体的概念不受另一概念的限制，否则它就不是在自身内被认识的。实体的存在也不受另外的存在的限制，否则它就不是自因。</w:t>
      </w:r>
    </w:p>
    <w:p w14:paraId="64B4E7EF"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（3）实体是永恒的，因为实体即自因，存在属于它的本性，因此实体不可能不存在，因而一定永恒。</w:t>
      </w:r>
    </w:p>
    <w:p w14:paraId="0B329A3D"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（4）实体是不可分的，因为如果实体是可分的，每一部分是自因，仍具有无限性，这是与实体的定义相矛盾的。</w:t>
      </w:r>
    </w:p>
    <w:p w14:paraId="2F53C48B"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（5）实体是唯一的，因为如果有多个实体，它们之间就会彼此限制，这是与实体的定义相矛盾的。</w:t>
      </w:r>
    </w:p>
    <w:p w14:paraId="3BA7CCAE"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按斯宾诺莎的术语，实体、种、自然是等同的、可以相互替换的概念。</w:t>
      </w:r>
    </w:p>
    <w:p w14:paraId="2F64144A"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二）斯宾诺莎关于属性的定义是，“从知性看来是构成实体的本质的东西”，按照实体的本性，它的属性是无限的，但是就有人的认识限度而言，我们只知道其中的两个属性，这就是思想和广延，因此思想和广延之间的关系是既相互统一又相互区别而独立存在。</w:t>
      </w:r>
    </w:p>
    <w:p w14:paraId="2D6B35FF"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三）斯宾诺莎关于样式的定义“实体的特殊状态，亦即在他物内通过他物而被认知的东西”。在斯宾诺莎看来，实体的样式之间的关系乃是一般与个别，原因与结果之间的关系，但由于样式是有限的和他因的，它们具有规定性，因而包含着否定性。所以无限多的样式的总和并不是实体。由于样式是在他物内通过他物而被认知的有限事物，因此样式与样式之间的关系是有限的因果关系，也就是说，自然之中，无一事物没有原因，因而万事万物都是必然的。</w:t>
      </w:r>
    </w:p>
    <w:p w14:paraId="05034CAF" w14:textId="77777777" w:rsidR="00F16CBD" w:rsidRPr="00F16CBD" w:rsidRDefault="00F16CBD" w:rsidP="00F16CBD">
      <w:pPr>
        <w:ind w:left="360" w:hangingChars="200" w:hanging="360"/>
        <w:rPr>
          <w:rFonts w:ascii="仿宋" w:eastAsia="仿宋" w:hAnsi="仿宋"/>
          <w:sz w:val="18"/>
          <w:szCs w:val="18"/>
          <w:lang w:bidi="zh-TW"/>
        </w:rPr>
      </w:pPr>
    </w:p>
    <w:p w14:paraId="6AA18F44" w14:textId="77777777" w:rsidR="00F16CBD" w:rsidRPr="00F16CBD" w:rsidRDefault="00F16CBD" w:rsidP="00F16CBD">
      <w:pPr>
        <w:numPr>
          <w:ilvl w:val="0"/>
          <w:numId w:val="28"/>
        </w:num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简述斯宾诺莎的知识划分及其真理观。</w:t>
      </w:r>
    </w:p>
    <w:p w14:paraId="53021EA9"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sz w:val="18"/>
          <w:szCs w:val="18"/>
          <w:lang w:bidi="zh-TW"/>
        </w:rPr>
        <w:t xml:space="preserve">  </w:t>
      </w:r>
      <w:r w:rsidRPr="00F16CBD">
        <w:rPr>
          <w:rFonts w:ascii="仿宋" w:eastAsia="仿宋" w:hAnsi="仿宋" w:hint="eastAsia"/>
          <w:sz w:val="18"/>
          <w:szCs w:val="18"/>
          <w:lang w:bidi="zh-TW"/>
        </w:rPr>
        <w:t>（</w:t>
      </w:r>
      <w:r w:rsidRPr="00F16CBD">
        <w:rPr>
          <w:rFonts w:ascii="仿宋" w:eastAsia="仿宋" w:hAnsi="仿宋"/>
          <w:sz w:val="18"/>
          <w:szCs w:val="18"/>
          <w:lang w:bidi="zh-TW"/>
        </w:rPr>
        <w:t>1</w:t>
      </w:r>
      <w:r w:rsidRPr="00F16CBD">
        <w:rPr>
          <w:rFonts w:ascii="仿宋" w:eastAsia="仿宋" w:hAnsi="仿宋" w:hint="eastAsia"/>
          <w:sz w:val="18"/>
          <w:szCs w:val="18"/>
          <w:lang w:bidi="zh-TW"/>
        </w:rPr>
        <w:t>）斯宾诺莎在《知识改进论》中把知识分为了四类：</w:t>
      </w:r>
    </w:p>
    <w:p w14:paraId="135F1602"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 xml:space="preserve">①传闻的知识，即有传闻或者由某种任意提出的名称或符号得来的知识。 </w:t>
      </w:r>
      <w:r w:rsidRPr="00F16CBD">
        <w:rPr>
          <w:rFonts w:ascii="仿宋" w:eastAsia="仿宋" w:hAnsi="仿宋"/>
          <w:sz w:val="18"/>
          <w:szCs w:val="18"/>
          <w:lang w:bidi="zh-TW"/>
        </w:rPr>
        <w:t xml:space="preserve">   </w:t>
      </w:r>
    </w:p>
    <w:p w14:paraId="41DC11AF"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②泛泛的经验，即尚未由理智所规定的经验知识。</w:t>
      </w:r>
    </w:p>
    <w:p w14:paraId="329F40F0"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③推论，即由于一件事情的本质从另一件事情推论得来的知识。</w:t>
      </w:r>
    </w:p>
    <w:p w14:paraId="228B1347"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④直观，即纯粹从一件事物的本质来考验一件事物。</w:t>
      </w:r>
    </w:p>
    <w:p w14:paraId="4C6F4756"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在伦理学中，斯宾诺莎又将这四类知识归结为三种：</w:t>
      </w:r>
    </w:p>
    <w:p w14:paraId="64107F17"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①意见或想象，它包含前两类知识在内，这两种知识没有确定性，也不能使它们洞见事物本质。</w:t>
      </w:r>
    </w:p>
    <w:p w14:paraId="67E86ED1"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②理性知识，由推论而得来的知识，如数学知识。</w:t>
      </w:r>
    </w:p>
    <w:p w14:paraId="5AF0437B"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③直观知识，这是由神的某一属性的客观本质的正确观念出发，进而达到对事物的本质的正确知识，这种知识能够直接把握事物的本质，而不会陷入错误，因而是最高的知识。</w:t>
      </w:r>
    </w:p>
    <w:p w14:paraId="4E59B3AE" w14:textId="77777777" w:rsidR="00F16CBD" w:rsidRPr="00F16CBD" w:rsidRDefault="00F16CBD" w:rsidP="00F16CBD">
      <w:pPr>
        <w:numPr>
          <w:ilvl w:val="0"/>
          <w:numId w:val="29"/>
        </w:num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斯宾诺莎继承和发展了笛卡尔的天赋观念说，提出了</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的理论。</w:t>
      </w:r>
    </w:p>
    <w:p w14:paraId="624EE690"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斯宾诺莎认为，</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就是关于事物的本质的真理性认识。它的特性是</w:t>
      </w:r>
    </w:p>
    <w:p w14:paraId="07EFFFAD"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①</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是简单的或由简单的观念构成的。</w:t>
      </w:r>
    </w:p>
    <w:p w14:paraId="1D304FC4"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②</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能表示一物怎样和为什么存在或产生。</w:t>
      </w:r>
    </w:p>
    <w:p w14:paraId="6170C35B"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③</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的客观效果在心灵中，与其对象的形式本身相符合。</w:t>
      </w:r>
    </w:p>
    <w:p w14:paraId="3E0359E4"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sz w:val="18"/>
          <w:szCs w:val="18"/>
          <w:lang w:bidi="zh-TW"/>
        </w:rPr>
        <w:t xml:space="preserve">     </w:t>
      </w:r>
      <w:r w:rsidRPr="00F16CBD">
        <w:rPr>
          <w:rFonts w:ascii="仿宋" w:eastAsia="仿宋" w:hAnsi="仿宋" w:hint="eastAsia"/>
          <w:sz w:val="18"/>
          <w:szCs w:val="18"/>
          <w:lang w:bidi="zh-TW"/>
        </w:rPr>
        <w:t>虽然</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是关于事物的本质的知识，但是</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与事物的本质之间却并不存在反映与被反映的关系，因为按照斯宾诺莎的实体学说，源于同一个实体的事物观念是相互独立，同时发生的，所以认识活动并不是从事物到观念，而是从观念到观念。当然，事物的次序与观念的次序一定是符合一致的，因此观念与它的对象的符合是衡量</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的标准，不过这只是外在的标志，更重要的是它内在的标志，</w:t>
      </w:r>
      <w:proofErr w:type="gramStart"/>
      <w:r w:rsidRPr="00F16CBD">
        <w:rPr>
          <w:rFonts w:ascii="仿宋" w:eastAsia="仿宋" w:hAnsi="仿宋" w:hint="eastAsia"/>
          <w:sz w:val="18"/>
          <w:szCs w:val="18"/>
          <w:lang w:bidi="zh-TW"/>
        </w:rPr>
        <w:t>亦即真观念</w:t>
      </w:r>
      <w:proofErr w:type="gramEnd"/>
      <w:r w:rsidRPr="00F16CBD">
        <w:rPr>
          <w:rFonts w:ascii="仿宋" w:eastAsia="仿宋" w:hAnsi="仿宋" w:hint="eastAsia"/>
          <w:sz w:val="18"/>
          <w:szCs w:val="18"/>
          <w:lang w:bidi="zh-TW"/>
        </w:rPr>
        <w:t>自身的清楚明白，斯宾诺莎认为，</w:t>
      </w:r>
      <w:proofErr w:type="gramStart"/>
      <w:r w:rsidRPr="00F16CBD">
        <w:rPr>
          <w:rFonts w:ascii="仿宋" w:eastAsia="仿宋" w:hAnsi="仿宋" w:hint="eastAsia"/>
          <w:sz w:val="18"/>
          <w:szCs w:val="18"/>
          <w:lang w:bidi="zh-TW"/>
        </w:rPr>
        <w:t>真观念</w:t>
      </w:r>
      <w:proofErr w:type="gramEnd"/>
      <w:r w:rsidRPr="00F16CBD">
        <w:rPr>
          <w:rFonts w:ascii="仿宋" w:eastAsia="仿宋" w:hAnsi="仿宋" w:hint="eastAsia"/>
          <w:sz w:val="18"/>
          <w:szCs w:val="18"/>
          <w:lang w:bidi="zh-TW"/>
        </w:rPr>
        <w:t>可以作为真理的标准，用以判别观念的正确或错误，正如光明能“显示自身又能显示黑暗”。</w:t>
      </w:r>
    </w:p>
    <w:p w14:paraId="219C65E2" w14:textId="77777777" w:rsidR="00F16CBD" w:rsidRPr="00F16CBD" w:rsidRDefault="00F16CBD" w:rsidP="00F16CBD">
      <w:pPr>
        <w:ind w:left="360" w:hangingChars="200" w:hanging="360"/>
        <w:rPr>
          <w:rFonts w:ascii="仿宋" w:eastAsia="仿宋" w:hAnsi="仿宋"/>
          <w:sz w:val="18"/>
          <w:szCs w:val="18"/>
          <w:lang w:bidi="zh-TW"/>
        </w:rPr>
      </w:pPr>
    </w:p>
    <w:p w14:paraId="07FD51B7" w14:textId="77777777" w:rsidR="00F16CBD" w:rsidRPr="00F16CBD" w:rsidRDefault="00F16CBD" w:rsidP="00F16CBD">
      <w:pPr>
        <w:numPr>
          <w:ilvl w:val="0"/>
          <w:numId w:val="28"/>
        </w:num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试论述斯宾诺莎神是唯一的实体。</w:t>
      </w:r>
    </w:p>
    <w:p w14:paraId="1C349F51"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斯宾诺莎所说的神并非宗教学意义上的人格神，而是以泛神论的方式表述了世界最高原因的统一性，他关于神的定义是“绝对无限的存在，亦即具有无限‘多’属性的实体，其中每一属性各表示永恒无限的本质。”所以，神与实体是一回事。按照实体的定义，斯宾诺莎认为神是唯一的，宇宙间只有一个实体，除了神之外没有任何实体；一切存在的东西都存在于神之内，神是万物的内因。</w:t>
      </w:r>
      <w:proofErr w:type="gramStart"/>
      <w:r w:rsidRPr="00F16CBD">
        <w:rPr>
          <w:rFonts w:ascii="仿宋" w:eastAsia="仿宋" w:hAnsi="仿宋" w:hint="eastAsia"/>
          <w:sz w:val="18"/>
          <w:szCs w:val="18"/>
          <w:lang w:bidi="zh-TW"/>
        </w:rPr>
        <w:t>神只是</w:t>
      </w:r>
      <w:proofErr w:type="gramEnd"/>
      <w:r w:rsidRPr="00F16CBD">
        <w:rPr>
          <w:rFonts w:ascii="仿宋" w:eastAsia="仿宋" w:hAnsi="仿宋" w:hint="eastAsia"/>
          <w:sz w:val="18"/>
          <w:szCs w:val="18"/>
          <w:lang w:bidi="zh-TW"/>
        </w:rPr>
        <w:t>出于自身本性的必然性而存在和活动的。</w:t>
      </w:r>
    </w:p>
    <w:p w14:paraId="29D0A4FE" w14:textId="77777777" w:rsidR="00F16CBD" w:rsidRPr="00F16CBD" w:rsidRDefault="00F16CBD" w:rsidP="00F16CBD">
      <w:pPr>
        <w:ind w:left="360" w:hangingChars="200" w:hanging="360"/>
        <w:rPr>
          <w:rFonts w:ascii="仿宋" w:eastAsia="仿宋" w:hAnsi="仿宋"/>
          <w:sz w:val="18"/>
          <w:szCs w:val="18"/>
          <w:lang w:bidi="zh-TW"/>
        </w:rPr>
      </w:pPr>
    </w:p>
    <w:p w14:paraId="44567173" w14:textId="77777777" w:rsidR="00F16CBD" w:rsidRPr="00F16CBD" w:rsidRDefault="00F16CBD" w:rsidP="00F16CBD">
      <w:pPr>
        <w:numPr>
          <w:ilvl w:val="0"/>
          <w:numId w:val="28"/>
        </w:num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试论述斯宾诺莎的心物平行论</w:t>
      </w:r>
    </w:p>
    <w:p w14:paraId="434B2610"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斯宾诺莎试图通过将笛卡尔的思想实体与广延实体下降为实体属性的方式来化解他的心物二元论。一方面，思想和广延不是两个实体而是同一实体的两个属性，因而二者是同一的；另一方面，由于二者性质不同，所以又是相互独立，互不限制的。斯宾诺莎认为有形事物是广延属性的样式，观念是思想属性的样式。因为样式的互相作用只能在同一属性的因果系列中发生，事物和观念不能相互作用。但是，广延和思想既然属于同一实体，两者必然有对应关系。斯宾诺莎说“观念的次序和联系与事物的次序和联系是相同的”。这是事物的因果序列与观念的因果序列之间的对应，两个因果序列上的样式有一一对应的关系。人的身体属于广延属性，人的观念属于思想属性。每当身体在广延的因果序列上发生变化时，观念在思想的因果序列上也会发生相应的变化，反之亦然。斯宾诺莎根据身心对应的道理，得出了“构成人的心灵的观念的对象只是身体”的结论。</w:t>
      </w:r>
    </w:p>
    <w:p w14:paraId="3500131F"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 xml:space="preserve"> </w:t>
      </w:r>
      <w:r w:rsidRPr="00F16CBD">
        <w:rPr>
          <w:rFonts w:ascii="仿宋" w:eastAsia="仿宋" w:hAnsi="仿宋"/>
          <w:sz w:val="18"/>
          <w:szCs w:val="18"/>
          <w:lang w:bidi="zh-TW"/>
        </w:rPr>
        <w:t xml:space="preserve">   </w:t>
      </w:r>
      <w:r w:rsidRPr="00F16CBD">
        <w:rPr>
          <w:rFonts w:ascii="仿宋" w:eastAsia="仿宋" w:hAnsi="仿宋" w:hint="eastAsia"/>
          <w:sz w:val="18"/>
          <w:szCs w:val="18"/>
          <w:lang w:bidi="zh-TW"/>
        </w:rPr>
        <w:t>斯宾诺莎的“心物平行论”肯定思想和广延是不同的因果系列，坚持心物之间基于实体意义上的二元对立，同时他又说明了两者；对应协调的关系，这样就既保持了笛卡尔二元论的初衷，又克服了它的缺陷。</w:t>
      </w:r>
    </w:p>
    <w:p w14:paraId="5EEA67E6" w14:textId="77777777" w:rsidR="00F16CBD" w:rsidRPr="00F16CBD" w:rsidRDefault="00F16CBD" w:rsidP="00F16CBD">
      <w:pPr>
        <w:numPr>
          <w:ilvl w:val="0"/>
          <w:numId w:val="28"/>
        </w:num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斯宾诺莎的决定论。（自由与必然）</w:t>
      </w:r>
    </w:p>
    <w:p w14:paraId="61A0C203"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 xml:space="preserve"> 斯宾诺莎的自然观是严格的决定论，他认为一切事件都发生在因果系列之中。在他看来，自然中没有任何偶然的东西，一切事物都受到它们本性的必然性的决定。当人们说一件东西是偶然的，“那只不过是我们的知识有缺陷。”</w:t>
      </w:r>
    </w:p>
    <w:p w14:paraId="6F3FD6A9"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人类社会和个人的一切也是严格地被决定的，既然如此，人何以能够自由和幸福呢？斯宾诺莎认为，人自觉地按自然的本性而存在，就是自由与永恒。</w:t>
      </w:r>
    </w:p>
    <w:p w14:paraId="7F1B0EF9"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自由和必然并不矛盾，认识并自觉顺应必然是自由。由此，斯宾诺莎提出了“自由是对必然的认识”的著名命题。他说，不管人愿意与否，人都被自然必然性所决定。当人自觉地顺应自然时，他是自由的，当人不自觉地被自然必然性所驱使时，他是被迫的。</w:t>
      </w:r>
    </w:p>
    <w:p w14:paraId="4C1A50C8" w14:textId="77777777" w:rsidR="00F16CBD" w:rsidRPr="00F16CBD" w:rsidRDefault="00F16CBD" w:rsidP="00F16CBD">
      <w:pPr>
        <w:ind w:left="360" w:hangingChars="200" w:hanging="360"/>
        <w:rPr>
          <w:rFonts w:ascii="仿宋" w:eastAsia="仿宋" w:hAnsi="仿宋"/>
          <w:sz w:val="18"/>
          <w:szCs w:val="18"/>
          <w:lang w:bidi="zh-TW"/>
        </w:rPr>
      </w:pPr>
      <w:r w:rsidRPr="00F16CBD">
        <w:rPr>
          <w:rFonts w:ascii="仿宋" w:eastAsia="仿宋" w:hAnsi="仿宋" w:hint="eastAsia"/>
          <w:sz w:val="18"/>
          <w:szCs w:val="18"/>
          <w:lang w:bidi="zh-TW"/>
        </w:rPr>
        <w:t>奴役是自由的对立面。需要注意的是，对于斯宾诺莎而言，自由和奴役不能被归结为认识问题。当他说到人必须服从自然必然性时，他不仅指外在的自然界的规则，而且更重要的是指人的内在的自然本性；当他说认识自然时，主要指获得关于人自然本性的实践知识，而不是自然科学知识，斯宾诺莎的自由学说是建立在对人性进行分析的基础之上的。</w:t>
      </w:r>
    </w:p>
    <w:p w14:paraId="18737DDA" w14:textId="77777777" w:rsidR="001220AC" w:rsidRPr="00F16CBD" w:rsidRDefault="001220AC" w:rsidP="001220AC">
      <w:pPr>
        <w:ind w:left="440" w:hangingChars="200" w:hanging="440"/>
        <w:rPr>
          <w:rFonts w:ascii="楷体" w:eastAsia="楷体" w:hAnsi="楷体"/>
          <w:sz w:val="22"/>
          <w:lang w:bidi="zh-TW"/>
        </w:rPr>
      </w:pPr>
    </w:p>
    <w:p w14:paraId="28B0F9BD" w14:textId="5BFD3AA0" w:rsidR="0044499D" w:rsidRPr="00496A25" w:rsidRDefault="0044499D" w:rsidP="0044499D">
      <w:pPr>
        <w:ind w:left="442" w:hangingChars="200" w:hanging="442"/>
        <w:rPr>
          <w:rFonts w:ascii="楷体" w:eastAsia="楷体" w:hAnsi="楷体"/>
          <w:b/>
          <w:bCs/>
          <w:sz w:val="22"/>
          <w:lang w:bidi="zh-TW"/>
        </w:rPr>
      </w:pPr>
      <w:r w:rsidRPr="00496A25">
        <w:rPr>
          <w:rFonts w:ascii="楷体" w:eastAsia="楷体" w:hAnsi="楷体"/>
          <w:b/>
          <w:bCs/>
          <w:sz w:val="22"/>
          <w:lang w:bidi="zh-TW"/>
        </w:rPr>
        <w:t>3</w:t>
      </w:r>
      <w:r w:rsidRPr="00496A25">
        <w:rPr>
          <w:rFonts w:ascii="楷体" w:eastAsia="楷体" w:hAnsi="楷体" w:hint="eastAsia"/>
          <w:b/>
          <w:bCs/>
          <w:sz w:val="22"/>
          <w:lang w:bidi="zh-TW"/>
        </w:rPr>
        <w:t>、</w:t>
      </w:r>
      <w:proofErr w:type="gramStart"/>
      <w:r w:rsidRPr="00496A25">
        <w:rPr>
          <w:rFonts w:ascii="楷体" w:eastAsia="楷体" w:hAnsi="楷体" w:hint="eastAsia"/>
          <w:b/>
          <w:bCs/>
          <w:sz w:val="22"/>
          <w:lang w:bidi="zh-TW"/>
        </w:rPr>
        <w:t>莱</w:t>
      </w:r>
      <w:proofErr w:type="gramEnd"/>
      <w:r w:rsidRPr="00496A25">
        <w:rPr>
          <w:rFonts w:ascii="楷体" w:eastAsia="楷体" w:hAnsi="楷体" w:hint="eastAsia"/>
          <w:b/>
          <w:bCs/>
          <w:sz w:val="22"/>
          <w:lang w:bidi="zh-TW"/>
        </w:rPr>
        <w:t>布尼</w:t>
      </w:r>
      <w:proofErr w:type="gramStart"/>
      <w:r w:rsidRPr="00496A25">
        <w:rPr>
          <w:rFonts w:ascii="楷体" w:eastAsia="楷体" w:hAnsi="楷体" w:hint="eastAsia"/>
          <w:b/>
          <w:bCs/>
          <w:sz w:val="22"/>
          <w:lang w:bidi="zh-TW"/>
        </w:rPr>
        <w:t>茨</w:t>
      </w:r>
      <w:proofErr w:type="gramEnd"/>
    </w:p>
    <w:p w14:paraId="0C526B68" w14:textId="3F17EA85" w:rsidR="00237FAE" w:rsidRPr="00496A25" w:rsidRDefault="00237FAE" w:rsidP="00937DA0">
      <w:pPr>
        <w:ind w:leftChars="200" w:left="420" w:firstLineChars="100" w:firstLine="160"/>
        <w:rPr>
          <w:rFonts w:ascii="楷体" w:eastAsia="楷体" w:hAnsi="楷体"/>
          <w:sz w:val="16"/>
          <w:szCs w:val="16"/>
          <w:lang w:bidi="zh-TW"/>
        </w:rPr>
      </w:pPr>
      <w:r w:rsidRPr="00496A25">
        <w:rPr>
          <w:rFonts w:ascii="楷体" w:eastAsia="楷体" w:hAnsi="楷体" w:hint="eastAsia"/>
          <w:sz w:val="16"/>
          <w:szCs w:val="16"/>
          <w:lang w:bidi="zh-TW"/>
        </w:rPr>
        <w:t>莱布尼茨</w:t>
      </w:r>
      <w:r w:rsidRPr="00496A25">
        <w:rPr>
          <w:rFonts w:ascii="楷体" w:eastAsia="楷体" w:hAnsi="楷体"/>
          <w:sz w:val="16"/>
          <w:szCs w:val="16"/>
          <w:lang w:bidi="zh-TW"/>
        </w:rPr>
        <w:t xml:space="preserve"> </w:t>
      </w:r>
      <w:r w:rsidR="00514DF0" w:rsidRPr="00496A25">
        <w:rPr>
          <w:rFonts w:ascii="楷体" w:eastAsia="楷体" w:hAnsi="楷体"/>
          <w:sz w:val="16"/>
          <w:szCs w:val="16"/>
          <w:lang w:bidi="zh-TW"/>
        </w:rPr>
        <w:t>（</w:t>
      </w:r>
      <w:r w:rsidRPr="00496A25">
        <w:rPr>
          <w:rFonts w:ascii="楷体" w:eastAsia="楷体" w:hAnsi="楷体"/>
          <w:sz w:val="16"/>
          <w:szCs w:val="16"/>
          <w:lang w:bidi="zh-TW"/>
        </w:rPr>
        <w:t>1646-1716</w:t>
      </w:r>
      <w:r w:rsidR="00514DF0" w:rsidRPr="00496A25">
        <w:rPr>
          <w:rFonts w:ascii="楷体" w:eastAsia="楷体" w:hAnsi="楷体"/>
          <w:sz w:val="16"/>
          <w:szCs w:val="16"/>
          <w:lang w:bidi="zh-TW"/>
        </w:rPr>
        <w:t>）</w:t>
      </w:r>
      <w:r w:rsidRPr="00496A25">
        <w:rPr>
          <w:rFonts w:ascii="楷体" w:eastAsia="楷体" w:hAnsi="楷体"/>
          <w:sz w:val="16"/>
          <w:szCs w:val="16"/>
          <w:lang w:bidi="zh-TW"/>
        </w:rPr>
        <w:t>出生于德国莱比锡，21 岁就拿到博士学位，是天才的科学家和哲学家，与斯宾诺莎不同，他热衷于社会活动和政治生活，出任过外交官、宫廷顾问等职位，后创办柏林科学院，甚至计划在圣彼得堡、维也纳和北京也创立科学院，他是中国文化的爱好者。在哲学上，他因单子论和预定和谐而著称，在数学上，他与牛顿齐名，同时期独立地发明了微积分，在逻辑学上提出二进制，据说受《周易》阴阳观念的影响，是现代计算</w:t>
      </w:r>
      <w:r w:rsidRPr="00496A25">
        <w:rPr>
          <w:rFonts w:ascii="楷体" w:eastAsia="楷体" w:hAnsi="楷体" w:hint="eastAsia"/>
          <w:sz w:val="16"/>
          <w:szCs w:val="16"/>
          <w:lang w:bidi="zh-TW"/>
        </w:rPr>
        <w:t>机的思想来源。</w:t>
      </w:r>
    </w:p>
    <w:p w14:paraId="706DBD76" w14:textId="77777777" w:rsidR="00644AFF" w:rsidRPr="00496A25" w:rsidRDefault="00644AFF" w:rsidP="00644AFF">
      <w:pPr>
        <w:ind w:leftChars="100" w:left="430" w:hangingChars="100" w:hanging="220"/>
        <w:rPr>
          <w:rFonts w:ascii="楷体" w:eastAsia="楷体" w:hAnsi="楷体"/>
          <w:sz w:val="22"/>
          <w:lang w:bidi="zh-TW"/>
        </w:rPr>
      </w:pPr>
    </w:p>
    <w:p w14:paraId="014DE336" w14:textId="56B171F6" w:rsidR="00937DA0" w:rsidRPr="00496A25" w:rsidRDefault="00937DA0" w:rsidP="00644AFF">
      <w:pPr>
        <w:ind w:leftChars="100" w:left="430" w:hangingChars="100" w:hanging="220"/>
        <w:rPr>
          <w:rFonts w:ascii="楷体" w:eastAsia="楷体" w:hAnsi="楷体"/>
          <w:sz w:val="22"/>
          <w:lang w:bidi="zh-TW"/>
        </w:rPr>
      </w:pPr>
      <w:r w:rsidRPr="00496A25">
        <w:rPr>
          <w:rFonts w:ascii="楷体" w:eastAsia="楷体" w:hAnsi="楷体" w:hint="eastAsia"/>
          <w:sz w:val="22"/>
          <w:lang w:bidi="zh-TW"/>
        </w:rPr>
        <w:t>（</w:t>
      </w:r>
      <w:r w:rsidR="00644AFF" w:rsidRPr="00496A25">
        <w:rPr>
          <w:rFonts w:ascii="楷体" w:eastAsia="楷体" w:hAnsi="楷体" w:hint="eastAsia"/>
          <w:sz w:val="22"/>
          <w:lang w:bidi="zh-TW"/>
        </w:rPr>
        <w:t>1</w:t>
      </w:r>
      <w:r w:rsidRPr="00496A25">
        <w:rPr>
          <w:rFonts w:ascii="楷体" w:eastAsia="楷体" w:hAnsi="楷体" w:hint="eastAsia"/>
          <w:sz w:val="22"/>
          <w:lang w:bidi="zh-TW"/>
        </w:rPr>
        <w:t>）</w:t>
      </w:r>
      <w:r w:rsidR="00237FAE" w:rsidRPr="00496A25">
        <w:rPr>
          <w:rFonts w:ascii="楷体" w:eastAsia="楷体" w:hAnsi="楷体" w:hint="eastAsia"/>
          <w:sz w:val="22"/>
          <w:lang w:bidi="zh-TW"/>
        </w:rPr>
        <w:t>二迷宫</w:t>
      </w:r>
    </w:p>
    <w:p w14:paraId="33E648DE" w14:textId="13495DE3" w:rsidR="00937DA0" w:rsidRPr="00496A25" w:rsidRDefault="00B43DBF" w:rsidP="00937DA0">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莱布尼茨</w:t>
      </w:r>
      <w:r w:rsidR="00237FAE" w:rsidRPr="00496A25">
        <w:rPr>
          <w:rFonts w:ascii="楷体" w:eastAsia="楷体" w:hAnsi="楷体" w:hint="eastAsia"/>
          <w:sz w:val="22"/>
          <w:lang w:bidi="zh-TW"/>
        </w:rPr>
        <w:t>在《神正论》中，把哲学的基本问题归结为两个，称之为“二迷宫”。他说</w:t>
      </w:r>
      <w:r w:rsidR="00937DA0" w:rsidRPr="00496A25">
        <w:rPr>
          <w:rFonts w:ascii="楷体" w:eastAsia="楷体" w:hAnsi="楷体" w:hint="eastAsia"/>
          <w:sz w:val="22"/>
          <w:lang w:bidi="zh-TW"/>
        </w:rPr>
        <w:t>：</w:t>
      </w:r>
      <w:r w:rsidR="00237FAE" w:rsidRPr="00496A25">
        <w:rPr>
          <w:rFonts w:ascii="楷体" w:eastAsia="楷体" w:hAnsi="楷体"/>
          <w:sz w:val="22"/>
          <w:lang w:bidi="zh-TW"/>
        </w:rPr>
        <w:t>“我们的理性常常陷入两个著名的迷宫。一个是关于自由和必然的大问题，特别是关于恶的产生和起源的问题</w:t>
      </w:r>
      <w:r w:rsidR="00937DA0" w:rsidRPr="00496A25">
        <w:rPr>
          <w:rFonts w:ascii="楷体" w:eastAsia="楷体" w:hAnsi="楷体" w:hint="eastAsia"/>
          <w:sz w:val="22"/>
          <w:lang w:bidi="zh-TW"/>
        </w:rPr>
        <w:t>；</w:t>
      </w:r>
      <w:r w:rsidR="00237FAE" w:rsidRPr="00496A25">
        <w:rPr>
          <w:rFonts w:ascii="楷体" w:eastAsia="楷体" w:hAnsi="楷体"/>
          <w:sz w:val="22"/>
          <w:lang w:bidi="zh-TW"/>
        </w:rPr>
        <w:t>另一个问题在于有关连续性和看起来是它的要素的不可分的点的争论。”</w:t>
      </w:r>
    </w:p>
    <w:p w14:paraId="0E076753" w14:textId="003C133A" w:rsidR="00171DC6" w:rsidRPr="00496A25" w:rsidRDefault="00237FAE" w:rsidP="00644AFF">
      <w:pPr>
        <w:ind w:leftChars="200" w:left="420" w:firstLineChars="200" w:firstLine="440"/>
        <w:rPr>
          <w:rFonts w:ascii="楷体" w:eastAsia="楷体" w:hAnsi="楷体"/>
          <w:sz w:val="22"/>
          <w:lang w:bidi="zh-TW"/>
        </w:rPr>
      </w:pPr>
      <w:r w:rsidRPr="00496A25">
        <w:rPr>
          <w:rFonts w:ascii="楷体" w:eastAsia="楷体" w:hAnsi="楷体"/>
          <w:sz w:val="22"/>
          <w:lang w:bidi="zh-TW"/>
        </w:rPr>
        <w:t>第一个迷宫涉及重要的神学问题，即意志自由与必然性和</w:t>
      </w:r>
      <w:proofErr w:type="gramStart"/>
      <w:r w:rsidRPr="00496A25">
        <w:rPr>
          <w:rFonts w:ascii="楷体" w:eastAsia="楷体" w:hAnsi="楷体"/>
          <w:sz w:val="22"/>
          <w:lang w:bidi="zh-TW"/>
        </w:rPr>
        <w:t>恶的</w:t>
      </w:r>
      <w:proofErr w:type="gramEnd"/>
      <w:r w:rsidRPr="00496A25">
        <w:rPr>
          <w:rFonts w:ascii="楷体" w:eastAsia="楷体" w:hAnsi="楷体"/>
          <w:sz w:val="22"/>
          <w:lang w:bidi="zh-TW"/>
        </w:rPr>
        <w:t>起源关系是什么</w:t>
      </w:r>
      <w:r w:rsidR="00CE0807" w:rsidRPr="00496A25">
        <w:rPr>
          <w:rFonts w:ascii="楷体" w:eastAsia="楷体" w:hAnsi="楷体" w:hint="eastAsia"/>
          <w:sz w:val="22"/>
          <w:lang w:bidi="zh-TW"/>
        </w:rPr>
        <w:t>？</w:t>
      </w:r>
      <w:r w:rsidRPr="00496A25">
        <w:rPr>
          <w:rFonts w:ascii="楷体" w:eastAsia="楷体" w:hAnsi="楷体"/>
          <w:sz w:val="22"/>
          <w:lang w:bidi="zh-TW"/>
        </w:rPr>
        <w:t>第二个</w:t>
      </w:r>
      <w:r w:rsidR="000A7552" w:rsidRPr="00496A25">
        <w:rPr>
          <w:rFonts w:ascii="楷体" w:eastAsia="楷体" w:hAnsi="楷体" w:hint="eastAsia"/>
          <w:sz w:val="22"/>
          <w:lang w:bidi="zh-TW"/>
        </w:rPr>
        <w:t>迷宫</w:t>
      </w:r>
      <w:r w:rsidRPr="00496A25">
        <w:rPr>
          <w:rFonts w:ascii="楷体" w:eastAsia="楷体" w:hAnsi="楷体"/>
          <w:sz w:val="22"/>
          <w:lang w:bidi="zh-TW"/>
        </w:rPr>
        <w:t>涉及自然科学和数学的基本问题，即运动、时间、微积分的实在根据是什么?作为微积分的发明者，他深知运动和时间可以被视为简单要素加以累计的奥秘，但微积分描述的差别与连续关系，为什么能够揭示出</w:t>
      </w:r>
      <w:r w:rsidRPr="00496A25">
        <w:rPr>
          <w:rFonts w:ascii="楷体" w:eastAsia="楷体" w:hAnsi="楷体" w:hint="eastAsia"/>
          <w:sz w:val="22"/>
          <w:lang w:bidi="zh-TW"/>
        </w:rPr>
        <w:t>复合现象存在与变化的原因</w:t>
      </w:r>
      <w:r w:rsidRPr="00496A25">
        <w:rPr>
          <w:rFonts w:ascii="楷体" w:eastAsia="楷体" w:hAnsi="楷体"/>
          <w:sz w:val="22"/>
          <w:lang w:bidi="zh-TW"/>
        </w:rPr>
        <w:t>?</w:t>
      </w:r>
      <w:r w:rsidR="00171DC6" w:rsidRPr="00496A25">
        <w:rPr>
          <w:rFonts w:ascii="楷体" w:eastAsia="楷体" w:hAnsi="楷体" w:hint="eastAsia"/>
          <w:sz w:val="22"/>
          <w:lang w:bidi="zh-TW"/>
        </w:rPr>
        <w:t xml:space="preserve"> </w:t>
      </w:r>
    </w:p>
    <w:p w14:paraId="1912BEB1" w14:textId="1D795980" w:rsidR="00171DC6" w:rsidRPr="00496A25" w:rsidRDefault="00171DC6" w:rsidP="00171DC6">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“二迷宫”是针对当时的理性主义和经验主义提</w:t>
      </w:r>
      <w:r w:rsidRPr="00496A25">
        <w:rPr>
          <w:rFonts w:ascii="楷体" w:eastAsia="楷体" w:hAnsi="楷体"/>
          <w:sz w:val="22"/>
          <w:lang w:bidi="zh-TW"/>
        </w:rPr>
        <w:t>出的。他</w:t>
      </w:r>
      <w:r w:rsidR="004F7223" w:rsidRPr="00496A25">
        <w:rPr>
          <w:rFonts w:ascii="楷体" w:eastAsia="楷体" w:hAnsi="楷体" w:hint="eastAsia"/>
          <w:sz w:val="22"/>
          <w:lang w:bidi="zh-TW"/>
        </w:rPr>
        <w:t>看到笛卡尔的学</w:t>
      </w:r>
      <w:r w:rsidRPr="00496A25">
        <w:rPr>
          <w:rFonts w:ascii="楷体" w:eastAsia="楷体" w:hAnsi="楷体"/>
          <w:sz w:val="22"/>
          <w:lang w:bidi="zh-TW"/>
        </w:rPr>
        <w:t>说通过斯宾诺莎走向无神论</w:t>
      </w:r>
      <w:r w:rsidR="00514DF0" w:rsidRPr="00496A25">
        <w:rPr>
          <w:rFonts w:ascii="楷体" w:eastAsia="楷体" w:hAnsi="楷体"/>
          <w:sz w:val="22"/>
          <w:lang w:bidi="zh-TW"/>
        </w:rPr>
        <w:t>（</w:t>
      </w:r>
      <w:r w:rsidRPr="00496A25">
        <w:rPr>
          <w:rFonts w:ascii="楷体" w:eastAsia="楷体" w:hAnsi="楷体"/>
          <w:sz w:val="22"/>
          <w:lang w:bidi="zh-TW"/>
        </w:rPr>
        <w:t>泛神论</w:t>
      </w:r>
      <w:r w:rsidR="00514DF0" w:rsidRPr="00496A25">
        <w:rPr>
          <w:rFonts w:ascii="楷体" w:eastAsia="楷体" w:hAnsi="楷体"/>
          <w:sz w:val="22"/>
          <w:lang w:bidi="zh-TW"/>
        </w:rPr>
        <w:t>）</w:t>
      </w:r>
      <w:r w:rsidRPr="00496A25">
        <w:rPr>
          <w:rFonts w:ascii="楷体" w:eastAsia="楷体" w:hAnsi="楷体"/>
          <w:sz w:val="22"/>
          <w:lang w:bidi="zh-TW"/>
        </w:rPr>
        <w:t>,他们把恶的起源归结为认识的缺陷</w:t>
      </w:r>
      <w:r w:rsidR="004F7223" w:rsidRPr="00496A25">
        <w:rPr>
          <w:rFonts w:ascii="楷体" w:eastAsia="楷体" w:hAnsi="楷体" w:hint="eastAsia"/>
          <w:sz w:val="22"/>
          <w:lang w:bidi="zh-TW"/>
        </w:rPr>
        <w:t>，</w:t>
      </w:r>
      <w:r w:rsidRPr="00496A25">
        <w:rPr>
          <w:rFonts w:ascii="楷体" w:eastAsia="楷体" w:hAnsi="楷体"/>
          <w:sz w:val="22"/>
          <w:lang w:bidi="zh-TW"/>
        </w:rPr>
        <w:t>对自由和必然的关系问题做了不利于有神论的解释。另外，他们的实体学在物质和精神之间划了一道鸿沟，不能解决事物与观念之间的连续性问题。</w:t>
      </w:r>
      <w:r w:rsidR="00B43DBF" w:rsidRPr="00496A25">
        <w:rPr>
          <w:rFonts w:ascii="楷体" w:eastAsia="楷体" w:hAnsi="楷体"/>
          <w:sz w:val="22"/>
          <w:lang w:bidi="zh-TW"/>
        </w:rPr>
        <w:t>莱布尼茨</w:t>
      </w:r>
      <w:r w:rsidRPr="00496A25">
        <w:rPr>
          <w:rFonts w:ascii="楷体" w:eastAsia="楷体" w:hAnsi="楷体"/>
          <w:sz w:val="22"/>
          <w:lang w:bidi="zh-TW"/>
        </w:rPr>
        <w:t>的单子论，就是试图解决这些哲学家未能满意地回答的问题。</w:t>
      </w:r>
    </w:p>
    <w:p w14:paraId="36028E57" w14:textId="4DA88154" w:rsidR="00644AFF" w:rsidRPr="00496A25" w:rsidRDefault="00644AFF" w:rsidP="00644AFF">
      <w:pPr>
        <w:ind w:left="440" w:hangingChars="200" w:hanging="440"/>
        <w:rPr>
          <w:rFonts w:ascii="楷体" w:eastAsia="楷体" w:hAnsi="楷体"/>
          <w:sz w:val="22"/>
          <w:lang w:bidi="zh-TW"/>
        </w:rPr>
      </w:pPr>
      <w:r w:rsidRPr="00496A25">
        <w:rPr>
          <w:rFonts w:ascii="楷体" w:eastAsia="楷体" w:hAnsi="楷体" w:hint="eastAsia"/>
          <w:sz w:val="22"/>
          <w:lang w:bidi="zh-TW"/>
        </w:rPr>
        <w:t>（2）</w:t>
      </w:r>
      <w:r w:rsidRPr="00496A25">
        <w:rPr>
          <w:rFonts w:ascii="楷体" w:eastAsia="楷体" w:hAnsi="楷体"/>
          <w:sz w:val="22"/>
          <w:lang w:bidi="zh-TW"/>
        </w:rPr>
        <w:t>单</w:t>
      </w:r>
      <w:r w:rsidRPr="00496A25">
        <w:rPr>
          <w:rFonts w:ascii="楷体" w:eastAsia="楷体" w:hAnsi="楷体" w:hint="eastAsia"/>
          <w:sz w:val="22"/>
          <w:lang w:bidi="zh-TW"/>
        </w:rPr>
        <w:t>子论</w:t>
      </w:r>
    </w:p>
    <w:p w14:paraId="392933A5" w14:textId="0187D837" w:rsidR="00406EEC" w:rsidRPr="00496A25" w:rsidRDefault="00144CAB"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1、</w:t>
      </w:r>
      <w:r w:rsidR="00406EEC" w:rsidRPr="00496A25">
        <w:rPr>
          <w:rFonts w:ascii="楷体" w:eastAsia="楷体" w:hAnsi="楷体" w:hint="eastAsia"/>
          <w:sz w:val="22"/>
          <w:lang w:bidi="zh-TW"/>
        </w:rPr>
        <w:t>单子论的理论背景</w:t>
      </w:r>
      <w:r w:rsidR="00406EEC" w:rsidRPr="00496A25">
        <w:rPr>
          <w:rFonts w:ascii="楷体" w:eastAsia="楷体" w:hAnsi="楷体" w:hint="eastAsia"/>
          <w:sz w:val="20"/>
          <w:szCs w:val="20"/>
          <w:lang w:bidi="zh-TW"/>
        </w:rPr>
        <w:t>（对笛卡尔、斯宾诺莎实体观念的反驳）</w:t>
      </w:r>
    </w:p>
    <w:p w14:paraId="50400ED5" w14:textId="13582FA9" w:rsidR="00F92C1B" w:rsidRPr="00496A25" w:rsidRDefault="00B43DBF" w:rsidP="00C164C8">
      <w:pPr>
        <w:ind w:leftChars="200" w:left="420" w:firstLineChars="200" w:firstLine="440"/>
        <w:rPr>
          <w:rFonts w:ascii="楷体" w:eastAsia="楷体" w:hAnsi="楷体"/>
          <w:sz w:val="22"/>
          <w:lang w:bidi="zh-TW"/>
        </w:rPr>
      </w:pPr>
      <w:r w:rsidRPr="00496A25">
        <w:rPr>
          <w:rFonts w:ascii="楷体" w:eastAsia="楷体" w:hAnsi="楷体"/>
          <w:sz w:val="22"/>
          <w:lang w:bidi="zh-TW"/>
        </w:rPr>
        <w:t>莱布尼茨</w:t>
      </w:r>
      <w:r w:rsidR="00644AFF" w:rsidRPr="00496A25">
        <w:rPr>
          <w:rFonts w:ascii="楷体" w:eastAsia="楷体" w:hAnsi="楷体"/>
          <w:sz w:val="22"/>
          <w:lang w:bidi="zh-TW"/>
        </w:rPr>
        <w:t>的原子论是针对当时流行的各种实体学说而提出的</w:t>
      </w:r>
      <w:r w:rsidR="00644AFF" w:rsidRPr="00496A25">
        <w:rPr>
          <w:rFonts w:ascii="楷体" w:eastAsia="楷体" w:hAnsi="楷体" w:hint="eastAsia"/>
          <w:sz w:val="22"/>
          <w:lang w:bidi="zh-TW"/>
        </w:rPr>
        <w:t>：</w:t>
      </w:r>
    </w:p>
    <w:p w14:paraId="64F70049" w14:textId="50C9293E" w:rsidR="00C164C8" w:rsidRPr="00496A25" w:rsidRDefault="00644AFF" w:rsidP="00C164C8">
      <w:pPr>
        <w:ind w:leftChars="200" w:left="420" w:firstLineChars="200" w:firstLine="440"/>
        <w:rPr>
          <w:rFonts w:ascii="楷体" w:eastAsia="楷体" w:hAnsi="楷体"/>
          <w:sz w:val="22"/>
          <w:lang w:bidi="zh-TW"/>
        </w:rPr>
      </w:pPr>
      <w:r w:rsidRPr="00496A25">
        <w:rPr>
          <w:rFonts w:ascii="楷体" w:eastAsia="楷体" w:hAnsi="楷体"/>
          <w:sz w:val="22"/>
          <w:lang w:bidi="zh-TW"/>
        </w:rPr>
        <w:t>首先，他针对物质实体。菜布尼</w:t>
      </w:r>
      <w:proofErr w:type="gramStart"/>
      <w:r w:rsidRPr="00496A25">
        <w:rPr>
          <w:rFonts w:ascii="楷体" w:eastAsia="楷体" w:hAnsi="楷体"/>
          <w:sz w:val="22"/>
          <w:lang w:bidi="zh-TW"/>
        </w:rPr>
        <w:t>茨</w:t>
      </w:r>
      <w:proofErr w:type="gramEnd"/>
      <w:r w:rsidRPr="00496A25">
        <w:rPr>
          <w:rFonts w:ascii="楷体" w:eastAsia="楷体" w:hAnsi="楷体"/>
          <w:sz w:val="22"/>
          <w:lang w:bidi="zh-TW"/>
        </w:rPr>
        <w:t>认为“物质实体”的概念是自相矛盾的，因为物质是可以无限可分的，并非组成事物的最小单位，因而无法作为单纯的实体。只有不可分的单纯实体才是真正的实体，他把真正的实体规定为非三维性的精神活动，为了与前人区分开来，命名为“单子”</w:t>
      </w:r>
      <w:r w:rsidR="00C164C8" w:rsidRPr="00496A25">
        <w:rPr>
          <w:rFonts w:ascii="楷体" w:eastAsia="楷体" w:hAnsi="楷体" w:hint="eastAsia"/>
          <w:sz w:val="22"/>
          <w:lang w:bidi="zh-TW"/>
        </w:rPr>
        <w:t>。</w:t>
      </w:r>
    </w:p>
    <w:p w14:paraId="1D61C94F" w14:textId="7E8C46AE" w:rsidR="00C164C8" w:rsidRPr="00496A25" w:rsidRDefault="00644AFF" w:rsidP="00C164C8">
      <w:pPr>
        <w:ind w:leftChars="200" w:left="420" w:firstLineChars="200" w:firstLine="440"/>
        <w:rPr>
          <w:rFonts w:ascii="楷体" w:eastAsia="楷体" w:hAnsi="楷体"/>
          <w:sz w:val="22"/>
          <w:lang w:bidi="zh-TW"/>
        </w:rPr>
      </w:pPr>
      <w:r w:rsidRPr="00496A25">
        <w:rPr>
          <w:rFonts w:ascii="楷体" w:eastAsia="楷体" w:hAnsi="楷体"/>
          <w:sz w:val="22"/>
          <w:lang w:bidi="zh-TW"/>
        </w:rPr>
        <w:t>其次，他批判斯宾诺莎认为只有唯一实体。</w:t>
      </w:r>
      <w:r w:rsidR="00B43DBF" w:rsidRPr="00496A25">
        <w:rPr>
          <w:rFonts w:ascii="楷体" w:eastAsia="楷体" w:hAnsi="楷体"/>
          <w:sz w:val="22"/>
          <w:lang w:bidi="zh-TW"/>
        </w:rPr>
        <w:t>莱布尼茨</w:t>
      </w:r>
      <w:r w:rsidRPr="00496A25">
        <w:rPr>
          <w:rFonts w:ascii="楷体" w:eastAsia="楷体" w:hAnsi="楷体"/>
          <w:sz w:val="22"/>
          <w:lang w:bidi="zh-TW"/>
        </w:rPr>
        <w:t>提出“不可辨别者的同一性原理”</w:t>
      </w:r>
      <w:r w:rsidR="00514DF0" w:rsidRPr="00496A25">
        <w:rPr>
          <w:rFonts w:ascii="楷体" w:eastAsia="楷体" w:hAnsi="楷体"/>
          <w:sz w:val="22"/>
          <w:lang w:bidi="zh-TW"/>
        </w:rPr>
        <w:t>（</w:t>
      </w:r>
      <w:r w:rsidRPr="00496A25">
        <w:rPr>
          <w:rFonts w:ascii="楷体" w:eastAsia="楷体" w:hAnsi="楷体"/>
          <w:sz w:val="22"/>
          <w:lang w:bidi="zh-TW"/>
        </w:rPr>
        <w:t>个体性原则</w:t>
      </w:r>
      <w:r w:rsidR="00514DF0" w:rsidRPr="00496A25">
        <w:rPr>
          <w:rFonts w:ascii="楷体" w:eastAsia="楷体" w:hAnsi="楷体"/>
          <w:sz w:val="22"/>
          <w:lang w:bidi="zh-TW"/>
        </w:rPr>
        <w:t>）</w:t>
      </w:r>
      <w:r w:rsidRPr="00496A25">
        <w:rPr>
          <w:rFonts w:ascii="楷体" w:eastAsia="楷体" w:hAnsi="楷体"/>
          <w:sz w:val="22"/>
          <w:lang w:bidi="zh-TW"/>
        </w:rPr>
        <w:t>，正如自然界没有完全相同的树叶，事物之间的差异，不是量的差异，而是质的差异，如果只有一个实体，则个别事物在质上无法</w:t>
      </w:r>
      <w:r w:rsidRPr="00496A25">
        <w:rPr>
          <w:rFonts w:ascii="楷体" w:eastAsia="楷体" w:hAnsi="楷体" w:hint="eastAsia"/>
          <w:sz w:val="22"/>
          <w:lang w:bidi="zh-TW"/>
        </w:rPr>
        <w:t>区别。</w:t>
      </w:r>
    </w:p>
    <w:p w14:paraId="481905B3" w14:textId="77777777" w:rsidR="00DB1EF3" w:rsidRPr="00496A25" w:rsidRDefault="00644AFF"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最后，他也不满笛卡尔把物质和心灵当作两种截然对立的实体，他认为单子是更基本的实体，可以涵盖心灵和物质。他认为单子的本质功能是“表象”，不管是思维还是广延，不过是单子的表象。事物也具有表象功能，只是它的表象功能非常微弱。</w:t>
      </w:r>
    </w:p>
    <w:p w14:paraId="01DA5097" w14:textId="77777777" w:rsidR="00406EEC" w:rsidRPr="00496A25" w:rsidRDefault="00406EEC"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2、单子论</w:t>
      </w:r>
    </w:p>
    <w:p w14:paraId="4FE880BF" w14:textId="70A194E7" w:rsidR="007B7025" w:rsidRPr="00496A25" w:rsidRDefault="00B43DBF"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莱布尼茨</w:t>
      </w:r>
      <w:r w:rsidR="00644AFF" w:rsidRPr="00496A25">
        <w:rPr>
          <w:rFonts w:ascii="楷体" w:eastAsia="楷体" w:hAnsi="楷体" w:hint="eastAsia"/>
          <w:sz w:val="22"/>
          <w:lang w:bidi="zh-TW"/>
        </w:rPr>
        <w:t>的“单子”，来自希腊文</w:t>
      </w:r>
      <w:r w:rsidR="00644AFF" w:rsidRPr="00496A25">
        <w:rPr>
          <w:rFonts w:ascii="楷体" w:eastAsia="楷体" w:hAnsi="楷体"/>
          <w:sz w:val="22"/>
          <w:lang w:bidi="zh-TW"/>
        </w:rPr>
        <w:t xml:space="preserve"> monad，意识是不可分割的“一”，是组成复合事物的单纯实体，“单纯”即没有部分的意思。从这一基本特征出发，他推导出单子的其他特性</w:t>
      </w:r>
      <w:r w:rsidR="007B7025" w:rsidRPr="00496A25">
        <w:rPr>
          <w:rFonts w:ascii="楷体" w:eastAsia="楷体" w:hAnsi="楷体" w:hint="eastAsia"/>
          <w:sz w:val="22"/>
          <w:lang w:bidi="zh-TW"/>
        </w:rPr>
        <w:t>：</w:t>
      </w:r>
    </w:p>
    <w:p w14:paraId="5622987C" w14:textId="6C24D3A0" w:rsidR="007B7025" w:rsidRPr="00496A25" w:rsidRDefault="007B7025"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①</w:t>
      </w:r>
      <w:r w:rsidR="00644AFF" w:rsidRPr="00496A25">
        <w:rPr>
          <w:rFonts w:ascii="楷体" w:eastAsia="楷体" w:hAnsi="楷体"/>
          <w:sz w:val="22"/>
          <w:lang w:bidi="zh-TW"/>
        </w:rPr>
        <w:t>、单子没有广延。有广延则可分，因而有部分。单子是“形而上学的</w:t>
      </w:r>
      <w:r w:rsidRPr="00496A25">
        <w:rPr>
          <w:rFonts w:ascii="楷体" w:eastAsia="楷体" w:hAnsi="楷体" w:hint="eastAsia"/>
          <w:sz w:val="22"/>
          <w:lang w:bidi="zh-TW"/>
        </w:rPr>
        <w:t>点</w:t>
      </w:r>
      <w:r w:rsidR="00644AFF" w:rsidRPr="00496A25">
        <w:rPr>
          <w:rFonts w:ascii="楷体" w:eastAsia="楷体" w:hAnsi="楷体"/>
          <w:sz w:val="22"/>
          <w:lang w:bidi="zh-TW"/>
        </w:rPr>
        <w:t>”，没有形状与大小。</w:t>
      </w:r>
    </w:p>
    <w:p w14:paraId="2AEE6664" w14:textId="77777777" w:rsidR="007B7025" w:rsidRPr="00496A25" w:rsidRDefault="007B7025"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②</w:t>
      </w:r>
      <w:r w:rsidR="00644AFF" w:rsidRPr="00496A25">
        <w:rPr>
          <w:rFonts w:ascii="楷体" w:eastAsia="楷体" w:hAnsi="楷体"/>
          <w:sz w:val="22"/>
          <w:lang w:bidi="zh-TW"/>
        </w:rPr>
        <w:t>、单子是永恒的，不能以自然的方式产生和消</w:t>
      </w:r>
      <w:r w:rsidR="00644AFF" w:rsidRPr="00496A25">
        <w:rPr>
          <w:rFonts w:ascii="楷体" w:eastAsia="楷体" w:hAnsi="楷体" w:hint="eastAsia"/>
          <w:sz w:val="22"/>
          <w:lang w:bidi="zh-TW"/>
        </w:rPr>
        <w:t>灭。</w:t>
      </w:r>
    </w:p>
    <w:p w14:paraId="4C6CF347" w14:textId="391395B0" w:rsidR="007B7025" w:rsidRPr="00496A25" w:rsidRDefault="000A2742"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③</w:t>
      </w:r>
      <w:r w:rsidR="00644AFF" w:rsidRPr="00496A25">
        <w:rPr>
          <w:rFonts w:ascii="楷体" w:eastAsia="楷体" w:hAnsi="楷体"/>
          <w:sz w:val="22"/>
          <w:lang w:bidi="zh-TW"/>
        </w:rPr>
        <w:t>、单子之间相互独立，没有窗户。单子没有部分，因此也“没有可供出入的窗户”。</w:t>
      </w:r>
    </w:p>
    <w:p w14:paraId="5B6D88B3" w14:textId="77777777" w:rsidR="00514DF0" w:rsidRPr="00496A25" w:rsidRDefault="000A2742" w:rsidP="00C164C8">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④</w:t>
      </w:r>
      <w:r w:rsidR="00644AFF" w:rsidRPr="00496A25">
        <w:rPr>
          <w:rFonts w:ascii="楷体" w:eastAsia="楷体" w:hAnsi="楷体"/>
          <w:sz w:val="22"/>
          <w:lang w:bidi="zh-TW"/>
        </w:rPr>
        <w:t>、每个单子具有固定的质的规定性。单子没有广延，因而在量上没有差别，事物的差别是质的差别。表现为不同单子表象能力的不同。即每个单子以它独特的方式表象世界，它们表象世界的清晰程度也不同。</w:t>
      </w:r>
    </w:p>
    <w:p w14:paraId="53BFEFC1" w14:textId="1D2D6293" w:rsidR="00644AFF" w:rsidRPr="00496A25" w:rsidRDefault="00514DF0" w:rsidP="00C164C8">
      <w:pPr>
        <w:ind w:leftChars="200" w:left="420" w:firstLineChars="200" w:firstLine="440"/>
        <w:rPr>
          <w:rFonts w:ascii="楷体" w:eastAsia="楷体" w:hAnsi="楷体"/>
          <w:sz w:val="22"/>
          <w:lang w:bidi="zh-TW"/>
        </w:rPr>
      </w:pPr>
      <w:r w:rsidRPr="00496A25">
        <w:rPr>
          <w:rFonts w:ascii="楷体" w:eastAsia="楷体" w:hAnsi="楷体"/>
          <w:sz w:val="22"/>
          <w:lang w:bidi="zh-TW"/>
        </w:rPr>
        <w:t>（</w:t>
      </w:r>
      <w:r w:rsidR="00644AFF" w:rsidRPr="00496A25">
        <w:rPr>
          <w:rFonts w:ascii="楷体" w:eastAsia="楷体" w:hAnsi="楷体"/>
          <w:sz w:val="22"/>
          <w:lang w:bidi="zh-TW"/>
        </w:rPr>
        <w:t>拓展</w:t>
      </w:r>
      <w:r w:rsidRPr="00496A25">
        <w:rPr>
          <w:rFonts w:ascii="楷体" w:eastAsia="楷体" w:hAnsi="楷体" w:hint="eastAsia"/>
          <w:sz w:val="22"/>
          <w:lang w:bidi="zh-TW"/>
        </w:rPr>
        <w:t>：</w:t>
      </w:r>
      <w:r w:rsidR="00644AFF" w:rsidRPr="00496A25">
        <w:rPr>
          <w:rFonts w:ascii="楷体" w:eastAsia="楷体" w:hAnsi="楷体"/>
          <w:sz w:val="22"/>
          <w:lang w:bidi="zh-TW"/>
        </w:rPr>
        <w:t>按表象的清晰程度不同，单子分为三个等级</w:t>
      </w:r>
      <w:r w:rsidRPr="00496A25">
        <w:rPr>
          <w:rFonts w:ascii="楷体" w:eastAsia="楷体" w:hAnsi="楷体"/>
          <w:sz w:val="22"/>
          <w:lang w:bidi="zh-TW"/>
        </w:rPr>
        <w:t>：</w:t>
      </w:r>
      <w:r w:rsidR="00644AFF" w:rsidRPr="00496A25">
        <w:rPr>
          <w:rFonts w:ascii="楷体" w:eastAsia="楷体" w:hAnsi="楷体"/>
          <w:sz w:val="22"/>
          <w:lang w:bidi="zh-TW"/>
        </w:rPr>
        <w:t>最低级的单子只有细微知觉，存在于无机物或植物之中，人在昏迷或酣睡时也处于这种状态。较高一级的单子具有动物灵魂，除了细微知觉之外，还有记忆。最高级的单子具有理性灵魂，只存在于人的自我意识之中。理性有两</w:t>
      </w:r>
      <w:r w:rsidR="00644AFF" w:rsidRPr="00496A25">
        <w:rPr>
          <w:rFonts w:ascii="楷体" w:eastAsia="楷体" w:hAnsi="楷体" w:hint="eastAsia"/>
          <w:sz w:val="22"/>
          <w:lang w:bidi="zh-TW"/>
        </w:rPr>
        <w:t>个特点</w:t>
      </w:r>
      <w:r w:rsidRPr="00496A25">
        <w:rPr>
          <w:rFonts w:ascii="楷体" w:eastAsia="楷体" w:hAnsi="楷体"/>
          <w:sz w:val="22"/>
          <w:lang w:bidi="zh-TW"/>
        </w:rPr>
        <w:t>：</w:t>
      </w:r>
      <w:r w:rsidR="00644AFF" w:rsidRPr="00496A25">
        <w:rPr>
          <w:rFonts w:ascii="楷体" w:eastAsia="楷体" w:hAnsi="楷体"/>
          <w:sz w:val="22"/>
          <w:lang w:bidi="zh-TW"/>
        </w:rPr>
        <w:t>一是按矛盾律和充足理由律来思维，又称作“精神”</w:t>
      </w:r>
      <w:r w:rsidRPr="00496A25">
        <w:rPr>
          <w:rFonts w:ascii="楷体" w:eastAsia="楷体" w:hAnsi="楷体"/>
          <w:sz w:val="22"/>
          <w:lang w:bidi="zh-TW"/>
        </w:rPr>
        <w:t>；</w:t>
      </w:r>
      <w:r w:rsidR="00644AFF" w:rsidRPr="00496A25">
        <w:rPr>
          <w:rFonts w:ascii="楷体" w:eastAsia="楷体" w:hAnsi="楷体"/>
          <w:sz w:val="22"/>
          <w:lang w:bidi="zh-TW"/>
        </w:rPr>
        <w:t>二是能够以“自我”为思维对象，进行反思活动，相当于笛卡尔所说的“我思”，</w:t>
      </w:r>
      <w:r w:rsidR="00B43DBF" w:rsidRPr="00496A25">
        <w:rPr>
          <w:rFonts w:ascii="楷体" w:eastAsia="楷体" w:hAnsi="楷体"/>
          <w:sz w:val="22"/>
          <w:lang w:bidi="zh-TW"/>
        </w:rPr>
        <w:t>莱布尼茨</w:t>
      </w:r>
      <w:r w:rsidR="00644AFF" w:rsidRPr="00496A25">
        <w:rPr>
          <w:rFonts w:ascii="楷体" w:eastAsia="楷体" w:hAnsi="楷体"/>
          <w:sz w:val="22"/>
          <w:lang w:bidi="zh-TW"/>
        </w:rPr>
        <w:t>称之为“统觉</w:t>
      </w:r>
      <w:r w:rsidR="00DA06E2" w:rsidRPr="00496A25">
        <w:rPr>
          <w:rFonts w:ascii="楷体" w:eastAsia="楷体" w:hAnsi="楷体" w:hint="eastAsia"/>
          <w:sz w:val="22"/>
          <w:lang w:bidi="zh-TW"/>
        </w:rPr>
        <w:t>”</w:t>
      </w:r>
      <w:r w:rsidR="00644AFF" w:rsidRPr="00496A25">
        <w:rPr>
          <w:rFonts w:ascii="楷体" w:eastAsia="楷体" w:hAnsi="楷体"/>
          <w:sz w:val="22"/>
          <w:lang w:bidi="zh-TW"/>
        </w:rPr>
        <w:t>apperception。当然，这些区分都是针对有限单子来说的。上帝则是无限的</w:t>
      </w:r>
      <w:r w:rsidR="00DA06E2" w:rsidRPr="00496A25">
        <w:rPr>
          <w:rFonts w:ascii="楷体" w:eastAsia="楷体" w:hAnsi="楷体" w:hint="eastAsia"/>
          <w:sz w:val="22"/>
          <w:lang w:bidi="zh-TW"/>
        </w:rPr>
        <w:t>、</w:t>
      </w:r>
      <w:r w:rsidR="00644AFF" w:rsidRPr="00496A25">
        <w:rPr>
          <w:rFonts w:ascii="楷体" w:eastAsia="楷体" w:hAnsi="楷体"/>
          <w:sz w:val="22"/>
          <w:lang w:bidi="zh-TW"/>
        </w:rPr>
        <w:t>最大的单子。</w:t>
      </w:r>
      <w:r w:rsidRPr="00496A25">
        <w:rPr>
          <w:rFonts w:ascii="楷体" w:eastAsia="楷体" w:hAnsi="楷体"/>
          <w:sz w:val="22"/>
          <w:lang w:bidi="zh-TW"/>
        </w:rPr>
        <w:t>）</w:t>
      </w:r>
    </w:p>
    <w:p w14:paraId="0DCF7B09" w14:textId="62D37787" w:rsidR="00AE4264" w:rsidRPr="00496A25" w:rsidRDefault="00406EEC" w:rsidP="00644AFF">
      <w:pPr>
        <w:ind w:left="440" w:hangingChars="200" w:hanging="440"/>
        <w:rPr>
          <w:rFonts w:ascii="楷体" w:eastAsia="楷体" w:hAnsi="楷体"/>
          <w:sz w:val="22"/>
          <w:lang w:bidi="zh-TW"/>
        </w:rPr>
      </w:pPr>
      <w:r w:rsidRPr="00496A25">
        <w:rPr>
          <w:rFonts w:ascii="楷体" w:eastAsia="楷体" w:hAnsi="楷体" w:hint="eastAsia"/>
          <w:sz w:val="22"/>
          <w:lang w:bidi="zh-TW"/>
        </w:rPr>
        <w:t xml:space="preserve"> </w:t>
      </w:r>
      <w:r w:rsidRPr="00496A25">
        <w:rPr>
          <w:rFonts w:ascii="楷体" w:eastAsia="楷体" w:hAnsi="楷体"/>
          <w:sz w:val="22"/>
          <w:lang w:bidi="zh-TW"/>
        </w:rPr>
        <w:t xml:space="preserve">     3</w:t>
      </w:r>
      <w:r w:rsidRPr="00496A25">
        <w:rPr>
          <w:rFonts w:ascii="楷体" w:eastAsia="楷体" w:hAnsi="楷体" w:hint="eastAsia"/>
          <w:sz w:val="22"/>
          <w:lang w:bidi="zh-TW"/>
        </w:rPr>
        <w:t>、间接性与连续性</w:t>
      </w:r>
    </w:p>
    <w:p w14:paraId="4172D235" w14:textId="488A270F" w:rsidR="001369B6" w:rsidRPr="00496A25" w:rsidRDefault="00406EEC" w:rsidP="001369B6">
      <w:pPr>
        <w:ind w:left="440" w:hangingChars="200" w:hanging="440"/>
        <w:rPr>
          <w:rFonts w:ascii="楷体" w:eastAsia="楷体" w:hAnsi="楷体"/>
          <w:sz w:val="22"/>
          <w:lang w:bidi="zh-TW"/>
        </w:rPr>
      </w:pPr>
      <w:r w:rsidRPr="00496A25">
        <w:rPr>
          <w:rFonts w:ascii="楷体" w:eastAsia="楷体" w:hAnsi="楷体" w:hint="eastAsia"/>
          <w:sz w:val="22"/>
          <w:lang w:bidi="zh-TW"/>
        </w:rPr>
        <w:t xml:space="preserve"> </w:t>
      </w:r>
      <w:r w:rsidRPr="00496A25">
        <w:rPr>
          <w:rFonts w:ascii="楷体" w:eastAsia="楷体" w:hAnsi="楷体"/>
          <w:sz w:val="22"/>
          <w:lang w:bidi="zh-TW"/>
        </w:rPr>
        <w:t xml:space="preserve">    </w:t>
      </w:r>
      <w:r w:rsidR="00FC2D5D" w:rsidRPr="00496A25">
        <w:rPr>
          <w:rFonts w:ascii="楷体" w:eastAsia="楷体" w:hAnsi="楷体"/>
          <w:sz w:val="22"/>
          <w:lang w:bidi="zh-TW"/>
        </w:rPr>
        <w:t xml:space="preserve"> </w:t>
      </w:r>
      <w:r w:rsidR="001369B6" w:rsidRPr="00496A25">
        <w:rPr>
          <w:rFonts w:ascii="楷体" w:eastAsia="楷体" w:hAnsi="楷体" w:hint="eastAsia"/>
          <w:sz w:val="22"/>
          <w:lang w:bidi="zh-TW"/>
        </w:rPr>
        <w:t>①</w:t>
      </w:r>
      <w:r w:rsidR="00FC2D5D" w:rsidRPr="00496A25">
        <w:rPr>
          <w:rFonts w:ascii="楷体" w:eastAsia="楷体" w:hAnsi="楷体"/>
          <w:sz w:val="22"/>
          <w:lang w:bidi="zh-TW"/>
        </w:rPr>
        <w:t xml:space="preserve"> </w:t>
      </w:r>
      <w:r w:rsidR="001369B6" w:rsidRPr="00496A25">
        <w:rPr>
          <w:rFonts w:ascii="楷体" w:eastAsia="楷体" w:hAnsi="楷体"/>
          <w:sz w:val="22"/>
          <w:lang w:bidi="zh-TW"/>
        </w:rPr>
        <w:t>“自然界从不飞跃”。单子的各个等级、各个程度之间不存在截然区别的界限，因此，自然界的各个物种之间是连续的。</w:t>
      </w:r>
    </w:p>
    <w:p w14:paraId="6CF7177D" w14:textId="12BAB5E0" w:rsidR="001369B6" w:rsidRPr="00496A25" w:rsidRDefault="00FC2D5D" w:rsidP="001369B6">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②</w:t>
      </w:r>
      <w:r w:rsidR="001369B6" w:rsidRPr="00496A25">
        <w:rPr>
          <w:rFonts w:ascii="楷体" w:eastAsia="楷体" w:hAnsi="楷体"/>
          <w:sz w:val="22"/>
          <w:lang w:bidi="zh-TW"/>
        </w:rPr>
        <w:t>单子的连续性表现为运动的连续性，时间与空间的连续性</w:t>
      </w:r>
      <w:r w:rsidRPr="00496A25">
        <w:rPr>
          <w:rFonts w:ascii="楷体" w:eastAsia="楷体" w:hAnsi="楷体" w:hint="eastAsia"/>
          <w:sz w:val="22"/>
          <w:lang w:bidi="zh-TW"/>
        </w:rPr>
        <w:t>。</w:t>
      </w:r>
    </w:p>
    <w:p w14:paraId="57935E48" w14:textId="3E947A83" w:rsidR="00FC2D5D" w:rsidRPr="00496A25" w:rsidRDefault="00FC2D5D" w:rsidP="00FC2D5D">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③</w:t>
      </w:r>
      <w:r w:rsidR="001369B6" w:rsidRPr="00496A25">
        <w:rPr>
          <w:rFonts w:ascii="楷体" w:eastAsia="楷体" w:hAnsi="楷体"/>
          <w:sz w:val="22"/>
          <w:lang w:bidi="zh-TW"/>
        </w:rPr>
        <w:t>单子之间的连续性还解决了困扰二元论的身心关系问题。人的心</w:t>
      </w:r>
      <w:r w:rsidRPr="00496A25">
        <w:rPr>
          <w:rFonts w:ascii="楷体" w:eastAsia="楷体" w:hAnsi="楷体" w:hint="eastAsia"/>
          <w:sz w:val="22"/>
          <w:lang w:bidi="zh-TW"/>
        </w:rPr>
        <w:t>灵由最高级的单子构成，身体由低一级的单子构成。心灵与身体以特别密切的方式相互依存。并且，由于构成心灵的单子比身体中的单子的表象的清晰程度更高，心灵可以自觉地支配身体；</w:t>
      </w:r>
      <w:r w:rsidRPr="00496A25">
        <w:rPr>
          <w:rFonts w:ascii="楷体" w:eastAsia="楷体" w:hAnsi="楷体"/>
          <w:sz w:val="22"/>
          <w:lang w:bidi="zh-TW"/>
        </w:rPr>
        <w:t>身体中的单子对心灵的表象表现为身体对心灵的不自觉的影响。</w:t>
      </w:r>
    </w:p>
    <w:p w14:paraId="62CE7794" w14:textId="4B94D5C2" w:rsidR="00406EEC" w:rsidRPr="00496A25" w:rsidRDefault="00FC2D5D" w:rsidP="00FC2D5D">
      <w:pPr>
        <w:ind w:leftChars="200" w:left="420" w:firstLineChars="100" w:firstLine="220"/>
        <w:rPr>
          <w:rFonts w:ascii="楷体" w:eastAsia="楷体" w:hAnsi="楷体"/>
          <w:sz w:val="22"/>
          <w:lang w:bidi="zh-TW"/>
        </w:rPr>
      </w:pPr>
      <w:r w:rsidRPr="00496A25">
        <w:rPr>
          <w:rFonts w:ascii="楷体" w:eastAsia="楷体" w:hAnsi="楷体" w:hint="eastAsia"/>
          <w:sz w:val="22"/>
          <w:lang w:bidi="zh-TW"/>
        </w:rPr>
        <w:t>莱布尼茨反对把身心之间的相互作用</w:t>
      </w:r>
      <w:proofErr w:type="gramStart"/>
      <w:r w:rsidRPr="00496A25">
        <w:rPr>
          <w:rFonts w:ascii="楷体" w:eastAsia="楷体" w:hAnsi="楷体" w:hint="eastAsia"/>
          <w:sz w:val="22"/>
          <w:lang w:bidi="zh-TW"/>
        </w:rPr>
        <w:t>看做</w:t>
      </w:r>
      <w:proofErr w:type="gramEnd"/>
      <w:r w:rsidRPr="00496A25">
        <w:rPr>
          <w:rFonts w:ascii="楷体" w:eastAsia="楷体" w:hAnsi="楷体" w:hint="eastAsia"/>
          <w:sz w:val="22"/>
          <w:lang w:bidi="zh-TW"/>
        </w:rPr>
        <w:t>为两个实体的关系。单子之间的一切关系，都是上帝安排的预定和谐。预定和谐论不但解释了身心何以一致的问题，而且解释了自然界的和谐关系。</w:t>
      </w:r>
    </w:p>
    <w:p w14:paraId="3D9EAB14" w14:textId="77777777" w:rsidR="001369B6" w:rsidRPr="00496A25" w:rsidRDefault="001369B6" w:rsidP="001369B6">
      <w:pPr>
        <w:ind w:leftChars="200" w:left="420" w:firstLineChars="100" w:firstLine="220"/>
        <w:rPr>
          <w:rFonts w:ascii="楷体" w:eastAsia="楷体" w:hAnsi="楷体"/>
          <w:sz w:val="22"/>
          <w:lang w:bidi="zh-TW"/>
        </w:rPr>
      </w:pPr>
    </w:p>
    <w:p w14:paraId="63A2A393" w14:textId="77777777" w:rsidR="001369B6" w:rsidRPr="00496A25" w:rsidRDefault="001369B6" w:rsidP="001369B6">
      <w:pPr>
        <w:ind w:leftChars="200" w:left="420" w:firstLineChars="100" w:firstLine="220"/>
        <w:rPr>
          <w:rFonts w:ascii="楷体" w:eastAsia="楷体" w:hAnsi="楷体"/>
          <w:sz w:val="22"/>
          <w:lang w:bidi="zh-TW"/>
        </w:rPr>
      </w:pPr>
    </w:p>
    <w:p w14:paraId="0904D7E7" w14:textId="7087337F" w:rsidR="00DA06E2" w:rsidRPr="00496A25" w:rsidRDefault="00DA06E2" w:rsidP="00644AFF">
      <w:pPr>
        <w:ind w:left="440" w:hangingChars="200" w:hanging="440"/>
        <w:rPr>
          <w:rFonts w:ascii="楷体" w:eastAsia="楷体" w:hAnsi="楷体"/>
          <w:sz w:val="22"/>
          <w:lang w:bidi="zh-TW"/>
        </w:rPr>
      </w:pPr>
      <w:r w:rsidRPr="00496A25">
        <w:rPr>
          <w:rFonts w:ascii="楷体" w:eastAsia="楷体" w:hAnsi="楷体" w:hint="eastAsia"/>
          <w:sz w:val="22"/>
          <w:lang w:bidi="zh-TW"/>
        </w:rPr>
        <w:t>（3）</w:t>
      </w:r>
      <w:r w:rsidR="00644AFF" w:rsidRPr="00496A25">
        <w:rPr>
          <w:rFonts w:ascii="楷体" w:eastAsia="楷体" w:hAnsi="楷体"/>
          <w:sz w:val="22"/>
          <w:lang w:bidi="zh-TW"/>
        </w:rPr>
        <w:t xml:space="preserve">预定和谐/前定和谐 </w:t>
      </w:r>
    </w:p>
    <w:p w14:paraId="6DD8F9EB" w14:textId="61D61552" w:rsidR="00F00349" w:rsidRPr="00496A25" w:rsidRDefault="00644AFF" w:rsidP="00DA06E2">
      <w:pPr>
        <w:ind w:leftChars="200" w:left="420" w:firstLineChars="200" w:firstLine="440"/>
        <w:rPr>
          <w:rFonts w:ascii="楷体" w:eastAsia="楷体" w:hAnsi="楷体"/>
          <w:sz w:val="22"/>
          <w:lang w:bidi="zh-TW"/>
        </w:rPr>
      </w:pPr>
      <w:r w:rsidRPr="00496A25">
        <w:rPr>
          <w:rFonts w:ascii="楷体" w:eastAsia="楷体" w:hAnsi="楷体"/>
          <w:sz w:val="22"/>
          <w:lang w:bidi="zh-TW"/>
        </w:rPr>
        <w:t>预定和谐是</w:t>
      </w:r>
      <w:r w:rsidR="00B43DBF" w:rsidRPr="00496A25">
        <w:rPr>
          <w:rFonts w:ascii="楷体" w:eastAsia="楷体" w:hAnsi="楷体"/>
          <w:sz w:val="22"/>
          <w:lang w:bidi="zh-TW"/>
        </w:rPr>
        <w:t>莱布尼茨</w:t>
      </w:r>
      <w:r w:rsidRPr="00496A25">
        <w:rPr>
          <w:rFonts w:ascii="楷体" w:eastAsia="楷体" w:hAnsi="楷体"/>
          <w:sz w:val="22"/>
          <w:lang w:bidi="zh-TW"/>
        </w:rPr>
        <w:t>针对“身心二元论”问题的解决方法</w:t>
      </w:r>
      <w:r w:rsidR="00DA06E2" w:rsidRPr="00496A25">
        <w:rPr>
          <w:rFonts w:ascii="楷体" w:eastAsia="楷体" w:hAnsi="楷体" w:hint="eastAsia"/>
          <w:sz w:val="22"/>
          <w:lang w:bidi="zh-TW"/>
        </w:rPr>
        <w:t>。</w:t>
      </w:r>
    </w:p>
    <w:p w14:paraId="3C14AAD7" w14:textId="3CD00F75" w:rsidR="008E4C66" w:rsidRPr="00496A25" w:rsidRDefault="00B43DBF" w:rsidP="00D310AE">
      <w:pPr>
        <w:ind w:leftChars="200" w:left="420" w:firstLineChars="200" w:firstLine="440"/>
        <w:rPr>
          <w:rFonts w:ascii="楷体" w:eastAsia="楷体" w:hAnsi="楷体"/>
          <w:sz w:val="22"/>
          <w:lang w:bidi="zh-TW"/>
        </w:rPr>
      </w:pPr>
      <w:r w:rsidRPr="00496A25">
        <w:rPr>
          <w:rFonts w:ascii="楷体" w:eastAsia="楷体" w:hAnsi="楷体"/>
          <w:sz w:val="22"/>
          <w:lang w:bidi="zh-TW"/>
        </w:rPr>
        <w:t>莱布尼茨</w:t>
      </w:r>
      <w:r w:rsidR="00644AFF" w:rsidRPr="00496A25">
        <w:rPr>
          <w:rFonts w:ascii="楷体" w:eastAsia="楷体" w:hAnsi="楷体"/>
          <w:sz w:val="22"/>
          <w:lang w:bidi="zh-TW"/>
        </w:rPr>
        <w:t>认为心灵和物质并非不同实体，而是具有不同表象清晰度的单子，单子与单子之间，没有“窗户”，无法相互作用，但是从表象看起来，不同单子之间却是相互作用的。莱布尼茨认为，这是因为它们以自</w:t>
      </w:r>
      <w:r w:rsidR="00D310AE" w:rsidRPr="00496A25">
        <w:rPr>
          <w:rFonts w:ascii="楷体" w:eastAsia="楷体" w:hAnsi="楷体" w:hint="eastAsia"/>
          <w:sz w:val="22"/>
          <w:lang w:bidi="zh-TW"/>
        </w:rPr>
        <w:t>己</w:t>
      </w:r>
      <w:r w:rsidR="00644AFF" w:rsidRPr="00496A25">
        <w:rPr>
          <w:rFonts w:ascii="楷体" w:eastAsia="楷体" w:hAnsi="楷体"/>
          <w:sz w:val="22"/>
          <w:lang w:bidi="zh-TW"/>
        </w:rPr>
        <w:t>独特的方式表象一个共同的整体，</w:t>
      </w:r>
      <w:r w:rsidR="00D310AE" w:rsidRPr="00496A25">
        <w:rPr>
          <w:rFonts w:ascii="楷体" w:eastAsia="楷体" w:hAnsi="楷体" w:hint="eastAsia"/>
          <w:sz w:val="22"/>
          <w:lang w:bidi="zh-TW"/>
        </w:rPr>
        <w:t>在这个整体中，每个单子按照自己被造的目的行动，遵循各自目的的单子形成了有秩序的、和谐的宇宙统一体。犹如不同的时钟因为它们精确无误的走时，而在同一时刻敲响。又如一个交响乐队，不同乐器各自奏响自己的旋律，却组合成一首完整的曲子。</w:t>
      </w:r>
    </w:p>
    <w:p w14:paraId="15D2E09E" w14:textId="2620316B" w:rsidR="00D310AE" w:rsidRPr="00496A25" w:rsidRDefault="00D310AE" w:rsidP="00D310AE">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这种“和谐”不是单子某种偶然协调的产物，而是上帝提前安排的预定和谐，仿佛上帝给所有事物上了发条，给所有事物制定了它运行的轨迹，不过“上帝一旦安排好了自然的规律，便不用再插手”，即没有窗口的单子在自身中包含着它未来的一切活动，这种活动只有在整个和谐的宇宙背景下，才是有意义的。</w:t>
      </w:r>
    </w:p>
    <w:p w14:paraId="457D3C82" w14:textId="4304C7F9" w:rsidR="00AE4264" w:rsidRPr="00496A25" w:rsidRDefault="00944A8A" w:rsidP="00944A8A">
      <w:pPr>
        <w:rPr>
          <w:rFonts w:ascii="楷体" w:eastAsia="楷体" w:hAnsi="楷体"/>
          <w:sz w:val="22"/>
          <w:lang w:bidi="zh-TW"/>
        </w:rPr>
      </w:pPr>
      <w:r w:rsidRPr="00496A25">
        <w:rPr>
          <w:rFonts w:ascii="楷体" w:eastAsia="楷体" w:hAnsi="楷体" w:hint="eastAsia"/>
          <w:sz w:val="22"/>
          <w:lang w:bidi="zh-TW"/>
        </w:rPr>
        <w:t>（4）有纹路的大理石</w:t>
      </w:r>
      <w:r w:rsidR="00CB4E59" w:rsidRPr="00496A25">
        <w:rPr>
          <w:rFonts w:ascii="楷体" w:eastAsia="楷体" w:hAnsi="楷体" w:hint="eastAsia"/>
          <w:sz w:val="22"/>
          <w:lang w:bidi="zh-TW"/>
        </w:rPr>
        <w:t>：对洛克</w:t>
      </w:r>
      <w:r w:rsidR="001838C6" w:rsidRPr="00496A25">
        <w:rPr>
          <w:rFonts w:ascii="楷体" w:eastAsia="楷体" w:hAnsi="楷体" w:hint="eastAsia"/>
          <w:sz w:val="22"/>
          <w:lang w:bidi="zh-TW"/>
        </w:rPr>
        <w:t>“</w:t>
      </w:r>
      <w:r w:rsidR="00CB4E59" w:rsidRPr="00496A25">
        <w:rPr>
          <w:rFonts w:ascii="楷体" w:eastAsia="楷体" w:hAnsi="楷体" w:hint="eastAsia"/>
          <w:sz w:val="22"/>
          <w:lang w:bidi="zh-TW"/>
        </w:rPr>
        <w:t>白板说</w:t>
      </w:r>
      <w:r w:rsidR="001838C6" w:rsidRPr="00496A25">
        <w:rPr>
          <w:rFonts w:ascii="楷体" w:eastAsia="楷体" w:hAnsi="楷体" w:hint="eastAsia"/>
          <w:sz w:val="22"/>
          <w:lang w:bidi="zh-TW"/>
        </w:rPr>
        <w:t>”</w:t>
      </w:r>
      <w:r w:rsidR="00CB4E59" w:rsidRPr="00496A25">
        <w:rPr>
          <w:rFonts w:ascii="楷体" w:eastAsia="楷体" w:hAnsi="楷体" w:hint="eastAsia"/>
          <w:sz w:val="22"/>
          <w:lang w:bidi="zh-TW"/>
        </w:rPr>
        <w:t>的批驳</w:t>
      </w:r>
    </w:p>
    <w:p w14:paraId="418AB2D0" w14:textId="7660EFAC" w:rsidR="000D65CA" w:rsidRPr="00496A25" w:rsidRDefault="00CB4E59" w:rsidP="000D65CA">
      <w:pPr>
        <w:ind w:leftChars="202" w:left="424"/>
        <w:rPr>
          <w:rFonts w:ascii="楷体" w:eastAsia="楷体" w:hAnsi="楷体"/>
          <w:sz w:val="22"/>
          <w:lang w:bidi="zh-TW"/>
        </w:rPr>
      </w:pPr>
      <w:r w:rsidRPr="00496A25">
        <w:rPr>
          <w:rFonts w:ascii="楷体" w:eastAsia="楷体" w:hAnsi="楷体" w:hint="eastAsia"/>
          <w:sz w:val="22"/>
          <w:lang w:bidi="zh-TW"/>
        </w:rPr>
        <w:t xml:space="preserve"> </w:t>
      </w:r>
      <w:r w:rsidRPr="00496A25">
        <w:rPr>
          <w:rFonts w:ascii="楷体" w:eastAsia="楷体" w:hAnsi="楷体"/>
          <w:sz w:val="22"/>
          <w:lang w:bidi="zh-TW"/>
        </w:rPr>
        <w:t xml:space="preserve"> </w:t>
      </w:r>
      <w:r w:rsidR="000D65CA" w:rsidRPr="00496A25">
        <w:rPr>
          <w:rFonts w:ascii="楷体" w:eastAsia="楷体" w:hAnsi="楷体"/>
          <w:sz w:val="22"/>
          <w:lang w:bidi="zh-TW"/>
        </w:rPr>
        <w:t xml:space="preserve"> </w:t>
      </w:r>
      <w:r w:rsidR="00E960DD" w:rsidRPr="00496A25">
        <w:rPr>
          <w:rFonts w:ascii="楷体" w:eastAsia="楷体" w:hAnsi="楷体"/>
          <w:sz w:val="22"/>
          <w:lang w:bidi="zh-TW"/>
        </w:rPr>
        <w:t xml:space="preserve"> </w:t>
      </w:r>
      <w:r w:rsidR="000D65CA" w:rsidRPr="00496A25">
        <w:rPr>
          <w:rFonts w:ascii="楷体" w:eastAsia="楷体" w:hAnsi="楷体" w:hint="eastAsia"/>
          <w:sz w:val="22"/>
          <w:lang w:bidi="zh-TW"/>
        </w:rPr>
        <w:t>莱布尼茨的认识论思想主要集中在《人类理智新论》中，这</w:t>
      </w:r>
      <w:proofErr w:type="gramStart"/>
      <w:r w:rsidR="000D65CA" w:rsidRPr="00496A25">
        <w:rPr>
          <w:rFonts w:ascii="楷体" w:eastAsia="楷体" w:hAnsi="楷体" w:hint="eastAsia"/>
          <w:sz w:val="22"/>
          <w:lang w:bidi="zh-TW"/>
        </w:rPr>
        <w:t>部著</w:t>
      </w:r>
      <w:proofErr w:type="gramEnd"/>
      <w:r w:rsidR="000D65CA" w:rsidRPr="00496A25">
        <w:rPr>
          <w:rFonts w:ascii="楷体" w:eastAsia="楷体" w:hAnsi="楷体" w:hint="eastAsia"/>
          <w:sz w:val="22"/>
          <w:lang w:bidi="zh-TW"/>
        </w:rPr>
        <w:t>作是莱布尼茨站在</w:t>
      </w:r>
      <w:r w:rsidR="001838C6" w:rsidRPr="00496A25">
        <w:rPr>
          <w:rFonts w:ascii="楷体" w:eastAsia="楷体" w:hAnsi="楷体" w:hint="eastAsia"/>
          <w:sz w:val="22"/>
          <w:lang w:bidi="zh-TW"/>
        </w:rPr>
        <w:t>理性主义</w:t>
      </w:r>
      <w:r w:rsidR="000D65CA" w:rsidRPr="00496A25">
        <w:rPr>
          <w:rFonts w:ascii="楷体" w:eastAsia="楷体" w:hAnsi="楷体" w:hint="eastAsia"/>
          <w:sz w:val="22"/>
          <w:lang w:bidi="zh-TW"/>
        </w:rPr>
        <w:t>的立场对洛克进行的批判。莱布尼茨坚决反对洛克的“白板说”，从而揭示了感觉经验的局限性，更加彻底地贯彻了笛卡尔的天赋观念</w:t>
      </w:r>
      <w:r w:rsidR="001838C6" w:rsidRPr="00496A25">
        <w:rPr>
          <w:rFonts w:ascii="楷体" w:eastAsia="楷体" w:hAnsi="楷体" w:hint="eastAsia"/>
          <w:sz w:val="22"/>
          <w:lang w:bidi="zh-TW"/>
        </w:rPr>
        <w:t>。</w:t>
      </w:r>
      <w:r w:rsidR="000D65CA" w:rsidRPr="00496A25">
        <w:rPr>
          <w:rFonts w:ascii="楷体" w:eastAsia="楷体" w:hAnsi="楷体" w:hint="eastAsia"/>
          <w:sz w:val="22"/>
          <w:lang w:bidi="zh-TW"/>
        </w:rPr>
        <w:t>他认为并不是只有某些观念是天赋的，一切观念都是天赋的</w:t>
      </w:r>
      <w:r w:rsidR="001838C6" w:rsidRPr="00496A25">
        <w:rPr>
          <w:rFonts w:ascii="楷体" w:eastAsia="楷体" w:hAnsi="楷体" w:hint="eastAsia"/>
          <w:sz w:val="22"/>
          <w:lang w:bidi="zh-TW"/>
        </w:rPr>
        <w:t>。</w:t>
      </w:r>
    </w:p>
    <w:p w14:paraId="00FAA66A" w14:textId="551DE181" w:rsidR="000D65CA" w:rsidRPr="00496A25" w:rsidRDefault="000D65CA" w:rsidP="00E960DD">
      <w:pPr>
        <w:ind w:leftChars="202" w:left="424" w:firstLineChars="200" w:firstLine="440"/>
        <w:rPr>
          <w:rFonts w:ascii="楷体" w:eastAsia="楷体" w:hAnsi="楷体"/>
          <w:sz w:val="22"/>
          <w:lang w:bidi="zh-TW"/>
        </w:rPr>
      </w:pPr>
      <w:r w:rsidRPr="00496A25">
        <w:rPr>
          <w:rFonts w:ascii="楷体" w:eastAsia="楷体" w:hAnsi="楷体" w:hint="eastAsia"/>
          <w:sz w:val="22"/>
          <w:lang w:bidi="zh-TW"/>
        </w:rPr>
        <w:t>当然，他对天赋观念也有所改进。他认为真理不是作为现实的天赋在我们心中的，而是作为“一种倾向、习性和禀赋的潜能天赋在我们心中。”他把人心比作是一块有纹路的大理石，本身有一定的纹路，根据人们的加工，就可以雕刻出相应的东西</w:t>
      </w:r>
      <w:r w:rsidR="00E960DD" w:rsidRPr="00496A25">
        <w:rPr>
          <w:rFonts w:ascii="楷体" w:eastAsia="楷体" w:hAnsi="楷体" w:hint="eastAsia"/>
          <w:sz w:val="22"/>
          <w:lang w:bidi="zh-TW"/>
        </w:rPr>
        <w:t>。</w:t>
      </w:r>
    </w:p>
    <w:p w14:paraId="1B3713FE" w14:textId="09D16D7C" w:rsidR="00CB4E59" w:rsidRPr="00496A25" w:rsidRDefault="000D65CA" w:rsidP="00E960DD">
      <w:pPr>
        <w:ind w:leftChars="202" w:left="424" w:firstLineChars="200" w:firstLine="440"/>
        <w:rPr>
          <w:rFonts w:ascii="楷体" w:eastAsia="楷体" w:hAnsi="楷体"/>
          <w:sz w:val="22"/>
          <w:lang w:bidi="zh-TW"/>
        </w:rPr>
      </w:pPr>
      <w:r w:rsidRPr="00496A25">
        <w:rPr>
          <w:rFonts w:ascii="楷体" w:eastAsia="楷体" w:hAnsi="楷体" w:hint="eastAsia"/>
          <w:sz w:val="22"/>
          <w:lang w:bidi="zh-TW"/>
        </w:rPr>
        <w:t>既然天赋观念是潜在的，那么这种倾向就必须要有机缘的帮助，即感觉</w:t>
      </w:r>
      <w:r w:rsidR="00E960DD" w:rsidRPr="00496A25">
        <w:rPr>
          <w:rFonts w:ascii="楷体" w:eastAsia="楷体" w:hAnsi="楷体" w:hint="eastAsia"/>
          <w:sz w:val="22"/>
          <w:lang w:bidi="zh-TW"/>
        </w:rPr>
        <w:t>。</w:t>
      </w:r>
      <w:r w:rsidRPr="00496A25">
        <w:rPr>
          <w:rFonts w:ascii="楷体" w:eastAsia="楷体" w:hAnsi="楷体" w:hint="eastAsia"/>
          <w:sz w:val="22"/>
          <w:lang w:bidi="zh-TW"/>
        </w:rPr>
        <w:t>张志伟认为，莱布尼茨所说的感觉经验与经验论的规定不同，它不是指感官对外部事物的知觉，而是指心灵内在的东西，即单子固有的“微知觉”</w:t>
      </w:r>
      <w:r w:rsidR="00E960DD" w:rsidRPr="00496A25">
        <w:rPr>
          <w:rFonts w:ascii="楷体" w:eastAsia="楷体" w:hAnsi="楷体" w:hint="eastAsia"/>
          <w:sz w:val="22"/>
          <w:lang w:bidi="zh-TW"/>
        </w:rPr>
        <w:t>。</w:t>
      </w:r>
    </w:p>
    <w:p w14:paraId="426008F8" w14:textId="77777777" w:rsidR="00E960DD" w:rsidRPr="00496A25" w:rsidRDefault="00E960DD" w:rsidP="00E960DD">
      <w:pPr>
        <w:ind w:leftChars="202" w:left="424" w:firstLineChars="200" w:firstLine="440"/>
        <w:rPr>
          <w:rFonts w:ascii="楷体" w:eastAsia="楷体" w:hAnsi="楷体"/>
          <w:sz w:val="22"/>
          <w:lang w:bidi="zh-TW"/>
        </w:rPr>
      </w:pPr>
    </w:p>
    <w:p w14:paraId="1F2D299D" w14:textId="6D6CE8F4" w:rsidR="008E4C66" w:rsidRPr="00496A25" w:rsidRDefault="008E4C66" w:rsidP="008E4C66">
      <w:pPr>
        <w:rPr>
          <w:rFonts w:ascii="楷体" w:eastAsia="楷体" w:hAnsi="楷体"/>
          <w:sz w:val="22"/>
          <w:lang w:bidi="zh-TW"/>
        </w:rPr>
      </w:pPr>
      <w:r w:rsidRPr="00496A25">
        <w:rPr>
          <w:rFonts w:ascii="楷体" w:eastAsia="楷体" w:hAnsi="楷体" w:hint="eastAsia"/>
          <w:sz w:val="22"/>
          <w:lang w:bidi="zh-TW"/>
        </w:rPr>
        <w:t>（</w:t>
      </w:r>
      <w:r w:rsidR="00944A8A" w:rsidRPr="00496A25">
        <w:rPr>
          <w:rFonts w:ascii="楷体" w:eastAsia="楷体" w:hAnsi="楷体"/>
          <w:sz w:val="22"/>
          <w:lang w:bidi="zh-TW"/>
        </w:rPr>
        <w:t>5</w:t>
      </w:r>
      <w:r w:rsidRPr="00496A25">
        <w:rPr>
          <w:rFonts w:ascii="楷体" w:eastAsia="楷体" w:hAnsi="楷体" w:hint="eastAsia"/>
          <w:sz w:val="22"/>
          <w:lang w:bidi="zh-TW"/>
        </w:rPr>
        <w:t>）</w:t>
      </w:r>
      <w:r w:rsidR="00D310AE" w:rsidRPr="00496A25">
        <w:rPr>
          <w:rFonts w:ascii="楷体" w:eastAsia="楷体" w:hAnsi="楷体"/>
          <w:sz w:val="22"/>
          <w:lang w:bidi="zh-TW"/>
        </w:rPr>
        <w:t xml:space="preserve">推理的真理和事实的真理 (充足理由律) </w:t>
      </w:r>
    </w:p>
    <w:p w14:paraId="4A7CEE1C" w14:textId="05352E0E" w:rsidR="00A70BE2" w:rsidRPr="00496A25" w:rsidRDefault="00A70BE2" w:rsidP="00B43DBF">
      <w:pPr>
        <w:ind w:leftChars="270" w:left="567" w:firstLineChars="200" w:firstLine="440"/>
        <w:rPr>
          <w:rFonts w:ascii="楷体" w:eastAsia="楷体" w:hAnsi="楷体"/>
          <w:sz w:val="22"/>
          <w:lang w:bidi="zh-TW"/>
        </w:rPr>
      </w:pPr>
      <w:r w:rsidRPr="00496A25">
        <w:rPr>
          <w:rFonts w:ascii="楷体" w:eastAsia="楷体" w:hAnsi="楷体" w:hint="eastAsia"/>
          <w:sz w:val="22"/>
          <w:lang w:bidi="zh-TW"/>
        </w:rPr>
        <w:t>一、</w:t>
      </w:r>
      <w:r w:rsidR="00CA4E12" w:rsidRPr="00496A25">
        <w:rPr>
          <w:rFonts w:ascii="楷体" w:eastAsia="楷体" w:hAnsi="楷体" w:hint="eastAsia"/>
          <w:sz w:val="22"/>
          <w:lang w:bidi="zh-TW"/>
        </w:rPr>
        <w:t>莱布尼茨把真理</w:t>
      </w:r>
      <w:r w:rsidR="00670307" w:rsidRPr="00496A25">
        <w:rPr>
          <w:rFonts w:ascii="楷体" w:eastAsia="楷体" w:hAnsi="楷体"/>
          <w:sz w:val="22"/>
          <w:lang w:bidi="zh-TW"/>
        </w:rPr>
        <w:t>区分</w:t>
      </w:r>
      <w:r w:rsidR="00670307" w:rsidRPr="00496A25">
        <w:rPr>
          <w:rFonts w:ascii="楷体" w:eastAsia="楷体" w:hAnsi="楷体" w:hint="eastAsia"/>
          <w:sz w:val="22"/>
          <w:lang w:bidi="zh-TW"/>
        </w:rPr>
        <w:t>为</w:t>
      </w:r>
      <w:r w:rsidR="00670307" w:rsidRPr="00496A25">
        <w:rPr>
          <w:rFonts w:ascii="楷体" w:eastAsia="楷体" w:hAnsi="楷体"/>
          <w:sz w:val="22"/>
          <w:lang w:bidi="zh-TW"/>
        </w:rPr>
        <w:t>推理的真理和事实的真理。</w:t>
      </w:r>
    </w:p>
    <w:p w14:paraId="685C2A5B" w14:textId="211F7C67" w:rsidR="008600E4" w:rsidRPr="00496A25" w:rsidRDefault="00A70BE2" w:rsidP="00B43DBF">
      <w:pPr>
        <w:ind w:leftChars="270" w:left="567" w:firstLineChars="200" w:firstLine="440"/>
        <w:rPr>
          <w:rFonts w:ascii="楷体" w:eastAsia="楷体" w:hAnsi="楷体"/>
          <w:sz w:val="22"/>
          <w:lang w:bidi="zh-TW"/>
        </w:rPr>
      </w:pPr>
      <w:r w:rsidRPr="00496A25">
        <w:rPr>
          <w:rFonts w:ascii="楷体" w:eastAsia="楷体" w:hAnsi="楷体" w:hint="eastAsia"/>
          <w:sz w:val="22"/>
          <w:lang w:bidi="zh-TW"/>
        </w:rPr>
        <w:t>①</w:t>
      </w:r>
      <w:r w:rsidR="00D310AE" w:rsidRPr="00496A25">
        <w:rPr>
          <w:rFonts w:ascii="楷体" w:eastAsia="楷体" w:hAnsi="楷体"/>
          <w:sz w:val="22"/>
          <w:lang w:bidi="zh-TW"/>
        </w:rPr>
        <w:t>推理的真理和经验无关，是在概念和定理之间的思辨和推演，相当于康德</w:t>
      </w:r>
      <w:r w:rsidR="008600E4" w:rsidRPr="00496A25">
        <w:rPr>
          <w:rFonts w:ascii="楷体" w:eastAsia="楷体" w:hAnsi="楷体" w:hint="eastAsia"/>
          <w:sz w:val="22"/>
          <w:lang w:bidi="zh-TW"/>
        </w:rPr>
        <w:t>所</w:t>
      </w:r>
      <w:r w:rsidR="00D310AE" w:rsidRPr="00496A25">
        <w:rPr>
          <w:rFonts w:ascii="楷体" w:eastAsia="楷体" w:hAnsi="楷体"/>
          <w:sz w:val="22"/>
          <w:lang w:bidi="zh-TW"/>
        </w:rPr>
        <w:t>讲的分析命题，即谓词已经包含在主词中，只需凭借矛盾律就能断定其真假，推理的真理是必然真理，否定它会导致矛盾。</w:t>
      </w:r>
    </w:p>
    <w:p w14:paraId="37477ACE" w14:textId="514B4F90" w:rsidR="001430FF" w:rsidRPr="00496A25" w:rsidRDefault="00A70BE2" w:rsidP="00B43DBF">
      <w:pPr>
        <w:ind w:leftChars="270" w:left="567" w:firstLineChars="200" w:firstLine="440"/>
        <w:rPr>
          <w:rFonts w:ascii="楷体" w:eastAsia="楷体" w:hAnsi="楷体"/>
          <w:sz w:val="22"/>
          <w:lang w:bidi="zh-TW"/>
        </w:rPr>
      </w:pPr>
      <w:r w:rsidRPr="00496A25">
        <w:rPr>
          <w:rFonts w:ascii="楷体" w:eastAsia="楷体" w:hAnsi="楷体" w:hint="eastAsia"/>
          <w:sz w:val="22"/>
          <w:lang w:bidi="zh-TW"/>
        </w:rPr>
        <w:t>②</w:t>
      </w:r>
      <w:r w:rsidR="00D310AE" w:rsidRPr="00496A25">
        <w:rPr>
          <w:rFonts w:ascii="楷体" w:eastAsia="楷体" w:hAnsi="楷体"/>
          <w:sz w:val="22"/>
          <w:lang w:bidi="zh-TW"/>
        </w:rPr>
        <w:t>事实的真理，需要根据经验进行推理，相当于康德</w:t>
      </w:r>
      <w:r w:rsidR="008600E4" w:rsidRPr="00496A25">
        <w:rPr>
          <w:rFonts w:ascii="楷体" w:eastAsia="楷体" w:hAnsi="楷体" w:hint="eastAsia"/>
          <w:sz w:val="22"/>
          <w:lang w:bidi="zh-TW"/>
        </w:rPr>
        <w:t>所</w:t>
      </w:r>
      <w:r w:rsidR="00D310AE" w:rsidRPr="00496A25">
        <w:rPr>
          <w:rFonts w:ascii="楷体" w:eastAsia="楷体" w:hAnsi="楷体"/>
          <w:sz w:val="22"/>
          <w:lang w:bidi="zh-TW"/>
        </w:rPr>
        <w:t>讲的综合命题，谓词与主词通过经验事实联结，需要凭借充足理由律才能</w:t>
      </w:r>
      <w:r w:rsidR="00670307" w:rsidRPr="00496A25">
        <w:rPr>
          <w:rFonts w:ascii="楷体" w:eastAsia="楷体" w:hAnsi="楷体" w:hint="eastAsia"/>
          <w:sz w:val="22"/>
          <w:lang w:bidi="zh-TW"/>
        </w:rPr>
        <w:t xml:space="preserve"> </w:t>
      </w:r>
      <w:r w:rsidR="00D310AE" w:rsidRPr="00496A25">
        <w:rPr>
          <w:rFonts w:ascii="楷体" w:eastAsia="楷体" w:hAnsi="楷体"/>
          <w:sz w:val="22"/>
          <w:lang w:bidi="zh-TW"/>
        </w:rPr>
        <w:t>断定其真假，它是偶然的真理，因为他的对立面是可能的。</w:t>
      </w:r>
    </w:p>
    <w:p w14:paraId="63FD3487" w14:textId="147E58A5" w:rsidR="007217E4" w:rsidRPr="00496A25" w:rsidRDefault="00A70BE2" w:rsidP="00CA5A7C">
      <w:pPr>
        <w:ind w:leftChars="270" w:left="567" w:firstLineChars="200" w:firstLine="440"/>
        <w:rPr>
          <w:rFonts w:ascii="楷体" w:eastAsia="楷体" w:hAnsi="楷体"/>
          <w:sz w:val="22"/>
          <w:lang w:bidi="zh-TW"/>
        </w:rPr>
      </w:pPr>
      <w:r w:rsidRPr="00496A25">
        <w:rPr>
          <w:rFonts w:ascii="楷体" w:eastAsia="楷体" w:hAnsi="楷体" w:hint="eastAsia"/>
          <w:sz w:val="22"/>
          <w:lang w:bidi="zh-TW"/>
        </w:rPr>
        <w:t>二、检测两类真理的原则有两个</w:t>
      </w:r>
      <w:r w:rsidR="006C0935" w:rsidRPr="00496A25">
        <w:rPr>
          <w:rFonts w:ascii="楷体" w:eastAsia="楷体" w:hAnsi="楷体" w:hint="eastAsia"/>
          <w:sz w:val="22"/>
          <w:lang w:bidi="zh-TW"/>
        </w:rPr>
        <w:t>，即莱布尼茨在《神正论》中声称的理性的两个伟大的原则：</w:t>
      </w:r>
      <w:r w:rsidR="007217E4" w:rsidRPr="00496A25">
        <w:rPr>
          <w:rFonts w:ascii="楷体" w:eastAsia="楷体" w:hAnsi="楷体" w:hint="eastAsia"/>
          <w:sz w:val="22"/>
          <w:lang w:bidi="zh-TW"/>
        </w:rPr>
        <w:t>矛盾律和充足理由律。</w:t>
      </w:r>
    </w:p>
    <w:p w14:paraId="5395D89E" w14:textId="4D4B7CBD" w:rsidR="00CA5A7C" w:rsidRPr="00496A25" w:rsidRDefault="00CA5A7C" w:rsidP="00CA5A7C">
      <w:pPr>
        <w:ind w:leftChars="270" w:left="567" w:firstLineChars="200" w:firstLine="440"/>
        <w:rPr>
          <w:rFonts w:ascii="楷体" w:eastAsia="楷体" w:hAnsi="楷体"/>
          <w:sz w:val="22"/>
          <w:lang w:bidi="zh-TW"/>
        </w:rPr>
      </w:pPr>
      <w:r w:rsidRPr="00496A25">
        <w:rPr>
          <w:rFonts w:ascii="楷体" w:eastAsia="楷体" w:hAnsi="楷体" w:hint="eastAsia"/>
          <w:sz w:val="22"/>
          <w:lang w:bidi="zh-TW"/>
        </w:rPr>
        <w:t>1、矛盾律</w:t>
      </w:r>
    </w:p>
    <w:p w14:paraId="6C1D0CA9" w14:textId="06B68329" w:rsidR="00CA5A7C" w:rsidRPr="00496A25" w:rsidRDefault="00CA5A7C" w:rsidP="00CA5A7C">
      <w:pPr>
        <w:ind w:leftChars="270" w:left="567" w:firstLineChars="200" w:firstLine="440"/>
        <w:rPr>
          <w:rFonts w:ascii="楷体" w:eastAsia="楷体" w:hAnsi="楷体"/>
          <w:sz w:val="22"/>
          <w:lang w:bidi="zh-TW"/>
        </w:rPr>
      </w:pPr>
      <w:r w:rsidRPr="00496A25">
        <w:rPr>
          <w:rFonts w:ascii="楷体" w:eastAsia="楷体" w:hAnsi="楷体"/>
          <w:sz w:val="22"/>
          <w:lang w:bidi="zh-TW"/>
        </w:rPr>
        <w:t>亚里士多德把逻辑规律总结为三个</w:t>
      </w:r>
      <w:r w:rsidR="007217E4" w:rsidRPr="00496A25">
        <w:rPr>
          <w:rFonts w:ascii="楷体" w:eastAsia="楷体" w:hAnsi="楷体" w:hint="eastAsia"/>
          <w:sz w:val="22"/>
          <w:lang w:bidi="zh-TW"/>
        </w:rPr>
        <w:t>：</w:t>
      </w:r>
      <w:r w:rsidRPr="00496A25">
        <w:rPr>
          <w:rFonts w:ascii="楷体" w:eastAsia="楷体" w:hAnsi="楷体"/>
          <w:sz w:val="22"/>
          <w:lang w:bidi="zh-TW"/>
        </w:rPr>
        <w:t>矛盾律、同一律和排中律</w:t>
      </w:r>
      <w:r w:rsidRPr="00496A25">
        <w:rPr>
          <w:rFonts w:ascii="楷体" w:eastAsia="楷体" w:hAnsi="楷体" w:hint="eastAsia"/>
          <w:sz w:val="22"/>
          <w:lang w:bidi="zh-TW"/>
        </w:rPr>
        <w:t>这三个规律都表达，矛盾者为假，不矛盾者为真，莱布尼茨把它们归结为矛盾律</w:t>
      </w:r>
      <w:r w:rsidR="007217E4" w:rsidRPr="00496A25">
        <w:rPr>
          <w:rFonts w:ascii="楷体" w:eastAsia="楷体" w:hAnsi="楷体" w:hint="eastAsia"/>
          <w:sz w:val="22"/>
          <w:lang w:bidi="zh-TW"/>
        </w:rPr>
        <w:t>，用以</w:t>
      </w:r>
      <w:r w:rsidR="007217E4" w:rsidRPr="00496A25">
        <w:rPr>
          <w:rFonts w:ascii="楷体" w:eastAsia="楷体" w:hAnsi="楷体"/>
          <w:sz w:val="22"/>
          <w:lang w:bidi="zh-TW"/>
        </w:rPr>
        <w:t>判定知识的真假</w:t>
      </w:r>
      <w:r w:rsidRPr="00496A25">
        <w:rPr>
          <w:rFonts w:ascii="楷体" w:eastAsia="楷体" w:hAnsi="楷体" w:hint="eastAsia"/>
          <w:sz w:val="22"/>
          <w:lang w:bidi="zh-TW"/>
        </w:rPr>
        <w:t>。</w:t>
      </w:r>
    </w:p>
    <w:p w14:paraId="36607764" w14:textId="595EB9C7" w:rsidR="00CA4E12" w:rsidRPr="00496A25" w:rsidRDefault="00E271E1" w:rsidP="00ED53E0">
      <w:pPr>
        <w:ind w:leftChars="270" w:left="567" w:firstLineChars="200" w:firstLine="440"/>
        <w:rPr>
          <w:rFonts w:ascii="楷体" w:eastAsia="楷体" w:hAnsi="楷体"/>
          <w:sz w:val="22"/>
          <w:lang w:bidi="zh-TW"/>
        </w:rPr>
      </w:pPr>
      <w:r w:rsidRPr="00496A25">
        <w:rPr>
          <w:rFonts w:ascii="楷体" w:eastAsia="楷体" w:hAnsi="楷体" w:hint="eastAsia"/>
          <w:sz w:val="22"/>
          <w:lang w:bidi="zh-TW"/>
        </w:rPr>
        <w:t>2、充足理由律</w:t>
      </w:r>
    </w:p>
    <w:p w14:paraId="55FFC6DE" w14:textId="05A90FDC" w:rsidR="00D310AE" w:rsidRPr="00496A25" w:rsidRDefault="00D310AE" w:rsidP="00D91429">
      <w:pPr>
        <w:ind w:leftChars="270" w:left="567" w:firstLineChars="200" w:firstLine="440"/>
        <w:rPr>
          <w:rFonts w:ascii="楷体" w:eastAsia="楷体" w:hAnsi="楷体"/>
          <w:sz w:val="22"/>
          <w:lang w:bidi="zh-TW"/>
        </w:rPr>
      </w:pPr>
      <w:r w:rsidRPr="00496A25">
        <w:rPr>
          <w:rFonts w:ascii="楷体" w:eastAsia="楷体" w:hAnsi="楷体"/>
          <w:sz w:val="22"/>
          <w:lang w:bidi="zh-TW"/>
        </w:rPr>
        <w:t>充足理由律是事实性的规律，“任何一个陈述如果是真的，就应该有一个为什么是这样而不是那样的理由”。</w:t>
      </w:r>
      <w:r w:rsidRPr="00496A25">
        <w:rPr>
          <w:rFonts w:ascii="楷体" w:eastAsia="楷体" w:hAnsi="楷体" w:hint="eastAsia"/>
          <w:sz w:val="22"/>
          <w:lang w:bidi="zh-TW"/>
        </w:rPr>
        <w:t>我们说“如果</w:t>
      </w:r>
      <w:r w:rsidRPr="00496A25">
        <w:rPr>
          <w:rFonts w:ascii="楷体" w:eastAsia="楷体" w:hAnsi="楷体"/>
          <w:sz w:val="22"/>
          <w:lang w:bidi="zh-TW"/>
        </w:rPr>
        <w:t xml:space="preserve"> A，那么B”，则A 即是B的充足理由律，虽然A和B之间存在一种必然联系，但A存在与否却是偶然的，A的存在有待 A的充足理由律来加以说明。这样一来，任何事件都需要援引在先的充足理由来解释，这样会导致无限倒退的因果链条，故存在终极原因，他无法用在先的充足理由来证明，他在因果链条之外，</w:t>
      </w:r>
      <w:r w:rsidR="00325486" w:rsidRPr="00496A25">
        <w:rPr>
          <w:rFonts w:ascii="楷体" w:eastAsia="楷体" w:hAnsi="楷体" w:hint="eastAsia"/>
          <w:sz w:val="22"/>
          <w:lang w:bidi="zh-TW"/>
        </w:rPr>
        <w:t>祂</w:t>
      </w:r>
      <w:r w:rsidRPr="00496A25">
        <w:rPr>
          <w:rFonts w:ascii="楷体" w:eastAsia="楷体" w:hAnsi="楷体"/>
          <w:sz w:val="22"/>
          <w:lang w:bidi="zh-TW"/>
        </w:rPr>
        <w:t>就是上帝。从人的有限理性看，事实真理都是综合的，但从上帝的角度来看，这些命题都是分析的，也就是说在上帝那里，所</w:t>
      </w:r>
      <w:r w:rsidR="00AE4264" w:rsidRPr="00496A25">
        <w:rPr>
          <w:rFonts w:ascii="楷体" w:eastAsia="楷体" w:hAnsi="楷体" w:hint="eastAsia"/>
          <w:sz w:val="22"/>
          <w:lang w:bidi="zh-TW"/>
        </w:rPr>
        <w:t>有</w:t>
      </w:r>
      <w:r w:rsidRPr="00496A25">
        <w:rPr>
          <w:rFonts w:ascii="楷体" w:eastAsia="楷体" w:hAnsi="楷体"/>
          <w:sz w:val="22"/>
          <w:lang w:bidi="zh-TW"/>
        </w:rPr>
        <w:t>事实的真理归根究底也是分析的，充足理由律在上帝那里成了“矛盾律”。</w:t>
      </w:r>
    </w:p>
    <w:p w14:paraId="4D33DAD3" w14:textId="77777777" w:rsidR="00E271E1" w:rsidRPr="00496A25" w:rsidRDefault="00E271E1" w:rsidP="00D91429">
      <w:pPr>
        <w:rPr>
          <w:rFonts w:ascii="楷体" w:eastAsia="楷体" w:hAnsi="楷体"/>
          <w:sz w:val="22"/>
          <w:lang w:bidi="zh-TW"/>
        </w:rPr>
      </w:pPr>
    </w:p>
    <w:p w14:paraId="60EE67F7" w14:textId="77777777" w:rsidR="00D91429" w:rsidRPr="00496A25" w:rsidRDefault="00E271E1" w:rsidP="00D91429">
      <w:pPr>
        <w:ind w:leftChars="270" w:left="567" w:firstLineChars="200" w:firstLine="440"/>
        <w:rPr>
          <w:rFonts w:ascii="楷体" w:eastAsia="楷体" w:hAnsi="楷体"/>
          <w:sz w:val="22"/>
          <w:lang w:bidi="zh-TW"/>
        </w:rPr>
      </w:pPr>
      <w:r w:rsidRPr="00496A25">
        <w:rPr>
          <w:rFonts w:ascii="楷体" w:eastAsia="楷体" w:hAnsi="楷体" w:hint="eastAsia"/>
          <w:sz w:val="22"/>
          <w:lang w:bidi="zh-TW"/>
        </w:rPr>
        <w:t>莱布尼茨关于矛盾律和充足理由律的区分是方法论和认识论的区分。与两大逻辑规律相对应的是两类真理和两种方法的区分</w:t>
      </w:r>
      <w:r w:rsidR="00D91429" w:rsidRPr="00496A25">
        <w:rPr>
          <w:rFonts w:ascii="楷体" w:eastAsia="楷体" w:hAnsi="楷体" w:hint="eastAsia"/>
          <w:sz w:val="22"/>
          <w:lang w:bidi="zh-TW"/>
        </w:rPr>
        <w:t>：</w:t>
      </w:r>
    </w:p>
    <w:p w14:paraId="1CC3F3FF" w14:textId="17BDA1A1" w:rsidR="00E271E1" w:rsidRPr="00496A25" w:rsidRDefault="00E271E1" w:rsidP="00D91429">
      <w:pPr>
        <w:ind w:firstLineChars="300" w:firstLine="660"/>
        <w:rPr>
          <w:rFonts w:ascii="楷体" w:eastAsia="楷体" w:hAnsi="楷体"/>
          <w:sz w:val="22"/>
          <w:lang w:bidi="zh-TW"/>
        </w:rPr>
      </w:pPr>
      <w:r w:rsidRPr="00496A25">
        <w:rPr>
          <w:rFonts w:ascii="楷体" w:eastAsia="楷体" w:hAnsi="楷体"/>
          <w:sz w:val="22"/>
          <w:lang w:bidi="zh-TW"/>
        </w:rPr>
        <w:t>1.矛盾律是关于推理规则，它规定的是推理的真理是必然的</w:t>
      </w:r>
    </w:p>
    <w:p w14:paraId="24743D8D" w14:textId="77777777" w:rsidR="00E271E1" w:rsidRPr="00496A25" w:rsidRDefault="00E271E1" w:rsidP="00D91429">
      <w:pPr>
        <w:ind w:leftChars="270" w:left="567" w:firstLineChars="64" w:firstLine="141"/>
        <w:rPr>
          <w:rFonts w:ascii="楷体" w:eastAsia="楷体" w:hAnsi="楷体"/>
          <w:sz w:val="22"/>
          <w:lang w:bidi="zh-TW"/>
        </w:rPr>
      </w:pPr>
      <w:r w:rsidRPr="00496A25">
        <w:rPr>
          <w:rFonts w:ascii="楷体" w:eastAsia="楷体" w:hAnsi="楷体"/>
          <w:sz w:val="22"/>
          <w:lang w:bidi="zh-TW"/>
        </w:rPr>
        <w:t>2.充足理由律是关于事实的规则，它规定的是事实的真理，是偶然</w:t>
      </w:r>
      <w:r w:rsidRPr="00496A25">
        <w:rPr>
          <w:rFonts w:ascii="楷体" w:eastAsia="楷体" w:hAnsi="楷体" w:hint="eastAsia"/>
          <w:sz w:val="22"/>
          <w:lang w:bidi="zh-TW"/>
        </w:rPr>
        <w:t>。</w:t>
      </w:r>
    </w:p>
    <w:p w14:paraId="52FE3AD0" w14:textId="77777777" w:rsidR="00AE4264" w:rsidRPr="00496A25" w:rsidRDefault="00AE4264" w:rsidP="00AE4264">
      <w:pPr>
        <w:rPr>
          <w:rFonts w:ascii="楷体" w:eastAsia="楷体" w:hAnsi="楷体"/>
          <w:sz w:val="22"/>
          <w:lang w:bidi="zh-TW"/>
        </w:rPr>
      </w:pPr>
    </w:p>
    <w:p w14:paraId="4108F1C7" w14:textId="3EFD0360" w:rsidR="00AE4264" w:rsidRPr="00496A25" w:rsidRDefault="00AE4264" w:rsidP="00AE4264">
      <w:pPr>
        <w:rPr>
          <w:rFonts w:ascii="楷体" w:eastAsia="楷体" w:hAnsi="楷体"/>
          <w:sz w:val="22"/>
          <w:lang w:bidi="zh-TW"/>
        </w:rPr>
      </w:pPr>
      <w:r w:rsidRPr="00496A25">
        <w:rPr>
          <w:rFonts w:ascii="楷体" w:eastAsia="楷体" w:hAnsi="楷体" w:hint="eastAsia"/>
          <w:b/>
          <w:bCs/>
          <w:sz w:val="22"/>
          <w:lang w:bidi="zh-TW"/>
        </w:rPr>
        <w:t>（</w:t>
      </w:r>
      <w:r w:rsidR="00944A8A" w:rsidRPr="00496A25">
        <w:rPr>
          <w:rFonts w:ascii="楷体" w:eastAsia="楷体" w:hAnsi="楷体"/>
          <w:b/>
          <w:bCs/>
          <w:sz w:val="22"/>
          <w:lang w:bidi="zh-TW"/>
        </w:rPr>
        <w:t>6</w:t>
      </w:r>
      <w:r w:rsidRPr="00496A25">
        <w:rPr>
          <w:rFonts w:ascii="楷体" w:eastAsia="楷体" w:hAnsi="楷体" w:hint="eastAsia"/>
          <w:b/>
          <w:bCs/>
          <w:sz w:val="22"/>
          <w:lang w:bidi="zh-TW"/>
        </w:rPr>
        <w:t>）神正论</w:t>
      </w:r>
    </w:p>
    <w:p w14:paraId="251958E6" w14:textId="6EA172B4" w:rsidR="00FC2D5D" w:rsidRPr="00496A25" w:rsidRDefault="00FC2D5D" w:rsidP="00D310AE">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（一）自由与必然的关系</w:t>
      </w:r>
    </w:p>
    <w:p w14:paraId="1E2CE75D" w14:textId="7B3027AE" w:rsidR="004772A1" w:rsidRPr="00496A25" w:rsidRDefault="004772A1" w:rsidP="004772A1">
      <w:pPr>
        <w:ind w:leftChars="200" w:left="420" w:firstLineChars="200" w:firstLine="440"/>
        <w:rPr>
          <w:rFonts w:ascii="楷体" w:eastAsia="楷体" w:hAnsi="楷体"/>
          <w:sz w:val="22"/>
          <w:lang w:bidi="zh-TW"/>
        </w:rPr>
      </w:pPr>
      <w:r w:rsidRPr="00496A25">
        <w:rPr>
          <w:rFonts w:ascii="楷体" w:eastAsia="楷体" w:hAnsi="楷体"/>
          <w:sz w:val="22"/>
          <w:lang w:bidi="zh-TW"/>
        </w:rPr>
        <w:t>1.莱布尼茨所理解的必然与自由的关系首先是一种逻辑关系</w:t>
      </w:r>
      <w:r w:rsidR="007C3141" w:rsidRPr="00496A25">
        <w:rPr>
          <w:rFonts w:ascii="楷体" w:eastAsia="楷体" w:hAnsi="楷体" w:hint="eastAsia"/>
          <w:sz w:val="22"/>
          <w:lang w:bidi="zh-TW"/>
        </w:rPr>
        <w:t>：</w:t>
      </w:r>
      <w:r w:rsidRPr="00496A25">
        <w:rPr>
          <w:rFonts w:ascii="楷体" w:eastAsia="楷体" w:hAnsi="楷体"/>
          <w:sz w:val="22"/>
          <w:lang w:bidi="zh-TW"/>
        </w:rPr>
        <w:t>必然等于必然理由，自由等于充足理由。</w:t>
      </w:r>
    </w:p>
    <w:p w14:paraId="3BB48ABD" w14:textId="016F36B3" w:rsidR="004772A1" w:rsidRPr="00496A25" w:rsidRDefault="004772A1" w:rsidP="004772A1">
      <w:pPr>
        <w:ind w:leftChars="200" w:left="420" w:firstLineChars="200" w:firstLine="440"/>
        <w:rPr>
          <w:rFonts w:ascii="楷体" w:eastAsia="楷体" w:hAnsi="楷体"/>
          <w:sz w:val="22"/>
          <w:lang w:bidi="zh-TW"/>
        </w:rPr>
      </w:pPr>
      <w:r w:rsidRPr="00496A25">
        <w:rPr>
          <w:rFonts w:ascii="楷体" w:eastAsia="楷体" w:hAnsi="楷体"/>
          <w:sz w:val="22"/>
          <w:lang w:bidi="zh-TW"/>
        </w:rPr>
        <w:t>2.必然和自由的关系发生在造物主和被造物两个层次上。上帝按照必然理由</w:t>
      </w:r>
      <w:proofErr w:type="gramStart"/>
      <w:r w:rsidRPr="00496A25">
        <w:rPr>
          <w:rFonts w:ascii="楷体" w:eastAsia="楷体" w:hAnsi="楷体"/>
          <w:sz w:val="22"/>
          <w:lang w:bidi="zh-TW"/>
        </w:rPr>
        <w:t>律创造</w:t>
      </w:r>
      <w:proofErr w:type="gramEnd"/>
      <w:r w:rsidRPr="00496A25">
        <w:rPr>
          <w:rFonts w:ascii="楷体" w:eastAsia="楷体" w:hAnsi="楷体"/>
          <w:sz w:val="22"/>
          <w:lang w:bidi="zh-TW"/>
        </w:rPr>
        <w:t>出无数的可能世界，它们彼此和谐。上帝又按照充足理由律，在无数的可能世界中选择一个现实世界</w:t>
      </w:r>
      <w:r w:rsidR="007C3141" w:rsidRPr="00496A25">
        <w:rPr>
          <w:rFonts w:ascii="楷体" w:eastAsia="楷体" w:hAnsi="楷体" w:hint="eastAsia"/>
          <w:sz w:val="22"/>
          <w:lang w:bidi="zh-TW"/>
        </w:rPr>
        <w:t>。</w:t>
      </w:r>
    </w:p>
    <w:p w14:paraId="25C5AEBA" w14:textId="37E58EC3" w:rsidR="0030114C" w:rsidRPr="00496A25" w:rsidRDefault="004772A1" w:rsidP="004772A1">
      <w:pPr>
        <w:ind w:leftChars="200" w:left="420" w:firstLineChars="200" w:firstLine="440"/>
        <w:rPr>
          <w:rFonts w:ascii="楷体" w:eastAsia="楷体" w:hAnsi="楷体"/>
          <w:sz w:val="22"/>
          <w:lang w:bidi="zh-TW"/>
        </w:rPr>
      </w:pPr>
      <w:r w:rsidRPr="00496A25">
        <w:rPr>
          <w:rFonts w:ascii="楷体" w:eastAsia="楷体" w:hAnsi="楷体"/>
          <w:sz w:val="22"/>
          <w:lang w:bidi="zh-TW"/>
        </w:rPr>
        <w:t>3.上帝为什么选择这一个而不是那一个世界的充足理由，依赖上帝的自由意志。</w:t>
      </w:r>
      <w:r w:rsidR="00B43DBF" w:rsidRPr="00496A25">
        <w:rPr>
          <w:rFonts w:ascii="楷体" w:eastAsia="楷体" w:hAnsi="楷体"/>
          <w:sz w:val="22"/>
          <w:lang w:bidi="zh-TW"/>
        </w:rPr>
        <w:t>莱布尼茨</w:t>
      </w:r>
      <w:r w:rsidR="00D310AE" w:rsidRPr="00496A25">
        <w:rPr>
          <w:rFonts w:ascii="楷体" w:eastAsia="楷体" w:hAnsi="楷体"/>
          <w:sz w:val="22"/>
          <w:lang w:bidi="zh-TW"/>
        </w:rPr>
        <w:t>认为，上帝作为全能的造物主，按照必然理由</w:t>
      </w:r>
      <w:proofErr w:type="gramStart"/>
      <w:r w:rsidR="00D310AE" w:rsidRPr="00496A25">
        <w:rPr>
          <w:rFonts w:ascii="楷体" w:eastAsia="楷体" w:hAnsi="楷体"/>
          <w:sz w:val="22"/>
          <w:lang w:bidi="zh-TW"/>
        </w:rPr>
        <w:t>律创造</w:t>
      </w:r>
      <w:proofErr w:type="gramEnd"/>
      <w:r w:rsidR="00D310AE" w:rsidRPr="00496A25">
        <w:rPr>
          <w:rFonts w:ascii="楷体" w:eastAsia="楷体" w:hAnsi="楷体"/>
          <w:sz w:val="22"/>
          <w:lang w:bidi="zh-TW"/>
        </w:rPr>
        <w:t>无限多的可能世界。在可能世界里，凡是不矛盾的东西都可能存在，但不一定现实存在。上帝又按照充足理由律，在无数的可能世界中选择其中一个成为现实世界。由于上帝的意志是全善的，所以现实世界是一切可能世界中最好的世界</w:t>
      </w:r>
      <w:r w:rsidR="0030114C" w:rsidRPr="00496A25">
        <w:rPr>
          <w:rFonts w:ascii="楷体" w:eastAsia="楷体" w:hAnsi="楷体" w:hint="eastAsia"/>
          <w:sz w:val="22"/>
          <w:lang w:bidi="zh-TW"/>
        </w:rPr>
        <w:t>。</w:t>
      </w:r>
    </w:p>
    <w:p w14:paraId="3C398E30" w14:textId="77777777" w:rsidR="00AE0568" w:rsidRPr="00496A25" w:rsidRDefault="00AE0568" w:rsidP="00D310AE">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（二）恶的来源</w:t>
      </w:r>
    </w:p>
    <w:p w14:paraId="55E2DEC7" w14:textId="5BED5DEF" w:rsidR="0030114C" w:rsidRPr="00496A25" w:rsidRDefault="00D310AE" w:rsidP="00D310AE">
      <w:pPr>
        <w:ind w:leftChars="200" w:left="420" w:firstLineChars="200" w:firstLine="440"/>
        <w:rPr>
          <w:rFonts w:ascii="楷体" w:eastAsia="楷体" w:hAnsi="楷体"/>
          <w:sz w:val="22"/>
          <w:lang w:bidi="zh-TW"/>
        </w:rPr>
      </w:pPr>
      <w:r w:rsidRPr="00496A25">
        <w:rPr>
          <w:rFonts w:ascii="楷体" w:eastAsia="楷体" w:hAnsi="楷体"/>
          <w:sz w:val="22"/>
          <w:lang w:bidi="zh-TW"/>
        </w:rPr>
        <w:t>既然我们的世界是最好的世界，现实中为什么充满恶呢? 为了解决这个问题，</w:t>
      </w:r>
      <w:r w:rsidR="00B43DBF" w:rsidRPr="00496A25">
        <w:rPr>
          <w:rFonts w:ascii="楷体" w:eastAsia="楷体" w:hAnsi="楷体"/>
          <w:sz w:val="22"/>
          <w:lang w:bidi="zh-TW"/>
        </w:rPr>
        <w:t>莱布尼茨</w:t>
      </w:r>
      <w:r w:rsidRPr="00496A25">
        <w:rPr>
          <w:rFonts w:ascii="楷体" w:eastAsia="楷体" w:hAnsi="楷体"/>
          <w:sz w:val="22"/>
          <w:lang w:bidi="zh-TW"/>
        </w:rPr>
        <w:t>提出他的神正论为上帝的</w:t>
      </w:r>
      <w:r w:rsidR="0030114C" w:rsidRPr="00496A25">
        <w:rPr>
          <w:rFonts w:ascii="楷体" w:eastAsia="楷体" w:hAnsi="楷体" w:hint="eastAsia"/>
          <w:sz w:val="22"/>
          <w:lang w:bidi="zh-TW"/>
        </w:rPr>
        <w:t>全善</w:t>
      </w:r>
      <w:r w:rsidRPr="00496A25">
        <w:rPr>
          <w:rFonts w:ascii="楷体" w:eastAsia="楷体" w:hAnsi="楷体"/>
          <w:sz w:val="22"/>
          <w:lang w:bidi="zh-TW"/>
        </w:rPr>
        <w:t>和全能进行辩护</w:t>
      </w:r>
      <w:r w:rsidR="00AE0568" w:rsidRPr="00496A25">
        <w:rPr>
          <w:rFonts w:ascii="楷体" w:eastAsia="楷体" w:hAnsi="楷体" w:hint="eastAsia"/>
          <w:sz w:val="22"/>
          <w:lang w:bidi="zh-TW"/>
        </w:rPr>
        <w:t>：</w:t>
      </w:r>
      <w:r w:rsidR="0030114C" w:rsidRPr="00496A25">
        <w:rPr>
          <w:rFonts w:ascii="楷体" w:eastAsia="楷体" w:hAnsi="楷体" w:hint="eastAsia"/>
          <w:sz w:val="22"/>
          <w:lang w:bidi="zh-TW"/>
        </w:rPr>
        <w:t xml:space="preserve"> </w:t>
      </w:r>
    </w:p>
    <w:p w14:paraId="5AFE3317" w14:textId="5F297E65" w:rsidR="00D310AE" w:rsidRPr="00496A25" w:rsidRDefault="00D310AE" w:rsidP="00D310AE">
      <w:pPr>
        <w:ind w:leftChars="200" w:left="420" w:firstLineChars="200" w:firstLine="440"/>
        <w:rPr>
          <w:rFonts w:ascii="楷体" w:eastAsia="楷体" w:hAnsi="楷体"/>
          <w:sz w:val="22"/>
          <w:lang w:bidi="zh-TW"/>
        </w:rPr>
      </w:pPr>
      <w:r w:rsidRPr="00496A25">
        <w:rPr>
          <w:rFonts w:ascii="楷体" w:eastAsia="楷体" w:hAnsi="楷体"/>
          <w:sz w:val="22"/>
          <w:lang w:bidi="zh-TW"/>
        </w:rPr>
        <w:t>首先，不完美是必然存在的，因为“上帝不可能把一切都给被造物，除非他把被造物变成上帝”。</w:t>
      </w:r>
      <w:proofErr w:type="gramStart"/>
      <w:r w:rsidRPr="00496A25">
        <w:rPr>
          <w:rFonts w:ascii="楷体" w:eastAsia="楷体" w:hAnsi="楷体"/>
          <w:sz w:val="22"/>
          <w:lang w:bidi="zh-TW"/>
        </w:rPr>
        <w:t>恶不是</w:t>
      </w:r>
      <w:proofErr w:type="gramEnd"/>
      <w:r w:rsidRPr="00496A25">
        <w:rPr>
          <w:rFonts w:ascii="楷体" w:eastAsia="楷体" w:hAnsi="楷体"/>
          <w:sz w:val="22"/>
          <w:lang w:bidi="zh-TW"/>
        </w:rPr>
        <w:t>某种实体性存在，并非上帝创造的，</w:t>
      </w:r>
      <w:r w:rsidRPr="00496A25">
        <w:rPr>
          <w:rFonts w:ascii="楷体" w:eastAsia="楷体" w:hAnsi="楷体" w:hint="eastAsia"/>
          <w:sz w:val="22"/>
          <w:lang w:bidi="zh-TW"/>
        </w:rPr>
        <w:t>它只是完满性的缺乏。</w:t>
      </w:r>
    </w:p>
    <w:p w14:paraId="055DA2B2" w14:textId="64FAECE5" w:rsidR="00644AFF" w:rsidRPr="00496A25" w:rsidRDefault="00D310AE" w:rsidP="00D310AE">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其次，恶是为了衬托善而存在，若未尝过苦，则没有甜的喜悦。恶是以有限的眼光看局部的结果，恶是为了善的整体目的及其实现而存在，所以从整体上看，恶也是好的。好比一副美画，如果只审视有限的局部，它无非是一堆混乱的色彩，毫无技巧地涂抹在上面，可如果从正确的角度来看</w:t>
      </w:r>
      <w:proofErr w:type="gramStart"/>
      <w:r w:rsidRPr="00496A25">
        <w:rPr>
          <w:rFonts w:ascii="楷体" w:eastAsia="楷体" w:hAnsi="楷体" w:hint="eastAsia"/>
          <w:sz w:val="22"/>
          <w:lang w:bidi="zh-TW"/>
        </w:rPr>
        <w:t>整副画你</w:t>
      </w:r>
      <w:proofErr w:type="gramEnd"/>
      <w:r w:rsidRPr="00496A25">
        <w:rPr>
          <w:rFonts w:ascii="楷体" w:eastAsia="楷体" w:hAnsi="楷体" w:hint="eastAsia"/>
          <w:sz w:val="22"/>
          <w:lang w:bidi="zh-TW"/>
        </w:rPr>
        <w:t>会发现它是一副了不起的艺术作品，而这幅艺术作品肯定是带有阴影的。</w:t>
      </w:r>
    </w:p>
    <w:p w14:paraId="7A0A9752" w14:textId="3F401915" w:rsidR="00F13C32" w:rsidRPr="00496A25" w:rsidRDefault="00BF36DE" w:rsidP="00F13C32">
      <w:pPr>
        <w:ind w:leftChars="200" w:left="420" w:firstLineChars="200" w:firstLine="440"/>
        <w:rPr>
          <w:rFonts w:ascii="楷体" w:eastAsia="楷体" w:hAnsi="楷体"/>
          <w:sz w:val="22"/>
          <w:lang w:bidi="zh-TW"/>
        </w:rPr>
      </w:pPr>
      <w:r w:rsidRPr="00496A25">
        <w:rPr>
          <w:rFonts w:ascii="楷体" w:eastAsia="楷体" w:hAnsi="楷体" w:hint="eastAsia"/>
          <w:sz w:val="22"/>
          <w:lang w:bidi="zh-TW"/>
        </w:rPr>
        <w:t>第三</w:t>
      </w:r>
      <w:r w:rsidR="00F13C32" w:rsidRPr="00496A25">
        <w:rPr>
          <w:rFonts w:ascii="楷体" w:eastAsia="楷体" w:hAnsi="楷体" w:hint="eastAsia"/>
          <w:sz w:val="22"/>
          <w:lang w:bidi="zh-TW"/>
        </w:rPr>
        <w:t>，</w:t>
      </w:r>
      <w:r w:rsidR="00F13C32" w:rsidRPr="00496A25">
        <w:rPr>
          <w:rFonts w:ascii="楷体" w:eastAsia="楷体" w:hAnsi="楷体"/>
          <w:sz w:val="22"/>
          <w:lang w:bidi="zh-TW"/>
        </w:rPr>
        <w:t>人类看到</w:t>
      </w:r>
      <w:proofErr w:type="gramStart"/>
      <w:r w:rsidR="00F13C32" w:rsidRPr="00496A25">
        <w:rPr>
          <w:rFonts w:ascii="楷体" w:eastAsia="楷体" w:hAnsi="楷体"/>
          <w:sz w:val="22"/>
          <w:lang w:bidi="zh-TW"/>
        </w:rPr>
        <w:t>的恶可分为</w:t>
      </w:r>
      <w:proofErr w:type="gramEnd"/>
      <w:r w:rsidR="00F13C32" w:rsidRPr="00496A25">
        <w:rPr>
          <w:rFonts w:ascii="楷体" w:eastAsia="楷体" w:hAnsi="楷体"/>
          <w:sz w:val="22"/>
          <w:lang w:bidi="zh-TW"/>
        </w:rPr>
        <w:t>两种: 物理的恶和伦理的恶。物理的恶是一些突发的对人有害的事件</w:t>
      </w:r>
      <w:r w:rsidR="00F13C32" w:rsidRPr="00496A25">
        <w:rPr>
          <w:rFonts w:ascii="楷体" w:eastAsia="楷体" w:hAnsi="楷体" w:hint="eastAsia"/>
          <w:sz w:val="22"/>
          <w:lang w:bidi="zh-TW"/>
        </w:rPr>
        <w:t>；</w:t>
      </w:r>
      <w:r w:rsidR="00F13C32" w:rsidRPr="00496A25">
        <w:rPr>
          <w:rFonts w:ascii="楷体" w:eastAsia="楷体" w:hAnsi="楷体"/>
          <w:sz w:val="22"/>
          <w:lang w:bidi="zh-TW"/>
        </w:rPr>
        <w:t>伦理的恶是由人的自由意志的不适当的选择所造成的。在被造物层次上发生的偶然事件都有充足理由，不论是物理</w:t>
      </w:r>
      <w:r w:rsidR="00F13C32" w:rsidRPr="00496A25">
        <w:rPr>
          <w:rFonts w:ascii="楷体" w:eastAsia="楷体" w:hAnsi="楷体" w:hint="eastAsia"/>
          <w:sz w:val="22"/>
          <w:lang w:bidi="zh-TW"/>
        </w:rPr>
        <w:t>的</w:t>
      </w:r>
      <w:proofErr w:type="gramStart"/>
      <w:r w:rsidR="00F13C32" w:rsidRPr="00496A25">
        <w:rPr>
          <w:rFonts w:ascii="楷体" w:eastAsia="楷体" w:hAnsi="楷体" w:hint="eastAsia"/>
          <w:sz w:val="22"/>
          <w:lang w:bidi="zh-TW"/>
        </w:rPr>
        <w:t>恶还是</w:t>
      </w:r>
      <w:proofErr w:type="gramEnd"/>
      <w:r w:rsidR="00F13C32" w:rsidRPr="00496A25">
        <w:rPr>
          <w:rFonts w:ascii="楷体" w:eastAsia="楷体" w:hAnsi="楷体" w:hint="eastAsia"/>
          <w:sz w:val="22"/>
          <w:lang w:bidi="zh-TW"/>
        </w:rPr>
        <w:t>伦理的恶，都属于上帝创造的和谐的秩序，因而是善的。</w:t>
      </w:r>
    </w:p>
    <w:p w14:paraId="6728B2B8" w14:textId="73F3AADF" w:rsidR="00BF36DE" w:rsidRPr="00496A25" w:rsidRDefault="00902288" w:rsidP="00F13C32">
      <w:pPr>
        <w:ind w:leftChars="200" w:left="420" w:firstLineChars="200" w:firstLine="440"/>
        <w:rPr>
          <w:rFonts w:ascii="楷体" w:eastAsia="楷体" w:hAnsi="楷体"/>
          <w:b/>
          <w:bCs/>
          <w:sz w:val="22"/>
          <w:lang w:bidi="zh-TW"/>
        </w:rPr>
      </w:pPr>
      <w:r w:rsidRPr="00496A25">
        <w:rPr>
          <w:rFonts w:ascii="楷体" w:eastAsia="楷体" w:hAnsi="楷体" w:hint="eastAsia"/>
          <w:sz w:val="22"/>
          <w:lang w:bidi="zh-TW"/>
        </w:rPr>
        <w:t>最后，</w:t>
      </w:r>
      <w:r w:rsidR="00F13C32" w:rsidRPr="00496A25">
        <w:rPr>
          <w:rFonts w:ascii="楷体" w:eastAsia="楷体" w:hAnsi="楷体"/>
          <w:sz w:val="22"/>
          <w:lang w:bidi="zh-TW"/>
        </w:rPr>
        <w:t>人的自由在于善恶的选择，并因选择的结果而受到上帝的报偿或惩罚。上帝惩恶扬善的公正只有在人自由选择的情况下才能显示出来。</w:t>
      </w:r>
    </w:p>
    <w:p w14:paraId="54ED80B4" w14:textId="77777777" w:rsidR="00D310AE" w:rsidRPr="00496A25" w:rsidRDefault="00D310AE" w:rsidP="00D310AE">
      <w:pPr>
        <w:ind w:leftChars="200" w:left="420" w:firstLineChars="200" w:firstLine="440"/>
        <w:rPr>
          <w:rFonts w:ascii="楷体" w:eastAsia="楷体" w:hAnsi="楷体"/>
          <w:sz w:val="22"/>
          <w:lang w:bidi="zh-TW"/>
        </w:rPr>
      </w:pPr>
      <w:r w:rsidRPr="00496A25">
        <w:rPr>
          <w:rFonts w:ascii="楷体" w:eastAsia="楷体" w:hAnsi="楷体"/>
          <w:sz w:val="22"/>
          <w:lang w:bidi="zh-TW"/>
        </w:rPr>
        <w:t>[思考题:梳理从笛卡尔到斯宾诺莎，再到莱布尼茨的理性主义发展脉络]</w:t>
      </w:r>
    </w:p>
    <w:p w14:paraId="2C4AF127" w14:textId="7A43D720" w:rsidR="00672A3A" w:rsidRPr="00672A3A" w:rsidRDefault="001D7AAA" w:rsidP="00672A3A">
      <w:pPr>
        <w:ind w:left="440" w:hangingChars="200" w:hanging="440"/>
        <w:rPr>
          <w:rFonts w:ascii="华文楷体" w:eastAsia="华文楷体" w:hAnsi="华文楷体"/>
          <w:sz w:val="22"/>
          <w:lang w:bidi="zh-TW"/>
        </w:rPr>
      </w:pPr>
      <w:r>
        <w:rPr>
          <w:rFonts w:ascii="华文楷体" w:eastAsia="华文楷体" w:hAnsi="华文楷体" w:hint="eastAsia"/>
          <w:sz w:val="22"/>
          <w:lang w:bidi="zh-TW"/>
        </w:rPr>
        <w:t>（</w:t>
      </w:r>
      <w:r w:rsidR="00944A8A">
        <w:rPr>
          <w:rFonts w:ascii="华文楷体" w:eastAsia="华文楷体" w:hAnsi="华文楷体"/>
          <w:sz w:val="22"/>
          <w:lang w:bidi="zh-TW"/>
        </w:rPr>
        <w:t>7</w:t>
      </w:r>
      <w:r>
        <w:rPr>
          <w:rFonts w:ascii="华文楷体" w:eastAsia="华文楷体" w:hAnsi="华文楷体" w:hint="eastAsia"/>
          <w:sz w:val="22"/>
          <w:lang w:bidi="zh-TW"/>
        </w:rPr>
        <w:t>）</w:t>
      </w:r>
      <w:r w:rsidR="00672A3A" w:rsidRPr="00672A3A">
        <w:rPr>
          <w:rFonts w:ascii="华文楷体" w:eastAsia="华文楷体" w:hAnsi="华文楷体" w:hint="eastAsia"/>
          <w:sz w:val="22"/>
          <w:lang w:bidi="zh-TW"/>
        </w:rPr>
        <w:t>莱布尼茨</w:t>
      </w:r>
      <w:r>
        <w:rPr>
          <w:rFonts w:ascii="华文楷体" w:eastAsia="华文楷体" w:hAnsi="华文楷体" w:hint="eastAsia"/>
          <w:sz w:val="22"/>
          <w:lang w:bidi="zh-TW"/>
        </w:rPr>
        <w:t>—</w:t>
      </w:r>
      <w:r w:rsidR="00672A3A" w:rsidRPr="00672A3A">
        <w:rPr>
          <w:rFonts w:ascii="华文楷体" w:eastAsia="华文楷体" w:hAnsi="华文楷体"/>
          <w:sz w:val="22"/>
          <w:lang w:bidi="zh-TW"/>
        </w:rPr>
        <w:t>沃尔夫体系</w:t>
      </w:r>
    </w:p>
    <w:p w14:paraId="52121DBD" w14:textId="60ED22D8" w:rsidR="00672A3A" w:rsidRPr="00B368E3" w:rsidRDefault="00672A3A" w:rsidP="001D7AAA">
      <w:pPr>
        <w:ind w:leftChars="200" w:left="420" w:firstLineChars="200" w:firstLine="360"/>
        <w:rPr>
          <w:rFonts w:asciiTheme="majorHAnsi" w:eastAsiaTheme="majorHAnsi" w:hAnsiTheme="majorHAnsi"/>
          <w:sz w:val="18"/>
          <w:szCs w:val="18"/>
          <w:lang w:bidi="zh-TW"/>
        </w:rPr>
      </w:pPr>
      <w:r w:rsidRPr="00B368E3">
        <w:rPr>
          <w:rFonts w:asciiTheme="majorHAnsi" w:eastAsiaTheme="majorHAnsi" w:hAnsiTheme="majorHAnsi" w:hint="eastAsia"/>
          <w:sz w:val="18"/>
          <w:szCs w:val="18"/>
          <w:lang w:bidi="zh-TW"/>
        </w:rPr>
        <w:t>莱布尼茨是试图建立形而上学体系的第一个近代德国哲学家，但他的著作都是用拉丁文和法文写成的，而且大都只是一些发表于各刊物的书信和文章。莱布尼茨哲学的直接继承人是德国哲学家沃尔夫。沃尔夫全盘继承了莱布尼茨的“单子论”的思想，在理论上并没有什么新的建树，他的主要贡献在于使莱布尼茨的哲学进一步系统化、通俗化，使之层次分明、条理清楚更容易为广大读者所接受，同时由于他在德国第一次用德文撰写哲学著作更使莱布尼茨的思想得到广泛传播</w:t>
      </w:r>
      <w:r w:rsidR="001D7AAA" w:rsidRPr="00B368E3">
        <w:rPr>
          <w:rFonts w:asciiTheme="majorHAnsi" w:eastAsiaTheme="majorHAnsi" w:hAnsiTheme="majorHAnsi" w:hint="eastAsia"/>
          <w:sz w:val="18"/>
          <w:szCs w:val="18"/>
          <w:lang w:bidi="zh-TW"/>
        </w:rPr>
        <w:t>。</w:t>
      </w:r>
    </w:p>
    <w:p w14:paraId="0DAD09D6" w14:textId="77777777" w:rsidR="00B368E3" w:rsidRPr="00B368E3" w:rsidRDefault="00672A3A" w:rsidP="00B368E3">
      <w:pPr>
        <w:ind w:leftChars="200" w:left="420" w:firstLineChars="200" w:firstLine="360"/>
        <w:rPr>
          <w:rFonts w:asciiTheme="majorHAnsi" w:eastAsiaTheme="majorHAnsi" w:hAnsiTheme="majorHAnsi"/>
          <w:sz w:val="18"/>
          <w:szCs w:val="18"/>
          <w:lang w:bidi="zh-TW"/>
        </w:rPr>
      </w:pPr>
      <w:r w:rsidRPr="00B368E3">
        <w:rPr>
          <w:rFonts w:asciiTheme="majorHAnsi" w:eastAsiaTheme="majorHAnsi" w:hAnsiTheme="majorHAnsi" w:hint="eastAsia"/>
          <w:sz w:val="18"/>
          <w:szCs w:val="18"/>
          <w:lang w:bidi="zh-TW"/>
        </w:rPr>
        <w:t>沃尔夫对莱布尼茨哲学的另一个贡献是对哲学作了系统的分类，把哲学分为理论哲学和实践哲学。前者又包括逻辑学和形而上学</w:t>
      </w:r>
      <w:r w:rsidRPr="00B368E3">
        <w:rPr>
          <w:rFonts w:asciiTheme="majorHAnsi" w:eastAsiaTheme="majorHAnsi" w:hAnsiTheme="majorHAnsi"/>
          <w:sz w:val="18"/>
          <w:szCs w:val="18"/>
          <w:lang w:bidi="zh-TW"/>
        </w:rPr>
        <w:t>(包括本体论、</w:t>
      </w:r>
      <w:proofErr w:type="gramStart"/>
      <w:r w:rsidRPr="00B368E3">
        <w:rPr>
          <w:rFonts w:asciiTheme="majorHAnsi" w:eastAsiaTheme="majorHAnsi" w:hAnsiTheme="majorHAnsi"/>
          <w:sz w:val="18"/>
          <w:szCs w:val="18"/>
          <w:lang w:bidi="zh-TW"/>
        </w:rPr>
        <w:t>宇审论</w:t>
      </w:r>
      <w:proofErr w:type="gramEnd"/>
      <w:r w:rsidRPr="00B368E3">
        <w:rPr>
          <w:rFonts w:asciiTheme="majorHAnsi" w:eastAsiaTheme="majorHAnsi" w:hAnsiTheme="majorHAnsi"/>
          <w:sz w:val="18"/>
          <w:szCs w:val="18"/>
          <w:lang w:bidi="zh-TW"/>
        </w:rPr>
        <w:t>、理性灵魂学、自然神学)，后者则包括自然法、道德学、政治学、经济学。沃尔夫用德文和拉丁文写了各学科的专著，这些书在德国和欧洲各大学作为教科书曾被广泛采用，对18、19世纪德国，乃至欧洲的思想界产生较大</w:t>
      </w:r>
      <w:r w:rsidR="00B368E3" w:rsidRPr="00B368E3">
        <w:rPr>
          <w:rFonts w:asciiTheme="majorHAnsi" w:eastAsiaTheme="majorHAnsi" w:hAnsiTheme="majorHAnsi" w:hint="eastAsia"/>
          <w:sz w:val="18"/>
          <w:szCs w:val="18"/>
          <w:lang w:bidi="zh-TW"/>
        </w:rPr>
        <w:t>的影响。</w:t>
      </w:r>
    </w:p>
    <w:p w14:paraId="1C0BBAD2" w14:textId="7ED4F85E" w:rsidR="00672A3A" w:rsidRDefault="00B368E3" w:rsidP="00B368E3">
      <w:pPr>
        <w:ind w:leftChars="200" w:left="420" w:firstLineChars="200" w:firstLine="360"/>
        <w:rPr>
          <w:rFonts w:asciiTheme="majorHAnsi" w:eastAsiaTheme="majorHAnsi" w:hAnsiTheme="majorHAnsi"/>
          <w:sz w:val="18"/>
          <w:szCs w:val="18"/>
          <w:lang w:bidi="zh-TW"/>
        </w:rPr>
      </w:pPr>
      <w:r w:rsidRPr="00B368E3">
        <w:rPr>
          <w:rFonts w:asciiTheme="majorHAnsi" w:eastAsiaTheme="majorHAnsi" w:hAnsiTheme="majorHAnsi" w:hint="eastAsia"/>
          <w:sz w:val="18"/>
          <w:szCs w:val="18"/>
          <w:lang w:bidi="zh-TW"/>
        </w:rPr>
        <w:t>沃尔夫在把莱布尼茨学说系统化时，继承和发展了莱布尼茨的唯心主义和神学观点，抛弃了莱布尼茨哲学中的辩证法因素，使莱布尼茨</w:t>
      </w:r>
      <w:r w:rsidRPr="00B368E3">
        <w:rPr>
          <w:rFonts w:asciiTheme="majorHAnsi" w:eastAsiaTheme="majorHAnsi" w:hAnsiTheme="majorHAnsi"/>
          <w:sz w:val="18"/>
          <w:szCs w:val="18"/>
          <w:lang w:bidi="zh-TW"/>
        </w:rPr>
        <w:t>-沃尔夫体系完全形而上学化了。如沃尔夫把莱布尼茨“前定和谐”说简单解释成浅薄的目的论，据此推论，老鼠被创造出来就是为了给猫吃的</w:t>
      </w:r>
      <w:r w:rsidRPr="00B368E3">
        <w:rPr>
          <w:rFonts w:asciiTheme="majorHAnsi" w:eastAsiaTheme="majorHAnsi" w:hAnsiTheme="majorHAnsi" w:hint="eastAsia"/>
          <w:sz w:val="18"/>
          <w:szCs w:val="18"/>
          <w:lang w:bidi="zh-TW"/>
        </w:rPr>
        <w:t>。</w:t>
      </w:r>
      <w:r w:rsidRPr="00B368E3">
        <w:rPr>
          <w:rFonts w:asciiTheme="majorHAnsi" w:eastAsiaTheme="majorHAnsi" w:hAnsiTheme="majorHAnsi"/>
          <w:sz w:val="18"/>
          <w:szCs w:val="18"/>
          <w:lang w:bidi="zh-TW"/>
        </w:rPr>
        <w:t>黑格尔认为，沃尔夫的哲学体系的基调是“理智形而上学的独断论”康德所针对的，主要是沃尔夫的独断论。</w:t>
      </w:r>
    </w:p>
    <w:p w14:paraId="50436D21" w14:textId="77777777" w:rsidR="00BF578D" w:rsidRPr="00B368E3" w:rsidRDefault="00BF578D" w:rsidP="00B368E3">
      <w:pPr>
        <w:ind w:leftChars="200" w:left="420" w:firstLineChars="200" w:firstLine="360"/>
        <w:rPr>
          <w:rFonts w:asciiTheme="majorHAnsi" w:eastAsiaTheme="majorHAnsi" w:hAnsiTheme="majorHAnsi"/>
          <w:sz w:val="18"/>
          <w:szCs w:val="18"/>
          <w:lang w:bidi="zh-TW"/>
        </w:rPr>
      </w:pPr>
    </w:p>
    <w:p w14:paraId="18A969B5"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十七、简述莱布尼茨的单子论。</w:t>
      </w:r>
    </w:p>
    <w:p w14:paraId="364911EE" w14:textId="77777777" w:rsidR="00BF578D" w:rsidRPr="00BF578D" w:rsidRDefault="00BF578D" w:rsidP="00BF578D">
      <w:pPr>
        <w:numPr>
          <w:ilvl w:val="0"/>
          <w:numId w:val="30"/>
        </w:num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单子的特性。莱布尼茨关于单子的定义是，“单子只是一种组成复合物的单纯实体，单纯就是没有部分的意思。”也就是说，单子是单纯的精神实体。单纯性是单子的基本规定，莱布尼茨由此推演出了单子的一系列特性。①复多性。单子是无限多的，因为世界上的事物都是复合的和无限的。因而组成这些事物的单纯实体是无限多个。</w:t>
      </w:r>
    </w:p>
    <w:p w14:paraId="2C41B4C0"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②永恒性。单子是单纯的实体，因而没有广延、形状或部分，所以是不可分的，这就是说，单子不会像自然事物那样，通过各个部分的组合而产生，通过各个部分的分解而消灭，因此，单子的产生与消灭只能出于上帝的创造与毁灭。</w:t>
      </w:r>
    </w:p>
    <w:p w14:paraId="6FBFE2B1"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③单子之间相互独立。单子是单纯的，没有广延或部分就不可能有什么东西可以进入其内部而造成变化，单子的偶性也不可能离开实体而进入其它的单子，“单子并没有可供某物出入的窗户”。</w:t>
      </w:r>
    </w:p>
    <w:p w14:paraId="2F68A24D"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④质的区别，单子是单纯的，没有广延因而相互之间不存在量的差别，而只存在质的区别，莱布尼茨提出了普遍差别原则，认为每个单子必须与任何个别的单子不同。</w:t>
      </w:r>
    </w:p>
    <w:p w14:paraId="5C274381"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⑤单子是原因。单子是单纯的，没有部分，因而它的变化和发展不可能来自外部，只能出于它自己的内部原因。（莱布尼茨将单子的这种内在的原则和能动的本性称之为“力”，每个单子都是一个“力的中心”，它表现为“欲求”，单子就是在“欲求”的推动下自己实现自己的本性的。）</w:t>
      </w:r>
    </w:p>
    <w:p w14:paraId="69559C67" w14:textId="77777777" w:rsidR="00BF578D" w:rsidRPr="00BF578D" w:rsidRDefault="00BF578D" w:rsidP="00BF578D">
      <w:pPr>
        <w:numPr>
          <w:ilvl w:val="0"/>
          <w:numId w:val="30"/>
        </w:num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单子的等级。单词作为单纯的精神实体，具有知觉和表象的能力。每一单子都能表象其它一切事物。单子能够凭这种能力像一面镜子一样反映整个宇宙，由于每个单子知觉的清晰程度不同，它们都以自己的方式表现宇宙，因而就构成了相互之间质的区别，单子之间就可以划分为无限多的等级，最高的单子是上帝，其它一切单子为上帝所创造。</w:t>
      </w:r>
    </w:p>
    <w:p w14:paraId="145E14E1" w14:textId="77777777" w:rsidR="00BF578D" w:rsidRPr="00BF578D" w:rsidRDefault="00BF578D" w:rsidP="00BF578D">
      <w:pPr>
        <w:numPr>
          <w:ilvl w:val="0"/>
          <w:numId w:val="30"/>
        </w:num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连续性原则。在单子与单子之间。存在着无限多等级的单子，因而在相邻的两个单词之间，一方面有差别，另一方面其差别又是无限小的，因而整体是连续的，不仅如此，每个单子从一种知觉到另一种知觉的发展，也具有连续性，莱布尼茨提出了“连续性原则”，认为自然界从不飞跃。</w:t>
      </w:r>
    </w:p>
    <w:p w14:paraId="7853C012" w14:textId="77777777" w:rsidR="00BF578D" w:rsidRPr="00BF578D" w:rsidRDefault="00BF578D" w:rsidP="00BF578D">
      <w:pPr>
        <w:numPr>
          <w:ilvl w:val="0"/>
          <w:numId w:val="30"/>
        </w:num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预定和谐</w:t>
      </w:r>
    </w:p>
    <w:p w14:paraId="3FFC658E"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上帝在创造每一个单子的时候就已经预见了一切单子的全部发展情况，他在安排好了每个单子各自独立的发展变化的同时，也使其余的单子各自</w:t>
      </w:r>
      <w:proofErr w:type="gramStart"/>
      <w:r w:rsidRPr="00BF578D">
        <w:rPr>
          <w:rFonts w:asciiTheme="majorHAnsi" w:eastAsiaTheme="majorHAnsi" w:hAnsiTheme="majorHAnsi" w:hint="eastAsia"/>
          <w:sz w:val="18"/>
          <w:szCs w:val="18"/>
          <w:lang w:bidi="zh-TW"/>
        </w:rPr>
        <w:t>作出</w:t>
      </w:r>
      <w:proofErr w:type="gramEnd"/>
      <w:r w:rsidRPr="00BF578D">
        <w:rPr>
          <w:rFonts w:asciiTheme="majorHAnsi" w:eastAsiaTheme="majorHAnsi" w:hAnsiTheme="majorHAnsi" w:hint="eastAsia"/>
          <w:sz w:val="18"/>
          <w:szCs w:val="18"/>
          <w:lang w:bidi="zh-TW"/>
        </w:rPr>
        <w:t>相应的变化，因而全部单子的变化发展就自然而然地和谐一致，始终保持着整体的连续性。</w:t>
      </w:r>
    </w:p>
    <w:p w14:paraId="50D0CB88" w14:textId="77777777" w:rsidR="00BF578D" w:rsidRPr="00BF578D" w:rsidRDefault="00BF578D" w:rsidP="00BF578D">
      <w:pPr>
        <w:ind w:left="360" w:hangingChars="200" w:hanging="360"/>
        <w:rPr>
          <w:rFonts w:asciiTheme="majorHAnsi" w:eastAsiaTheme="majorHAnsi" w:hAnsiTheme="majorHAnsi"/>
          <w:sz w:val="18"/>
          <w:szCs w:val="18"/>
          <w:lang w:bidi="zh-TW"/>
        </w:rPr>
      </w:pPr>
    </w:p>
    <w:p w14:paraId="751CFD2A"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十五、试析霍布斯“哲学是推理的知识”</w:t>
      </w:r>
    </w:p>
    <w:p w14:paraId="74292F83"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 xml:space="preserve"> </w:t>
      </w:r>
      <w:r w:rsidRPr="00BF578D">
        <w:rPr>
          <w:rFonts w:asciiTheme="majorHAnsi" w:eastAsiaTheme="majorHAnsi" w:hAnsiTheme="majorHAnsi"/>
          <w:sz w:val="18"/>
          <w:szCs w:val="18"/>
          <w:lang w:bidi="zh-TW"/>
        </w:rPr>
        <w:t xml:space="preserve">        </w:t>
      </w:r>
      <w:r w:rsidRPr="00BF578D">
        <w:rPr>
          <w:rFonts w:asciiTheme="majorHAnsi" w:eastAsiaTheme="majorHAnsi" w:hAnsiTheme="majorHAnsi" w:hint="eastAsia"/>
          <w:sz w:val="18"/>
          <w:szCs w:val="18"/>
          <w:lang w:bidi="zh-TW"/>
        </w:rPr>
        <w:t>霍布斯认为，哲学就是由因及果和由</w:t>
      </w:r>
      <w:proofErr w:type="gramStart"/>
      <w:r w:rsidRPr="00BF578D">
        <w:rPr>
          <w:rFonts w:asciiTheme="majorHAnsi" w:eastAsiaTheme="majorHAnsi" w:hAnsiTheme="majorHAnsi" w:hint="eastAsia"/>
          <w:sz w:val="18"/>
          <w:szCs w:val="18"/>
          <w:lang w:bidi="zh-TW"/>
        </w:rPr>
        <w:t>果溯因</w:t>
      </w:r>
      <w:proofErr w:type="gramEnd"/>
      <w:r w:rsidRPr="00BF578D">
        <w:rPr>
          <w:rFonts w:asciiTheme="majorHAnsi" w:eastAsiaTheme="majorHAnsi" w:hAnsiTheme="majorHAnsi" w:hint="eastAsia"/>
          <w:sz w:val="18"/>
          <w:szCs w:val="18"/>
          <w:lang w:bidi="zh-TW"/>
        </w:rPr>
        <w:t>的推理的知识。于是，他从推理即加减这一基本思想出发，断定哲学的方法论就是分析和综合。</w:t>
      </w:r>
    </w:p>
    <w:p w14:paraId="6B10AD26"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 xml:space="preserve"> </w:t>
      </w:r>
      <w:r w:rsidRPr="00BF578D">
        <w:rPr>
          <w:rFonts w:asciiTheme="majorHAnsi" w:eastAsiaTheme="majorHAnsi" w:hAnsiTheme="majorHAnsi"/>
          <w:sz w:val="18"/>
          <w:szCs w:val="18"/>
          <w:lang w:bidi="zh-TW"/>
        </w:rPr>
        <w:t xml:space="preserve">       </w:t>
      </w:r>
      <w:r w:rsidRPr="00BF578D">
        <w:rPr>
          <w:rFonts w:asciiTheme="majorHAnsi" w:eastAsiaTheme="majorHAnsi" w:hAnsiTheme="majorHAnsi" w:hint="eastAsia"/>
          <w:sz w:val="18"/>
          <w:szCs w:val="18"/>
          <w:lang w:bidi="zh-TW"/>
        </w:rPr>
        <w:t>霍布斯所说的推理活动并不是三段论法和演绎推理，而是计算，推理与加减是相同的，所以只要运用这种加减的计算活动就能够揭示事物的因果联系，求得科学的知识。</w:t>
      </w:r>
    </w:p>
    <w:p w14:paraId="79CF6EAE" w14:textId="77777777" w:rsidR="00BF578D" w:rsidRPr="00BF578D" w:rsidRDefault="00BF578D" w:rsidP="00BF578D">
      <w:pPr>
        <w:ind w:left="360" w:hangingChars="200" w:hanging="360"/>
        <w:rPr>
          <w:rFonts w:asciiTheme="majorHAnsi" w:eastAsiaTheme="majorHAnsi" w:hAnsiTheme="majorHAnsi"/>
          <w:sz w:val="18"/>
          <w:szCs w:val="18"/>
          <w:lang w:bidi="zh-TW"/>
        </w:rPr>
      </w:pPr>
    </w:p>
    <w:p w14:paraId="25D60E5C"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十六、简述莱布尼茨的两种真理观</w:t>
      </w:r>
    </w:p>
    <w:p w14:paraId="1FF1B0B9"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莱布尼茨认为，我们的推理建立在两大原则之上，即1、矛盾原则，凭借这个原则，我们判定包含矛盾者为假，与假相对立者为真。2、充足理由原则，凭借这个原则，我们认为任何一件事如果是真实的，任何一个陈述如果是真的，就必须有一个为什么这样而不是那样的充足理由，虽然这些理由常常不能为我们所知。与此相对应，也有两种真理，推理的真理和事实的真理。推理的真理是必然的，它们的反面是不可能的；事实的真理是偶然的，它们的反面是可能的。</w:t>
      </w:r>
    </w:p>
    <w:p w14:paraId="16155FC2"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 xml:space="preserve"> </w:t>
      </w:r>
      <w:r w:rsidRPr="00BF578D">
        <w:rPr>
          <w:rFonts w:asciiTheme="majorHAnsi" w:eastAsiaTheme="majorHAnsi" w:hAnsiTheme="majorHAnsi"/>
          <w:sz w:val="18"/>
          <w:szCs w:val="18"/>
          <w:lang w:bidi="zh-TW"/>
        </w:rPr>
        <w:t xml:space="preserve">   </w:t>
      </w:r>
      <w:r w:rsidRPr="00BF578D">
        <w:rPr>
          <w:rFonts w:asciiTheme="majorHAnsi" w:eastAsiaTheme="majorHAnsi" w:hAnsiTheme="majorHAnsi" w:hint="eastAsia"/>
          <w:sz w:val="18"/>
          <w:szCs w:val="18"/>
          <w:lang w:bidi="zh-TW"/>
        </w:rPr>
        <w:t>当一个真理是必然的时候，我们可以用分析的方法找出它的理由来，把它们归结为更纯粹的观念和真理，一直到原始的真理。而事实的真理是通过经验认识的，所以它们的真实性是偶然的。如果一个事实是真实的，它必定有一个为什么这样而不那样的充足理由。充足理由存在于事实的真理之中，亦即存在于散布在宇宙中的各个事物的联系之中。宇宙间的事物无穷无尽，如果加以分析的话，在其全部的细节中包含着一些在先的或更细的偶然因素，这些因素又需要以一个同样的分析来说明其理由，以此类推，以至无穷。因此最后的理由应该存在于这个偶然事物的系列之外，即应当在上帝这个必然的实体里面。</w:t>
      </w:r>
    </w:p>
    <w:p w14:paraId="4D0751F1" w14:textId="77777777" w:rsidR="00BF578D" w:rsidRPr="00BF578D" w:rsidRDefault="00BF578D" w:rsidP="00BF578D">
      <w:pPr>
        <w:ind w:left="360" w:hangingChars="200" w:hanging="360"/>
        <w:rPr>
          <w:rFonts w:asciiTheme="majorHAnsi" w:eastAsiaTheme="majorHAnsi" w:hAnsiTheme="majorHAnsi"/>
          <w:sz w:val="18"/>
          <w:szCs w:val="18"/>
          <w:lang w:bidi="zh-TW"/>
        </w:rPr>
      </w:pPr>
    </w:p>
    <w:p w14:paraId="2CDF7ACB" w14:textId="77777777" w:rsidR="00BF578D" w:rsidRPr="00BF578D" w:rsidRDefault="00BF578D" w:rsidP="00BF578D">
      <w:pPr>
        <w:ind w:left="360" w:hangingChars="200" w:hanging="360"/>
        <w:rPr>
          <w:rFonts w:asciiTheme="majorHAnsi" w:eastAsiaTheme="majorHAnsi" w:hAnsiTheme="majorHAnsi"/>
          <w:sz w:val="18"/>
          <w:szCs w:val="18"/>
          <w:u w:val="single"/>
          <w:lang w:bidi="zh-TW"/>
        </w:rPr>
      </w:pPr>
      <w:r w:rsidRPr="00BF578D">
        <w:rPr>
          <w:rFonts w:asciiTheme="majorHAnsi" w:eastAsiaTheme="majorHAnsi" w:hAnsiTheme="majorHAnsi" w:hint="eastAsia"/>
          <w:sz w:val="18"/>
          <w:szCs w:val="18"/>
          <w:u w:val="single"/>
          <w:lang w:bidi="zh-TW"/>
        </w:rPr>
        <w:t>十七、比较笛卡尔斯宾诺莎和莱布尼兹的实体的异同。</w:t>
      </w:r>
    </w:p>
    <w:p w14:paraId="14769B56" w14:textId="77777777" w:rsidR="00BF578D" w:rsidRPr="00BF578D" w:rsidRDefault="00BF578D" w:rsidP="00BF578D">
      <w:pPr>
        <w:ind w:left="360" w:hangingChars="200" w:hanging="360"/>
        <w:rPr>
          <w:rFonts w:asciiTheme="majorHAnsi" w:eastAsiaTheme="majorHAnsi" w:hAnsiTheme="majorHAnsi"/>
          <w:sz w:val="18"/>
          <w:szCs w:val="18"/>
          <w:lang w:bidi="zh-TW"/>
        </w:rPr>
      </w:pPr>
      <w:r w:rsidRPr="00BF578D">
        <w:rPr>
          <w:rFonts w:asciiTheme="majorHAnsi" w:eastAsiaTheme="majorHAnsi" w:hAnsiTheme="majorHAnsi" w:hint="eastAsia"/>
          <w:sz w:val="18"/>
          <w:szCs w:val="18"/>
          <w:lang w:bidi="zh-TW"/>
        </w:rPr>
        <w:t>从笛卡尔到斯宾诺莎莱布尼兹，实体论的演进发展。</w:t>
      </w:r>
    </w:p>
    <w:p w14:paraId="2531E0B3" w14:textId="77777777" w:rsidR="00BF578D" w:rsidRPr="00BF578D" w:rsidRDefault="00BF578D" w:rsidP="00BF578D">
      <w:pPr>
        <w:ind w:left="360" w:hangingChars="200" w:hanging="360"/>
        <w:rPr>
          <w:rFonts w:asciiTheme="majorHAnsi" w:eastAsiaTheme="majorHAnsi" w:hAnsiTheme="majorHAnsi"/>
          <w:sz w:val="18"/>
          <w:szCs w:val="18"/>
          <w:u w:val="single"/>
          <w:lang w:bidi="zh-TW"/>
        </w:rPr>
      </w:pPr>
      <w:r w:rsidRPr="00BF578D">
        <w:rPr>
          <w:rFonts w:asciiTheme="majorHAnsi" w:eastAsiaTheme="majorHAnsi" w:hAnsiTheme="majorHAnsi" w:hint="eastAsia"/>
          <w:sz w:val="18"/>
          <w:szCs w:val="18"/>
          <w:u w:val="single"/>
          <w:lang w:bidi="zh-TW"/>
        </w:rPr>
        <w:t>=笛卡尔是如何解决心灵与物质关系的？他的处理方法有什么缺陷？斯宾诺莎和莱布尼茨又是如何解决这一问题并由此展开自己哲学的？两者有何异同？</w:t>
      </w:r>
    </w:p>
    <w:p w14:paraId="0585FE2F" w14:textId="77777777" w:rsidR="00BF578D" w:rsidRPr="00BF578D" w:rsidRDefault="00BF578D" w:rsidP="00BF578D">
      <w:pPr>
        <w:ind w:left="360" w:hangingChars="200" w:hanging="360"/>
        <w:rPr>
          <w:rFonts w:asciiTheme="majorHAnsi" w:eastAsiaTheme="majorHAnsi" w:hAnsiTheme="majorHAnsi"/>
          <w:sz w:val="18"/>
          <w:szCs w:val="18"/>
          <w:u w:val="single"/>
          <w:lang w:bidi="zh-TW"/>
        </w:rPr>
      </w:pPr>
      <w:r w:rsidRPr="00BF578D">
        <w:rPr>
          <w:rFonts w:asciiTheme="majorHAnsi" w:eastAsiaTheme="majorHAnsi" w:hAnsiTheme="majorHAnsi" w:hint="eastAsia"/>
          <w:sz w:val="18"/>
          <w:szCs w:val="18"/>
          <w:u w:val="single"/>
          <w:lang w:bidi="zh-TW"/>
        </w:rPr>
        <w:t>1、简述笛卡尔心物二元论</w:t>
      </w:r>
    </w:p>
    <w:p w14:paraId="00750BAC" w14:textId="77777777" w:rsidR="00BF578D" w:rsidRPr="00BF578D" w:rsidRDefault="00BF578D" w:rsidP="00BF578D">
      <w:pPr>
        <w:ind w:left="360" w:hangingChars="200" w:hanging="360"/>
        <w:rPr>
          <w:rFonts w:asciiTheme="majorHAnsi" w:eastAsiaTheme="majorHAnsi" w:hAnsiTheme="majorHAnsi"/>
          <w:sz w:val="18"/>
          <w:szCs w:val="18"/>
          <w:u w:val="single"/>
          <w:lang w:bidi="zh-TW"/>
        </w:rPr>
      </w:pPr>
      <w:r w:rsidRPr="00BF578D">
        <w:rPr>
          <w:rFonts w:asciiTheme="majorHAnsi" w:eastAsiaTheme="majorHAnsi" w:hAnsiTheme="majorHAnsi"/>
          <w:sz w:val="18"/>
          <w:szCs w:val="18"/>
          <w:u w:val="single"/>
          <w:lang w:bidi="zh-TW"/>
        </w:rPr>
        <w:t>2</w:t>
      </w:r>
      <w:r w:rsidRPr="00BF578D">
        <w:rPr>
          <w:rFonts w:asciiTheme="majorHAnsi" w:eastAsiaTheme="majorHAnsi" w:hAnsiTheme="majorHAnsi" w:hint="eastAsia"/>
          <w:sz w:val="18"/>
          <w:szCs w:val="18"/>
          <w:u w:val="single"/>
          <w:lang w:bidi="zh-TW"/>
        </w:rPr>
        <w:t>、形而上学后果＋认识论后果</w:t>
      </w:r>
    </w:p>
    <w:p w14:paraId="254D7A9C" w14:textId="77777777" w:rsidR="00BF578D" w:rsidRPr="00BF578D" w:rsidRDefault="00BF578D" w:rsidP="00BF578D">
      <w:pPr>
        <w:ind w:left="360" w:hangingChars="200" w:hanging="360"/>
        <w:rPr>
          <w:rFonts w:asciiTheme="majorHAnsi" w:eastAsiaTheme="majorHAnsi" w:hAnsiTheme="majorHAnsi"/>
          <w:sz w:val="18"/>
          <w:szCs w:val="18"/>
          <w:u w:val="single"/>
          <w:lang w:bidi="zh-TW"/>
        </w:rPr>
      </w:pPr>
      <w:r w:rsidRPr="00BF578D">
        <w:rPr>
          <w:rFonts w:asciiTheme="majorHAnsi" w:eastAsiaTheme="majorHAnsi" w:hAnsiTheme="majorHAnsi" w:hint="eastAsia"/>
          <w:sz w:val="18"/>
          <w:szCs w:val="18"/>
          <w:u w:val="single"/>
          <w:lang w:bidi="zh-TW"/>
        </w:rPr>
        <w:t>3、斯宾诺莎试图通过将笛卡尔的思想实体与广延实体下降为同一实体的两种属性</w:t>
      </w:r>
      <w:r w:rsidRPr="00BF578D">
        <w:rPr>
          <w:rFonts w:asciiTheme="majorHAnsi" w:eastAsiaTheme="majorHAnsi" w:hAnsiTheme="majorHAnsi"/>
          <w:sz w:val="18"/>
          <w:szCs w:val="18"/>
          <w:u w:val="single"/>
          <w:lang w:bidi="zh-TW"/>
        </w:rPr>
        <w:t>…</w:t>
      </w:r>
    </w:p>
    <w:p w14:paraId="28658432" w14:textId="77777777" w:rsidR="00BF578D" w:rsidRPr="00BF578D" w:rsidRDefault="00BF578D" w:rsidP="00BF578D">
      <w:pPr>
        <w:ind w:left="360" w:hangingChars="200" w:hanging="360"/>
        <w:rPr>
          <w:rFonts w:asciiTheme="majorHAnsi" w:eastAsiaTheme="majorHAnsi" w:hAnsiTheme="majorHAnsi"/>
          <w:sz w:val="18"/>
          <w:szCs w:val="18"/>
          <w:u w:val="single"/>
          <w:lang w:bidi="zh-TW"/>
        </w:rPr>
      </w:pPr>
      <w:r w:rsidRPr="00BF578D">
        <w:rPr>
          <w:rFonts w:asciiTheme="majorHAnsi" w:eastAsiaTheme="majorHAnsi" w:hAnsiTheme="majorHAnsi" w:hint="eastAsia"/>
          <w:sz w:val="18"/>
          <w:szCs w:val="18"/>
          <w:u w:val="single"/>
          <w:lang w:bidi="zh-TW"/>
        </w:rPr>
        <w:t>莱布尼茨既不认为实体是二元的（笛卡尔），也不认为实体是一元的（斯宾诺莎），而是多元的，实体是组成世界的最小单元，它们的数目无限多，每一个实体都是“单子”</w:t>
      </w:r>
      <w:r w:rsidRPr="00BF578D">
        <w:rPr>
          <w:rFonts w:asciiTheme="majorHAnsi" w:eastAsiaTheme="majorHAnsi" w:hAnsiTheme="majorHAnsi"/>
          <w:sz w:val="18"/>
          <w:szCs w:val="18"/>
          <w:u w:val="single"/>
          <w:lang w:bidi="zh-TW"/>
        </w:rPr>
        <w:t>…..</w:t>
      </w:r>
    </w:p>
    <w:p w14:paraId="598D491E" w14:textId="77777777" w:rsidR="00BF578D" w:rsidRPr="00BF578D" w:rsidRDefault="00BF578D" w:rsidP="00BF578D">
      <w:pPr>
        <w:ind w:left="360" w:hangingChars="200" w:hanging="360"/>
        <w:rPr>
          <w:rFonts w:asciiTheme="majorHAnsi" w:eastAsiaTheme="majorHAnsi" w:hAnsiTheme="majorHAnsi"/>
          <w:sz w:val="18"/>
          <w:szCs w:val="18"/>
          <w:u w:val="single"/>
          <w:lang w:bidi="zh-TW"/>
        </w:rPr>
      </w:pPr>
      <w:r w:rsidRPr="00BF578D">
        <w:rPr>
          <w:rFonts w:asciiTheme="majorHAnsi" w:eastAsiaTheme="majorHAnsi" w:hAnsiTheme="majorHAnsi" w:hint="eastAsia"/>
          <w:sz w:val="18"/>
          <w:szCs w:val="18"/>
          <w:u w:val="single"/>
          <w:lang w:bidi="zh-TW"/>
        </w:rPr>
        <w:t>4、两者异同：</w:t>
      </w:r>
    </w:p>
    <w:p w14:paraId="7437497F" w14:textId="4B492DC0" w:rsidR="00644AFF" w:rsidRDefault="00644AFF" w:rsidP="00672A3A">
      <w:pPr>
        <w:ind w:left="360" w:hangingChars="200" w:hanging="360"/>
        <w:rPr>
          <w:rFonts w:asciiTheme="majorHAnsi" w:eastAsiaTheme="majorHAnsi" w:hAnsiTheme="majorHAnsi"/>
          <w:sz w:val="18"/>
          <w:szCs w:val="18"/>
          <w:lang w:bidi="zh-TW"/>
        </w:rPr>
      </w:pPr>
    </w:p>
    <w:p w14:paraId="38688AA5" w14:textId="77777777" w:rsidR="004218E3" w:rsidRPr="00B368E3" w:rsidRDefault="004218E3" w:rsidP="00672A3A">
      <w:pPr>
        <w:ind w:left="360" w:hangingChars="200" w:hanging="360"/>
        <w:rPr>
          <w:rFonts w:asciiTheme="majorHAnsi" w:eastAsiaTheme="majorHAnsi" w:hAnsiTheme="majorHAnsi"/>
          <w:sz w:val="18"/>
          <w:szCs w:val="18"/>
          <w:lang w:bidi="zh-TW"/>
        </w:rPr>
      </w:pPr>
    </w:p>
    <w:p w14:paraId="0D2A2A39" w14:textId="7B01B907" w:rsidR="00942BB9" w:rsidRPr="004218E3" w:rsidRDefault="004218E3" w:rsidP="0066741A">
      <w:pPr>
        <w:rPr>
          <w:rFonts w:ascii="华文楷体" w:eastAsia="华文楷体" w:hAnsi="华文楷体"/>
          <w:b/>
          <w:bCs/>
          <w:sz w:val="22"/>
          <w:lang w:bidi="zh-TW"/>
        </w:rPr>
      </w:pPr>
      <w:r w:rsidRPr="004218E3">
        <w:rPr>
          <w:rFonts w:ascii="华文楷体" w:eastAsia="华文楷体" w:hAnsi="华文楷体" w:hint="eastAsia"/>
          <w:b/>
          <w:bCs/>
          <w:sz w:val="22"/>
          <w:lang w:bidi="zh-TW"/>
        </w:rPr>
        <w:t>法国启蒙哲学</w:t>
      </w:r>
    </w:p>
    <w:p w14:paraId="1D472A24" w14:textId="7C49BDC2" w:rsidR="00C60910" w:rsidRPr="00643AF9" w:rsidRDefault="00C60910" w:rsidP="00C60910">
      <w:pPr>
        <w:rPr>
          <w:rFonts w:ascii="华文楷体" w:eastAsia="华文楷体" w:hAnsi="华文楷体"/>
          <w:sz w:val="20"/>
          <w:szCs w:val="20"/>
          <w:lang w:bidi="zh-TW"/>
        </w:rPr>
      </w:pPr>
      <w:r w:rsidRPr="00643AF9">
        <w:rPr>
          <w:rFonts w:ascii="华文楷体" w:eastAsia="华文楷体" w:hAnsi="华文楷体"/>
          <w:b/>
          <w:bCs/>
          <w:szCs w:val="21"/>
          <w:lang w:bidi="zh-TW"/>
        </w:rPr>
        <w:t>-</w:t>
      </w:r>
      <w:r w:rsidRPr="00643AF9">
        <w:rPr>
          <w:rFonts w:asciiTheme="majorEastAsia" w:eastAsiaTheme="majorEastAsia" w:hAnsiTheme="majorEastAsia"/>
          <w:sz w:val="18"/>
          <w:szCs w:val="18"/>
          <w:lang w:bidi="zh-TW"/>
        </w:rPr>
        <w:t>“启蒙”的意思是用光明驱散黑暗，以自然理性代替蒙昧。是发生在 17-18世纪的欧洲，尤其是英法德国的一次广泛而有力的思想解放运用。启蒙主义者高扬理性之旗帜，反对封建专制和宗教权威与迷信，</w:t>
      </w:r>
      <w:r w:rsidR="000D4ABA" w:rsidRPr="00643AF9">
        <w:rPr>
          <w:rFonts w:asciiTheme="majorEastAsia" w:eastAsiaTheme="majorEastAsia" w:hAnsiTheme="majorEastAsia" w:hint="eastAsia"/>
          <w:sz w:val="18"/>
          <w:szCs w:val="18"/>
          <w:lang w:bidi="zh-TW"/>
        </w:rPr>
        <w:t>宣</w:t>
      </w:r>
      <w:r w:rsidRPr="00643AF9">
        <w:rPr>
          <w:rFonts w:asciiTheme="majorEastAsia" w:eastAsiaTheme="majorEastAsia" w:hAnsiTheme="majorEastAsia"/>
          <w:sz w:val="18"/>
          <w:szCs w:val="18"/>
          <w:lang w:bidi="zh-TW"/>
        </w:rPr>
        <w:t>扬自由、平等与博爱，提倡科学、进步和普及知识，由狄德罗和达朗贝尔编辑的《百科全书》是启蒙运动的代表文献。这一运动肇始于英国，启蒙理性是 17 世纪的哲学与科学的精神的延续，英国当时在思想和政治上居于先进地位，启蒙主义者以牛顿力学和洛克经验主义为理性的榜样，作为衡量其他一切的标准，出现了“苏格兰常识哲学”,否定笛卡尔等理性</w:t>
      </w:r>
      <w:r w:rsidRPr="00643AF9">
        <w:rPr>
          <w:rFonts w:asciiTheme="majorEastAsia" w:eastAsiaTheme="majorEastAsia" w:hAnsiTheme="majorEastAsia" w:hint="eastAsia"/>
          <w:sz w:val="18"/>
          <w:szCs w:val="18"/>
          <w:lang w:bidi="zh-TW"/>
        </w:rPr>
        <w:t>主义者的观念论，也试图走出休</w:t>
      </w:r>
      <w:proofErr w:type="gramStart"/>
      <w:r w:rsidRPr="00643AF9">
        <w:rPr>
          <w:rFonts w:asciiTheme="majorEastAsia" w:eastAsiaTheme="majorEastAsia" w:hAnsiTheme="majorEastAsia" w:hint="eastAsia"/>
          <w:sz w:val="18"/>
          <w:szCs w:val="18"/>
          <w:lang w:bidi="zh-TW"/>
        </w:rPr>
        <w:t>漠</w:t>
      </w:r>
      <w:proofErr w:type="gramEnd"/>
      <w:r w:rsidRPr="00643AF9">
        <w:rPr>
          <w:rFonts w:asciiTheme="majorEastAsia" w:eastAsiaTheme="majorEastAsia" w:hAnsiTheme="majorEastAsia" w:hint="eastAsia"/>
          <w:sz w:val="18"/>
          <w:szCs w:val="18"/>
          <w:lang w:bidi="zh-TW"/>
        </w:rPr>
        <w:t>的怀疑论，将经验主义推向大众。法国启蒙主义者继承了这一传统而将启蒙推向高潮，他们认为“理性”是人的高贵能力，但他们理解的理性并非哲学上的思辨理性，更确切地说，是一种自然理性或合理性，法国启蒙主义者不是严格意义上的哲学家，更像是文学家和艺术家，他们肯定了经验主义的主张。在自然方面，受牛顿力学影响，出现了“百科全书”学派，他们大多</w:t>
      </w:r>
      <w:r w:rsidR="000D4ABA" w:rsidRPr="00643AF9">
        <w:rPr>
          <w:rFonts w:asciiTheme="majorEastAsia" w:eastAsiaTheme="majorEastAsia" w:hAnsiTheme="majorEastAsia" w:hint="eastAsia"/>
          <w:sz w:val="18"/>
          <w:szCs w:val="18"/>
          <w:lang w:bidi="zh-TW"/>
        </w:rPr>
        <w:t>秉持一</w:t>
      </w:r>
      <w:r w:rsidRPr="00643AF9">
        <w:rPr>
          <w:rFonts w:asciiTheme="majorEastAsia" w:eastAsiaTheme="majorEastAsia" w:hAnsiTheme="majorEastAsia"/>
          <w:sz w:val="18"/>
          <w:szCs w:val="18"/>
          <w:lang w:bidi="zh-TW"/>
        </w:rPr>
        <w:t>种唯物机械论，如拉美特利认为“人是机器”，人和动物没有本质区别，都是由同样的“面粉团子”捏造而成，只是人的结构更加精美;以及著名的狄德罗唯物主义和</w:t>
      </w:r>
      <w:r w:rsidRPr="00643AF9">
        <w:rPr>
          <w:rFonts w:asciiTheme="majorEastAsia" w:eastAsiaTheme="majorEastAsia" w:hAnsiTheme="majorEastAsia" w:hint="eastAsia"/>
          <w:sz w:val="18"/>
          <w:szCs w:val="18"/>
          <w:lang w:bidi="zh-TW"/>
        </w:rPr>
        <w:t>霍尔巴赫的机械决定论。在认识论方面，“百科全书”学派秉承洛克的经验主义，认为知识全部来自经验，尤其是孔狄亚克的感觉主义，认为知识直接来自于外物，抛弃了洛克的双重经验主义。主张用观察、实验的方法公开地研究一切。在宗教方面，以伏尔泰为代表一派推崇自然神论，反对宗教神秘。而霍尔巴赫、爱尔维修则主张无神论，认为人类的苦难都是宗教迷信和谬误造成的，宗教的根源是对自然的无知以及由此产生的恐惧，因而违背人的自然本性，努力摆脱天主教教会对于世俗事物的控制。法国启蒙运动最有特色是政治方面，他们反对专制统治，推翻了传统的国家制度。孟德斯鸠奠定了法的精神，提倡三权分立，卢校提出新的社会契约论，强调天赋人权，宣扬自由、平等，认为政权在于人民的公意。这些新的政治思想直接导致了法国大革命，在政治领域掀起了启蒙运动的高潮。法国大革命在</w:t>
      </w:r>
      <w:r w:rsidRPr="00643AF9">
        <w:rPr>
          <w:rFonts w:asciiTheme="majorEastAsia" w:eastAsiaTheme="majorEastAsia" w:hAnsiTheme="majorEastAsia"/>
          <w:sz w:val="18"/>
          <w:szCs w:val="18"/>
          <w:lang w:bidi="zh-TW"/>
        </w:rPr>
        <w:t xml:space="preserve"> 17 世纪末的德国引起了强烈的反响</w:t>
      </w:r>
      <w:r w:rsidR="000D4ABA" w:rsidRPr="00643AF9">
        <w:rPr>
          <w:rFonts w:asciiTheme="majorEastAsia" w:eastAsiaTheme="majorEastAsia" w:hAnsiTheme="majorEastAsia" w:hint="eastAsia"/>
          <w:sz w:val="18"/>
          <w:szCs w:val="18"/>
          <w:lang w:bidi="zh-TW"/>
        </w:rPr>
        <w:t>。</w:t>
      </w:r>
      <w:r w:rsidRPr="00643AF9">
        <w:rPr>
          <w:rFonts w:asciiTheme="majorEastAsia" w:eastAsiaTheme="majorEastAsia" w:hAnsiTheme="majorEastAsia"/>
          <w:sz w:val="18"/>
          <w:szCs w:val="18"/>
          <w:lang w:bidi="zh-TW"/>
        </w:rPr>
        <w:t>启蒙主义不仅是 17 世纪哲学的基本精神，而是整个近代哲学的基本精神从笛卡尔到德国古典主义，都在不同程度上体现了这种精神。然而很多启蒙主义者(尤其是法国) 在很大程度上否认传统和文化的作用，过分地强调理性的作用，使得这个运动忽略社团和参与的价值。因此，这个运动遇到了许多反启蒙运动和后</w:t>
      </w:r>
      <w:proofErr w:type="gramStart"/>
      <w:r w:rsidRPr="00643AF9">
        <w:rPr>
          <w:rFonts w:asciiTheme="majorEastAsia" w:eastAsiaTheme="majorEastAsia" w:hAnsiTheme="majorEastAsia"/>
          <w:sz w:val="18"/>
          <w:szCs w:val="18"/>
          <w:lang w:bidi="zh-TW"/>
        </w:rPr>
        <w:t>启警运动</w:t>
      </w:r>
      <w:proofErr w:type="gramEnd"/>
      <w:r w:rsidRPr="00643AF9">
        <w:rPr>
          <w:rFonts w:asciiTheme="majorEastAsia" w:eastAsiaTheme="majorEastAsia" w:hAnsiTheme="majorEastAsia"/>
          <w:sz w:val="18"/>
          <w:szCs w:val="18"/>
          <w:lang w:bidi="zh-TW"/>
        </w:rPr>
        <w:t>思想流派的批评。</w:t>
      </w:r>
    </w:p>
    <w:p w14:paraId="6E431EA6" w14:textId="77777777" w:rsidR="00643AF9" w:rsidRDefault="00643AF9" w:rsidP="00C60910">
      <w:pPr>
        <w:rPr>
          <w:rFonts w:ascii="华文楷体" w:eastAsia="华文楷体" w:hAnsi="华文楷体"/>
          <w:sz w:val="20"/>
          <w:szCs w:val="20"/>
          <w:lang w:bidi="zh-TW"/>
        </w:rPr>
      </w:pPr>
    </w:p>
    <w:p w14:paraId="79246341" w14:textId="11A47C59" w:rsidR="00F44174" w:rsidRPr="00643AF9" w:rsidRDefault="00C60910" w:rsidP="00C60910">
      <w:pPr>
        <w:rPr>
          <w:rFonts w:ascii="华文楷体" w:eastAsia="华文楷体" w:hAnsi="华文楷体"/>
          <w:sz w:val="20"/>
          <w:szCs w:val="20"/>
          <w:lang w:bidi="zh-TW"/>
        </w:rPr>
      </w:pPr>
      <w:r w:rsidRPr="00643AF9">
        <w:rPr>
          <w:rFonts w:ascii="华文楷体" w:eastAsia="华文楷体" w:hAnsi="华文楷体" w:hint="eastAsia"/>
          <w:sz w:val="20"/>
          <w:szCs w:val="20"/>
          <w:lang w:bidi="zh-TW"/>
        </w:rPr>
        <w:t>按照思维特征，可将启蒙主义者分为四类</w:t>
      </w:r>
      <w:r w:rsidR="000D4ABA" w:rsidRPr="00643AF9">
        <w:rPr>
          <w:rFonts w:ascii="华文楷体" w:eastAsia="华文楷体" w:hAnsi="华文楷体" w:hint="eastAsia"/>
          <w:sz w:val="20"/>
          <w:szCs w:val="20"/>
          <w:lang w:bidi="zh-TW"/>
        </w:rPr>
        <w:t>：</w:t>
      </w:r>
    </w:p>
    <w:p w14:paraId="7CB6B04C" w14:textId="410BB4D0" w:rsidR="00C60910" w:rsidRPr="00643AF9" w:rsidRDefault="00C60910" w:rsidP="00C60910">
      <w:pPr>
        <w:rPr>
          <w:rFonts w:ascii="华文楷体" w:eastAsia="华文楷体" w:hAnsi="华文楷体"/>
          <w:sz w:val="20"/>
          <w:szCs w:val="20"/>
          <w:lang w:bidi="zh-TW"/>
        </w:rPr>
      </w:pPr>
      <w:r w:rsidRPr="00643AF9">
        <w:rPr>
          <w:rFonts w:ascii="华文楷体" w:eastAsia="华文楷体" w:hAnsi="华文楷体"/>
          <w:sz w:val="20"/>
          <w:szCs w:val="20"/>
          <w:lang w:bidi="zh-TW"/>
        </w:rPr>
        <w:t>1、早期以“自然神论”为特征、对宗教持较温和的批判态度的启蒙主义</w:t>
      </w:r>
      <w:r w:rsidR="00F44174" w:rsidRPr="00643AF9">
        <w:rPr>
          <w:rFonts w:ascii="华文楷体" w:eastAsia="华文楷体" w:hAnsi="华文楷体" w:hint="eastAsia"/>
          <w:sz w:val="20"/>
          <w:szCs w:val="20"/>
          <w:lang w:bidi="zh-TW"/>
        </w:rPr>
        <w:t>者。</w:t>
      </w:r>
    </w:p>
    <w:p w14:paraId="29876EB6" w14:textId="77777777" w:rsidR="00F44174" w:rsidRPr="00643AF9" w:rsidRDefault="00C60910" w:rsidP="00C60910">
      <w:pPr>
        <w:rPr>
          <w:rFonts w:ascii="华文楷体" w:eastAsia="华文楷体" w:hAnsi="华文楷体"/>
          <w:sz w:val="20"/>
          <w:szCs w:val="20"/>
          <w:lang w:bidi="zh-TW"/>
        </w:rPr>
      </w:pPr>
      <w:r w:rsidRPr="00643AF9">
        <w:rPr>
          <w:rFonts w:ascii="华文楷体" w:eastAsia="华文楷体" w:hAnsi="华文楷体"/>
          <w:sz w:val="20"/>
          <w:szCs w:val="20"/>
          <w:lang w:bidi="zh-TW"/>
        </w:rPr>
        <w:t>2、后期以唯物主义和无神论为特征的、对宗教持激进的批判态度的“百科全书派”。</w:t>
      </w:r>
    </w:p>
    <w:p w14:paraId="1651D088" w14:textId="77777777" w:rsidR="00F44174" w:rsidRPr="00643AF9" w:rsidRDefault="00C60910" w:rsidP="00C60910">
      <w:pPr>
        <w:rPr>
          <w:rFonts w:ascii="华文楷体" w:eastAsia="华文楷体" w:hAnsi="华文楷体"/>
          <w:sz w:val="20"/>
          <w:szCs w:val="20"/>
          <w:lang w:bidi="zh-TW"/>
        </w:rPr>
      </w:pPr>
      <w:r w:rsidRPr="00643AF9">
        <w:rPr>
          <w:rFonts w:ascii="华文楷体" w:eastAsia="华文楷体" w:hAnsi="华文楷体"/>
          <w:sz w:val="20"/>
          <w:szCs w:val="20"/>
          <w:lang w:bidi="zh-TW"/>
        </w:rPr>
        <w:t>3、来自下层劳动群众的先进意识的、以空想共产主义思想为特征的、对私有财产制度持否定态度的启蒙主义者。</w:t>
      </w:r>
    </w:p>
    <w:p w14:paraId="07965AA2" w14:textId="7FE276A3" w:rsidR="00C60910" w:rsidRPr="00643AF9" w:rsidRDefault="00C60910" w:rsidP="00C60910">
      <w:pPr>
        <w:rPr>
          <w:rFonts w:ascii="华文楷体" w:eastAsia="华文楷体" w:hAnsi="华文楷体"/>
          <w:sz w:val="20"/>
          <w:szCs w:val="20"/>
          <w:lang w:bidi="zh-TW"/>
        </w:rPr>
      </w:pPr>
      <w:r w:rsidRPr="00643AF9">
        <w:rPr>
          <w:rFonts w:ascii="华文楷体" w:eastAsia="华文楷体" w:hAnsi="华文楷体"/>
          <w:sz w:val="20"/>
          <w:szCs w:val="20"/>
          <w:lang w:bidi="zh-TW"/>
        </w:rPr>
        <w:t>4、作为特例的</w:t>
      </w:r>
      <w:r w:rsidR="00F44174" w:rsidRPr="00643AF9">
        <w:rPr>
          <w:rFonts w:ascii="华文楷体" w:eastAsia="华文楷体" w:hAnsi="华文楷体" w:hint="eastAsia"/>
          <w:sz w:val="20"/>
          <w:szCs w:val="20"/>
          <w:lang w:bidi="zh-TW"/>
        </w:rPr>
        <w:t>卢梭</w:t>
      </w:r>
      <w:r w:rsidRPr="00643AF9">
        <w:rPr>
          <w:rFonts w:ascii="华文楷体" w:eastAsia="华文楷体" w:hAnsi="华文楷体"/>
          <w:sz w:val="20"/>
          <w:szCs w:val="20"/>
          <w:lang w:bidi="zh-TW"/>
        </w:rPr>
        <w:t>。</w:t>
      </w:r>
    </w:p>
    <w:p w14:paraId="7B505161" w14:textId="77777777" w:rsidR="005020EA" w:rsidRDefault="005020EA" w:rsidP="00C60910">
      <w:pPr>
        <w:rPr>
          <w:rFonts w:ascii="华文楷体" w:eastAsia="华文楷体" w:hAnsi="华文楷体"/>
          <w:sz w:val="20"/>
          <w:szCs w:val="20"/>
          <w:lang w:bidi="zh-TW"/>
        </w:rPr>
      </w:pPr>
    </w:p>
    <w:p w14:paraId="7AC634B9" w14:textId="6E9593B4" w:rsidR="00F44174" w:rsidRPr="00643AF9" w:rsidRDefault="00C60910" w:rsidP="00C60910">
      <w:pPr>
        <w:rPr>
          <w:rFonts w:ascii="华文楷体" w:eastAsia="华文楷体" w:hAnsi="华文楷体"/>
          <w:sz w:val="20"/>
          <w:szCs w:val="20"/>
          <w:lang w:bidi="zh-TW"/>
        </w:rPr>
      </w:pPr>
      <w:r w:rsidRPr="00643AF9">
        <w:rPr>
          <w:rFonts w:ascii="华文楷体" w:eastAsia="华文楷体" w:hAnsi="华文楷体" w:hint="eastAsia"/>
          <w:sz w:val="20"/>
          <w:szCs w:val="20"/>
          <w:lang w:bidi="zh-TW"/>
        </w:rPr>
        <w:t>二、百科全书学派</w:t>
      </w:r>
      <w:r w:rsidRPr="00643AF9">
        <w:rPr>
          <w:rFonts w:ascii="华文楷体" w:eastAsia="华文楷体" w:hAnsi="华文楷体"/>
          <w:sz w:val="20"/>
          <w:szCs w:val="20"/>
          <w:lang w:bidi="zh-TW"/>
        </w:rPr>
        <w:t xml:space="preserve"> </w:t>
      </w:r>
    </w:p>
    <w:p w14:paraId="2E1FB89E" w14:textId="19505892" w:rsidR="00C60910" w:rsidRPr="00643AF9" w:rsidRDefault="00C60910" w:rsidP="00F44174">
      <w:pPr>
        <w:ind w:firstLineChars="100" w:firstLine="200"/>
        <w:rPr>
          <w:rFonts w:ascii="华文楷体" w:eastAsia="华文楷体" w:hAnsi="华文楷体"/>
          <w:sz w:val="20"/>
          <w:szCs w:val="20"/>
          <w:lang w:bidi="zh-TW"/>
        </w:rPr>
      </w:pPr>
      <w:r w:rsidRPr="00643AF9">
        <w:rPr>
          <w:rFonts w:ascii="华文楷体" w:eastAsia="华文楷体" w:hAnsi="华文楷体"/>
          <w:sz w:val="20"/>
          <w:szCs w:val="20"/>
          <w:lang w:bidi="zh-TW"/>
        </w:rPr>
        <w:t>“百科全书”指《科学、艺术和工艺百科全书》，该书主要</w:t>
      </w:r>
      <w:proofErr w:type="gramStart"/>
      <w:r w:rsidRPr="00643AF9">
        <w:rPr>
          <w:rFonts w:ascii="华文楷体" w:eastAsia="华文楷体" w:hAnsi="华文楷体"/>
          <w:sz w:val="20"/>
          <w:szCs w:val="20"/>
          <w:lang w:bidi="zh-TW"/>
        </w:rPr>
        <w:t>由秋德</w:t>
      </w:r>
      <w:proofErr w:type="gramEnd"/>
      <w:r w:rsidRPr="00643AF9">
        <w:rPr>
          <w:rFonts w:ascii="华文楷体" w:eastAsia="华文楷体" w:hAnsi="华文楷体"/>
          <w:sz w:val="20"/>
          <w:szCs w:val="20"/>
          <w:lang w:bidi="zh-TW"/>
        </w:rPr>
        <w:t>罗和达明贝尔</w:t>
      </w:r>
      <w:r w:rsidR="00F44174" w:rsidRPr="00643AF9">
        <w:rPr>
          <w:rFonts w:ascii="华文楷体" w:eastAsia="华文楷体" w:hAnsi="华文楷体" w:hint="eastAsia"/>
          <w:sz w:val="20"/>
          <w:szCs w:val="20"/>
          <w:lang w:bidi="zh-TW"/>
        </w:rPr>
        <w:t>编纂</w:t>
      </w:r>
      <w:r w:rsidRPr="00643AF9">
        <w:rPr>
          <w:rFonts w:ascii="华文楷体" w:eastAsia="华文楷体" w:hAnsi="华文楷体"/>
          <w:sz w:val="20"/>
          <w:szCs w:val="20"/>
          <w:lang w:bidi="zh-TW"/>
        </w:rPr>
        <w:t>，历经 20 年，全书35 卷、在编写过程中，作者们组成一个哲学家群体，被称为“百科全书派”，包括孔</w:t>
      </w:r>
      <w:r w:rsidR="00F35A7F" w:rsidRPr="00643AF9">
        <w:rPr>
          <w:rFonts w:ascii="华文楷体" w:eastAsia="华文楷体" w:hAnsi="华文楷体" w:hint="eastAsia"/>
          <w:sz w:val="20"/>
          <w:szCs w:val="20"/>
          <w:lang w:bidi="zh-TW"/>
        </w:rPr>
        <w:t>狄</w:t>
      </w:r>
      <w:r w:rsidRPr="00643AF9">
        <w:rPr>
          <w:rFonts w:ascii="华文楷体" w:eastAsia="华文楷体" w:hAnsi="华文楷体"/>
          <w:sz w:val="20"/>
          <w:szCs w:val="20"/>
          <w:lang w:bidi="zh-TW"/>
        </w:rPr>
        <w:t>亚克、</w:t>
      </w:r>
      <w:r w:rsidR="00F35A7F" w:rsidRPr="00643AF9">
        <w:rPr>
          <w:rFonts w:ascii="华文楷体" w:eastAsia="华文楷体" w:hAnsi="华文楷体" w:hint="eastAsia"/>
          <w:sz w:val="20"/>
          <w:szCs w:val="20"/>
          <w:lang w:bidi="zh-TW"/>
        </w:rPr>
        <w:t>爱</w:t>
      </w:r>
      <w:r w:rsidRPr="00643AF9">
        <w:rPr>
          <w:rFonts w:ascii="华文楷体" w:eastAsia="华文楷体" w:hAnsi="华文楷体"/>
          <w:sz w:val="20"/>
          <w:szCs w:val="20"/>
          <w:lang w:bidi="zh-TW"/>
        </w:rPr>
        <w:t>尔维修、</w:t>
      </w:r>
      <w:r w:rsidR="00F35A7F" w:rsidRPr="00643AF9">
        <w:rPr>
          <w:rFonts w:ascii="华文楷体" w:eastAsia="华文楷体" w:hAnsi="华文楷体"/>
          <w:sz w:val="20"/>
          <w:szCs w:val="20"/>
          <w:lang w:bidi="zh-TW"/>
        </w:rPr>
        <w:t>狄</w:t>
      </w:r>
      <w:r w:rsidRPr="00643AF9">
        <w:rPr>
          <w:rFonts w:ascii="华文楷体" w:eastAsia="华文楷体" w:hAnsi="华文楷体"/>
          <w:sz w:val="20"/>
          <w:szCs w:val="20"/>
          <w:lang w:bidi="zh-TW"/>
        </w:rPr>
        <w:t>德罗、霍尔巴</w:t>
      </w:r>
      <w:r w:rsidR="00F35A7F" w:rsidRPr="00643AF9">
        <w:rPr>
          <w:rFonts w:ascii="华文楷体" w:eastAsia="华文楷体" w:hAnsi="华文楷体" w:hint="eastAsia"/>
          <w:sz w:val="20"/>
          <w:szCs w:val="20"/>
          <w:lang w:bidi="zh-TW"/>
        </w:rPr>
        <w:t>赫</w:t>
      </w:r>
      <w:r w:rsidRPr="00643AF9">
        <w:rPr>
          <w:rFonts w:ascii="华文楷体" w:eastAsia="华文楷体" w:hAnsi="华文楷体"/>
          <w:sz w:val="20"/>
          <w:szCs w:val="20"/>
          <w:lang w:bidi="zh-TW"/>
        </w:rPr>
        <w:t>等人</w:t>
      </w:r>
      <w:r w:rsidR="00F35A7F" w:rsidRPr="00643AF9">
        <w:rPr>
          <w:rFonts w:ascii="华文楷体" w:eastAsia="华文楷体" w:hAnsi="华文楷体" w:hint="eastAsia"/>
          <w:sz w:val="20"/>
          <w:szCs w:val="20"/>
          <w:lang w:bidi="zh-TW"/>
        </w:rPr>
        <w:t>，</w:t>
      </w:r>
      <w:r w:rsidRPr="00643AF9">
        <w:rPr>
          <w:rFonts w:ascii="华文楷体" w:eastAsia="华文楷体" w:hAnsi="华文楷体"/>
          <w:sz w:val="20"/>
          <w:szCs w:val="20"/>
          <w:lang w:bidi="zh-TW"/>
        </w:rPr>
        <w:t>这一派别把机</w:t>
      </w:r>
      <w:r w:rsidR="00643AF9">
        <w:rPr>
          <w:rFonts w:ascii="华文楷体" w:eastAsia="华文楷体" w:hAnsi="华文楷体" w:hint="eastAsia"/>
          <w:sz w:val="20"/>
          <w:szCs w:val="20"/>
          <w:lang w:bidi="zh-TW"/>
        </w:rPr>
        <w:t>械</w:t>
      </w:r>
      <w:r w:rsidRPr="00643AF9">
        <w:rPr>
          <w:rFonts w:ascii="华文楷体" w:eastAsia="华文楷体" w:hAnsi="华文楷体"/>
          <w:sz w:val="20"/>
          <w:szCs w:val="20"/>
          <w:lang w:bidi="zh-TW"/>
        </w:rPr>
        <w:t>唯物主义原则贯彻到人类知识的一切领域，公开、彻底地反对宗教，在政治上反对封建专制。百科全书派特指启蒙时期唯物主义的、</w:t>
      </w:r>
      <w:r w:rsidR="00223C6D" w:rsidRPr="00643AF9">
        <w:rPr>
          <w:rFonts w:ascii="华文楷体" w:eastAsia="华文楷体" w:hAnsi="华文楷体" w:hint="eastAsia"/>
          <w:sz w:val="20"/>
          <w:szCs w:val="20"/>
          <w:lang w:bidi="zh-TW"/>
        </w:rPr>
        <w:t>战</w:t>
      </w:r>
      <w:r w:rsidRPr="00643AF9">
        <w:rPr>
          <w:rFonts w:ascii="华文楷体" w:eastAsia="华文楷体" w:hAnsi="华文楷体"/>
          <w:sz w:val="20"/>
          <w:szCs w:val="20"/>
          <w:lang w:bidi="zh-TW"/>
        </w:rPr>
        <w:t>斗的无神论者。</w:t>
      </w:r>
    </w:p>
    <w:p w14:paraId="67060FB5" w14:textId="77777777" w:rsidR="005020EA" w:rsidRDefault="005020EA" w:rsidP="00C60910">
      <w:pPr>
        <w:rPr>
          <w:rFonts w:ascii="华文楷体" w:eastAsia="华文楷体" w:hAnsi="华文楷体"/>
          <w:sz w:val="20"/>
          <w:szCs w:val="20"/>
          <w:lang w:bidi="zh-TW"/>
        </w:rPr>
      </w:pPr>
    </w:p>
    <w:p w14:paraId="12B038A3" w14:textId="57801081" w:rsidR="003D5E9E" w:rsidRPr="00643AF9" w:rsidRDefault="00C60910" w:rsidP="00C60910">
      <w:pPr>
        <w:rPr>
          <w:rFonts w:ascii="华文楷体" w:eastAsia="华文楷体" w:hAnsi="华文楷体"/>
          <w:sz w:val="20"/>
          <w:szCs w:val="20"/>
          <w:lang w:bidi="zh-TW"/>
        </w:rPr>
      </w:pPr>
      <w:r w:rsidRPr="00643AF9">
        <w:rPr>
          <w:rFonts w:ascii="华文楷体" w:eastAsia="华文楷体" w:hAnsi="华文楷体"/>
          <w:sz w:val="20"/>
          <w:szCs w:val="20"/>
          <w:lang w:bidi="zh-TW"/>
        </w:rPr>
        <w:t>1、孔</w:t>
      </w:r>
      <w:r w:rsidR="003D5E9E" w:rsidRPr="00643AF9">
        <w:rPr>
          <w:rFonts w:ascii="华文楷体" w:eastAsia="华文楷体" w:hAnsi="华文楷体"/>
          <w:sz w:val="20"/>
          <w:szCs w:val="20"/>
          <w:lang w:bidi="zh-TW"/>
        </w:rPr>
        <w:t>狄</w:t>
      </w:r>
      <w:r w:rsidRPr="00643AF9">
        <w:rPr>
          <w:rFonts w:ascii="华文楷体" w:eastAsia="华文楷体" w:hAnsi="华文楷体"/>
          <w:sz w:val="20"/>
          <w:szCs w:val="20"/>
          <w:lang w:bidi="zh-TW"/>
        </w:rPr>
        <w:t>亚克的感觉主义</w:t>
      </w:r>
    </w:p>
    <w:p w14:paraId="3CD4D313" w14:textId="16D2A47E" w:rsidR="00C2293E" w:rsidRPr="00643AF9" w:rsidRDefault="00C2293E" w:rsidP="003D5E9E">
      <w:pPr>
        <w:ind w:firstLineChars="200" w:firstLine="400"/>
        <w:rPr>
          <w:rFonts w:ascii="华文楷体" w:eastAsia="华文楷体" w:hAnsi="华文楷体"/>
          <w:sz w:val="20"/>
          <w:szCs w:val="20"/>
          <w:lang w:bidi="zh-TW"/>
        </w:rPr>
      </w:pPr>
      <w:r w:rsidRPr="00643AF9">
        <w:rPr>
          <w:rFonts w:ascii="华文楷体" w:eastAsia="华文楷体" w:hAnsi="华文楷体" w:hint="eastAsia"/>
          <w:sz w:val="20"/>
          <w:szCs w:val="20"/>
          <w:lang w:bidi="zh-TW"/>
        </w:rPr>
        <w:t>（1）</w:t>
      </w:r>
      <w:r w:rsidR="00C60910" w:rsidRPr="00643AF9">
        <w:rPr>
          <w:rFonts w:ascii="华文楷体" w:eastAsia="华文楷体" w:hAnsi="华文楷体"/>
          <w:sz w:val="20"/>
          <w:szCs w:val="20"/>
          <w:lang w:bidi="zh-TW"/>
        </w:rPr>
        <w:t>孔</w:t>
      </w:r>
      <w:r w:rsidR="003D5E9E" w:rsidRPr="00643AF9">
        <w:rPr>
          <w:rFonts w:ascii="华文楷体" w:eastAsia="华文楷体" w:hAnsi="华文楷体"/>
          <w:sz w:val="20"/>
          <w:szCs w:val="20"/>
          <w:lang w:bidi="zh-TW"/>
        </w:rPr>
        <w:t>狄</w:t>
      </w:r>
      <w:r w:rsidR="00C60910" w:rsidRPr="00643AF9">
        <w:rPr>
          <w:rFonts w:ascii="华文楷体" w:eastAsia="华文楷体" w:hAnsi="华文楷体"/>
          <w:sz w:val="20"/>
          <w:szCs w:val="20"/>
          <w:lang w:bidi="zh-TW"/>
        </w:rPr>
        <w:t>亚克受洛克经验主义的影响，认为知识来自于经验，但他站在唯物主义立场上，否定洛克的“双重经验主义”。他认为观念是对外物的真实</w:t>
      </w:r>
      <w:r w:rsidR="003D5E9E" w:rsidRPr="00643AF9">
        <w:rPr>
          <w:rFonts w:ascii="华文楷体" w:eastAsia="华文楷体" w:hAnsi="华文楷体" w:hint="eastAsia"/>
          <w:sz w:val="20"/>
          <w:szCs w:val="20"/>
          <w:lang w:bidi="zh-TW"/>
        </w:rPr>
        <w:t>反映</w:t>
      </w:r>
      <w:r w:rsidR="00C60910" w:rsidRPr="00643AF9">
        <w:rPr>
          <w:rFonts w:ascii="华文楷体" w:eastAsia="华文楷体" w:hAnsi="华文楷体"/>
          <w:sz w:val="20"/>
          <w:szCs w:val="20"/>
          <w:lang w:bidi="zh-TW"/>
        </w:rPr>
        <w:t>，</w:t>
      </w:r>
      <w:r w:rsidR="005020EA">
        <w:rPr>
          <w:rFonts w:ascii="华文楷体" w:eastAsia="华文楷体" w:hAnsi="华文楷体" w:hint="eastAsia"/>
          <w:sz w:val="20"/>
          <w:szCs w:val="20"/>
          <w:lang w:bidi="zh-TW"/>
        </w:rPr>
        <w:t>经验</w:t>
      </w:r>
      <w:r w:rsidR="00C60910" w:rsidRPr="00643AF9">
        <w:rPr>
          <w:rFonts w:ascii="华文楷体" w:eastAsia="华文楷体" w:hAnsi="华文楷体"/>
          <w:sz w:val="20"/>
          <w:szCs w:val="20"/>
          <w:lang w:bidi="zh-TW"/>
        </w:rPr>
        <w:t>来源于对外物的感觉。</w:t>
      </w:r>
    </w:p>
    <w:p w14:paraId="11FA4EFB" w14:textId="5007C01C" w:rsidR="00C60910" w:rsidRDefault="00C2293E" w:rsidP="003D5E9E">
      <w:pPr>
        <w:ind w:firstLineChars="200" w:firstLine="400"/>
        <w:rPr>
          <w:rFonts w:ascii="华文楷体" w:eastAsia="华文楷体" w:hAnsi="华文楷体"/>
          <w:sz w:val="20"/>
          <w:szCs w:val="20"/>
          <w:lang w:bidi="zh-TW"/>
        </w:rPr>
      </w:pPr>
      <w:r w:rsidRPr="00643AF9">
        <w:rPr>
          <w:rFonts w:ascii="华文楷体" w:eastAsia="华文楷体" w:hAnsi="华文楷体" w:hint="eastAsia"/>
          <w:sz w:val="20"/>
          <w:szCs w:val="20"/>
          <w:lang w:bidi="zh-TW"/>
        </w:rPr>
        <w:t>（2）</w:t>
      </w:r>
      <w:r w:rsidR="00C60910" w:rsidRPr="00643AF9">
        <w:rPr>
          <w:rFonts w:ascii="华文楷体" w:eastAsia="华文楷体" w:hAnsi="华文楷体"/>
          <w:sz w:val="20"/>
          <w:szCs w:val="20"/>
          <w:lang w:bidi="zh-TW"/>
        </w:rPr>
        <w:t>他贯彻</w:t>
      </w:r>
      <w:r w:rsidRPr="00643AF9">
        <w:rPr>
          <w:rFonts w:ascii="华文楷体" w:eastAsia="华文楷体" w:hAnsi="华文楷体" w:hint="eastAsia"/>
          <w:sz w:val="20"/>
          <w:szCs w:val="20"/>
          <w:lang w:bidi="zh-TW"/>
        </w:rPr>
        <w:t>机械唯</w:t>
      </w:r>
      <w:r w:rsidR="00C60910" w:rsidRPr="00643AF9">
        <w:rPr>
          <w:rFonts w:ascii="华文楷体" w:eastAsia="华文楷体" w:hAnsi="华文楷体"/>
          <w:sz w:val="20"/>
          <w:szCs w:val="20"/>
          <w:lang w:bidi="zh-TW"/>
        </w:rPr>
        <w:t>物主</w:t>
      </w:r>
      <w:r w:rsidR="005020EA">
        <w:rPr>
          <w:rFonts w:ascii="华文楷体" w:eastAsia="华文楷体" w:hAnsi="华文楷体" w:hint="eastAsia"/>
          <w:sz w:val="20"/>
          <w:szCs w:val="20"/>
          <w:lang w:bidi="zh-TW"/>
        </w:rPr>
        <w:t>义</w:t>
      </w:r>
      <w:r w:rsidR="00C60910" w:rsidRPr="00643AF9">
        <w:rPr>
          <w:rFonts w:ascii="华文楷体" w:eastAsia="华文楷体" w:hAnsi="华文楷体"/>
          <w:sz w:val="20"/>
          <w:szCs w:val="20"/>
          <w:lang w:bidi="zh-TW"/>
        </w:rPr>
        <w:t>的原别，一反</w:t>
      </w:r>
      <w:r w:rsidR="005020EA">
        <w:rPr>
          <w:rFonts w:ascii="华文楷体" w:eastAsia="华文楷体" w:hAnsi="华文楷体" w:hint="eastAsia"/>
          <w:sz w:val="20"/>
          <w:szCs w:val="20"/>
          <w:lang w:bidi="zh-TW"/>
        </w:rPr>
        <w:t>认识</w:t>
      </w:r>
      <w:r w:rsidR="00C60910" w:rsidRPr="00643AF9">
        <w:rPr>
          <w:rFonts w:ascii="华文楷体" w:eastAsia="华文楷体" w:hAnsi="华文楷体"/>
          <w:sz w:val="20"/>
          <w:szCs w:val="20"/>
          <w:lang w:bidi="zh-TW"/>
        </w:rPr>
        <w:t>论中的视觉中心主义，提出了触觉中心主义，认为唯有触觉才能以身体来</w:t>
      </w:r>
      <w:r w:rsidR="00824BF1">
        <w:rPr>
          <w:rFonts w:ascii="华文楷体" w:eastAsia="华文楷体" w:hAnsi="华文楷体" w:hint="eastAsia"/>
          <w:sz w:val="20"/>
          <w:szCs w:val="20"/>
          <w:lang w:bidi="zh-TW"/>
        </w:rPr>
        <w:t>认识</w:t>
      </w:r>
      <w:r w:rsidR="00C60910" w:rsidRPr="00643AF9">
        <w:rPr>
          <w:rFonts w:ascii="华文楷体" w:eastAsia="华文楷体" w:hAnsi="华文楷体"/>
          <w:sz w:val="20"/>
          <w:szCs w:val="20"/>
          <w:lang w:bidi="zh-TW"/>
        </w:rPr>
        <w:t>外</w:t>
      </w:r>
      <w:r w:rsidR="00824BF1">
        <w:rPr>
          <w:rFonts w:ascii="华文楷体" w:eastAsia="华文楷体" w:hAnsi="华文楷体" w:hint="eastAsia"/>
          <w:sz w:val="20"/>
          <w:szCs w:val="20"/>
          <w:lang w:bidi="zh-TW"/>
        </w:rPr>
        <w:t>部</w:t>
      </w:r>
      <w:r w:rsidR="00C60910" w:rsidRPr="00643AF9">
        <w:rPr>
          <w:rFonts w:ascii="华文楷体" w:eastAsia="华文楷体" w:hAnsi="华文楷体"/>
          <w:sz w:val="20"/>
          <w:szCs w:val="20"/>
          <w:lang w:bidi="zh-TW"/>
        </w:rPr>
        <w:t>事物的形体，通过触觉</w:t>
      </w:r>
      <w:r w:rsidR="00F53ECE">
        <w:rPr>
          <w:rFonts w:ascii="华文楷体" w:eastAsia="华文楷体" w:hAnsi="华文楷体" w:hint="eastAsia"/>
          <w:sz w:val="20"/>
          <w:szCs w:val="20"/>
          <w:lang w:bidi="zh-TW"/>
        </w:rPr>
        <w:t>感知到</w:t>
      </w:r>
      <w:r w:rsidR="00C60910" w:rsidRPr="00643AF9">
        <w:rPr>
          <w:rFonts w:ascii="华文楷体" w:eastAsia="华文楷体" w:hAnsi="华文楷体"/>
          <w:sz w:val="20"/>
          <w:szCs w:val="20"/>
          <w:lang w:bidi="zh-TW"/>
        </w:rPr>
        <w:t>的是事物的原形，其他</w:t>
      </w:r>
      <w:r w:rsidR="00F53ECE">
        <w:rPr>
          <w:rFonts w:ascii="华文楷体" w:eastAsia="华文楷体" w:hAnsi="华文楷体" w:hint="eastAsia"/>
          <w:sz w:val="20"/>
          <w:szCs w:val="20"/>
          <w:lang w:bidi="zh-TW"/>
        </w:rPr>
        <w:t>感觉</w:t>
      </w:r>
      <w:r w:rsidR="00C60910" w:rsidRPr="00643AF9">
        <w:rPr>
          <w:rFonts w:ascii="华文楷体" w:eastAsia="华文楷体" w:hAnsi="华文楷体"/>
          <w:sz w:val="20"/>
          <w:szCs w:val="20"/>
          <w:lang w:bidi="zh-TW"/>
        </w:rPr>
        <w:t>只是外物在心</w:t>
      </w:r>
      <w:r w:rsidR="00BA20A4">
        <w:rPr>
          <w:rFonts w:ascii="华文楷体" w:eastAsia="华文楷体" w:hAnsi="华文楷体" w:hint="eastAsia"/>
          <w:sz w:val="20"/>
          <w:szCs w:val="20"/>
          <w:lang w:bidi="zh-TW"/>
        </w:rPr>
        <w:t>灵</w:t>
      </w:r>
      <w:r w:rsidR="00C60910" w:rsidRPr="00643AF9">
        <w:rPr>
          <w:rFonts w:ascii="华文楷体" w:eastAsia="华文楷体" w:hAnsi="华文楷体"/>
          <w:sz w:val="20"/>
          <w:szCs w:val="20"/>
          <w:lang w:bidi="zh-TW"/>
        </w:rPr>
        <w:t>中</w:t>
      </w:r>
      <w:r w:rsidR="00BA20A4">
        <w:rPr>
          <w:rFonts w:ascii="华文楷体" w:eastAsia="华文楷体" w:hAnsi="华文楷体" w:hint="eastAsia"/>
          <w:sz w:val="20"/>
          <w:szCs w:val="20"/>
          <w:lang w:bidi="zh-TW"/>
        </w:rPr>
        <w:t>造成</w:t>
      </w:r>
      <w:r w:rsidR="00C60910" w:rsidRPr="00643AF9">
        <w:rPr>
          <w:rFonts w:ascii="华文楷体" w:eastAsia="华文楷体" w:hAnsi="华文楷体"/>
          <w:sz w:val="20"/>
          <w:szCs w:val="20"/>
          <w:lang w:bidi="zh-TW"/>
        </w:rPr>
        <w:t>的变形，</w:t>
      </w:r>
      <w:proofErr w:type="gramStart"/>
      <w:r w:rsidR="00C60910" w:rsidRPr="00643AF9">
        <w:rPr>
          <w:rFonts w:ascii="华文楷体" w:eastAsia="华文楷体" w:hAnsi="华文楷体"/>
          <w:sz w:val="20"/>
          <w:szCs w:val="20"/>
          <w:lang w:bidi="zh-TW"/>
        </w:rPr>
        <w:t>凭借触受的</w:t>
      </w:r>
      <w:proofErr w:type="gramEnd"/>
      <w:r w:rsidR="00C04A25">
        <w:rPr>
          <w:rFonts w:ascii="华文楷体" w:eastAsia="华文楷体" w:hAnsi="华文楷体" w:hint="eastAsia"/>
          <w:sz w:val="20"/>
          <w:szCs w:val="20"/>
          <w:lang w:bidi="zh-TW"/>
        </w:rPr>
        <w:t>帮助</w:t>
      </w:r>
      <w:r w:rsidR="00C60910" w:rsidRPr="00643AF9">
        <w:rPr>
          <w:rFonts w:ascii="华文楷体" w:eastAsia="华文楷体" w:hAnsi="华文楷体"/>
          <w:sz w:val="20"/>
          <w:szCs w:val="20"/>
          <w:lang w:bidi="zh-TW"/>
        </w:rPr>
        <w:t>，其他</w:t>
      </w:r>
      <w:r w:rsidR="00C04A25">
        <w:rPr>
          <w:rFonts w:ascii="华文楷体" w:eastAsia="华文楷体" w:hAnsi="华文楷体" w:hint="eastAsia"/>
          <w:sz w:val="20"/>
          <w:szCs w:val="20"/>
          <w:lang w:bidi="zh-TW"/>
        </w:rPr>
        <w:t>感觉</w:t>
      </w:r>
      <w:r w:rsidR="00C60910" w:rsidRPr="00643AF9">
        <w:rPr>
          <w:rFonts w:ascii="华文楷体" w:eastAsia="华文楷体" w:hAnsi="华文楷体"/>
          <w:sz w:val="20"/>
          <w:szCs w:val="20"/>
          <w:lang w:bidi="zh-TW"/>
        </w:rPr>
        <w:t>才能统一在一起</w:t>
      </w:r>
      <w:r w:rsidR="00C04A25">
        <w:rPr>
          <w:rFonts w:ascii="华文楷体" w:eastAsia="华文楷体" w:hAnsi="华文楷体" w:hint="eastAsia"/>
          <w:sz w:val="20"/>
          <w:szCs w:val="20"/>
          <w:lang w:bidi="zh-TW"/>
        </w:rPr>
        <w:t>。</w:t>
      </w:r>
    </w:p>
    <w:p w14:paraId="48D36A21" w14:textId="77777777" w:rsidR="00C04A25" w:rsidRPr="00643AF9" w:rsidRDefault="00C04A25" w:rsidP="003D5E9E">
      <w:pPr>
        <w:ind w:firstLineChars="200" w:firstLine="400"/>
        <w:rPr>
          <w:rFonts w:ascii="华文楷体" w:eastAsia="华文楷体" w:hAnsi="华文楷体"/>
          <w:sz w:val="20"/>
          <w:szCs w:val="20"/>
          <w:lang w:bidi="zh-TW"/>
        </w:rPr>
      </w:pPr>
    </w:p>
    <w:p w14:paraId="6F1C6324" w14:textId="77777777" w:rsidR="00C04A25" w:rsidRDefault="00C60910" w:rsidP="00C60910">
      <w:pPr>
        <w:rPr>
          <w:rFonts w:ascii="华文楷体" w:eastAsia="华文楷体" w:hAnsi="华文楷体"/>
          <w:sz w:val="20"/>
          <w:szCs w:val="20"/>
          <w:lang w:bidi="zh-TW"/>
        </w:rPr>
      </w:pPr>
      <w:r w:rsidRPr="00643AF9">
        <w:rPr>
          <w:rFonts w:ascii="华文楷体" w:eastAsia="华文楷体" w:hAnsi="华文楷体"/>
          <w:sz w:val="20"/>
          <w:szCs w:val="20"/>
          <w:lang w:bidi="zh-TW"/>
        </w:rPr>
        <w:t>2、拉美特利的“人是机器”</w:t>
      </w:r>
    </w:p>
    <w:p w14:paraId="5759B1BA" w14:textId="77777777" w:rsidR="00CC4542" w:rsidRDefault="00C60910" w:rsidP="00C04A25">
      <w:pPr>
        <w:ind w:firstLineChars="200" w:firstLine="400"/>
        <w:rPr>
          <w:rFonts w:ascii="华文楷体" w:eastAsia="华文楷体" w:hAnsi="华文楷体"/>
          <w:sz w:val="20"/>
          <w:szCs w:val="20"/>
          <w:lang w:bidi="zh-TW"/>
        </w:rPr>
      </w:pPr>
      <w:r w:rsidRPr="00643AF9">
        <w:rPr>
          <w:rFonts w:ascii="华文楷体" w:eastAsia="华文楷体" w:hAnsi="华文楷体"/>
          <w:sz w:val="20"/>
          <w:szCs w:val="20"/>
          <w:lang w:bidi="zh-TW"/>
        </w:rPr>
        <w:t>拉美特利继承</w:t>
      </w:r>
      <w:r w:rsidR="00CC4542">
        <w:rPr>
          <w:rFonts w:ascii="华文楷体" w:eastAsia="华文楷体" w:hAnsi="华文楷体" w:hint="eastAsia"/>
          <w:sz w:val="20"/>
          <w:szCs w:val="20"/>
          <w:lang w:bidi="zh-TW"/>
        </w:rPr>
        <w:t>笛卡尔</w:t>
      </w:r>
      <w:r w:rsidRPr="00643AF9">
        <w:rPr>
          <w:rFonts w:ascii="华文楷体" w:eastAsia="华文楷体" w:hAnsi="华文楷体"/>
          <w:sz w:val="20"/>
          <w:szCs w:val="20"/>
          <w:lang w:bidi="zh-TW"/>
        </w:rPr>
        <w:t>的</w:t>
      </w:r>
      <w:r w:rsidR="00CC4542">
        <w:rPr>
          <w:rFonts w:ascii="华文楷体" w:eastAsia="华文楷体" w:hAnsi="华文楷体" w:hint="eastAsia"/>
          <w:sz w:val="20"/>
          <w:szCs w:val="20"/>
          <w:lang w:bidi="zh-TW"/>
        </w:rPr>
        <w:t>机械论</w:t>
      </w:r>
      <w:r w:rsidRPr="00643AF9">
        <w:rPr>
          <w:rFonts w:ascii="华文楷体" w:eastAsia="华文楷体" w:hAnsi="华文楷体"/>
          <w:sz w:val="20"/>
          <w:szCs w:val="20"/>
          <w:lang w:bidi="zh-TW"/>
        </w:rPr>
        <w:t>，按受</w:t>
      </w:r>
      <w:r w:rsidR="00CC4542">
        <w:rPr>
          <w:rFonts w:ascii="华文楷体" w:eastAsia="华文楷体" w:hAnsi="华文楷体" w:hint="eastAsia"/>
          <w:sz w:val="20"/>
          <w:szCs w:val="20"/>
          <w:lang w:bidi="zh-TW"/>
        </w:rPr>
        <w:t>笛卡尔</w:t>
      </w:r>
      <w:r w:rsidRPr="00643AF9">
        <w:rPr>
          <w:rFonts w:ascii="华文楷体" w:eastAsia="华文楷体" w:hAnsi="华文楷体"/>
          <w:sz w:val="20"/>
          <w:szCs w:val="20"/>
          <w:lang w:bidi="zh-TW"/>
        </w:rPr>
        <w:t>“人的身体是一架机器”的看法，但他否定了精神实体的存在，将机械论原则贯彻到底，提出“人是机</w:t>
      </w:r>
      <w:r w:rsidR="00CC4542">
        <w:rPr>
          <w:rFonts w:ascii="华文楷体" w:eastAsia="华文楷体" w:hAnsi="华文楷体" w:hint="eastAsia"/>
          <w:sz w:val="20"/>
          <w:szCs w:val="20"/>
          <w:lang w:bidi="zh-TW"/>
        </w:rPr>
        <w:t>器</w:t>
      </w:r>
      <w:r w:rsidRPr="00643AF9">
        <w:rPr>
          <w:rFonts w:ascii="华文楷体" w:eastAsia="华文楷体" w:hAnsi="华文楷体"/>
          <w:sz w:val="20"/>
          <w:szCs w:val="20"/>
          <w:lang w:bidi="zh-TW"/>
        </w:rPr>
        <w:t>”的命题。其论证加下</w:t>
      </w:r>
      <w:r w:rsidR="00CC4542">
        <w:rPr>
          <w:rFonts w:ascii="华文楷体" w:eastAsia="华文楷体" w:hAnsi="华文楷体" w:hint="eastAsia"/>
          <w:sz w:val="20"/>
          <w:szCs w:val="20"/>
          <w:lang w:bidi="zh-TW"/>
        </w:rPr>
        <w:t>：</w:t>
      </w:r>
    </w:p>
    <w:p w14:paraId="18FCA15F" w14:textId="77777777" w:rsidR="00D3480A" w:rsidRDefault="00CC4542" w:rsidP="00C04A25">
      <w:pPr>
        <w:ind w:firstLineChars="200" w:firstLine="400"/>
        <w:rPr>
          <w:rFonts w:ascii="华文楷体" w:eastAsia="华文楷体" w:hAnsi="华文楷体"/>
          <w:sz w:val="20"/>
          <w:szCs w:val="20"/>
          <w:lang w:bidi="zh-TW"/>
        </w:rPr>
      </w:pPr>
      <w:r>
        <w:rPr>
          <w:rFonts w:ascii="华文楷体" w:eastAsia="华文楷体" w:hAnsi="华文楷体" w:hint="eastAsia"/>
          <w:sz w:val="20"/>
          <w:szCs w:val="20"/>
          <w:lang w:bidi="zh-TW"/>
        </w:rPr>
        <w:t>A</w:t>
      </w:r>
      <w:r w:rsidR="00C60910" w:rsidRPr="00643AF9">
        <w:rPr>
          <w:rFonts w:ascii="华文楷体" w:eastAsia="华文楷体" w:hAnsi="华文楷体"/>
          <w:sz w:val="20"/>
          <w:szCs w:val="20"/>
          <w:lang w:bidi="zh-TW"/>
        </w:rPr>
        <w:t>、</w:t>
      </w:r>
      <w:r>
        <w:rPr>
          <w:rFonts w:ascii="华文楷体" w:eastAsia="华文楷体" w:hAnsi="华文楷体" w:hint="eastAsia"/>
          <w:sz w:val="20"/>
          <w:szCs w:val="20"/>
          <w:lang w:bidi="zh-TW"/>
        </w:rPr>
        <w:t>世界万物</w:t>
      </w:r>
      <w:r w:rsidR="00C60910" w:rsidRPr="00643AF9">
        <w:rPr>
          <w:rFonts w:ascii="华文楷体" w:eastAsia="华文楷体" w:hAnsi="华文楷体"/>
          <w:sz w:val="20"/>
          <w:szCs w:val="20"/>
          <w:lang w:bidi="zh-TW"/>
        </w:rPr>
        <w:t>形态不同，但</w:t>
      </w:r>
      <w:r>
        <w:rPr>
          <w:rFonts w:ascii="华文楷体" w:eastAsia="华文楷体" w:hAnsi="华文楷体" w:hint="eastAsia"/>
          <w:sz w:val="20"/>
          <w:szCs w:val="20"/>
          <w:lang w:bidi="zh-TW"/>
        </w:rPr>
        <w:t>却</w:t>
      </w:r>
      <w:r w:rsidR="00C60910" w:rsidRPr="00643AF9">
        <w:rPr>
          <w:rFonts w:ascii="华文楷体" w:eastAsia="华文楷体" w:hAnsi="华文楷体"/>
          <w:sz w:val="20"/>
          <w:szCs w:val="20"/>
          <w:lang w:bidi="zh-TW"/>
        </w:rPr>
        <w:t>是</w:t>
      </w:r>
      <w:r>
        <w:rPr>
          <w:rFonts w:ascii="华文楷体" w:eastAsia="华文楷体" w:hAnsi="华文楷体" w:hint="eastAsia"/>
          <w:sz w:val="20"/>
          <w:szCs w:val="20"/>
          <w:lang w:bidi="zh-TW"/>
        </w:rPr>
        <w:t>由</w:t>
      </w:r>
      <w:r w:rsidR="00C60910" w:rsidRPr="00643AF9">
        <w:rPr>
          <w:rFonts w:ascii="华文楷体" w:eastAsia="华文楷体" w:hAnsi="华文楷体"/>
          <w:sz w:val="20"/>
          <w:szCs w:val="20"/>
          <w:lang w:bidi="zh-TW"/>
        </w:rPr>
        <w:t>同样的材料构成的。他说万物只是自然用“</w:t>
      </w:r>
      <w:r>
        <w:rPr>
          <w:rFonts w:ascii="华文楷体" w:eastAsia="华文楷体" w:hAnsi="华文楷体" w:hint="eastAsia"/>
          <w:sz w:val="20"/>
          <w:szCs w:val="20"/>
          <w:lang w:bidi="zh-TW"/>
        </w:rPr>
        <w:t>面粉</w:t>
      </w:r>
      <w:r w:rsidR="00C60910" w:rsidRPr="00643AF9">
        <w:rPr>
          <w:rFonts w:ascii="华文楷体" w:eastAsia="华文楷体" w:hAnsi="华文楷体"/>
          <w:sz w:val="20"/>
          <w:szCs w:val="20"/>
          <w:lang w:bidi="zh-TW"/>
        </w:rPr>
        <w:t>团子”</w:t>
      </w:r>
      <w:r>
        <w:rPr>
          <w:rFonts w:ascii="华文楷体" w:eastAsia="华文楷体" w:hAnsi="华文楷体" w:hint="eastAsia"/>
          <w:sz w:val="20"/>
          <w:szCs w:val="20"/>
          <w:lang w:bidi="zh-TW"/>
        </w:rPr>
        <w:t>按不同</w:t>
      </w:r>
      <w:r w:rsidR="00C60910" w:rsidRPr="00643AF9">
        <w:rPr>
          <w:rFonts w:ascii="华文楷体" w:eastAsia="华文楷体" w:hAnsi="华文楷体"/>
          <w:sz w:val="20"/>
          <w:szCs w:val="20"/>
          <w:lang w:bidi="zh-TW"/>
        </w:rPr>
        <w:t>方式</w:t>
      </w:r>
      <w:r>
        <w:rPr>
          <w:rFonts w:ascii="华文楷体" w:eastAsia="华文楷体" w:hAnsi="华文楷体" w:hint="eastAsia"/>
          <w:sz w:val="20"/>
          <w:szCs w:val="20"/>
          <w:lang w:bidi="zh-TW"/>
        </w:rPr>
        <w:t>捏造</w:t>
      </w:r>
      <w:r w:rsidR="00C60910" w:rsidRPr="00643AF9">
        <w:rPr>
          <w:rFonts w:ascii="华文楷体" w:eastAsia="华文楷体" w:hAnsi="华文楷体"/>
          <w:sz w:val="20"/>
          <w:szCs w:val="20"/>
          <w:lang w:bidi="zh-TW"/>
        </w:rPr>
        <w:t>成的，人和动物在本质上是一样的，都由物质构成，只是组织形式不同，人不过比动物多几个齿轮、弹簧，结构更加精致</w:t>
      </w:r>
      <w:r w:rsidR="00D3480A">
        <w:rPr>
          <w:rFonts w:ascii="华文楷体" w:eastAsia="华文楷体" w:hAnsi="华文楷体" w:hint="eastAsia"/>
          <w:sz w:val="20"/>
          <w:szCs w:val="20"/>
          <w:lang w:bidi="zh-TW"/>
        </w:rPr>
        <w:t>而已。</w:t>
      </w:r>
    </w:p>
    <w:p w14:paraId="4AB4B4E5" w14:textId="7C913B99" w:rsidR="00C60910" w:rsidRPr="00643AF9" w:rsidRDefault="00C60910" w:rsidP="00C04A25">
      <w:pPr>
        <w:ind w:firstLineChars="200" w:firstLine="400"/>
        <w:rPr>
          <w:rFonts w:ascii="华文楷体" w:eastAsia="华文楷体" w:hAnsi="华文楷体"/>
          <w:sz w:val="20"/>
          <w:szCs w:val="20"/>
          <w:lang w:bidi="zh-TW"/>
        </w:rPr>
      </w:pPr>
      <w:r w:rsidRPr="00643AF9">
        <w:rPr>
          <w:rFonts w:ascii="华文楷体" w:eastAsia="华文楷体" w:hAnsi="华文楷体"/>
          <w:sz w:val="20"/>
          <w:szCs w:val="20"/>
          <w:lang w:bidi="zh-TW"/>
        </w:rPr>
        <w:t>B、拉美特利利用医学、生理</w:t>
      </w:r>
      <w:r w:rsidR="00D3480A">
        <w:rPr>
          <w:rFonts w:ascii="华文楷体" w:eastAsia="华文楷体" w:hAnsi="华文楷体" w:hint="eastAsia"/>
          <w:sz w:val="20"/>
          <w:szCs w:val="20"/>
          <w:lang w:bidi="zh-TW"/>
        </w:rPr>
        <w:t>学</w:t>
      </w:r>
      <w:r w:rsidRPr="00643AF9">
        <w:rPr>
          <w:rFonts w:ascii="华文楷体" w:eastAsia="华文楷体" w:hAnsi="华文楷体"/>
          <w:sz w:val="20"/>
          <w:szCs w:val="20"/>
          <w:lang w:bidi="zh-TW"/>
        </w:rPr>
        <w:t>和</w:t>
      </w:r>
      <w:r w:rsidR="00D3480A">
        <w:rPr>
          <w:rFonts w:ascii="华文楷体" w:eastAsia="华文楷体" w:hAnsi="华文楷体" w:hint="eastAsia"/>
          <w:sz w:val="20"/>
          <w:szCs w:val="20"/>
          <w:lang w:bidi="zh-TW"/>
        </w:rPr>
        <w:t>解剖</w:t>
      </w:r>
      <w:r w:rsidRPr="00643AF9">
        <w:rPr>
          <w:rFonts w:ascii="华文楷体" w:eastAsia="华文楷体" w:hAnsi="华文楷体"/>
          <w:sz w:val="20"/>
          <w:szCs w:val="20"/>
          <w:lang w:bidi="zh-TW"/>
        </w:rPr>
        <w:t>学的科学成果，论证了人的精神对肉体的</w:t>
      </w:r>
      <w:r w:rsidR="00DC03A5">
        <w:rPr>
          <w:rFonts w:ascii="华文楷体" w:eastAsia="华文楷体" w:hAnsi="华文楷体" w:hint="eastAsia"/>
          <w:sz w:val="20"/>
          <w:szCs w:val="20"/>
          <w:lang w:bidi="zh-TW"/>
        </w:rPr>
        <w:t>依赖</w:t>
      </w:r>
      <w:r w:rsidRPr="00643AF9">
        <w:rPr>
          <w:rFonts w:ascii="华文楷体" w:eastAsia="华文楷体" w:hAnsi="华文楷体"/>
          <w:sz w:val="20"/>
          <w:szCs w:val="20"/>
          <w:lang w:bidi="zh-TW"/>
        </w:rPr>
        <w:t>关系，甚至人的精神活动可以还原为生理运动，身体和心灵并非两</w:t>
      </w:r>
      <w:r w:rsidRPr="00643AF9">
        <w:rPr>
          <w:rFonts w:ascii="华文楷体" w:eastAsia="华文楷体" w:hAnsi="华文楷体" w:hint="eastAsia"/>
          <w:sz w:val="20"/>
          <w:szCs w:val="20"/>
          <w:lang w:bidi="zh-TW"/>
        </w:rPr>
        <w:t>个独立实体。</w:t>
      </w:r>
    </w:p>
    <w:p w14:paraId="575B6402" w14:textId="77777777" w:rsidR="00DC03A5" w:rsidRDefault="00DC03A5" w:rsidP="00C60910">
      <w:pPr>
        <w:rPr>
          <w:rFonts w:ascii="华文楷体" w:eastAsia="华文楷体" w:hAnsi="华文楷体"/>
          <w:sz w:val="20"/>
          <w:szCs w:val="20"/>
          <w:lang w:bidi="zh-TW"/>
        </w:rPr>
      </w:pPr>
    </w:p>
    <w:p w14:paraId="2E8C4DA7" w14:textId="3958849D" w:rsidR="00DC03A5" w:rsidRDefault="00C60910" w:rsidP="00C60910">
      <w:pPr>
        <w:rPr>
          <w:rFonts w:ascii="华文楷体" w:eastAsia="华文楷体" w:hAnsi="华文楷体"/>
          <w:sz w:val="20"/>
          <w:szCs w:val="20"/>
          <w:lang w:bidi="zh-TW"/>
        </w:rPr>
      </w:pPr>
      <w:r w:rsidRPr="00643AF9">
        <w:rPr>
          <w:rFonts w:ascii="华文楷体" w:eastAsia="华文楷体" w:hAnsi="华文楷体"/>
          <w:sz w:val="20"/>
          <w:szCs w:val="20"/>
          <w:lang w:bidi="zh-TW"/>
        </w:rPr>
        <w:t>3、</w:t>
      </w:r>
      <w:r w:rsidR="00DC03A5" w:rsidRPr="00DC03A5">
        <w:rPr>
          <w:rFonts w:ascii="华文楷体" w:eastAsia="华文楷体" w:hAnsi="华文楷体"/>
          <w:sz w:val="20"/>
          <w:szCs w:val="20"/>
          <w:lang w:bidi="zh-TW"/>
        </w:rPr>
        <w:t>狄</w:t>
      </w:r>
      <w:r w:rsidRPr="00643AF9">
        <w:rPr>
          <w:rFonts w:ascii="华文楷体" w:eastAsia="华文楷体" w:hAnsi="华文楷体"/>
          <w:sz w:val="20"/>
          <w:szCs w:val="20"/>
          <w:lang w:bidi="zh-TW"/>
        </w:rPr>
        <w:t>德罗的生机论的唯物</w:t>
      </w:r>
      <w:r w:rsidR="00DC03A5">
        <w:rPr>
          <w:rFonts w:ascii="华文楷体" w:eastAsia="华文楷体" w:hAnsi="华文楷体" w:hint="eastAsia"/>
          <w:sz w:val="20"/>
          <w:szCs w:val="20"/>
          <w:lang w:bidi="zh-TW"/>
        </w:rPr>
        <w:t>主义</w:t>
      </w:r>
    </w:p>
    <w:p w14:paraId="7EE15B60" w14:textId="77777777" w:rsidR="00B50A4E" w:rsidRDefault="000259BF" w:rsidP="002A1A36">
      <w:pPr>
        <w:ind w:firstLineChars="200" w:firstLine="400"/>
        <w:rPr>
          <w:rFonts w:ascii="华文楷体" w:eastAsia="华文楷体" w:hAnsi="华文楷体"/>
          <w:sz w:val="20"/>
          <w:szCs w:val="20"/>
          <w:lang w:bidi="zh-TW"/>
        </w:rPr>
      </w:pPr>
      <w:r w:rsidRPr="000259BF">
        <w:rPr>
          <w:rFonts w:ascii="华文楷体" w:eastAsia="华文楷体" w:hAnsi="华文楷体"/>
          <w:sz w:val="20"/>
          <w:szCs w:val="20"/>
          <w:lang w:bidi="zh-TW"/>
        </w:rPr>
        <w:t>狄</w:t>
      </w:r>
      <w:r w:rsidR="00C60910" w:rsidRPr="00643AF9">
        <w:rPr>
          <w:rFonts w:ascii="华文楷体" w:eastAsia="华文楷体" w:hAnsi="华文楷体"/>
          <w:sz w:val="20"/>
          <w:szCs w:val="20"/>
          <w:lang w:bidi="zh-TW"/>
        </w:rPr>
        <w:t>德罗的唯物主义</w:t>
      </w:r>
      <w:r>
        <w:rPr>
          <w:rFonts w:ascii="华文楷体" w:eastAsia="华文楷体" w:hAnsi="华文楷体" w:hint="eastAsia"/>
          <w:sz w:val="20"/>
          <w:szCs w:val="20"/>
          <w:lang w:bidi="zh-TW"/>
        </w:rPr>
        <w:t>思</w:t>
      </w:r>
      <w:r w:rsidR="00C60910" w:rsidRPr="00643AF9">
        <w:rPr>
          <w:rFonts w:ascii="华文楷体" w:eastAsia="华文楷体" w:hAnsi="华文楷体"/>
          <w:sz w:val="20"/>
          <w:szCs w:val="20"/>
          <w:lang w:bidi="zh-TW"/>
        </w:rPr>
        <w:t>辨性强，</w:t>
      </w:r>
      <w:r>
        <w:rPr>
          <w:rFonts w:ascii="华文楷体" w:eastAsia="华文楷体" w:hAnsi="华文楷体" w:hint="eastAsia"/>
          <w:sz w:val="20"/>
          <w:szCs w:val="20"/>
          <w:lang w:bidi="zh-TW"/>
        </w:rPr>
        <w:t>包</w:t>
      </w:r>
      <w:r w:rsidR="00C60910" w:rsidRPr="00643AF9">
        <w:rPr>
          <w:rFonts w:ascii="华文楷体" w:eastAsia="华文楷体" w:hAnsi="华文楷体"/>
          <w:sz w:val="20"/>
          <w:szCs w:val="20"/>
          <w:lang w:bidi="zh-TW"/>
        </w:rPr>
        <w:t>含辩证因素，有些方面克服了近代的简单</w:t>
      </w:r>
      <w:r>
        <w:rPr>
          <w:rFonts w:ascii="华文楷体" w:eastAsia="华文楷体" w:hAnsi="华文楷体" w:hint="eastAsia"/>
          <w:sz w:val="20"/>
          <w:szCs w:val="20"/>
          <w:lang w:bidi="zh-TW"/>
        </w:rPr>
        <w:t>机械</w:t>
      </w:r>
      <w:r w:rsidR="00C60910" w:rsidRPr="00643AF9">
        <w:rPr>
          <w:rFonts w:ascii="华文楷体" w:eastAsia="华文楷体" w:hAnsi="华文楷体"/>
          <w:sz w:val="20"/>
          <w:szCs w:val="20"/>
          <w:lang w:bidi="zh-TW"/>
        </w:rPr>
        <w:t>论。简单</w:t>
      </w:r>
      <w:r>
        <w:rPr>
          <w:rFonts w:ascii="华文楷体" w:eastAsia="华文楷体" w:hAnsi="华文楷体" w:hint="eastAsia"/>
          <w:sz w:val="20"/>
          <w:szCs w:val="20"/>
          <w:lang w:bidi="zh-TW"/>
        </w:rPr>
        <w:t>机械</w:t>
      </w:r>
      <w:r w:rsidR="00C60910" w:rsidRPr="00643AF9">
        <w:rPr>
          <w:rFonts w:ascii="华文楷体" w:eastAsia="华文楷体" w:hAnsi="华文楷体"/>
          <w:sz w:val="20"/>
          <w:szCs w:val="20"/>
          <w:lang w:bidi="zh-TW"/>
        </w:rPr>
        <w:t>论把物质的本质等同于广延，针对拉单特利所说自然界只有一种“面粉团子”的观点，</w:t>
      </w:r>
      <w:r w:rsidR="00DD7E6F" w:rsidRPr="00DD7E6F">
        <w:rPr>
          <w:rFonts w:ascii="华文楷体" w:eastAsia="华文楷体" w:hAnsi="华文楷体"/>
          <w:sz w:val="20"/>
          <w:szCs w:val="20"/>
          <w:lang w:bidi="zh-TW"/>
        </w:rPr>
        <w:t>狄</w:t>
      </w:r>
      <w:r w:rsidR="00C60910" w:rsidRPr="00643AF9">
        <w:rPr>
          <w:rFonts w:ascii="华文楷体" w:eastAsia="华文楷体" w:hAnsi="华文楷体"/>
          <w:sz w:val="20"/>
          <w:szCs w:val="20"/>
          <w:lang w:bidi="zh-TW"/>
        </w:rPr>
        <w:t>德罗提出“物质异质性”思想。他认为自然界的丰富性和差异性表明，存在“不同的异质的物质”，仅用物质的广延和机械运动解释不了纷纭的现象。</w:t>
      </w:r>
    </w:p>
    <w:p w14:paraId="37E48956" w14:textId="77777777" w:rsidR="000E30C5" w:rsidRDefault="00B50A4E" w:rsidP="002A1A36">
      <w:pPr>
        <w:ind w:firstLineChars="200" w:firstLine="400"/>
        <w:rPr>
          <w:rFonts w:ascii="华文楷体" w:eastAsia="华文楷体" w:hAnsi="华文楷体"/>
          <w:sz w:val="20"/>
          <w:szCs w:val="20"/>
          <w:lang w:bidi="zh-TW"/>
        </w:rPr>
      </w:pPr>
      <w:r w:rsidRPr="00B50A4E">
        <w:rPr>
          <w:rFonts w:ascii="华文楷体" w:eastAsia="华文楷体" w:hAnsi="华文楷体" w:hint="eastAsia"/>
          <w:sz w:val="20"/>
          <w:szCs w:val="20"/>
          <w:lang w:bidi="zh-TW"/>
        </w:rPr>
        <w:t>此外，</w:t>
      </w:r>
      <w:r>
        <w:rPr>
          <w:rFonts w:ascii="华文楷体" w:eastAsia="华文楷体" w:hAnsi="华文楷体" w:hint="eastAsia"/>
          <w:sz w:val="20"/>
          <w:szCs w:val="20"/>
          <w:lang w:bidi="zh-TW"/>
        </w:rPr>
        <w:t>机械</w:t>
      </w:r>
      <w:r w:rsidRPr="00B50A4E">
        <w:rPr>
          <w:rFonts w:ascii="华文楷体" w:eastAsia="华文楷体" w:hAnsi="华文楷体" w:hint="eastAsia"/>
          <w:sz w:val="20"/>
          <w:szCs w:val="20"/>
          <w:lang w:bidi="zh-TW"/>
        </w:rPr>
        <w:t>论认为</w:t>
      </w:r>
      <w:r>
        <w:rPr>
          <w:rFonts w:ascii="华文楷体" w:eastAsia="华文楷体" w:hAnsi="华文楷体" w:hint="eastAsia"/>
          <w:sz w:val="20"/>
          <w:szCs w:val="20"/>
          <w:lang w:bidi="zh-TW"/>
        </w:rPr>
        <w:t>物质靠外力的推动</w:t>
      </w:r>
      <w:r w:rsidRPr="00B50A4E">
        <w:rPr>
          <w:rFonts w:ascii="华文楷体" w:eastAsia="华文楷体" w:hAnsi="华文楷体" w:hint="eastAsia"/>
          <w:sz w:val="20"/>
          <w:szCs w:val="20"/>
          <w:lang w:bidi="zh-TW"/>
        </w:rPr>
        <w:t>才能运动，</w:t>
      </w:r>
      <w:r w:rsidR="002340A9" w:rsidRPr="002340A9">
        <w:rPr>
          <w:rFonts w:ascii="华文楷体" w:eastAsia="华文楷体" w:hAnsi="华文楷体"/>
          <w:sz w:val="20"/>
          <w:szCs w:val="20"/>
          <w:lang w:bidi="zh-TW"/>
        </w:rPr>
        <w:t>狄德罗</w:t>
      </w:r>
      <w:r w:rsidRPr="00B50A4E">
        <w:rPr>
          <w:rFonts w:ascii="华文楷体" w:eastAsia="华文楷体" w:hAnsi="华文楷体" w:hint="eastAsia"/>
          <w:sz w:val="20"/>
          <w:szCs w:val="20"/>
          <w:lang w:bidi="zh-TW"/>
        </w:rPr>
        <w:t>却认</w:t>
      </w:r>
      <w:r w:rsidR="002340A9">
        <w:rPr>
          <w:rFonts w:ascii="华文楷体" w:eastAsia="华文楷体" w:hAnsi="华文楷体" w:hint="eastAsia"/>
          <w:sz w:val="20"/>
          <w:szCs w:val="20"/>
          <w:lang w:bidi="zh-TW"/>
        </w:rPr>
        <w:t>为</w:t>
      </w:r>
      <w:r w:rsidRPr="00B50A4E">
        <w:rPr>
          <w:rFonts w:ascii="华文楷体" w:eastAsia="华文楷体" w:hAnsi="华文楷体" w:hint="eastAsia"/>
          <w:sz w:val="20"/>
          <w:szCs w:val="20"/>
          <w:lang w:bidi="zh-TW"/>
        </w:rPr>
        <w:t>物质</w:t>
      </w:r>
      <w:r w:rsidR="002340A9">
        <w:rPr>
          <w:rFonts w:ascii="华文楷体" w:eastAsia="华文楷体" w:hAnsi="华文楷体" w:hint="eastAsia"/>
          <w:sz w:val="20"/>
          <w:szCs w:val="20"/>
          <w:lang w:bidi="zh-TW"/>
        </w:rPr>
        <w:t>自身</w:t>
      </w:r>
      <w:r w:rsidRPr="00B50A4E">
        <w:rPr>
          <w:rFonts w:ascii="华文楷体" w:eastAsia="华文楷体" w:hAnsi="华文楷体" w:hint="eastAsia"/>
          <w:sz w:val="20"/>
          <w:szCs w:val="20"/>
          <w:lang w:bidi="zh-TW"/>
        </w:rPr>
        <w:t>能够运动，他把这种内部能动性称为“感受性”，感受性是指事物对</w:t>
      </w:r>
      <w:r w:rsidR="002340A9">
        <w:rPr>
          <w:rFonts w:ascii="华文楷体" w:eastAsia="华文楷体" w:hAnsi="华文楷体" w:hint="eastAsia"/>
          <w:sz w:val="20"/>
          <w:szCs w:val="20"/>
          <w:lang w:bidi="zh-TW"/>
        </w:rPr>
        <w:t>外界作用</w:t>
      </w:r>
      <w:r w:rsidRPr="00B50A4E">
        <w:rPr>
          <w:rFonts w:ascii="华文楷体" w:eastAsia="华文楷体" w:hAnsi="华文楷体" w:hint="eastAsia"/>
          <w:sz w:val="20"/>
          <w:szCs w:val="20"/>
          <w:lang w:bidi="zh-TW"/>
        </w:rPr>
        <w:t>的接受和反应能力，是物质的</w:t>
      </w:r>
      <w:r w:rsidR="00CD2C6E">
        <w:rPr>
          <w:rFonts w:ascii="华文楷体" w:eastAsia="华文楷体" w:hAnsi="华文楷体" w:hint="eastAsia"/>
          <w:sz w:val="20"/>
          <w:szCs w:val="20"/>
          <w:lang w:bidi="zh-TW"/>
        </w:rPr>
        <w:t>基</w:t>
      </w:r>
      <w:r w:rsidRPr="00B50A4E">
        <w:rPr>
          <w:rFonts w:ascii="华文楷体" w:eastAsia="华文楷体" w:hAnsi="华文楷体" w:hint="eastAsia"/>
          <w:sz w:val="20"/>
          <w:szCs w:val="20"/>
          <w:lang w:bidi="zh-TW"/>
        </w:rPr>
        <w:t>本性质，石头也有感受性，只是比人</w:t>
      </w:r>
      <w:r w:rsidR="00CD2C6E">
        <w:rPr>
          <w:rFonts w:ascii="华文楷体" w:eastAsia="华文楷体" w:hAnsi="华文楷体" w:hint="eastAsia"/>
          <w:sz w:val="20"/>
          <w:szCs w:val="20"/>
          <w:lang w:bidi="zh-TW"/>
        </w:rPr>
        <w:t>的要迟钝</w:t>
      </w:r>
      <w:r w:rsidRPr="00B50A4E">
        <w:rPr>
          <w:rFonts w:ascii="华文楷体" w:eastAsia="华文楷体" w:hAnsi="华文楷体" w:hint="eastAsia"/>
          <w:sz w:val="20"/>
          <w:szCs w:val="20"/>
          <w:lang w:bidi="zh-TW"/>
        </w:rPr>
        <w:t>得多。他把自然界理解为一个不断</w:t>
      </w:r>
      <w:r w:rsidR="00077E87">
        <w:rPr>
          <w:rFonts w:ascii="华文楷体" w:eastAsia="华文楷体" w:hAnsi="华文楷体" w:hint="eastAsia"/>
          <w:sz w:val="20"/>
          <w:szCs w:val="20"/>
          <w:lang w:bidi="zh-TW"/>
        </w:rPr>
        <w:t>发展</w:t>
      </w:r>
      <w:r w:rsidRPr="00B50A4E">
        <w:rPr>
          <w:rFonts w:ascii="华文楷体" w:eastAsia="华文楷体" w:hAnsi="华文楷体" w:hint="eastAsia"/>
          <w:sz w:val="20"/>
          <w:szCs w:val="20"/>
          <w:lang w:bidi="zh-TW"/>
        </w:rPr>
        <w:t>的过程，具有</w:t>
      </w:r>
      <w:r w:rsidR="000E30C5">
        <w:rPr>
          <w:rFonts w:ascii="华文楷体" w:eastAsia="华文楷体" w:hAnsi="华文楷体" w:hint="eastAsia"/>
          <w:sz w:val="20"/>
          <w:szCs w:val="20"/>
          <w:lang w:bidi="zh-TW"/>
        </w:rPr>
        <w:t>迟钝</w:t>
      </w:r>
      <w:r w:rsidRPr="00B50A4E">
        <w:rPr>
          <w:rFonts w:ascii="华文楷体" w:eastAsia="华文楷体" w:hAnsi="华文楷体" w:hint="eastAsia"/>
          <w:sz w:val="20"/>
          <w:szCs w:val="20"/>
          <w:lang w:bidi="zh-TW"/>
        </w:rPr>
        <w:t>感受性</w:t>
      </w:r>
      <w:r w:rsidR="000E30C5">
        <w:rPr>
          <w:rFonts w:ascii="华文楷体" w:eastAsia="华文楷体" w:hAnsi="华文楷体" w:hint="eastAsia"/>
          <w:sz w:val="20"/>
          <w:szCs w:val="20"/>
          <w:lang w:bidi="zh-TW"/>
        </w:rPr>
        <w:t>的无机</w:t>
      </w:r>
      <w:r w:rsidRPr="00B50A4E">
        <w:rPr>
          <w:rFonts w:ascii="华文楷体" w:eastAsia="华文楷体" w:hAnsi="华文楷体" w:hint="eastAsia"/>
          <w:sz w:val="20"/>
          <w:szCs w:val="20"/>
          <w:lang w:bidi="zh-TW"/>
        </w:rPr>
        <w:t>物在一定条件下，可以</w:t>
      </w:r>
      <w:r w:rsidR="000E30C5">
        <w:rPr>
          <w:rFonts w:ascii="华文楷体" w:eastAsia="华文楷体" w:hAnsi="华文楷体" w:hint="eastAsia"/>
          <w:sz w:val="20"/>
          <w:szCs w:val="20"/>
          <w:lang w:bidi="zh-TW"/>
        </w:rPr>
        <w:t>过渡</w:t>
      </w:r>
      <w:r w:rsidRPr="00B50A4E">
        <w:rPr>
          <w:rFonts w:ascii="华文楷体" w:eastAsia="华文楷体" w:hAnsi="华文楷体" w:hint="eastAsia"/>
          <w:sz w:val="20"/>
          <w:szCs w:val="20"/>
          <w:lang w:bidi="zh-TW"/>
        </w:rPr>
        <w:t>到具有活跃感受性的有机物，</w:t>
      </w:r>
      <w:r w:rsidR="000E30C5">
        <w:rPr>
          <w:rFonts w:ascii="华文楷体" w:eastAsia="华文楷体" w:hAnsi="华文楷体" w:hint="eastAsia"/>
          <w:sz w:val="20"/>
          <w:szCs w:val="20"/>
          <w:lang w:bidi="zh-TW"/>
        </w:rPr>
        <w:t>此外</w:t>
      </w:r>
      <w:r w:rsidRPr="00B50A4E">
        <w:rPr>
          <w:rFonts w:ascii="华文楷体" w:eastAsia="华文楷体" w:hAnsi="华文楷体" w:hint="eastAsia"/>
          <w:sz w:val="20"/>
          <w:szCs w:val="20"/>
          <w:lang w:bidi="zh-TW"/>
        </w:rPr>
        <w:t>具有活跃感受</w:t>
      </w:r>
      <w:r w:rsidR="000E30C5">
        <w:rPr>
          <w:rFonts w:ascii="华文楷体" w:eastAsia="华文楷体" w:hAnsi="华文楷体" w:hint="eastAsia"/>
          <w:sz w:val="20"/>
          <w:szCs w:val="20"/>
          <w:lang w:bidi="zh-TW"/>
        </w:rPr>
        <w:t>性</w:t>
      </w:r>
      <w:r w:rsidRPr="00B50A4E">
        <w:rPr>
          <w:rFonts w:ascii="华文楷体" w:eastAsia="华文楷体" w:hAnsi="华文楷体" w:hint="eastAsia"/>
          <w:sz w:val="20"/>
          <w:szCs w:val="20"/>
          <w:lang w:bidi="zh-TW"/>
        </w:rPr>
        <w:t>的有机物也是不断地由低级向高级发展的</w:t>
      </w:r>
      <w:r w:rsidR="000E30C5">
        <w:rPr>
          <w:rFonts w:ascii="华文楷体" w:eastAsia="华文楷体" w:hAnsi="华文楷体" w:hint="eastAsia"/>
          <w:sz w:val="20"/>
          <w:szCs w:val="20"/>
          <w:lang w:bidi="zh-TW"/>
        </w:rPr>
        <w:t>。</w:t>
      </w:r>
      <w:r w:rsidRPr="00B50A4E">
        <w:rPr>
          <w:rFonts w:ascii="华文楷体" w:eastAsia="华文楷体" w:hAnsi="华文楷体" w:hint="eastAsia"/>
          <w:sz w:val="20"/>
          <w:szCs w:val="20"/>
          <w:lang w:bidi="zh-TW"/>
        </w:rPr>
        <w:t>在他看来，</w:t>
      </w:r>
      <w:r w:rsidR="000E30C5">
        <w:rPr>
          <w:rFonts w:ascii="华文楷体" w:eastAsia="华文楷体" w:hAnsi="华文楷体" w:hint="eastAsia"/>
          <w:sz w:val="20"/>
          <w:szCs w:val="20"/>
          <w:lang w:bidi="zh-TW"/>
        </w:rPr>
        <w:t>思维</w:t>
      </w:r>
      <w:r w:rsidRPr="00B50A4E">
        <w:rPr>
          <w:rFonts w:ascii="华文楷体" w:eastAsia="华文楷体" w:hAnsi="华文楷体" w:hint="eastAsia"/>
          <w:sz w:val="20"/>
          <w:szCs w:val="20"/>
          <w:lang w:bidi="zh-TW"/>
        </w:rPr>
        <w:t>不是独立</w:t>
      </w:r>
      <w:r w:rsidR="000E30C5">
        <w:rPr>
          <w:rFonts w:ascii="华文楷体" w:eastAsia="华文楷体" w:hAnsi="华文楷体" w:hint="eastAsia"/>
          <w:sz w:val="20"/>
          <w:szCs w:val="20"/>
          <w:lang w:bidi="zh-TW"/>
        </w:rPr>
        <w:t>于</w:t>
      </w:r>
      <w:r w:rsidRPr="00B50A4E">
        <w:rPr>
          <w:rFonts w:ascii="华文楷体" w:eastAsia="华文楷体" w:hAnsi="华文楷体" w:hint="eastAsia"/>
          <w:sz w:val="20"/>
          <w:szCs w:val="20"/>
          <w:lang w:bidi="zh-TW"/>
        </w:rPr>
        <w:t>物质的实体，而是物质长期发展的产物，是人脑这种特殊物质</w:t>
      </w:r>
      <w:r w:rsidR="000E30C5">
        <w:rPr>
          <w:rFonts w:ascii="华文楷体" w:eastAsia="华文楷体" w:hAnsi="华文楷体" w:hint="eastAsia"/>
          <w:sz w:val="20"/>
          <w:szCs w:val="20"/>
          <w:lang w:bidi="zh-TW"/>
        </w:rPr>
        <w:t>的技能</w:t>
      </w:r>
      <w:r w:rsidRPr="00B50A4E">
        <w:rPr>
          <w:rFonts w:ascii="华文楷体" w:eastAsia="华文楷体" w:hAnsi="华文楷体" w:hint="eastAsia"/>
          <w:sz w:val="20"/>
          <w:szCs w:val="20"/>
          <w:lang w:bidi="zh-TW"/>
        </w:rPr>
        <w:t>，</w:t>
      </w:r>
      <w:r w:rsidR="000E30C5">
        <w:rPr>
          <w:rFonts w:ascii="华文楷体" w:eastAsia="华文楷体" w:hAnsi="华文楷体" w:hint="eastAsia"/>
          <w:sz w:val="20"/>
          <w:szCs w:val="20"/>
          <w:lang w:bidi="zh-TW"/>
        </w:rPr>
        <w:t>思维依赖</w:t>
      </w:r>
      <w:r w:rsidRPr="00B50A4E">
        <w:rPr>
          <w:rFonts w:ascii="华文楷体" w:eastAsia="华文楷体" w:hAnsi="华文楷体" w:hint="eastAsia"/>
          <w:sz w:val="20"/>
          <w:szCs w:val="20"/>
          <w:lang w:bidi="zh-TW"/>
        </w:rPr>
        <w:t>于物质。</w:t>
      </w:r>
    </w:p>
    <w:p w14:paraId="22C024E8" w14:textId="5C78C511" w:rsidR="00B50A4E" w:rsidRDefault="000E30C5" w:rsidP="002A1A36">
      <w:pPr>
        <w:ind w:firstLineChars="200" w:firstLine="400"/>
        <w:rPr>
          <w:rFonts w:ascii="华文楷体" w:eastAsia="华文楷体" w:hAnsi="华文楷体"/>
          <w:sz w:val="20"/>
          <w:szCs w:val="20"/>
          <w:lang w:bidi="zh-TW"/>
        </w:rPr>
      </w:pPr>
      <w:r w:rsidRPr="000E30C5">
        <w:rPr>
          <w:rFonts w:ascii="华文楷体" w:eastAsia="华文楷体" w:hAnsi="华文楷体"/>
          <w:sz w:val="20"/>
          <w:szCs w:val="20"/>
          <w:lang w:bidi="zh-TW"/>
        </w:rPr>
        <w:t>狄</w:t>
      </w:r>
      <w:r w:rsidR="00B50A4E" w:rsidRPr="00B50A4E">
        <w:rPr>
          <w:rFonts w:ascii="华文楷体" w:eastAsia="华文楷体" w:hAnsi="华文楷体" w:hint="eastAsia"/>
          <w:sz w:val="20"/>
          <w:szCs w:val="20"/>
          <w:lang w:bidi="zh-TW"/>
        </w:rPr>
        <w:t>德罗的物质进化观是一种物活论</w:t>
      </w:r>
      <w:r w:rsidR="002A1A36">
        <w:rPr>
          <w:rFonts w:ascii="华文楷体" w:eastAsia="华文楷体" w:hAnsi="华文楷体" w:hint="eastAsia"/>
          <w:sz w:val="20"/>
          <w:szCs w:val="20"/>
          <w:lang w:bidi="zh-TW"/>
        </w:rPr>
        <w:t>思想</w:t>
      </w:r>
      <w:r w:rsidR="00B50A4E" w:rsidRPr="00B50A4E">
        <w:rPr>
          <w:rFonts w:ascii="华文楷体" w:eastAsia="华文楷体" w:hAnsi="华文楷体" w:hint="eastAsia"/>
          <w:sz w:val="20"/>
          <w:szCs w:val="20"/>
          <w:lang w:bidi="zh-TW"/>
        </w:rPr>
        <w:t>，解释了自然界约连续性，</w:t>
      </w:r>
      <w:r w:rsidR="002A1A36">
        <w:rPr>
          <w:rFonts w:ascii="华文楷体" w:eastAsia="华文楷体" w:hAnsi="华文楷体" w:hint="eastAsia"/>
          <w:sz w:val="20"/>
          <w:szCs w:val="20"/>
          <w:lang w:bidi="zh-TW"/>
        </w:rPr>
        <w:t>试图</w:t>
      </w:r>
      <w:r w:rsidR="00B50A4E" w:rsidRPr="00B50A4E">
        <w:rPr>
          <w:rFonts w:ascii="华文楷体" w:eastAsia="华文楷体" w:hAnsi="华文楷体" w:hint="eastAsia"/>
          <w:sz w:val="20"/>
          <w:szCs w:val="20"/>
          <w:lang w:bidi="zh-TW"/>
        </w:rPr>
        <w:t>打破思维和物质长久以来的截然对立。</w:t>
      </w:r>
    </w:p>
    <w:p w14:paraId="5CA0BF72" w14:textId="77777777" w:rsidR="002A1A36" w:rsidRPr="00B50A4E" w:rsidRDefault="002A1A36" w:rsidP="002A1A36">
      <w:pPr>
        <w:ind w:firstLineChars="200" w:firstLine="400"/>
        <w:rPr>
          <w:rFonts w:ascii="华文楷体" w:eastAsia="华文楷体" w:hAnsi="华文楷体"/>
          <w:sz w:val="20"/>
          <w:szCs w:val="20"/>
          <w:lang w:bidi="zh-TW"/>
        </w:rPr>
      </w:pPr>
    </w:p>
    <w:p w14:paraId="5CD258A2" w14:textId="77777777" w:rsidR="002A1A36" w:rsidRDefault="00B50A4E" w:rsidP="00B50A4E">
      <w:pPr>
        <w:ind w:firstLineChars="100" w:firstLine="200"/>
        <w:rPr>
          <w:rFonts w:ascii="华文楷体" w:eastAsia="华文楷体" w:hAnsi="华文楷体"/>
          <w:sz w:val="20"/>
          <w:szCs w:val="20"/>
          <w:lang w:bidi="zh-TW"/>
        </w:rPr>
      </w:pPr>
      <w:r w:rsidRPr="00B50A4E">
        <w:rPr>
          <w:rFonts w:ascii="华文楷体" w:eastAsia="华文楷体" w:hAnsi="华文楷体"/>
          <w:sz w:val="20"/>
          <w:szCs w:val="20"/>
          <w:lang w:bidi="zh-TW"/>
        </w:rPr>
        <w:t>4、霍尔巴赫的</w:t>
      </w:r>
      <w:r w:rsidR="002A1A36">
        <w:rPr>
          <w:rFonts w:ascii="华文楷体" w:eastAsia="华文楷体" w:hAnsi="华文楷体" w:hint="eastAsia"/>
          <w:sz w:val="20"/>
          <w:szCs w:val="20"/>
          <w:lang w:bidi="zh-TW"/>
        </w:rPr>
        <w:t>机械决定论</w:t>
      </w:r>
    </w:p>
    <w:p w14:paraId="66C468F0" w14:textId="77777777" w:rsidR="002A1A36" w:rsidRDefault="002A1A36" w:rsidP="002A1A36">
      <w:pPr>
        <w:ind w:firstLineChars="200" w:firstLine="400"/>
        <w:rPr>
          <w:rFonts w:ascii="华文楷体" w:eastAsia="华文楷体" w:hAnsi="华文楷体"/>
          <w:sz w:val="20"/>
          <w:szCs w:val="20"/>
          <w:lang w:bidi="zh-TW"/>
        </w:rPr>
      </w:pPr>
      <w:r w:rsidRPr="002A1A36">
        <w:rPr>
          <w:rFonts w:ascii="华文楷体" w:eastAsia="华文楷体" w:hAnsi="华文楷体"/>
          <w:sz w:val="20"/>
          <w:szCs w:val="20"/>
          <w:lang w:bidi="zh-TW"/>
        </w:rPr>
        <w:t>霍尔巴赫</w:t>
      </w:r>
      <w:r w:rsidR="00B50A4E" w:rsidRPr="00B50A4E">
        <w:rPr>
          <w:rFonts w:ascii="华文楷体" w:eastAsia="华文楷体" w:hAnsi="华文楷体"/>
          <w:sz w:val="20"/>
          <w:szCs w:val="20"/>
          <w:lang w:bidi="zh-TW"/>
        </w:rPr>
        <w:t>的思想有两个特点:</w:t>
      </w:r>
      <w:r>
        <w:rPr>
          <w:rFonts w:ascii="华文楷体" w:eastAsia="华文楷体" w:hAnsi="华文楷体"/>
          <w:sz w:val="20"/>
          <w:szCs w:val="20"/>
          <w:lang w:bidi="zh-TW"/>
        </w:rPr>
        <w:t xml:space="preserve"> </w:t>
      </w:r>
      <w:r w:rsidR="00B50A4E" w:rsidRPr="00B50A4E">
        <w:rPr>
          <w:rFonts w:ascii="华文楷体" w:eastAsia="华文楷体" w:hAnsi="华文楷体"/>
          <w:sz w:val="20"/>
          <w:szCs w:val="20"/>
          <w:lang w:bidi="zh-TW"/>
        </w:rPr>
        <w:t>1)、彻度的无神论</w:t>
      </w:r>
      <w:r>
        <w:rPr>
          <w:rFonts w:ascii="华文楷体" w:eastAsia="华文楷体" w:hAnsi="华文楷体" w:hint="eastAsia"/>
          <w:sz w:val="20"/>
          <w:szCs w:val="20"/>
          <w:lang w:bidi="zh-TW"/>
        </w:rPr>
        <w:t>；</w:t>
      </w:r>
      <w:r>
        <w:rPr>
          <w:rFonts w:ascii="华文楷体" w:eastAsia="华文楷体" w:hAnsi="华文楷体"/>
          <w:sz w:val="20"/>
          <w:szCs w:val="20"/>
          <w:lang w:bidi="zh-TW"/>
        </w:rPr>
        <w:t xml:space="preserve"> </w:t>
      </w:r>
      <w:r w:rsidR="00B50A4E" w:rsidRPr="00B50A4E">
        <w:rPr>
          <w:rFonts w:ascii="华文楷体" w:eastAsia="华文楷体" w:hAnsi="华文楷体"/>
          <w:sz w:val="20"/>
          <w:szCs w:val="20"/>
          <w:lang w:bidi="zh-TW"/>
        </w:rPr>
        <w:t>2)</w:t>
      </w:r>
      <w:r>
        <w:rPr>
          <w:rFonts w:ascii="华文楷体" w:eastAsia="华文楷体" w:hAnsi="华文楷体" w:hint="eastAsia"/>
          <w:sz w:val="20"/>
          <w:szCs w:val="20"/>
          <w:lang w:bidi="zh-TW"/>
        </w:rPr>
        <w:t>、</w:t>
      </w:r>
      <w:r w:rsidR="00B50A4E" w:rsidRPr="00B50A4E">
        <w:rPr>
          <w:rFonts w:ascii="华文楷体" w:eastAsia="华文楷体" w:hAnsi="华文楷体"/>
          <w:sz w:val="20"/>
          <w:szCs w:val="20"/>
          <w:lang w:bidi="zh-TW"/>
        </w:rPr>
        <w:t>彻底的决定</w:t>
      </w:r>
      <w:r>
        <w:rPr>
          <w:rFonts w:ascii="华文楷体" w:eastAsia="华文楷体" w:hAnsi="华文楷体" w:hint="eastAsia"/>
          <w:sz w:val="20"/>
          <w:szCs w:val="20"/>
          <w:lang w:bidi="zh-TW"/>
        </w:rPr>
        <w:t>论。</w:t>
      </w:r>
    </w:p>
    <w:p w14:paraId="40549D37" w14:textId="1C47ACAB" w:rsidR="00B50A4E" w:rsidRPr="00B50A4E" w:rsidRDefault="00B50A4E" w:rsidP="002A1A36">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霍尔巴赫认为人</w:t>
      </w:r>
      <w:r w:rsidR="002A1A36">
        <w:rPr>
          <w:rFonts w:ascii="华文楷体" w:eastAsia="华文楷体" w:hAnsi="华文楷体" w:hint="eastAsia"/>
          <w:sz w:val="20"/>
          <w:szCs w:val="20"/>
          <w:lang w:bidi="zh-TW"/>
        </w:rPr>
        <w:t>完全</w:t>
      </w:r>
      <w:r w:rsidRPr="00B50A4E">
        <w:rPr>
          <w:rFonts w:ascii="华文楷体" w:eastAsia="华文楷体" w:hAnsi="华文楷体"/>
          <w:sz w:val="20"/>
          <w:szCs w:val="20"/>
          <w:lang w:bidi="zh-TW"/>
        </w:rPr>
        <w:t>受自然因果律支配，人没有超乎自然的东西，</w:t>
      </w:r>
      <w:r w:rsidR="0075012D">
        <w:rPr>
          <w:rFonts w:ascii="华文楷体" w:eastAsia="华文楷体" w:hAnsi="华文楷体" w:hint="eastAsia"/>
          <w:sz w:val="20"/>
          <w:szCs w:val="20"/>
          <w:lang w:bidi="zh-TW"/>
        </w:rPr>
        <w:t>所谓</w:t>
      </w:r>
      <w:r w:rsidRPr="00B50A4E">
        <w:rPr>
          <w:rFonts w:ascii="华文楷体" w:eastAsia="华文楷体" w:hAnsi="华文楷体"/>
          <w:sz w:val="20"/>
          <w:szCs w:val="20"/>
          <w:lang w:bidi="zh-TW"/>
        </w:rPr>
        <w:t>灵魂不过是身体的一部分</w:t>
      </w:r>
      <w:r w:rsidR="0075012D">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感觉只是事物之间的接受和传达的运动，和物理运动没有根本的不同。人的生命活动</w:t>
      </w:r>
      <w:r w:rsidR="007825EE">
        <w:rPr>
          <w:rFonts w:ascii="华文楷体" w:eastAsia="华文楷体" w:hAnsi="华文楷体" w:hint="eastAsia"/>
          <w:sz w:val="20"/>
          <w:szCs w:val="20"/>
          <w:lang w:bidi="zh-TW"/>
        </w:rPr>
        <w:t>完全</w:t>
      </w:r>
      <w:r w:rsidRPr="00B50A4E">
        <w:rPr>
          <w:rFonts w:ascii="华文楷体" w:eastAsia="华文楷体" w:hAnsi="华文楷体"/>
          <w:sz w:val="20"/>
          <w:szCs w:val="20"/>
          <w:lang w:bidi="zh-TW"/>
        </w:rPr>
        <w:t>受生理规则支配，没有意志自由，不能脱</w:t>
      </w:r>
      <w:r w:rsidR="007825EE">
        <w:rPr>
          <w:rFonts w:ascii="华文楷体" w:eastAsia="华文楷体" w:hAnsi="华文楷体" w:hint="eastAsia"/>
          <w:sz w:val="20"/>
          <w:szCs w:val="20"/>
          <w:lang w:bidi="zh-TW"/>
        </w:rPr>
        <w:t>离</w:t>
      </w:r>
      <w:r w:rsidRPr="00B50A4E">
        <w:rPr>
          <w:rFonts w:ascii="华文楷体" w:eastAsia="华文楷体" w:hAnsi="华文楷体"/>
          <w:sz w:val="20"/>
          <w:szCs w:val="20"/>
          <w:lang w:bidi="zh-TW"/>
        </w:rPr>
        <w:t>自然规则。</w:t>
      </w:r>
    </w:p>
    <w:p w14:paraId="500F953E" w14:textId="77777777" w:rsidR="006A7F9A" w:rsidRDefault="00B50A4E" w:rsidP="007825EE">
      <w:pPr>
        <w:ind w:firstLineChars="200" w:firstLine="400"/>
        <w:rPr>
          <w:rFonts w:ascii="华文楷体" w:eastAsia="华文楷体" w:hAnsi="华文楷体"/>
          <w:sz w:val="20"/>
          <w:szCs w:val="20"/>
          <w:lang w:bidi="zh-TW"/>
        </w:rPr>
      </w:pPr>
      <w:r w:rsidRPr="00B50A4E">
        <w:rPr>
          <w:rFonts w:ascii="华文楷体" w:eastAsia="华文楷体" w:hAnsi="华文楷体" w:hint="eastAsia"/>
          <w:sz w:val="20"/>
          <w:szCs w:val="20"/>
          <w:lang w:bidi="zh-TW"/>
        </w:rPr>
        <w:t>此外，他认为</w:t>
      </w:r>
      <w:proofErr w:type="gramStart"/>
      <w:r w:rsidRPr="00B50A4E">
        <w:rPr>
          <w:rFonts w:ascii="华文楷体" w:eastAsia="华文楷体" w:hAnsi="华文楷体" w:hint="eastAsia"/>
          <w:sz w:val="20"/>
          <w:szCs w:val="20"/>
          <w:lang w:bidi="zh-TW"/>
        </w:rPr>
        <w:t>真观</w:t>
      </w:r>
      <w:r w:rsidR="007825EE">
        <w:rPr>
          <w:rFonts w:ascii="华文楷体" w:eastAsia="华文楷体" w:hAnsi="华文楷体" w:hint="eastAsia"/>
          <w:sz w:val="20"/>
          <w:szCs w:val="20"/>
          <w:lang w:bidi="zh-TW"/>
        </w:rPr>
        <w:t>念</w:t>
      </w:r>
      <w:proofErr w:type="gramEnd"/>
      <w:r w:rsidRPr="00B50A4E">
        <w:rPr>
          <w:rFonts w:ascii="华文楷体" w:eastAsia="华文楷体" w:hAnsi="华文楷体" w:hint="eastAsia"/>
          <w:sz w:val="20"/>
          <w:szCs w:val="20"/>
          <w:lang w:bidi="zh-TW"/>
        </w:rPr>
        <w:t>来自于对自然的学习和研究，</w:t>
      </w:r>
      <w:proofErr w:type="gramStart"/>
      <w:r w:rsidRPr="00B50A4E">
        <w:rPr>
          <w:rFonts w:ascii="华文楷体" w:eastAsia="华文楷体" w:hAnsi="华文楷体" w:hint="eastAsia"/>
          <w:sz w:val="20"/>
          <w:szCs w:val="20"/>
          <w:lang w:bidi="zh-TW"/>
        </w:rPr>
        <w:t>假观</w:t>
      </w:r>
      <w:r w:rsidR="007825EE">
        <w:rPr>
          <w:rFonts w:ascii="华文楷体" w:eastAsia="华文楷体" w:hAnsi="华文楷体" w:hint="eastAsia"/>
          <w:sz w:val="20"/>
          <w:szCs w:val="20"/>
          <w:lang w:bidi="zh-TW"/>
        </w:rPr>
        <w:t>念</w:t>
      </w:r>
      <w:proofErr w:type="gramEnd"/>
      <w:r w:rsidRPr="00B50A4E">
        <w:rPr>
          <w:rFonts w:ascii="华文楷体" w:eastAsia="华文楷体" w:hAnsi="华文楷体" w:hint="eastAsia"/>
          <w:sz w:val="20"/>
          <w:szCs w:val="20"/>
          <w:lang w:bidi="zh-TW"/>
        </w:rPr>
        <w:t>是对自然的无知，宗教的根源即是对自然的无知及由此产生的忍惧，</w:t>
      </w:r>
      <w:r w:rsidR="006A7F9A">
        <w:rPr>
          <w:rFonts w:ascii="华文楷体" w:eastAsia="华文楷体" w:hAnsi="华文楷体" w:hint="eastAsia"/>
          <w:sz w:val="20"/>
          <w:szCs w:val="20"/>
          <w:lang w:bidi="zh-TW"/>
        </w:rPr>
        <w:t>。</w:t>
      </w:r>
      <w:r w:rsidRPr="00B50A4E">
        <w:rPr>
          <w:rFonts w:ascii="华文楷体" w:eastAsia="华文楷体" w:hAnsi="华文楷体" w:hint="eastAsia"/>
          <w:sz w:val="20"/>
          <w:szCs w:val="20"/>
          <w:lang w:bidi="zh-TW"/>
        </w:rPr>
        <w:t>宗教和专制制度</w:t>
      </w:r>
      <w:proofErr w:type="gramStart"/>
      <w:r w:rsidRPr="00B50A4E">
        <w:rPr>
          <w:rFonts w:ascii="华文楷体" w:eastAsia="华文楷体" w:hAnsi="华文楷体" w:hint="eastAsia"/>
          <w:sz w:val="20"/>
          <w:szCs w:val="20"/>
          <w:lang w:bidi="zh-TW"/>
        </w:rPr>
        <w:t>悬违反</w:t>
      </w:r>
      <w:proofErr w:type="gramEnd"/>
      <w:r w:rsidRPr="00B50A4E">
        <w:rPr>
          <w:rFonts w:ascii="华文楷体" w:eastAsia="华文楷体" w:hAnsi="华文楷体" w:hint="eastAsia"/>
          <w:sz w:val="20"/>
          <w:szCs w:val="20"/>
          <w:lang w:bidi="zh-TW"/>
        </w:rPr>
        <w:t>自然的错误，它们既违反了自然的法则，又违反了人的自然本性</w:t>
      </w:r>
      <w:r w:rsidR="006A7F9A">
        <w:rPr>
          <w:rFonts w:ascii="华文楷体" w:eastAsia="华文楷体" w:hAnsi="华文楷体" w:hint="eastAsia"/>
          <w:sz w:val="20"/>
          <w:szCs w:val="20"/>
          <w:lang w:bidi="zh-TW"/>
        </w:rPr>
        <w:t>。</w:t>
      </w:r>
    </w:p>
    <w:p w14:paraId="36763D44" w14:textId="77777777" w:rsidR="00E005B5" w:rsidRDefault="00E005B5" w:rsidP="007825EE">
      <w:pPr>
        <w:ind w:firstLineChars="200" w:firstLine="400"/>
        <w:rPr>
          <w:rFonts w:ascii="华文楷体" w:eastAsia="华文楷体" w:hAnsi="华文楷体"/>
          <w:sz w:val="20"/>
          <w:szCs w:val="20"/>
          <w:lang w:bidi="zh-TW"/>
        </w:rPr>
      </w:pPr>
    </w:p>
    <w:p w14:paraId="6FDE1BDB" w14:textId="0E24D7C4" w:rsidR="006A7F9A" w:rsidRDefault="00B50A4E" w:rsidP="007825EE">
      <w:pPr>
        <w:ind w:firstLineChars="200" w:firstLine="400"/>
        <w:rPr>
          <w:rFonts w:ascii="华文楷体" w:eastAsia="华文楷体" w:hAnsi="华文楷体"/>
          <w:sz w:val="20"/>
          <w:szCs w:val="20"/>
          <w:lang w:bidi="zh-TW"/>
        </w:rPr>
      </w:pPr>
      <w:r w:rsidRPr="00B50A4E">
        <w:rPr>
          <w:rFonts w:ascii="华文楷体" w:eastAsia="华文楷体" w:hAnsi="华文楷体" w:hint="eastAsia"/>
          <w:sz w:val="20"/>
          <w:szCs w:val="20"/>
          <w:lang w:bidi="zh-TW"/>
        </w:rPr>
        <w:t>三、</w:t>
      </w:r>
      <w:r w:rsidR="006A7F9A">
        <w:rPr>
          <w:rFonts w:ascii="华文楷体" w:eastAsia="华文楷体" w:hAnsi="华文楷体" w:hint="eastAsia"/>
          <w:sz w:val="20"/>
          <w:szCs w:val="20"/>
          <w:lang w:bidi="zh-TW"/>
        </w:rPr>
        <w:t>孟</w:t>
      </w:r>
      <w:r w:rsidRPr="00B50A4E">
        <w:rPr>
          <w:rFonts w:ascii="华文楷体" w:eastAsia="华文楷体" w:hAnsi="华文楷体" w:hint="eastAsia"/>
          <w:sz w:val="20"/>
          <w:szCs w:val="20"/>
          <w:lang w:bidi="zh-TW"/>
        </w:rPr>
        <w:t>德斯鸠</w:t>
      </w:r>
    </w:p>
    <w:p w14:paraId="6B3B6C1C" w14:textId="77777777" w:rsidR="006A7F9A" w:rsidRDefault="006A7F9A" w:rsidP="007825EE">
      <w:pPr>
        <w:ind w:firstLineChars="200" w:firstLine="400"/>
        <w:rPr>
          <w:rFonts w:ascii="华文楷体" w:eastAsia="华文楷体" w:hAnsi="华文楷体"/>
          <w:sz w:val="20"/>
          <w:szCs w:val="20"/>
          <w:lang w:bidi="zh-TW"/>
        </w:rPr>
      </w:pPr>
      <w:r>
        <w:rPr>
          <w:rFonts w:ascii="华文楷体" w:eastAsia="华文楷体" w:hAnsi="华文楷体" w:hint="eastAsia"/>
          <w:sz w:val="20"/>
          <w:szCs w:val="20"/>
          <w:lang w:bidi="zh-TW"/>
        </w:rPr>
        <w:t>（1）法</w:t>
      </w:r>
      <w:r w:rsidR="00B50A4E" w:rsidRPr="00B50A4E">
        <w:rPr>
          <w:rFonts w:ascii="华文楷体" w:eastAsia="华文楷体" w:hAnsi="华文楷体"/>
          <w:sz w:val="20"/>
          <w:szCs w:val="20"/>
          <w:lang w:bidi="zh-TW"/>
        </w:rPr>
        <w:t>的精神</w:t>
      </w:r>
    </w:p>
    <w:p w14:paraId="178616C9" w14:textId="77777777" w:rsidR="00E005B5" w:rsidRDefault="006A7F9A" w:rsidP="007825EE">
      <w:pPr>
        <w:ind w:firstLineChars="200" w:firstLine="400"/>
        <w:rPr>
          <w:rFonts w:ascii="华文楷体" w:eastAsia="华文楷体" w:hAnsi="华文楷体"/>
          <w:sz w:val="20"/>
          <w:szCs w:val="20"/>
          <w:lang w:bidi="zh-TW"/>
        </w:rPr>
      </w:pPr>
      <w:r>
        <w:rPr>
          <w:rFonts w:ascii="华文楷体" w:eastAsia="华文楷体" w:hAnsi="华文楷体" w:hint="eastAsia"/>
          <w:sz w:val="20"/>
          <w:szCs w:val="20"/>
          <w:lang w:bidi="zh-TW"/>
        </w:rPr>
        <w:t>孟</w:t>
      </w:r>
      <w:r w:rsidR="00B50A4E" w:rsidRPr="00B50A4E">
        <w:rPr>
          <w:rFonts w:ascii="华文楷体" w:eastAsia="华文楷体" w:hAnsi="华文楷体"/>
          <w:sz w:val="20"/>
          <w:szCs w:val="20"/>
          <w:lang w:bidi="zh-TW"/>
        </w:rPr>
        <w:t>德斯鸠</w:t>
      </w:r>
      <w:r>
        <w:rPr>
          <w:rFonts w:ascii="华文楷体" w:eastAsia="华文楷体" w:hAnsi="华文楷体" w:hint="eastAsia"/>
          <w:sz w:val="20"/>
          <w:szCs w:val="20"/>
          <w:lang w:bidi="zh-TW"/>
        </w:rPr>
        <w:t>考</w:t>
      </w:r>
      <w:r w:rsidR="00B50A4E" w:rsidRPr="00B50A4E">
        <w:rPr>
          <w:rFonts w:ascii="华文楷体" w:eastAsia="华文楷体" w:hAnsi="华文楷体"/>
          <w:sz w:val="20"/>
          <w:szCs w:val="20"/>
          <w:lang w:bidi="zh-TW"/>
        </w:rPr>
        <w:t>察了历史上和现实中各个民族的法律，从中总结出法律形成所依据的普遍原则，他称之为“法的精神”，代表着一种理性原则，写成《论法的精神》一书。该理性的原则即当时流行的“自然法”，他的法哲学旨在说明自然法的理性基础及其在社会政治中的运用</w:t>
      </w:r>
      <w:r w:rsidR="00E005B5">
        <w:rPr>
          <w:rFonts w:ascii="华文楷体" w:eastAsia="华文楷体" w:hAnsi="华文楷体" w:hint="eastAsia"/>
          <w:sz w:val="20"/>
          <w:szCs w:val="20"/>
          <w:lang w:bidi="zh-TW"/>
        </w:rPr>
        <w:t>。</w:t>
      </w:r>
    </w:p>
    <w:p w14:paraId="41DBFE3E" w14:textId="77777777" w:rsidR="00AC32AF" w:rsidRDefault="00B50A4E" w:rsidP="007825EE">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他认为自然法是“由万物的本性派生出来的必然关系”，一</w:t>
      </w:r>
      <w:r w:rsidRPr="00B50A4E">
        <w:rPr>
          <w:rFonts w:ascii="华文楷体" w:eastAsia="华文楷体" w:hAnsi="华文楷体" w:hint="eastAsia"/>
          <w:sz w:val="20"/>
          <w:szCs w:val="20"/>
          <w:lang w:bidi="zh-TW"/>
        </w:rPr>
        <w:t>切实体都有自己的“法”，人有人的法，神有神的法，这些法则是一种确定恒常的关系，相当于自然规律，孟德斯鸠用自然法否认了神迹和启示，使法成为理性可认识的对象</w:t>
      </w:r>
      <w:r w:rsidR="00AC32AF">
        <w:rPr>
          <w:rFonts w:ascii="华文楷体" w:eastAsia="华文楷体" w:hAnsi="华文楷体" w:hint="eastAsia"/>
          <w:sz w:val="20"/>
          <w:szCs w:val="20"/>
          <w:lang w:bidi="zh-TW"/>
        </w:rPr>
        <w:t>。</w:t>
      </w:r>
    </w:p>
    <w:p w14:paraId="117BDB7A" w14:textId="77777777" w:rsidR="00E317FA" w:rsidRDefault="00B50A4E" w:rsidP="007825EE">
      <w:pPr>
        <w:ind w:firstLineChars="200" w:firstLine="400"/>
        <w:rPr>
          <w:rFonts w:ascii="华文楷体" w:eastAsia="华文楷体" w:hAnsi="华文楷体"/>
          <w:sz w:val="20"/>
          <w:szCs w:val="20"/>
          <w:lang w:bidi="zh-TW"/>
        </w:rPr>
      </w:pPr>
      <w:r w:rsidRPr="00B50A4E">
        <w:rPr>
          <w:rFonts w:ascii="华文楷体" w:eastAsia="华文楷体" w:hAnsi="华文楷体" w:hint="eastAsia"/>
          <w:sz w:val="20"/>
          <w:szCs w:val="20"/>
          <w:lang w:bidi="zh-TW"/>
        </w:rPr>
        <w:t>孟德斯鸠认为，在进入社会文明之前，人处于被自然法支配的自然状态</w:t>
      </w:r>
      <w:r w:rsidR="00E317FA">
        <w:rPr>
          <w:rFonts w:ascii="华文楷体" w:eastAsia="华文楷体" w:hAnsi="华文楷体" w:hint="eastAsia"/>
          <w:sz w:val="20"/>
          <w:szCs w:val="20"/>
          <w:lang w:bidi="zh-TW"/>
        </w:rPr>
        <w:t>，</w:t>
      </w:r>
      <w:r w:rsidRPr="00B50A4E">
        <w:rPr>
          <w:rFonts w:ascii="华文楷体" w:eastAsia="华文楷体" w:hAnsi="华文楷体" w:hint="eastAsia"/>
          <w:sz w:val="20"/>
          <w:szCs w:val="20"/>
          <w:lang w:bidi="zh-TW"/>
        </w:rPr>
        <w:t>自然法先于成文法存在，成文法以自然法为基础。成文法要符合建立政府的“本性和原则”，尤其要适合一国的自然状况</w:t>
      </w:r>
      <w:r w:rsidRPr="00B50A4E">
        <w:rPr>
          <w:rFonts w:ascii="华文楷体" w:eastAsia="华文楷体" w:hAnsi="华文楷体"/>
          <w:sz w:val="20"/>
          <w:szCs w:val="20"/>
          <w:lang w:bidi="zh-TW"/>
        </w:rPr>
        <w:t>(如民族性格、地理环境、气候条件)。自然法是决定成文法和社会政治制度的最终依据。</w:t>
      </w:r>
      <w:r w:rsidR="00E317FA">
        <w:rPr>
          <w:rFonts w:ascii="华文楷体" w:eastAsia="华文楷体" w:hAnsi="华文楷体" w:hint="eastAsia"/>
          <w:sz w:val="20"/>
          <w:szCs w:val="20"/>
          <w:lang w:bidi="zh-TW"/>
        </w:rPr>
        <w:t xml:space="preserve"> </w:t>
      </w:r>
      <w:r w:rsidR="00E317FA">
        <w:rPr>
          <w:rFonts w:ascii="华文楷体" w:eastAsia="华文楷体" w:hAnsi="华文楷体"/>
          <w:sz w:val="20"/>
          <w:szCs w:val="20"/>
          <w:lang w:bidi="zh-TW"/>
        </w:rPr>
        <w:t xml:space="preserve"> </w:t>
      </w:r>
    </w:p>
    <w:p w14:paraId="62A27873" w14:textId="20A32CFF" w:rsidR="00E005B5" w:rsidRDefault="00B50A4E" w:rsidP="0003083F">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其次，他发展了洛克的分权思想，提出三权分立学说，即立法权、行政权和司法权分立。孟德斯鸠的分权学说中最重要的部</w:t>
      </w:r>
      <w:r w:rsidRPr="00B50A4E">
        <w:rPr>
          <w:rFonts w:ascii="华文楷体" w:eastAsia="华文楷体" w:hAnsi="华文楷体" w:hint="eastAsia"/>
          <w:sz w:val="20"/>
          <w:szCs w:val="20"/>
          <w:lang w:bidi="zh-TW"/>
        </w:rPr>
        <w:t>分是关于权力制衡的必要性及其设置，他强调权力的相互约束以达到平衡状态，国家权力不能集中掌握在一人或一个机关手中，否则不能保障自由，社会自由、公民自由和政治自由通过三权的分立得以保障。</w:t>
      </w:r>
    </w:p>
    <w:p w14:paraId="239CC6F4" w14:textId="16BB286B" w:rsidR="0003083F" w:rsidRPr="0003083F" w:rsidRDefault="00B50A4E" w:rsidP="0003083F">
      <w:pPr>
        <w:ind w:firstLineChars="100" w:firstLine="220"/>
        <w:rPr>
          <w:rFonts w:ascii="华文楷体" w:eastAsia="华文楷体" w:hAnsi="华文楷体"/>
          <w:b/>
          <w:bCs/>
          <w:sz w:val="22"/>
          <w:lang w:bidi="zh-TW"/>
        </w:rPr>
      </w:pPr>
      <w:r w:rsidRPr="0003083F">
        <w:rPr>
          <w:rFonts w:ascii="华文楷体" w:eastAsia="华文楷体" w:hAnsi="华文楷体" w:hint="eastAsia"/>
          <w:b/>
          <w:bCs/>
          <w:sz w:val="22"/>
          <w:lang w:bidi="zh-TW"/>
        </w:rPr>
        <w:t>四、</w:t>
      </w:r>
      <w:proofErr w:type="gramStart"/>
      <w:r w:rsidRPr="0003083F">
        <w:rPr>
          <w:rFonts w:ascii="华文楷体" w:eastAsia="华文楷体" w:hAnsi="华文楷体" w:hint="eastAsia"/>
          <w:b/>
          <w:bCs/>
          <w:sz w:val="22"/>
          <w:lang w:bidi="zh-TW"/>
        </w:rPr>
        <w:t>卢</w:t>
      </w:r>
      <w:proofErr w:type="gramEnd"/>
      <w:r w:rsidRPr="0003083F">
        <w:rPr>
          <w:rFonts w:ascii="华文楷体" w:eastAsia="华文楷体" w:hAnsi="华文楷体" w:hint="eastAsia"/>
          <w:b/>
          <w:bCs/>
          <w:sz w:val="22"/>
          <w:lang w:bidi="zh-TW"/>
        </w:rPr>
        <w:t>梭</w:t>
      </w:r>
    </w:p>
    <w:p w14:paraId="7A124A14" w14:textId="74B6CB29" w:rsidR="007F3351" w:rsidRDefault="007F3351" w:rsidP="007F3351">
      <w:pPr>
        <w:ind w:firstLineChars="200" w:firstLine="400"/>
        <w:rPr>
          <w:rFonts w:ascii="华文楷体" w:eastAsia="华文楷体" w:hAnsi="华文楷体"/>
          <w:sz w:val="20"/>
          <w:szCs w:val="20"/>
          <w:lang w:bidi="zh-TW"/>
        </w:rPr>
      </w:pPr>
      <w:r>
        <w:rPr>
          <w:rFonts w:ascii="华文楷体" w:eastAsia="华文楷体" w:hAnsi="华文楷体"/>
          <w:sz w:val="20"/>
          <w:szCs w:val="20"/>
          <w:lang w:bidi="zh-TW"/>
        </w:rPr>
        <w:t>1</w:t>
      </w:r>
      <w:r>
        <w:rPr>
          <w:rFonts w:ascii="华文楷体" w:eastAsia="华文楷体" w:hAnsi="华文楷体" w:hint="eastAsia"/>
          <w:sz w:val="20"/>
          <w:szCs w:val="20"/>
          <w:lang w:bidi="zh-TW"/>
        </w:rPr>
        <w:t>、</w:t>
      </w:r>
      <w:proofErr w:type="gramStart"/>
      <w:r>
        <w:rPr>
          <w:rFonts w:ascii="华文楷体" w:eastAsia="华文楷体" w:hAnsi="华文楷体" w:hint="eastAsia"/>
          <w:sz w:val="20"/>
          <w:szCs w:val="20"/>
          <w:lang w:bidi="zh-TW"/>
        </w:rPr>
        <w:t>卢梭论自然</w:t>
      </w:r>
      <w:proofErr w:type="gramEnd"/>
      <w:r>
        <w:rPr>
          <w:rFonts w:ascii="华文楷体" w:eastAsia="华文楷体" w:hAnsi="华文楷体" w:hint="eastAsia"/>
          <w:sz w:val="20"/>
          <w:szCs w:val="20"/>
          <w:lang w:bidi="zh-TW"/>
        </w:rPr>
        <w:t>状态</w:t>
      </w:r>
    </w:p>
    <w:p w14:paraId="6E5E85A2" w14:textId="2066534A" w:rsidR="00B50A4E" w:rsidRPr="00B50A4E" w:rsidRDefault="00B50A4E" w:rsidP="007F3351">
      <w:pPr>
        <w:ind w:firstLineChars="300" w:firstLine="600"/>
        <w:rPr>
          <w:rFonts w:ascii="华文楷体" w:eastAsia="华文楷体" w:hAnsi="华文楷体"/>
          <w:sz w:val="20"/>
          <w:szCs w:val="20"/>
          <w:lang w:bidi="zh-TW"/>
        </w:rPr>
      </w:pPr>
      <w:r w:rsidRPr="00B50A4E">
        <w:rPr>
          <w:rFonts w:ascii="华文楷体" w:eastAsia="华文楷体" w:hAnsi="华文楷体"/>
          <w:sz w:val="20"/>
          <w:szCs w:val="20"/>
          <w:lang w:bidi="zh-TW"/>
        </w:rPr>
        <w:t>卢梭之前的哲学家把自然状态向社会状态的过渡视为历史的进步，卢梭也把自然状态作为社会政治学说的出发点，但他不同意其他哲学家的看法，他认为自然状态的人生而自由，在进入社会后才失去自由，社会不平等伴随文明发展而出现，他在《社会契约论》开头便说</w:t>
      </w:r>
      <w:r w:rsidR="007F3351">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“人生而自由，却无往不在</w:t>
      </w:r>
      <w:r w:rsidR="007F3351">
        <w:rPr>
          <w:rFonts w:ascii="华文楷体" w:eastAsia="华文楷体" w:hAnsi="华文楷体" w:hint="eastAsia"/>
          <w:sz w:val="20"/>
          <w:szCs w:val="20"/>
          <w:lang w:bidi="zh-TW"/>
        </w:rPr>
        <w:t>枷锁</w:t>
      </w:r>
      <w:r w:rsidRPr="00B50A4E">
        <w:rPr>
          <w:rFonts w:ascii="华文楷体" w:eastAsia="华文楷体" w:hAnsi="华文楷体"/>
          <w:sz w:val="20"/>
          <w:szCs w:val="20"/>
          <w:lang w:bidi="zh-TW"/>
        </w:rPr>
        <w:t>之中”。</w:t>
      </w:r>
    </w:p>
    <w:p w14:paraId="3B397B0F" w14:textId="77777777" w:rsidR="00B50A4E" w:rsidRPr="00B50A4E" w:rsidRDefault="00B50A4E" w:rsidP="007F3351">
      <w:pPr>
        <w:ind w:firstLineChars="300" w:firstLine="600"/>
        <w:rPr>
          <w:rFonts w:ascii="华文楷体" w:eastAsia="华文楷体" w:hAnsi="华文楷体"/>
          <w:sz w:val="20"/>
          <w:szCs w:val="20"/>
          <w:lang w:bidi="zh-TW"/>
        </w:rPr>
      </w:pPr>
      <w:r w:rsidRPr="00B50A4E">
        <w:rPr>
          <w:rFonts w:ascii="华文楷体" w:eastAsia="华文楷体" w:hAnsi="华文楷体" w:hint="eastAsia"/>
          <w:sz w:val="20"/>
          <w:szCs w:val="20"/>
          <w:lang w:bidi="zh-TW"/>
        </w:rPr>
        <w:t>卢梭所谓的“自然状态”指没有人际交往、语言、家庭、技能的人类最初状态。自然状态中的人的全部欲望就是肉体需要，没有理性，没有“你的”、“我的”观念，具有同情、自我保存和怜悯情感等善良的本能。</w:t>
      </w:r>
    </w:p>
    <w:p w14:paraId="120C160E" w14:textId="77777777" w:rsidR="0003083F" w:rsidRDefault="0003083F" w:rsidP="00B50A4E">
      <w:pPr>
        <w:ind w:firstLineChars="100" w:firstLine="200"/>
        <w:rPr>
          <w:rFonts w:ascii="华文楷体" w:eastAsia="华文楷体" w:hAnsi="华文楷体"/>
          <w:sz w:val="20"/>
          <w:szCs w:val="20"/>
          <w:lang w:bidi="zh-TW"/>
        </w:rPr>
      </w:pPr>
    </w:p>
    <w:p w14:paraId="6B0E5B40" w14:textId="728C7908" w:rsidR="00A01E25" w:rsidRDefault="00B50A4E" w:rsidP="00B50A4E">
      <w:pPr>
        <w:ind w:firstLineChars="100" w:firstLine="200"/>
        <w:rPr>
          <w:rFonts w:ascii="华文楷体" w:eastAsia="华文楷体" w:hAnsi="华文楷体"/>
          <w:sz w:val="20"/>
          <w:szCs w:val="20"/>
          <w:lang w:bidi="zh-TW"/>
        </w:rPr>
      </w:pPr>
      <w:r w:rsidRPr="00B50A4E">
        <w:rPr>
          <w:rFonts w:ascii="华文楷体" w:eastAsia="华文楷体" w:hAnsi="华文楷体"/>
          <w:sz w:val="20"/>
          <w:szCs w:val="20"/>
          <w:lang w:bidi="zh-TW"/>
        </w:rPr>
        <w:t>2</w:t>
      </w:r>
      <w:r w:rsidR="0003083F">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不</w:t>
      </w:r>
      <w:r w:rsidR="00A01E25">
        <w:rPr>
          <w:rFonts w:ascii="华文楷体" w:eastAsia="华文楷体" w:hAnsi="华文楷体" w:hint="eastAsia"/>
          <w:sz w:val="20"/>
          <w:szCs w:val="20"/>
          <w:lang w:bidi="zh-TW"/>
        </w:rPr>
        <w:t>平等的</w:t>
      </w:r>
      <w:r w:rsidRPr="00B50A4E">
        <w:rPr>
          <w:rFonts w:ascii="华文楷体" w:eastAsia="华文楷体" w:hAnsi="华文楷体"/>
          <w:sz w:val="20"/>
          <w:szCs w:val="20"/>
          <w:lang w:bidi="zh-TW"/>
        </w:rPr>
        <w:t>起源</w:t>
      </w:r>
    </w:p>
    <w:p w14:paraId="4553E866" w14:textId="77777777" w:rsidR="004E3B58" w:rsidRDefault="00B50A4E" w:rsidP="00A01E25">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自然状态既赋予人自由，也包含丧失自由的因素。人在生理上是不平等的，当个人发挥其生理条件的优势时，在技巧、名誉、知识等方面占优势，“社会上”的不平等就产生了。于是出现了私有制，私有制最初表现为占有土地，人类由此进入文明社会。文明的第一阶段是法律和私有财产权的确立</w:t>
      </w:r>
      <w:r w:rsidR="00A04145">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第二阶段是设置官职，通过契约建立国家</w:t>
      </w:r>
      <w:r w:rsidR="00A04145">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第三阶段是合法的权利变为专制</w:t>
      </w:r>
      <w:r w:rsidR="004E3B58">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贫富强弱两极分化，不平等发展到极点。物极必反，专制被暴力推翻，社会开始新的平等。</w:t>
      </w:r>
    </w:p>
    <w:p w14:paraId="68E349A0" w14:textId="31E0A88F" w:rsidR="0003083F" w:rsidRDefault="0043368C" w:rsidP="002F4C23">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卢梭关于社会的学说包含着对人类文明的反省，不同于其他启蒙学者盲目的社会进步观</w:t>
      </w:r>
      <w:r w:rsidR="002F4C23">
        <w:rPr>
          <w:rFonts w:ascii="华文楷体" w:eastAsia="华文楷体" w:hAnsi="华文楷体" w:hint="eastAsia"/>
          <w:sz w:val="20"/>
          <w:szCs w:val="20"/>
          <w:lang w:bidi="zh-TW"/>
        </w:rPr>
        <w:t>。</w:t>
      </w:r>
    </w:p>
    <w:p w14:paraId="452FA93A" w14:textId="77777777" w:rsidR="0043368C" w:rsidRDefault="0043368C" w:rsidP="0003083F">
      <w:pPr>
        <w:ind w:firstLineChars="100" w:firstLine="200"/>
        <w:rPr>
          <w:rFonts w:ascii="华文楷体" w:eastAsia="华文楷体" w:hAnsi="华文楷体"/>
          <w:sz w:val="20"/>
          <w:szCs w:val="20"/>
          <w:lang w:bidi="zh-TW"/>
        </w:rPr>
      </w:pPr>
    </w:p>
    <w:p w14:paraId="5B2F04ED" w14:textId="32CB8810" w:rsidR="0003083F" w:rsidRDefault="004E3B58" w:rsidP="0003083F">
      <w:pPr>
        <w:ind w:firstLineChars="100" w:firstLine="200"/>
        <w:rPr>
          <w:rFonts w:ascii="华文楷体" w:eastAsia="华文楷体" w:hAnsi="华文楷体"/>
          <w:sz w:val="20"/>
          <w:szCs w:val="20"/>
          <w:lang w:bidi="zh-TW"/>
        </w:rPr>
      </w:pPr>
      <w:r>
        <w:rPr>
          <w:rFonts w:ascii="华文楷体" w:eastAsia="华文楷体" w:hAnsi="华文楷体"/>
          <w:sz w:val="20"/>
          <w:szCs w:val="20"/>
          <w:lang w:bidi="zh-TW"/>
        </w:rPr>
        <w:t>3</w:t>
      </w:r>
      <w:r>
        <w:rPr>
          <w:rFonts w:ascii="华文楷体" w:eastAsia="华文楷体" w:hAnsi="华文楷体" w:hint="eastAsia"/>
          <w:sz w:val="20"/>
          <w:szCs w:val="20"/>
          <w:lang w:bidi="zh-TW"/>
        </w:rPr>
        <w:t>、社会契约论</w:t>
      </w:r>
      <w:r w:rsidR="0003083F">
        <w:rPr>
          <w:rFonts w:ascii="华文楷体" w:eastAsia="华文楷体" w:hAnsi="华文楷体" w:hint="eastAsia"/>
          <w:sz w:val="20"/>
          <w:szCs w:val="20"/>
          <w:lang w:bidi="zh-TW"/>
        </w:rPr>
        <w:t>、公意</w:t>
      </w:r>
    </w:p>
    <w:p w14:paraId="0F59C690" w14:textId="77777777" w:rsidR="009B0B07" w:rsidRDefault="00B50A4E" w:rsidP="00A01E25">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卢梭</w:t>
      </w:r>
      <w:r w:rsidRPr="00B50A4E">
        <w:rPr>
          <w:rFonts w:ascii="华文楷体" w:eastAsia="华文楷体" w:hAnsi="华文楷体" w:hint="eastAsia"/>
          <w:sz w:val="20"/>
          <w:szCs w:val="20"/>
          <w:lang w:bidi="zh-TW"/>
        </w:rPr>
        <w:t>在《社会契约论》中提出了自由与平等的理念。他认为人类社会从自然状态过渡到不平等的社会，不平等社会的尽头是专制，专制被暴力推翻后，再过渡到通过社会契约建立起来的平等社会。卢梭提出与霍布斯和洛克不同的社会契约论，社会契约不是在进入社会之前的自然状态中制定的，而是在社会中制定。人们两次制定契约</w:t>
      </w:r>
      <w:r w:rsidR="009B0B07">
        <w:rPr>
          <w:rFonts w:ascii="华文楷体" w:eastAsia="华文楷体" w:hAnsi="华文楷体" w:hint="eastAsia"/>
          <w:sz w:val="20"/>
          <w:szCs w:val="20"/>
          <w:lang w:bidi="zh-TW"/>
        </w:rPr>
        <w:t>：</w:t>
      </w:r>
    </w:p>
    <w:p w14:paraId="457F06DF" w14:textId="35377373" w:rsidR="005E3065" w:rsidRDefault="00B50A4E" w:rsidP="005E3065">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(1)</w:t>
      </w:r>
      <w:r w:rsidR="005E3065">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在不平等的情况下，人们制定契约建立国家政权，结果加深了社</w:t>
      </w:r>
      <w:r w:rsidRPr="00B50A4E">
        <w:rPr>
          <w:rFonts w:ascii="华文楷体" w:eastAsia="华文楷体" w:hAnsi="华文楷体" w:hint="eastAsia"/>
          <w:sz w:val="20"/>
          <w:szCs w:val="20"/>
          <w:lang w:bidi="zh-TW"/>
        </w:rPr>
        <w:t>会的不平等</w:t>
      </w:r>
      <w:r w:rsidR="005E3065">
        <w:rPr>
          <w:rFonts w:ascii="华文楷体" w:eastAsia="华文楷体" w:hAnsi="华文楷体" w:hint="eastAsia"/>
          <w:sz w:val="20"/>
          <w:szCs w:val="20"/>
          <w:lang w:bidi="zh-TW"/>
        </w:rPr>
        <w:t>；</w:t>
      </w:r>
    </w:p>
    <w:p w14:paraId="7301FB29" w14:textId="77777777" w:rsidR="005E3065" w:rsidRDefault="00B50A4E" w:rsidP="005E3065">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(2)、在平等的条件下制定契约，目的是建立一个能够保障人们自由和平等的国家政权。第二次制定的契约才是真正意义上的契约，即社会的全体成员在平等条件下的自由选择。</w:t>
      </w:r>
    </w:p>
    <w:p w14:paraId="5D4AAD29" w14:textId="77777777" w:rsidR="007148BC" w:rsidRDefault="00B50A4E" w:rsidP="005E3065">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社会契约的核心是权力的转让。霍布斯认为要转让生命权以外的所有权力。洛克认为只转让财产仲裁权。而</w:t>
      </w:r>
      <w:r w:rsidR="00950469">
        <w:rPr>
          <w:rFonts w:ascii="华文楷体" w:eastAsia="华文楷体" w:hAnsi="华文楷体" w:hint="eastAsia"/>
          <w:sz w:val="20"/>
          <w:szCs w:val="20"/>
          <w:lang w:bidi="zh-TW"/>
        </w:rPr>
        <w:t>卢梭</w:t>
      </w:r>
      <w:r w:rsidRPr="00B50A4E">
        <w:rPr>
          <w:rFonts w:ascii="华文楷体" w:eastAsia="华文楷体" w:hAnsi="华文楷体"/>
          <w:sz w:val="20"/>
          <w:szCs w:val="20"/>
          <w:lang w:bidi="zh-TW"/>
        </w:rPr>
        <w:t>要求一切人把一切权利转让给一切人，这种转让才是平等的，每个人的自由权不会因转让而被剥夺。</w:t>
      </w:r>
    </w:p>
    <w:p w14:paraId="6F15A6BC" w14:textId="77777777" w:rsidR="00486710" w:rsidRDefault="00B50A4E" w:rsidP="005E3065">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社会契约所产生的结果既不是霍布斯所说的拥有绝对权力的“利维坦”，也不是洛克所说的只有有限权力</w:t>
      </w:r>
      <w:r w:rsidRPr="00B50A4E">
        <w:rPr>
          <w:rFonts w:ascii="华文楷体" w:eastAsia="华文楷体" w:hAnsi="华文楷体" w:hint="eastAsia"/>
          <w:sz w:val="20"/>
          <w:szCs w:val="20"/>
          <w:lang w:bidi="zh-TW"/>
        </w:rPr>
        <w:t>的政府，而是集强制的权力和自由的权利于</w:t>
      </w:r>
      <w:r w:rsidR="007148BC">
        <w:rPr>
          <w:rFonts w:ascii="华文楷体" w:eastAsia="华文楷体" w:hAnsi="华文楷体" w:hint="eastAsia"/>
          <w:sz w:val="20"/>
          <w:szCs w:val="20"/>
          <w:lang w:bidi="zh-TW"/>
        </w:rPr>
        <w:t>一</w:t>
      </w:r>
      <w:r w:rsidRPr="00B50A4E">
        <w:rPr>
          <w:rFonts w:ascii="华文楷体" w:eastAsia="华文楷体" w:hAnsi="华文楷体" w:hint="eastAsia"/>
          <w:sz w:val="20"/>
          <w:szCs w:val="20"/>
          <w:lang w:bidi="zh-TW"/>
        </w:rPr>
        <w:t>身的“公意”</w:t>
      </w:r>
      <w:r w:rsidR="00486710">
        <w:rPr>
          <w:rFonts w:ascii="华文楷体" w:eastAsia="华文楷体" w:hAnsi="华文楷体" w:hint="eastAsia"/>
          <w:sz w:val="20"/>
          <w:szCs w:val="20"/>
          <w:lang w:bidi="zh-TW"/>
        </w:rPr>
        <w:t>。</w:t>
      </w:r>
    </w:p>
    <w:p w14:paraId="556DFF40" w14:textId="77777777" w:rsidR="005F7536" w:rsidRDefault="00B50A4E" w:rsidP="005E3065">
      <w:pPr>
        <w:ind w:firstLineChars="200" w:firstLine="400"/>
        <w:rPr>
          <w:rFonts w:ascii="华文楷体" w:eastAsia="华文楷体" w:hAnsi="华文楷体"/>
          <w:sz w:val="20"/>
          <w:szCs w:val="20"/>
          <w:lang w:bidi="zh-TW"/>
        </w:rPr>
      </w:pPr>
      <w:r w:rsidRPr="00B50A4E">
        <w:rPr>
          <w:rFonts w:ascii="华文楷体" w:eastAsia="华文楷体" w:hAnsi="华文楷体" w:hint="eastAsia"/>
          <w:sz w:val="20"/>
          <w:szCs w:val="20"/>
          <w:lang w:bidi="zh-TW"/>
        </w:rPr>
        <w:t>“公</w:t>
      </w:r>
      <w:r w:rsidR="00486710">
        <w:rPr>
          <w:rFonts w:ascii="华文楷体" w:eastAsia="华文楷体" w:hAnsi="华文楷体" w:hint="eastAsia"/>
          <w:sz w:val="20"/>
          <w:szCs w:val="20"/>
          <w:lang w:bidi="zh-TW"/>
        </w:rPr>
        <w:t>意</w:t>
      </w:r>
      <w:r w:rsidRPr="00B50A4E">
        <w:rPr>
          <w:rFonts w:ascii="华文楷体" w:eastAsia="华文楷体" w:hAnsi="华文楷体" w:hint="eastAsia"/>
          <w:sz w:val="20"/>
          <w:szCs w:val="20"/>
          <w:lang w:bidi="zh-TW"/>
        </w:rPr>
        <w:t>”包含两方面的内涵</w:t>
      </w:r>
      <w:r w:rsidR="00486710">
        <w:rPr>
          <w:rFonts w:ascii="华文楷体" w:eastAsia="华文楷体" w:hAnsi="华文楷体" w:hint="eastAsia"/>
          <w:sz w:val="20"/>
          <w:szCs w:val="20"/>
          <w:lang w:bidi="zh-TW"/>
        </w:rPr>
        <w:t>：</w:t>
      </w:r>
    </w:p>
    <w:p w14:paraId="53A884FB" w14:textId="73B10AE3" w:rsidR="005F7536" w:rsidRDefault="00B50A4E" w:rsidP="005E3065">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A</w:t>
      </w:r>
      <w:r w:rsidR="00C30684">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它是一个抽象概念，而不是集合概念</w:t>
      </w:r>
      <w:r w:rsidR="00486710">
        <w:rPr>
          <w:rFonts w:ascii="华文楷体" w:eastAsia="华文楷体" w:hAnsi="华文楷体" w:hint="eastAsia"/>
          <w:sz w:val="20"/>
          <w:szCs w:val="20"/>
          <w:lang w:bidi="zh-TW"/>
        </w:rPr>
        <w:t>。</w:t>
      </w:r>
      <w:r w:rsidRPr="00B50A4E">
        <w:rPr>
          <w:rFonts w:ascii="华文楷体" w:eastAsia="华文楷体" w:hAnsi="华文楷体"/>
          <w:sz w:val="20"/>
          <w:szCs w:val="20"/>
          <w:lang w:bidi="zh-TW"/>
        </w:rPr>
        <w:t>是全体订约人的公共人格，是人们意志的“道义共同体”，公意不等于众意，不等于所有个别意志的综合。</w:t>
      </w:r>
    </w:p>
    <w:p w14:paraId="3B08F3BE" w14:textId="631FBD04" w:rsidR="00AB3950" w:rsidRDefault="00B50A4E" w:rsidP="005C2ED1">
      <w:pPr>
        <w:ind w:firstLineChars="200" w:firstLine="400"/>
        <w:rPr>
          <w:rFonts w:ascii="华文楷体" w:eastAsia="华文楷体" w:hAnsi="华文楷体"/>
          <w:sz w:val="20"/>
          <w:szCs w:val="20"/>
          <w:lang w:bidi="zh-TW"/>
        </w:rPr>
      </w:pPr>
      <w:r w:rsidRPr="00B50A4E">
        <w:rPr>
          <w:rFonts w:ascii="华文楷体" w:eastAsia="华文楷体" w:hAnsi="华文楷体"/>
          <w:sz w:val="20"/>
          <w:szCs w:val="20"/>
          <w:lang w:bidi="zh-TW"/>
        </w:rPr>
        <w:t>B、公意又是一个辩证的概念，包含着抽象和具体、一般和个别、自由和服从的关系。如个人服从基于“公意”的法律，</w:t>
      </w:r>
      <w:r w:rsidR="00AB3950">
        <w:rPr>
          <w:rFonts w:ascii="华文楷体" w:eastAsia="华文楷体" w:hAnsi="华文楷体" w:hint="eastAsia"/>
          <w:sz w:val="20"/>
          <w:szCs w:val="20"/>
          <w:lang w:bidi="zh-TW"/>
        </w:rPr>
        <w:t>遵循自己制定的法律，便是一种自由，舍弃了自然自由的社会自由。</w:t>
      </w:r>
    </w:p>
    <w:p w14:paraId="4E9D5103" w14:textId="11F69042" w:rsidR="005C2ED1" w:rsidRPr="005C2ED1" w:rsidRDefault="005C2ED1" w:rsidP="005C2ED1">
      <w:pPr>
        <w:ind w:firstLineChars="200" w:firstLine="400"/>
        <w:rPr>
          <w:rFonts w:ascii="华文楷体" w:eastAsia="华文楷体" w:hAnsi="华文楷体"/>
          <w:sz w:val="20"/>
          <w:szCs w:val="20"/>
          <w:lang w:bidi="zh-TW"/>
        </w:rPr>
      </w:pPr>
      <w:r w:rsidRPr="005C2ED1">
        <w:rPr>
          <w:rFonts w:ascii="华文楷体" w:eastAsia="华文楷体" w:hAnsi="华文楷体"/>
          <w:sz w:val="20"/>
          <w:szCs w:val="20"/>
          <w:lang w:bidi="zh-TW"/>
        </w:rPr>
        <w:t>卢梭的社会契约论是资产阶级革命时期流行的理论，与霍布斯和洛克的社会契约论不同，表现出民主主义思想的特点。</w:t>
      </w:r>
    </w:p>
    <w:p w14:paraId="1C29EEC4" w14:textId="77777777" w:rsidR="00080CC9" w:rsidRDefault="00080CC9" w:rsidP="005C2ED1">
      <w:pPr>
        <w:ind w:firstLineChars="200" w:firstLine="400"/>
        <w:rPr>
          <w:rFonts w:ascii="华文楷体" w:eastAsia="华文楷体" w:hAnsi="华文楷体"/>
          <w:sz w:val="20"/>
          <w:szCs w:val="20"/>
          <w:lang w:bidi="zh-TW"/>
        </w:rPr>
      </w:pPr>
    </w:p>
    <w:p w14:paraId="4B257D68" w14:textId="7848CE94" w:rsidR="00080CC9" w:rsidRDefault="005C2ED1" w:rsidP="005C2ED1">
      <w:pPr>
        <w:ind w:firstLineChars="200" w:firstLine="400"/>
        <w:rPr>
          <w:rFonts w:ascii="华文楷体" w:eastAsia="华文楷体" w:hAnsi="华文楷体"/>
          <w:sz w:val="20"/>
          <w:szCs w:val="20"/>
          <w:lang w:bidi="zh-TW"/>
        </w:rPr>
      </w:pPr>
      <w:r w:rsidRPr="005C2ED1">
        <w:rPr>
          <w:rFonts w:ascii="华文楷体" w:eastAsia="华文楷体" w:hAnsi="华文楷体" w:hint="eastAsia"/>
          <w:sz w:val="20"/>
          <w:szCs w:val="20"/>
          <w:lang w:bidi="zh-TW"/>
        </w:rPr>
        <w:t>五、伏尔泰的自然神论</w:t>
      </w:r>
      <w:r w:rsidRPr="005C2ED1">
        <w:rPr>
          <w:rFonts w:ascii="华文楷体" w:eastAsia="华文楷体" w:hAnsi="华文楷体"/>
          <w:sz w:val="20"/>
          <w:szCs w:val="20"/>
          <w:lang w:bidi="zh-TW"/>
        </w:rPr>
        <w:t>/</w:t>
      </w:r>
      <w:proofErr w:type="gramStart"/>
      <w:r w:rsidRPr="005C2ED1">
        <w:rPr>
          <w:rFonts w:ascii="华文楷体" w:eastAsia="华文楷体" w:hAnsi="华文楷体"/>
          <w:sz w:val="20"/>
          <w:szCs w:val="20"/>
          <w:lang w:bidi="zh-TW"/>
        </w:rPr>
        <w:t>理神论</w:t>
      </w:r>
      <w:proofErr w:type="gramEnd"/>
      <w:r w:rsidRPr="005C2ED1">
        <w:rPr>
          <w:rFonts w:ascii="华文楷体" w:eastAsia="华文楷体" w:hAnsi="华文楷体"/>
          <w:sz w:val="20"/>
          <w:szCs w:val="20"/>
          <w:lang w:bidi="zh-TW"/>
        </w:rPr>
        <w:t xml:space="preserve"> </w:t>
      </w:r>
    </w:p>
    <w:p w14:paraId="3EF56734" w14:textId="77777777" w:rsidR="00FC0978" w:rsidRDefault="005C2ED1" w:rsidP="00080CC9">
      <w:pPr>
        <w:ind w:firstLineChars="300" w:firstLine="600"/>
        <w:rPr>
          <w:rFonts w:ascii="华文楷体" w:eastAsia="华文楷体" w:hAnsi="华文楷体"/>
          <w:sz w:val="20"/>
          <w:szCs w:val="20"/>
          <w:lang w:bidi="zh-TW"/>
        </w:rPr>
      </w:pPr>
      <w:r w:rsidRPr="005C2ED1">
        <w:rPr>
          <w:rFonts w:ascii="华文楷体" w:eastAsia="华文楷体" w:hAnsi="华文楷体"/>
          <w:sz w:val="20"/>
          <w:szCs w:val="20"/>
          <w:lang w:bidi="zh-TW"/>
        </w:rPr>
        <w:t>伏尔泰对天主教会和封建专制进行激烈的批判，不仅仅反信仰的非理性</w:t>
      </w:r>
      <w:r w:rsidR="00080CC9">
        <w:rPr>
          <w:rFonts w:ascii="华文楷体" w:eastAsia="华文楷体" w:hAnsi="华文楷体" w:hint="eastAsia"/>
          <w:sz w:val="20"/>
          <w:szCs w:val="20"/>
          <w:lang w:bidi="zh-TW"/>
        </w:rPr>
        <w:t>，</w:t>
      </w:r>
      <w:r w:rsidRPr="005C2ED1">
        <w:rPr>
          <w:rFonts w:ascii="华文楷体" w:eastAsia="华文楷体" w:hAnsi="华文楷体"/>
          <w:sz w:val="20"/>
          <w:szCs w:val="20"/>
          <w:lang w:bidi="zh-TW"/>
        </w:rPr>
        <w:t>而且认为迷信是反人性的罪恶，但伏尔泰并非无神论者。他主张“理神论</w:t>
      </w:r>
      <w:r w:rsidR="00FC0978">
        <w:rPr>
          <w:rFonts w:ascii="华文楷体" w:eastAsia="华文楷体" w:hAnsi="华文楷体"/>
          <w:sz w:val="20"/>
          <w:szCs w:val="20"/>
          <w:lang w:bidi="zh-TW"/>
        </w:rPr>
        <w:t>”</w:t>
      </w:r>
      <w:r w:rsidR="00FC0978">
        <w:rPr>
          <w:rFonts w:ascii="华文楷体" w:eastAsia="华文楷体" w:hAnsi="华文楷体" w:hint="eastAsia"/>
          <w:sz w:val="20"/>
          <w:szCs w:val="20"/>
          <w:lang w:bidi="zh-TW"/>
        </w:rPr>
        <w:t>(</w:t>
      </w:r>
      <w:r w:rsidRPr="005C2ED1">
        <w:rPr>
          <w:rFonts w:ascii="华文楷体" w:eastAsia="华文楷体" w:hAnsi="华文楷体"/>
          <w:sz w:val="20"/>
          <w:szCs w:val="20"/>
          <w:lang w:bidi="zh-TW"/>
        </w:rPr>
        <w:t>deism，也译为自然神论)。</w:t>
      </w:r>
    </w:p>
    <w:p w14:paraId="1AA09C50" w14:textId="77777777" w:rsidR="00992CE0" w:rsidRDefault="005C2ED1" w:rsidP="00080CC9">
      <w:pPr>
        <w:ind w:firstLineChars="300" w:firstLine="600"/>
        <w:rPr>
          <w:rFonts w:ascii="华文楷体" w:eastAsia="华文楷体" w:hAnsi="华文楷体"/>
          <w:sz w:val="20"/>
          <w:szCs w:val="20"/>
          <w:lang w:bidi="zh-TW"/>
        </w:rPr>
      </w:pPr>
      <w:r w:rsidRPr="005C2ED1">
        <w:rPr>
          <w:rFonts w:ascii="华文楷体" w:eastAsia="华文楷体" w:hAnsi="华文楷体"/>
          <w:sz w:val="20"/>
          <w:szCs w:val="20"/>
          <w:lang w:bidi="zh-TW"/>
        </w:rPr>
        <w:t>伏尔泰从牛顿物理学中找到上帝存在的充分理由，在《形而上学论》中他把宇宙看作</w:t>
      </w:r>
      <w:proofErr w:type="gramStart"/>
      <w:r w:rsidRPr="005C2ED1">
        <w:rPr>
          <w:rFonts w:ascii="华文楷体" w:eastAsia="华文楷体" w:hAnsi="华文楷体"/>
          <w:sz w:val="20"/>
          <w:szCs w:val="20"/>
          <w:lang w:bidi="zh-TW"/>
        </w:rPr>
        <w:t>一</w:t>
      </w:r>
      <w:proofErr w:type="gramEnd"/>
      <w:r w:rsidRPr="005C2ED1">
        <w:rPr>
          <w:rFonts w:ascii="华文楷体" w:eastAsia="华文楷体" w:hAnsi="华文楷体"/>
          <w:sz w:val="20"/>
          <w:szCs w:val="20"/>
          <w:lang w:bidi="zh-TW"/>
        </w:rPr>
        <w:t>座</w:t>
      </w:r>
      <w:r w:rsidR="00FC0978">
        <w:rPr>
          <w:rFonts w:ascii="华文楷体" w:eastAsia="华文楷体" w:hAnsi="华文楷体" w:hint="eastAsia"/>
          <w:sz w:val="20"/>
          <w:szCs w:val="20"/>
          <w:lang w:bidi="zh-TW"/>
        </w:rPr>
        <w:t>钟</w:t>
      </w:r>
      <w:r w:rsidRPr="005C2ED1">
        <w:rPr>
          <w:rFonts w:ascii="华文楷体" w:eastAsia="华文楷体" w:hAnsi="华文楷体"/>
          <w:sz w:val="20"/>
          <w:szCs w:val="20"/>
          <w:lang w:bidi="zh-TW"/>
        </w:rPr>
        <w:t>，各部分精确地、和谐地运转，呈现出极有规律的结构</w:t>
      </w:r>
      <w:r w:rsidR="00992CE0">
        <w:rPr>
          <w:rFonts w:ascii="华文楷体" w:eastAsia="华文楷体" w:hAnsi="华文楷体" w:hint="eastAsia"/>
          <w:sz w:val="20"/>
          <w:szCs w:val="20"/>
          <w:lang w:bidi="zh-TW"/>
        </w:rPr>
        <w:t>；</w:t>
      </w:r>
      <w:r w:rsidRPr="005C2ED1">
        <w:rPr>
          <w:rFonts w:ascii="华文楷体" w:eastAsia="华文楷体" w:hAnsi="华文楷体"/>
          <w:sz w:val="20"/>
          <w:szCs w:val="20"/>
          <w:lang w:bidi="zh-TW"/>
        </w:rPr>
        <w:t>此外，物质本身不能思维，也不运动，需要一个最初的推动者，上帝便是宇宙的第一推动者和自然规律的制定者，但他在创世之后便不再干预。伏尔泰认为，宇宙被严格的规律所决定，因此可被人的理性把握，从严格</w:t>
      </w:r>
      <w:r w:rsidRPr="005C2ED1">
        <w:rPr>
          <w:rFonts w:ascii="华文楷体" w:eastAsia="华文楷体" w:hAnsi="华文楷体" w:hint="eastAsia"/>
          <w:sz w:val="20"/>
          <w:szCs w:val="20"/>
          <w:lang w:bidi="zh-TW"/>
        </w:rPr>
        <w:t>的决定论出发，他否定了人的自由意志。</w:t>
      </w:r>
    </w:p>
    <w:p w14:paraId="0439AD7F" w14:textId="5F8C0B76" w:rsidR="005C2ED1" w:rsidRPr="005C2ED1" w:rsidRDefault="005C2ED1" w:rsidP="00080CC9">
      <w:pPr>
        <w:ind w:firstLineChars="300" w:firstLine="600"/>
        <w:rPr>
          <w:rFonts w:ascii="华文楷体" w:eastAsia="华文楷体" w:hAnsi="华文楷体"/>
          <w:sz w:val="20"/>
          <w:szCs w:val="20"/>
          <w:lang w:bidi="zh-TW"/>
        </w:rPr>
      </w:pPr>
      <w:r w:rsidRPr="005C2ED1">
        <w:rPr>
          <w:rFonts w:ascii="华文楷体" w:eastAsia="华文楷体" w:hAnsi="华文楷体" w:hint="eastAsia"/>
          <w:sz w:val="20"/>
          <w:szCs w:val="20"/>
          <w:lang w:bidi="zh-TW"/>
        </w:rPr>
        <w:t>不过伏尔泰认为对上帝的信仰对道德而言是必要的，但他反对利用上帝观念导致迷信、狂热和迫害，他提倡宗教宽容。</w:t>
      </w:r>
    </w:p>
    <w:p w14:paraId="267E71E6" w14:textId="77777777" w:rsidR="00992CE0" w:rsidRDefault="005C2ED1" w:rsidP="005C2ED1">
      <w:pPr>
        <w:ind w:firstLineChars="200" w:firstLine="400"/>
        <w:rPr>
          <w:rFonts w:ascii="华文楷体" w:eastAsia="华文楷体" w:hAnsi="华文楷体"/>
          <w:sz w:val="20"/>
          <w:szCs w:val="20"/>
          <w:lang w:bidi="zh-TW"/>
        </w:rPr>
      </w:pPr>
      <w:r w:rsidRPr="005C2ED1">
        <w:rPr>
          <w:rFonts w:ascii="华文楷体" w:eastAsia="华文楷体" w:hAnsi="华文楷体" w:hint="eastAsia"/>
          <w:sz w:val="20"/>
          <w:szCs w:val="20"/>
          <w:lang w:bidi="zh-TW"/>
        </w:rPr>
        <w:t>六、苏格兰常识哲学</w:t>
      </w:r>
      <w:r w:rsidRPr="005C2ED1">
        <w:rPr>
          <w:rFonts w:ascii="华文楷体" w:eastAsia="华文楷体" w:hAnsi="华文楷体"/>
          <w:sz w:val="20"/>
          <w:szCs w:val="20"/>
          <w:lang w:bidi="zh-TW"/>
        </w:rPr>
        <w:t>/</w:t>
      </w:r>
      <w:proofErr w:type="gramStart"/>
      <w:r w:rsidRPr="005C2ED1">
        <w:rPr>
          <w:rFonts w:ascii="华文楷体" w:eastAsia="华文楷体" w:hAnsi="华文楷体"/>
          <w:sz w:val="20"/>
          <w:szCs w:val="20"/>
          <w:lang w:bidi="zh-TW"/>
        </w:rPr>
        <w:t>锐德</w:t>
      </w:r>
      <w:proofErr w:type="gramEnd"/>
      <w:r w:rsidRPr="005C2ED1">
        <w:rPr>
          <w:rFonts w:ascii="华文楷体" w:eastAsia="华文楷体" w:hAnsi="华文楷体"/>
          <w:sz w:val="20"/>
          <w:szCs w:val="20"/>
          <w:lang w:bidi="zh-TW"/>
        </w:rPr>
        <w:t xml:space="preserve">/里德 </w:t>
      </w:r>
    </w:p>
    <w:p w14:paraId="427E3D5B" w14:textId="77777777" w:rsidR="00826858" w:rsidRDefault="005C2ED1" w:rsidP="005C2ED1">
      <w:pPr>
        <w:ind w:firstLineChars="200" w:firstLine="400"/>
        <w:rPr>
          <w:rFonts w:ascii="华文楷体" w:eastAsia="华文楷体" w:hAnsi="华文楷体"/>
          <w:sz w:val="20"/>
          <w:szCs w:val="20"/>
          <w:lang w:bidi="zh-TW"/>
        </w:rPr>
      </w:pPr>
      <w:r w:rsidRPr="005C2ED1">
        <w:rPr>
          <w:rFonts w:ascii="华文楷体" w:eastAsia="华文楷体" w:hAnsi="华文楷体"/>
          <w:sz w:val="20"/>
          <w:szCs w:val="20"/>
          <w:lang w:bidi="zh-TW"/>
        </w:rPr>
        <w:t>苏格兰常识哲</w:t>
      </w:r>
      <w:r w:rsidR="00826858">
        <w:rPr>
          <w:rFonts w:ascii="华文楷体" w:eastAsia="华文楷体" w:hAnsi="华文楷体" w:hint="eastAsia"/>
          <w:sz w:val="20"/>
          <w:szCs w:val="20"/>
          <w:lang w:bidi="zh-TW"/>
        </w:rPr>
        <w:t>学与休</w:t>
      </w:r>
      <w:proofErr w:type="gramStart"/>
      <w:r w:rsidR="00826858">
        <w:rPr>
          <w:rFonts w:ascii="华文楷体" w:eastAsia="华文楷体" w:hAnsi="华文楷体" w:hint="eastAsia"/>
          <w:sz w:val="20"/>
          <w:szCs w:val="20"/>
          <w:lang w:bidi="zh-TW"/>
        </w:rPr>
        <w:t>谟</w:t>
      </w:r>
      <w:proofErr w:type="gramEnd"/>
      <w:r w:rsidR="00826858">
        <w:rPr>
          <w:rFonts w:ascii="华文楷体" w:eastAsia="华文楷体" w:hAnsi="华文楷体" w:hint="eastAsia"/>
          <w:sz w:val="20"/>
          <w:szCs w:val="20"/>
          <w:lang w:bidi="zh-TW"/>
        </w:rPr>
        <w:t>代表</w:t>
      </w:r>
      <w:r w:rsidRPr="005C2ED1">
        <w:rPr>
          <w:rFonts w:ascii="华文楷体" w:eastAsia="华文楷体" w:hAnsi="华文楷体"/>
          <w:sz w:val="20"/>
          <w:szCs w:val="20"/>
          <w:lang w:bidi="zh-TW"/>
        </w:rPr>
        <w:t>了从洛克开始的英国经验主义的两个方向，其代表人物为里德(Reid)。他批评之前经验主义者把对象“观念化”的倾向，其他经验主义者把观念当作“思想的对象”，这就混淆了思想的内容和思想的对象。从贝克莱</w:t>
      </w:r>
      <w:r w:rsidR="00826858">
        <w:rPr>
          <w:rFonts w:ascii="华文楷体" w:eastAsia="华文楷体" w:hAnsi="华文楷体" w:hint="eastAsia"/>
          <w:sz w:val="20"/>
          <w:szCs w:val="20"/>
          <w:lang w:bidi="zh-TW"/>
        </w:rPr>
        <w:t>—休</w:t>
      </w:r>
      <w:proofErr w:type="gramStart"/>
      <w:r w:rsidR="00826858">
        <w:rPr>
          <w:rFonts w:ascii="华文楷体" w:eastAsia="华文楷体" w:hAnsi="华文楷体" w:hint="eastAsia"/>
          <w:sz w:val="20"/>
          <w:szCs w:val="20"/>
          <w:lang w:bidi="zh-TW"/>
        </w:rPr>
        <w:t>谟</w:t>
      </w:r>
      <w:proofErr w:type="gramEnd"/>
      <w:r w:rsidRPr="005C2ED1">
        <w:rPr>
          <w:rFonts w:ascii="华文楷体" w:eastAsia="华文楷体" w:hAnsi="华文楷体"/>
          <w:sz w:val="20"/>
          <w:szCs w:val="20"/>
          <w:lang w:bidi="zh-TW"/>
        </w:rPr>
        <w:t>完成了“观念的胜利”。但是他认为，常识或平常人的普遍信念，可以毫不含糊地把观念与思想的对象区分开来</w:t>
      </w:r>
      <w:r w:rsidR="00826858">
        <w:rPr>
          <w:rFonts w:ascii="华文楷体" w:eastAsia="华文楷体" w:hAnsi="华文楷体" w:hint="eastAsia"/>
          <w:sz w:val="20"/>
          <w:szCs w:val="20"/>
          <w:lang w:bidi="zh-TW"/>
        </w:rPr>
        <w:t>：</w:t>
      </w:r>
      <w:r w:rsidRPr="005C2ED1">
        <w:rPr>
          <w:rFonts w:ascii="华文楷体" w:eastAsia="华文楷体" w:hAnsi="华文楷体"/>
          <w:sz w:val="20"/>
          <w:szCs w:val="20"/>
          <w:lang w:bidi="zh-TW"/>
        </w:rPr>
        <w:t>观念是思想的内容，思想的对象却是思想以外的存在</w:t>
      </w:r>
      <w:r w:rsidR="00826858">
        <w:rPr>
          <w:rFonts w:ascii="华文楷体" w:eastAsia="华文楷体" w:hAnsi="华文楷体" w:hint="eastAsia"/>
          <w:sz w:val="20"/>
          <w:szCs w:val="20"/>
          <w:lang w:bidi="zh-TW"/>
        </w:rPr>
        <w:t>。</w:t>
      </w:r>
    </w:p>
    <w:p w14:paraId="64741FB8" w14:textId="47F14A7C" w:rsidR="004218E3" w:rsidRPr="00643AF9" w:rsidRDefault="005C2ED1" w:rsidP="005C2ED1">
      <w:pPr>
        <w:ind w:firstLineChars="200" w:firstLine="400"/>
        <w:rPr>
          <w:rFonts w:ascii="华文楷体" w:eastAsia="华文楷体" w:hAnsi="华文楷体"/>
          <w:sz w:val="20"/>
          <w:szCs w:val="20"/>
          <w:lang w:bidi="zh-TW"/>
        </w:rPr>
      </w:pPr>
      <w:r w:rsidRPr="005C2ED1">
        <w:rPr>
          <w:rFonts w:ascii="华文楷体" w:eastAsia="华文楷体" w:hAnsi="华文楷体"/>
          <w:sz w:val="20"/>
          <w:szCs w:val="20"/>
          <w:lang w:bidi="zh-TW"/>
        </w:rPr>
        <w:t>里德提出“常识原则”:</w:t>
      </w:r>
      <w:r w:rsidR="00A67CBF">
        <w:rPr>
          <w:rFonts w:ascii="华文楷体" w:eastAsia="华文楷体" w:hAnsi="华文楷体"/>
          <w:sz w:val="20"/>
          <w:szCs w:val="20"/>
          <w:lang w:bidi="zh-TW"/>
        </w:rPr>
        <w:t xml:space="preserve"> </w:t>
      </w:r>
      <w:r w:rsidRPr="005C2ED1">
        <w:rPr>
          <w:rFonts w:ascii="华文楷体" w:eastAsia="华文楷体" w:hAnsi="华文楷体"/>
          <w:sz w:val="20"/>
          <w:szCs w:val="20"/>
          <w:lang w:bidi="zh-TW"/>
        </w:rPr>
        <w:t>知觉所具有</w:t>
      </w:r>
      <w:r w:rsidRPr="005C2ED1">
        <w:rPr>
          <w:rFonts w:ascii="华文楷体" w:eastAsia="华文楷体" w:hAnsi="华文楷体" w:hint="eastAsia"/>
          <w:sz w:val="20"/>
          <w:szCs w:val="20"/>
          <w:lang w:bidi="zh-TW"/>
        </w:rPr>
        <w:t>的原初的、基本的判断，是自然</w:t>
      </w:r>
      <w:r w:rsidR="00A67CBF">
        <w:rPr>
          <w:rFonts w:ascii="华文楷体" w:eastAsia="华文楷体" w:hAnsi="华文楷体" w:hint="eastAsia"/>
          <w:sz w:val="20"/>
          <w:szCs w:val="20"/>
          <w:lang w:bidi="zh-TW"/>
        </w:rPr>
        <w:t>赋予</w:t>
      </w:r>
      <w:r w:rsidRPr="005C2ED1">
        <w:rPr>
          <w:rFonts w:ascii="华文楷体" w:eastAsia="华文楷体" w:hAnsi="华文楷体" w:hint="eastAsia"/>
          <w:sz w:val="20"/>
          <w:szCs w:val="20"/>
          <w:lang w:bidi="zh-TW"/>
        </w:rPr>
        <w:t>人类理解的要素，是理性活动的基础。常识原则包括逻辑律和数学公理</w:t>
      </w:r>
      <w:r w:rsidR="00FA320C">
        <w:rPr>
          <w:rFonts w:ascii="华文楷体" w:eastAsia="华文楷体" w:hAnsi="华文楷体" w:hint="eastAsia"/>
          <w:sz w:val="20"/>
          <w:szCs w:val="20"/>
          <w:lang w:bidi="zh-TW"/>
        </w:rPr>
        <w:t>，一</w:t>
      </w:r>
      <w:r w:rsidRPr="005C2ED1">
        <w:rPr>
          <w:rFonts w:ascii="华文楷体" w:eastAsia="华文楷体" w:hAnsi="华文楷体"/>
          <w:sz w:val="20"/>
          <w:szCs w:val="20"/>
          <w:lang w:bidi="zh-TW"/>
        </w:rPr>
        <w:t>些形而上学原则也属于常识原则，如“实体的原则”和“因果原则”，它们不可证明，而是知觉得到的知识。常识学派肯定了感官对象的真实性，摒除经验主义的思辨怀疑和批判成分，很是迎合英国绅士的保守精神，故对经验主义的普及和流行很有作用。</w:t>
      </w:r>
    </w:p>
    <w:p w14:paraId="34F18D18" w14:textId="77777777" w:rsidR="00FD301D" w:rsidRPr="00FD301D" w:rsidRDefault="00FD301D" w:rsidP="00FD301D">
      <w:pPr>
        <w:rPr>
          <w:rFonts w:ascii="仿宋" w:eastAsia="仿宋" w:hAnsi="仿宋"/>
          <w:sz w:val="18"/>
          <w:szCs w:val="18"/>
          <w:lang w:bidi="zh-TW"/>
        </w:rPr>
      </w:pPr>
      <w:r w:rsidRPr="00FD301D">
        <w:rPr>
          <w:rFonts w:ascii="仿宋" w:eastAsia="仿宋" w:hAnsi="仿宋"/>
          <w:sz w:val="18"/>
          <w:szCs w:val="18"/>
          <w:lang w:bidi="zh-TW"/>
        </w:rPr>
        <w:t>什么是</w:t>
      </w:r>
      <w:r w:rsidRPr="00FD301D">
        <w:rPr>
          <w:rFonts w:ascii="仿宋" w:eastAsia="仿宋" w:hAnsi="仿宋" w:hint="eastAsia"/>
          <w:sz w:val="18"/>
          <w:szCs w:val="18"/>
          <w:lang w:bidi="zh-TW"/>
        </w:rPr>
        <w:t>休</w:t>
      </w:r>
      <w:proofErr w:type="gramStart"/>
      <w:r w:rsidRPr="00FD301D">
        <w:rPr>
          <w:rFonts w:ascii="仿宋" w:eastAsia="仿宋" w:hAnsi="仿宋" w:hint="eastAsia"/>
          <w:sz w:val="18"/>
          <w:szCs w:val="18"/>
          <w:lang w:bidi="zh-TW"/>
        </w:rPr>
        <w:t>谟</w:t>
      </w:r>
      <w:proofErr w:type="gramEnd"/>
      <w:r w:rsidRPr="00FD301D">
        <w:rPr>
          <w:rFonts w:ascii="仿宋" w:eastAsia="仿宋" w:hAnsi="仿宋"/>
          <w:sz w:val="18"/>
          <w:szCs w:val="18"/>
          <w:lang w:bidi="zh-TW"/>
        </w:rPr>
        <w:t>问题，并请简述</w:t>
      </w:r>
      <w:r w:rsidRPr="00FD301D">
        <w:rPr>
          <w:rFonts w:ascii="仿宋" w:eastAsia="仿宋" w:hAnsi="仿宋" w:hint="eastAsia"/>
          <w:sz w:val="18"/>
          <w:szCs w:val="18"/>
          <w:lang w:bidi="zh-TW"/>
        </w:rPr>
        <w:t>休</w:t>
      </w:r>
      <w:proofErr w:type="gramStart"/>
      <w:r w:rsidRPr="00FD301D">
        <w:rPr>
          <w:rFonts w:ascii="仿宋" w:eastAsia="仿宋" w:hAnsi="仿宋" w:hint="eastAsia"/>
          <w:sz w:val="18"/>
          <w:szCs w:val="18"/>
          <w:lang w:bidi="zh-TW"/>
        </w:rPr>
        <w:t>谟</w:t>
      </w:r>
      <w:proofErr w:type="gramEnd"/>
      <w:r w:rsidRPr="00FD301D">
        <w:rPr>
          <w:rFonts w:ascii="仿宋" w:eastAsia="仿宋" w:hAnsi="仿宋"/>
          <w:sz w:val="18"/>
          <w:szCs w:val="18"/>
          <w:lang w:bidi="zh-TW"/>
        </w:rPr>
        <w:t>的因果观。</w:t>
      </w:r>
    </w:p>
    <w:p w14:paraId="31BEB141"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①或然的归纳推理在逻辑上是得不到证明的，也就是说归纳推理如何从过去过渡到未来，从已知过渡到未知，从个别过渡到一般，即归纳的合理性问题，在逻辑上是得不到证明的，这就是休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的“归纳问题”，即休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问题。</w:t>
      </w:r>
    </w:p>
    <w:p w14:paraId="7BA2D4CA"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②（</w:t>
      </w:r>
      <w:r w:rsidRPr="00FD301D">
        <w:rPr>
          <w:rFonts w:ascii="仿宋" w:eastAsia="仿宋" w:hAnsi="仿宋"/>
          <w:sz w:val="18"/>
          <w:szCs w:val="18"/>
          <w:lang w:bidi="zh-TW"/>
        </w:rPr>
        <w:t>1</w:t>
      </w:r>
      <w:r w:rsidRPr="00FD301D">
        <w:rPr>
          <w:rFonts w:ascii="仿宋" w:eastAsia="仿宋" w:hAnsi="仿宋" w:hint="eastAsia"/>
          <w:sz w:val="18"/>
          <w:szCs w:val="18"/>
          <w:lang w:bidi="zh-TW"/>
        </w:rPr>
        <w:t>）两种知识。</w:t>
      </w:r>
    </w:p>
    <w:p w14:paraId="30CA42D8"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认为，人类理智的对象有两种，①观念的关系。②实际的事情。与此相应，知识也分为①关于观念的知识。②关于事实的知识。关于观念的知识，只关系到观念自身的关系而与外部事物无关，所以只需它们与自身相符就是真理，因而是必然的知识。关于事实的知识，建立在经验的基础上，每一事实的相反情况都可能产生，因而是或然的知识。既然如此，人们为什么把物理学等</w:t>
      </w:r>
      <w:proofErr w:type="gramStart"/>
      <w:r w:rsidRPr="00FD301D">
        <w:rPr>
          <w:rFonts w:ascii="仿宋" w:eastAsia="仿宋" w:hAnsi="仿宋" w:hint="eastAsia"/>
          <w:sz w:val="18"/>
          <w:szCs w:val="18"/>
          <w:lang w:bidi="zh-TW"/>
        </w:rPr>
        <w:t>看做</w:t>
      </w:r>
      <w:proofErr w:type="gramEnd"/>
      <w:r w:rsidRPr="00FD301D">
        <w:rPr>
          <w:rFonts w:ascii="仿宋" w:eastAsia="仿宋" w:hAnsi="仿宋" w:hint="eastAsia"/>
          <w:sz w:val="18"/>
          <w:szCs w:val="18"/>
          <w:lang w:bidi="zh-TW"/>
        </w:rPr>
        <w:t>是普遍必然的科学知识呢，这完全是因为我们的因果观念。关于事实的知识建立在因果关系的基础之上，而因果关系则被人们看作是普遍必然的自然规律，休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则对因果关系的普遍性和必然性提出了质疑，在他看来，我们只有弄清楚因果知识的来源，才能解决这两个问题。</w:t>
      </w:r>
    </w:p>
    <w:p w14:paraId="5A731CE1" w14:textId="77777777" w:rsidR="00FD301D" w:rsidRPr="00FD301D" w:rsidRDefault="00FD301D" w:rsidP="00FD301D">
      <w:pPr>
        <w:numPr>
          <w:ilvl w:val="0"/>
          <w:numId w:val="35"/>
        </w:numPr>
        <w:rPr>
          <w:rFonts w:ascii="仿宋" w:eastAsia="仿宋" w:hAnsi="仿宋"/>
          <w:sz w:val="18"/>
          <w:szCs w:val="18"/>
          <w:lang w:bidi="zh-TW"/>
        </w:rPr>
      </w:pPr>
      <w:r w:rsidRPr="00FD301D">
        <w:rPr>
          <w:rFonts w:ascii="仿宋" w:eastAsia="仿宋" w:hAnsi="仿宋" w:hint="eastAsia"/>
          <w:sz w:val="18"/>
          <w:szCs w:val="18"/>
          <w:lang w:bidi="zh-TW"/>
        </w:rPr>
        <w:t>因果知识的来源，因果关系的发现是不可能通过理性，而只能通过经验的，因为每个结果都是与它的原因不一样的事情，因而不可能通过理性在其原因中发现出来。我们不能想象，一种因果关系可以不依靠经验而先验地想象出来。那么，经验是如何从过去推断未来，从已知推断未知，从个别推断一般的呢？这实际上是一个归纳推理，但归纳推理</w:t>
      </w:r>
      <w:proofErr w:type="gramStart"/>
      <w:r w:rsidRPr="00FD301D">
        <w:rPr>
          <w:rFonts w:ascii="仿宋" w:eastAsia="仿宋" w:hAnsi="仿宋" w:hint="eastAsia"/>
          <w:sz w:val="18"/>
          <w:szCs w:val="18"/>
          <w:lang w:bidi="zh-TW"/>
        </w:rPr>
        <w:t>中前提</w:t>
      </w:r>
      <w:proofErr w:type="gramEnd"/>
      <w:r w:rsidRPr="00FD301D">
        <w:rPr>
          <w:rFonts w:ascii="仿宋" w:eastAsia="仿宋" w:hAnsi="仿宋" w:hint="eastAsia"/>
          <w:sz w:val="18"/>
          <w:szCs w:val="18"/>
          <w:lang w:bidi="zh-TW"/>
        </w:rPr>
        <w:t>和结论之间的</w:t>
      </w:r>
      <w:proofErr w:type="gramStart"/>
      <w:r w:rsidRPr="00FD301D">
        <w:rPr>
          <w:rFonts w:ascii="仿宋" w:eastAsia="仿宋" w:hAnsi="仿宋" w:hint="eastAsia"/>
          <w:sz w:val="18"/>
          <w:szCs w:val="18"/>
          <w:lang w:bidi="zh-TW"/>
        </w:rPr>
        <w:t>联系既</w:t>
      </w:r>
      <w:proofErr w:type="gramEnd"/>
      <w:r w:rsidRPr="00FD301D">
        <w:rPr>
          <w:rFonts w:ascii="仿宋" w:eastAsia="仿宋" w:hAnsi="仿宋" w:hint="eastAsia"/>
          <w:sz w:val="18"/>
          <w:szCs w:val="18"/>
          <w:lang w:bidi="zh-TW"/>
        </w:rPr>
        <w:t>不能由必然的推理来证明，因为自然的发展途径和一切可感的性质经常变化，相反的事实总是经常发生在这里，没有逻辑的必然性；也不能用或然的推理来证明，因为关于实际存在的论证是建立在因果关系之上的，因果关系观念是从经验中得来的，而经验不过是一个归纳推理，现在我们要求证明归纳推理的合理性，如果用归纳推理来证明归纳推理的合理性，那就意味着把有待证明的东西作为前提，这样的论证就是循环论证。</w:t>
      </w:r>
    </w:p>
    <w:p w14:paraId="0D27B75D" w14:textId="77777777" w:rsidR="00FD301D" w:rsidRPr="00FD301D" w:rsidRDefault="00FD301D" w:rsidP="00FD301D">
      <w:pPr>
        <w:numPr>
          <w:ilvl w:val="0"/>
          <w:numId w:val="35"/>
        </w:numPr>
        <w:rPr>
          <w:rFonts w:ascii="仿宋" w:eastAsia="仿宋" w:hAnsi="仿宋"/>
          <w:sz w:val="18"/>
          <w:szCs w:val="18"/>
          <w:lang w:bidi="zh-TW"/>
        </w:rPr>
      </w:pPr>
      <w:r w:rsidRPr="00FD301D">
        <w:rPr>
          <w:rFonts w:ascii="仿宋" w:eastAsia="仿宋" w:hAnsi="仿宋" w:hint="eastAsia"/>
          <w:sz w:val="18"/>
          <w:szCs w:val="18"/>
          <w:lang w:bidi="zh-TW"/>
        </w:rPr>
        <w:t>习惯是人生的伟大指南.</w:t>
      </w:r>
    </w:p>
    <w:p w14:paraId="47B2132C"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既然经验不能告诉我们因果之间的必然联系，那么我们的因果观念是从何而来的呢？由休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认为，尽管经验不能提供因果之间必然联系的证明，多次重复的经验并不比单一例证提供更多的东西，但是它们却能够以一定的方式影响我们的心灵。当我们经常性地经验到事件a之后总是有事件b相随时，这就使我们对事件a的经验与对事件b的经验之间产生了某种习惯性的联想，这就是所谓“必然联系”观念的来源。因此，习惯是因果观念的基础，也是人性的一种倾向：根据以前的经验，如果</w:t>
      </w:r>
      <w:proofErr w:type="gramStart"/>
      <w:r w:rsidRPr="00FD301D">
        <w:rPr>
          <w:rFonts w:ascii="仿宋" w:eastAsia="仿宋" w:hAnsi="仿宋" w:hint="eastAsia"/>
          <w:sz w:val="18"/>
          <w:szCs w:val="18"/>
          <w:lang w:bidi="zh-TW"/>
        </w:rPr>
        <w:t>一</w:t>
      </w:r>
      <w:proofErr w:type="gramEnd"/>
      <w:r w:rsidRPr="00FD301D">
        <w:rPr>
          <w:rFonts w:ascii="仿宋" w:eastAsia="仿宋" w:hAnsi="仿宋" w:hint="eastAsia"/>
          <w:sz w:val="18"/>
          <w:szCs w:val="18"/>
          <w:lang w:bidi="zh-TW"/>
        </w:rPr>
        <w:t>事物与另一事物经常联系在一起，我们就会由一事物出现而期待另一事物的出现。</w:t>
      </w:r>
    </w:p>
    <w:p w14:paraId="15965528"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③ 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的不可知论不但使经验主义的理想破灭了，而且也使理性主义的理想陷入了困境。从培根开始，经验主义者就试图通过经验来说明科学知识，然而休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却证明了建立在经验基础之上的一切知识都只能是或然的知识。从笛卡尔开始，理性主义者试图从理性所固有的一些</w:t>
      </w:r>
      <w:proofErr w:type="gramStart"/>
      <w:r w:rsidRPr="00FD301D">
        <w:rPr>
          <w:rFonts w:ascii="仿宋" w:eastAsia="仿宋" w:hAnsi="仿宋" w:hint="eastAsia"/>
          <w:sz w:val="18"/>
          <w:szCs w:val="18"/>
          <w:lang w:bidi="zh-TW"/>
        </w:rPr>
        <w:t>不</w:t>
      </w:r>
      <w:proofErr w:type="gramEnd"/>
      <w:r w:rsidRPr="00FD301D">
        <w:rPr>
          <w:rFonts w:ascii="仿宋" w:eastAsia="仿宋" w:hAnsi="仿宋" w:hint="eastAsia"/>
          <w:sz w:val="18"/>
          <w:szCs w:val="18"/>
          <w:lang w:bidi="zh-TW"/>
        </w:rPr>
        <w:t>证自明、无可置疑的基本原则出发，推演出全部的人类知识来，使之成为一个严密的科学体系。然而，休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两种知识理论却表明，虽然的确存在有普遍必然的知识，但是这类知识只局限在观念的范围之内，与外部世界没有关系。于是，经验主义与理性主义经过长期的激烈讨论，由于各自的片面性而一同陷入了困境，但他的因果观又启发康德建立了先验论的因果观。</w:t>
      </w:r>
    </w:p>
    <w:p w14:paraId="434D8EA9"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（于是休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得出了结论，根据经验而来的一切推论都是习惯的结果而不是理性的结果，因为经验的有效性就在于它能够使我们期待将来出现的一连串事件与过去出现的事件是相似的，假如没有习惯的影响，那我们除了当下现在记忆和感觉中的东西之外。对于其它所有的事实都一无所知，这样一来，不但一切行动都无法开始，而且思想也难以进行，所以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说“习惯是人生的伟大指南。”）</w:t>
      </w:r>
    </w:p>
    <w:p w14:paraId="1166CCE7" w14:textId="77777777" w:rsidR="00FD301D" w:rsidRPr="00FD301D" w:rsidRDefault="00FD301D" w:rsidP="00FD301D">
      <w:pPr>
        <w:rPr>
          <w:rFonts w:ascii="仿宋" w:eastAsia="仿宋" w:hAnsi="仿宋"/>
          <w:sz w:val="18"/>
          <w:szCs w:val="18"/>
          <w:lang w:bidi="zh-TW"/>
        </w:rPr>
      </w:pPr>
    </w:p>
    <w:p w14:paraId="2FCF75C9"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27试述休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关于事实的学说</w:t>
      </w:r>
    </w:p>
    <w:p w14:paraId="44E67EE1"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 xml:space="preserve"> </w:t>
      </w:r>
      <w:r w:rsidRPr="00FD301D">
        <w:rPr>
          <w:rFonts w:ascii="仿宋" w:eastAsia="仿宋" w:hAnsi="仿宋"/>
          <w:sz w:val="18"/>
          <w:szCs w:val="18"/>
          <w:lang w:bidi="zh-TW"/>
        </w:rPr>
        <w:t xml:space="preserve">     </w:t>
      </w:r>
      <w:r w:rsidRPr="00FD301D">
        <w:rPr>
          <w:rFonts w:ascii="仿宋" w:eastAsia="仿宋" w:hAnsi="仿宋" w:hint="eastAsia"/>
          <w:sz w:val="18"/>
          <w:szCs w:val="18"/>
          <w:lang w:bidi="zh-TW"/>
        </w:rPr>
        <w:t>。。。</w:t>
      </w:r>
    </w:p>
    <w:p w14:paraId="599E55ED"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知识是由判断组成的，关于观念关系知识的命题是分析判断，关于事实知识的命题是综合判断。从逻辑形式来看，在分析判断中，判断的谓词已经包含在主词之中，谓词并没有给主词增加任何新的内容。而在综合判断中，谓词不包含在主词中，谓词给主词增加了新的内容，由于在分析判断中，谓词已经包含在主词之中，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肯定关于观念关系的知识具有确定性和必然性，分析判断是必然真理；由于在综合判断中，谓词不包含在主词中，关于事实的知识只有或然性。综合判断是或然真理，但是，关于事实的知识能够扩大我们经验的范围，对生活最有用处。经验知识和自然科学知识都是关于事实的知识，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对于知识基础的考察也集中于这一类知识。</w:t>
      </w:r>
    </w:p>
    <w:p w14:paraId="2A535D49" w14:textId="77777777" w:rsidR="00FD301D" w:rsidRPr="00FD301D" w:rsidRDefault="00FD301D" w:rsidP="00FD301D">
      <w:pPr>
        <w:rPr>
          <w:rFonts w:ascii="仿宋" w:eastAsia="仿宋" w:hAnsi="仿宋"/>
          <w:sz w:val="18"/>
          <w:szCs w:val="18"/>
          <w:lang w:bidi="zh-TW"/>
        </w:rPr>
      </w:pPr>
    </w:p>
    <w:p w14:paraId="5B2E7A7B"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w:t>
      </w:r>
      <w:r w:rsidRPr="00FD301D">
        <w:rPr>
          <w:rFonts w:ascii="仿宋" w:eastAsia="仿宋" w:hAnsi="仿宋"/>
          <w:sz w:val="18"/>
          <w:szCs w:val="18"/>
          <w:lang w:bidi="zh-TW"/>
        </w:rPr>
        <w:t>8</w:t>
      </w:r>
      <w:r w:rsidRPr="00FD301D">
        <w:rPr>
          <w:rFonts w:ascii="仿宋" w:eastAsia="仿宋" w:hAnsi="仿宋" w:hint="eastAsia"/>
          <w:sz w:val="18"/>
          <w:szCs w:val="18"/>
          <w:lang w:bidi="zh-TW"/>
        </w:rPr>
        <w:t>试述休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温和的怀疑论。</w:t>
      </w:r>
    </w:p>
    <w:p w14:paraId="211DAD08" w14:textId="77777777" w:rsidR="00FD301D" w:rsidRPr="00FD301D" w:rsidRDefault="00FD301D" w:rsidP="00FD301D">
      <w:pPr>
        <w:numPr>
          <w:ilvl w:val="0"/>
          <w:numId w:val="36"/>
        </w:numPr>
        <w:rPr>
          <w:rFonts w:ascii="仿宋" w:eastAsia="仿宋" w:hAnsi="仿宋"/>
          <w:sz w:val="18"/>
          <w:szCs w:val="18"/>
          <w:lang w:bidi="zh-TW"/>
        </w:rPr>
      </w:pPr>
      <w:r w:rsidRPr="00FD301D">
        <w:rPr>
          <w:rFonts w:ascii="仿宋" w:eastAsia="仿宋" w:hAnsi="仿宋" w:hint="eastAsia"/>
          <w:sz w:val="18"/>
          <w:szCs w:val="18"/>
          <w:lang w:bidi="zh-TW"/>
        </w:rPr>
        <w:t>对感觉来源的怀疑。休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把一切观念都归结为印象，而印象中</w:t>
      </w:r>
      <w:proofErr w:type="gramStart"/>
      <w:r w:rsidRPr="00FD301D">
        <w:rPr>
          <w:rFonts w:ascii="仿宋" w:eastAsia="仿宋" w:hAnsi="仿宋" w:hint="eastAsia"/>
          <w:sz w:val="18"/>
          <w:szCs w:val="18"/>
          <w:lang w:bidi="zh-TW"/>
        </w:rPr>
        <w:t>最</w:t>
      </w:r>
      <w:proofErr w:type="gramEnd"/>
      <w:r w:rsidRPr="00FD301D">
        <w:rPr>
          <w:rFonts w:ascii="仿宋" w:eastAsia="仿宋" w:hAnsi="仿宋" w:hint="eastAsia"/>
          <w:sz w:val="18"/>
          <w:szCs w:val="18"/>
          <w:lang w:bidi="zh-TW"/>
        </w:rPr>
        <w:t>基础的又是感觉印象。而对于感觉经验自身的来源问题，休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认为这是人类理性所完全不能解释的。洛克和贝克莱由于没有将经验主义的基本原则贯彻到底，所以才主张感觉来源于外部事物或是来源于作为精神实体的上帝。实际上，如果我们把经验主义的基本原则贯彻到底，就必然在逻辑上使感觉的来源问题的回答成为不可能，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就是这样在这个问题上采取了怀疑论的态度。</w:t>
      </w:r>
    </w:p>
    <w:p w14:paraId="0A83D869" w14:textId="77777777" w:rsidR="00FD301D" w:rsidRPr="00FD301D" w:rsidRDefault="00FD301D" w:rsidP="00FD301D">
      <w:pPr>
        <w:numPr>
          <w:ilvl w:val="0"/>
          <w:numId w:val="36"/>
        </w:numPr>
        <w:rPr>
          <w:rFonts w:ascii="仿宋" w:eastAsia="仿宋" w:hAnsi="仿宋"/>
          <w:sz w:val="18"/>
          <w:szCs w:val="18"/>
          <w:lang w:bidi="zh-TW"/>
        </w:rPr>
      </w:pPr>
      <w:r w:rsidRPr="00FD301D">
        <w:rPr>
          <w:rFonts w:ascii="仿宋" w:eastAsia="仿宋" w:hAnsi="仿宋" w:hint="eastAsia"/>
          <w:sz w:val="18"/>
          <w:szCs w:val="18"/>
          <w:lang w:bidi="zh-TW"/>
        </w:rPr>
        <w:t>对实体存在的怀疑，休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认为知觉之外有无实体存在是不可知的，休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依次否认了物质实体、心灵实体和上帝实体。①我们只有关于性质的观念，对性质的寓所或支撑点则没有任何知觉。②我们只能感知到时刻变化着的各种各样的特殊知觉，根本感知不到一个抽象的、一般的“自我”，所谓“心灵”或“自我”，不过是“以不能想象的速度互相</w:t>
      </w:r>
      <w:proofErr w:type="gramStart"/>
      <w:r w:rsidRPr="00FD301D">
        <w:rPr>
          <w:rFonts w:ascii="仿宋" w:eastAsia="仿宋" w:hAnsi="仿宋" w:hint="eastAsia"/>
          <w:sz w:val="18"/>
          <w:szCs w:val="18"/>
          <w:lang w:bidi="zh-TW"/>
        </w:rPr>
        <w:t>接续着</w:t>
      </w:r>
      <w:proofErr w:type="gramEnd"/>
      <w:r w:rsidRPr="00FD301D">
        <w:rPr>
          <w:rFonts w:ascii="仿宋" w:eastAsia="仿宋" w:hAnsi="仿宋" w:hint="eastAsia"/>
          <w:sz w:val="18"/>
          <w:szCs w:val="18"/>
          <w:lang w:bidi="zh-TW"/>
        </w:rPr>
        <w:t>，并处于永远流动和运动之中的知觉的结合体，或一束知觉。”③上帝这个最高的实体超越了感觉经验，它们的存在是悬而未决的，既无法认知，也不可能证明。（始因论，神迹，宇宙设计论。）</w:t>
      </w:r>
    </w:p>
    <w:p w14:paraId="7F11F913" w14:textId="77777777" w:rsidR="00FD301D" w:rsidRPr="00FD301D" w:rsidRDefault="00FD301D" w:rsidP="00FD301D">
      <w:pPr>
        <w:numPr>
          <w:ilvl w:val="0"/>
          <w:numId w:val="36"/>
        </w:numPr>
        <w:rPr>
          <w:rFonts w:ascii="仿宋" w:eastAsia="仿宋" w:hAnsi="仿宋"/>
          <w:sz w:val="18"/>
          <w:szCs w:val="18"/>
          <w:lang w:bidi="zh-TW"/>
        </w:rPr>
      </w:pPr>
      <w:r w:rsidRPr="00FD301D">
        <w:rPr>
          <w:rFonts w:ascii="仿宋" w:eastAsia="仿宋" w:hAnsi="仿宋" w:hint="eastAsia"/>
          <w:sz w:val="18"/>
          <w:szCs w:val="18"/>
          <w:lang w:bidi="zh-TW"/>
        </w:rPr>
        <w:t>对因果关系的怀疑。休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认为，我们经验知识的基础在于因果关系，而因果关系的合法性既没有逻辑的基础，也没有经验的基础。（，，，补充。）</w:t>
      </w:r>
    </w:p>
    <w:p w14:paraId="6F8D524C" w14:textId="77777777" w:rsidR="00FD301D" w:rsidRPr="00FD301D" w:rsidRDefault="00FD301D" w:rsidP="00FD301D">
      <w:pPr>
        <w:numPr>
          <w:ilvl w:val="0"/>
          <w:numId w:val="36"/>
        </w:numPr>
        <w:rPr>
          <w:rFonts w:ascii="仿宋" w:eastAsia="仿宋" w:hAnsi="仿宋"/>
          <w:sz w:val="18"/>
          <w:szCs w:val="18"/>
          <w:lang w:bidi="zh-TW"/>
        </w:rPr>
      </w:pPr>
      <w:r w:rsidRPr="00FD301D">
        <w:rPr>
          <w:rFonts w:ascii="仿宋" w:eastAsia="仿宋" w:hAnsi="仿宋" w:hint="eastAsia"/>
          <w:sz w:val="18"/>
          <w:szCs w:val="18"/>
          <w:lang w:bidi="zh-TW"/>
        </w:rPr>
        <w:t>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怀疑论是温和的怀疑论，这有别于皮浪的极端怀疑论，极端怀疑论者为怀疑而怀疑它们，企图避免任何结论。温和怀疑论者则不同，怀疑只是追求确定知识的手段，他们的怀疑一旦到达不可质疑的地步，就会停止，并且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的怀疑局限于思辨领域，在实践中仍相信健全的常识。</w:t>
      </w:r>
    </w:p>
    <w:p w14:paraId="1B9B2C51" w14:textId="77777777" w:rsidR="00FD301D" w:rsidRPr="00FD301D" w:rsidRDefault="00FD301D" w:rsidP="00FD301D">
      <w:pPr>
        <w:rPr>
          <w:rFonts w:ascii="仿宋" w:eastAsia="仿宋" w:hAnsi="仿宋"/>
          <w:sz w:val="18"/>
          <w:szCs w:val="18"/>
          <w:lang w:bidi="zh-TW"/>
        </w:rPr>
      </w:pPr>
    </w:p>
    <w:p w14:paraId="2AFFD8E6"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w:t>
      </w:r>
      <w:r w:rsidRPr="00FD301D">
        <w:rPr>
          <w:rFonts w:ascii="仿宋" w:eastAsia="仿宋" w:hAnsi="仿宋"/>
          <w:sz w:val="18"/>
          <w:szCs w:val="18"/>
          <w:lang w:bidi="zh-TW"/>
        </w:rPr>
        <w:t>7</w:t>
      </w:r>
      <w:r w:rsidRPr="00FD301D">
        <w:rPr>
          <w:rFonts w:ascii="仿宋" w:eastAsia="仿宋" w:hAnsi="仿宋" w:hint="eastAsia"/>
          <w:sz w:val="18"/>
          <w:szCs w:val="18"/>
          <w:lang w:bidi="zh-TW"/>
        </w:rPr>
        <w:t>.洛克与休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都承认有经验之外的信仰或命题，如直觉、观念之间的关系，他们是怎样区分经验与</w:t>
      </w:r>
      <w:proofErr w:type="gramStart"/>
      <w:r w:rsidRPr="00FD301D">
        <w:rPr>
          <w:rFonts w:ascii="仿宋" w:eastAsia="仿宋" w:hAnsi="仿宋" w:hint="eastAsia"/>
          <w:sz w:val="18"/>
          <w:szCs w:val="18"/>
          <w:lang w:bidi="zh-TW"/>
        </w:rPr>
        <w:t>非经验</w:t>
      </w:r>
      <w:proofErr w:type="gramEnd"/>
      <w:r w:rsidRPr="00FD301D">
        <w:rPr>
          <w:rFonts w:ascii="仿宋" w:eastAsia="仿宋" w:hAnsi="仿宋" w:hint="eastAsia"/>
          <w:sz w:val="18"/>
          <w:szCs w:val="18"/>
          <w:lang w:bidi="zh-TW"/>
        </w:rPr>
        <w:t>的命题的？这样做是否带来了理论困难？</w:t>
      </w:r>
      <w:r w:rsidRPr="00FD301D">
        <w:rPr>
          <w:rFonts w:ascii="仿宋" w:eastAsia="仿宋" w:hAnsi="仿宋"/>
          <w:sz w:val="18"/>
          <w:szCs w:val="18"/>
          <w:lang w:bidi="zh-TW"/>
        </w:rPr>
        <w:br/>
      </w:r>
      <w:r w:rsidRPr="00FD301D">
        <w:rPr>
          <w:rFonts w:ascii="仿宋" w:eastAsia="仿宋" w:hAnsi="仿宋" w:hint="eastAsia"/>
          <w:sz w:val="18"/>
          <w:szCs w:val="18"/>
          <w:lang w:bidi="zh-TW"/>
        </w:rPr>
        <w:t>①、洛克认为我们的知识分为三类：直觉知识、证明知识、感性知识。直觉和证明知识属于数学和道德知识，这两类知识的真理存在于两个观念之间的符合。在这些领域，我们通常以一个观念为“原型”，一个观念与这些“原型”观念相符合就可以成为真理，真理的标准和外界事物无关。洛克把这样的知识称为词语的知识。</w:t>
      </w:r>
    </w:p>
    <w:p w14:paraId="3430AF3F"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感性知识是关于外界事物的实在知识，真理存在于观念和事物之间的符合，主要是简单观念与外界事物之间的符合。</w:t>
      </w:r>
    </w:p>
    <w:p w14:paraId="4ABFC67F"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洛克猜测外物与观念之间有因果关系，我们因此有可能知觉到两者的符合。词语知识是从一般到个别的分析过程，分析的对象是词语。实在知识是从个别到一般的综合过程，综合的对象是外部经验。</w:t>
      </w:r>
    </w:p>
    <w:p w14:paraId="3A2EE255"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②、洛克的知识论是不彻底的，包含着矛盾。按照他的经验主义原则，我们的一切观念都来自经验，知识的内容和范围都建立在观念的基础之上。如果把这一原则贯彻到底，那么我们只能有关于观念之间关系的知识，即词语知识，而不可能具有关于观念与外物之间关系的实在知识。但是科学的主体毕竟是实在知识。洛克不得不肯定观念与外物之间有因果联系，因而两者的关系是可知</w:t>
      </w:r>
      <w:r w:rsidRPr="00FD301D">
        <w:rPr>
          <w:rFonts w:ascii="仿宋" w:eastAsia="仿宋" w:hAnsi="仿宋"/>
          <w:sz w:val="18"/>
          <w:szCs w:val="18"/>
          <w:lang w:bidi="zh-TW"/>
        </w:rPr>
        <w:br/>
      </w:r>
      <w:r w:rsidRPr="00FD301D">
        <w:rPr>
          <w:rFonts w:ascii="仿宋" w:eastAsia="仿宋" w:hAnsi="仿宋" w:hint="eastAsia"/>
          <w:sz w:val="18"/>
          <w:szCs w:val="18"/>
          <w:lang w:bidi="zh-TW"/>
        </w:rPr>
        <w:t>的。但他知道这一论断超出了经验的范围，只是理论的假设。</w:t>
      </w:r>
    </w:p>
    <w:p w14:paraId="33ADBBCF"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（③、休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与洛克不同，不承认有一个独立存在的外部世界，所以休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的知识分为关于观念的知识和关于事实的知识。这两类知识的区别并不在于对象的不同。休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所说的事实，也是观念之间的关系。只是关于事实的知识与关于观念的知识不同，后者通过比较观念本身就可推理、证明它们之间的关系，而关于事实的知识需要寻求另外的知觉（印象和观念），才能判断原先观念之间的关系，并需要更进一步的知觉对判断的真假做出检验。→必然导致不可知论和怀疑论，感觉经验自身的来源无法通过经验认识。）</w:t>
      </w:r>
    </w:p>
    <w:p w14:paraId="2B0AC161" w14:textId="77777777" w:rsidR="00FD301D" w:rsidRPr="00FD301D" w:rsidRDefault="00FD301D" w:rsidP="00FD301D">
      <w:pPr>
        <w:rPr>
          <w:rFonts w:ascii="仿宋" w:eastAsia="仿宋" w:hAnsi="仿宋"/>
          <w:sz w:val="18"/>
          <w:szCs w:val="18"/>
          <w:lang w:bidi="zh-TW"/>
        </w:rPr>
      </w:pPr>
    </w:p>
    <w:p w14:paraId="56A95D29"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27。笛卡尔在第一哲学沉思集中提出了怎样的实体学说？这一思想在斯宾诺莎和莱布尼茨那里得到了怎样的发展？经验主义者贝克莱和休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对这一实体学说又是怎样回应的？</w:t>
      </w:r>
    </w:p>
    <w:p w14:paraId="3A67CD34" w14:textId="77777777" w:rsidR="00FD301D" w:rsidRPr="00FD301D" w:rsidRDefault="00FD301D" w:rsidP="00FD301D">
      <w:pPr>
        <w:numPr>
          <w:ilvl w:val="0"/>
          <w:numId w:val="37"/>
        </w:numPr>
        <w:rPr>
          <w:rFonts w:ascii="仿宋" w:eastAsia="仿宋" w:hAnsi="仿宋"/>
          <w:sz w:val="18"/>
          <w:szCs w:val="18"/>
          <w:lang w:bidi="zh-TW"/>
        </w:rPr>
      </w:pPr>
      <w:r w:rsidRPr="00FD301D">
        <w:rPr>
          <w:rFonts w:ascii="仿宋" w:eastAsia="仿宋" w:hAnsi="仿宋" w:hint="eastAsia"/>
          <w:sz w:val="18"/>
          <w:szCs w:val="18"/>
          <w:lang w:bidi="zh-TW"/>
        </w:rPr>
        <w:t>笛卡尔从普遍还一出发，确立了上帝心灵物体三种东西的存在，它称之为实体。实体即【省略。。。】</w:t>
      </w:r>
    </w:p>
    <w:p w14:paraId="3B381F87" w14:textId="77777777" w:rsidR="00FD301D" w:rsidRPr="00FD301D" w:rsidRDefault="00FD301D" w:rsidP="00FD301D">
      <w:pPr>
        <w:numPr>
          <w:ilvl w:val="0"/>
          <w:numId w:val="37"/>
        </w:numPr>
        <w:rPr>
          <w:rFonts w:ascii="仿宋" w:eastAsia="仿宋" w:hAnsi="仿宋"/>
          <w:sz w:val="18"/>
          <w:szCs w:val="18"/>
          <w:lang w:bidi="zh-TW"/>
        </w:rPr>
      </w:pPr>
      <w:r w:rsidRPr="00FD301D">
        <w:rPr>
          <w:rFonts w:ascii="仿宋" w:eastAsia="仿宋" w:hAnsi="仿宋" w:hint="eastAsia"/>
          <w:sz w:val="18"/>
          <w:szCs w:val="18"/>
          <w:lang w:bidi="zh-TW"/>
        </w:rPr>
        <w:t>斯宾诺莎试图通过将笛卡尔的思想实体和广延实体降低为实体属性的方式来化解它的二元论，它关于实体的定义又是。关于属性的定义是</w:t>
      </w:r>
    </w:p>
    <w:p w14:paraId="731E5D80"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莱布尼茨认为，实体不是一元的，上帝和三元的上帝谎言思想，而是多元的实体是单词。莱布尼茨关于单子的定义是。</w:t>
      </w:r>
    </w:p>
    <w:p w14:paraId="6EF5E112" w14:textId="77777777" w:rsidR="00FD301D" w:rsidRPr="00FD301D" w:rsidRDefault="00FD301D" w:rsidP="00FD301D">
      <w:pPr>
        <w:numPr>
          <w:ilvl w:val="0"/>
          <w:numId w:val="37"/>
        </w:numPr>
        <w:rPr>
          <w:rFonts w:ascii="仿宋" w:eastAsia="仿宋" w:hAnsi="仿宋"/>
          <w:sz w:val="18"/>
          <w:szCs w:val="18"/>
          <w:lang w:bidi="zh-TW"/>
        </w:rPr>
      </w:pPr>
      <w:r w:rsidRPr="00FD301D">
        <w:rPr>
          <w:rFonts w:ascii="仿宋" w:eastAsia="仿宋" w:hAnsi="仿宋" w:hint="eastAsia"/>
          <w:sz w:val="18"/>
          <w:szCs w:val="18"/>
          <w:lang w:bidi="zh-TW"/>
        </w:rPr>
        <w:t>贝克莱否定了物质实体，肯定了心灵试题和上帝实体的存在。【省略】</w:t>
      </w:r>
    </w:p>
    <w:p w14:paraId="69C86D31"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把实体从哲学中驱逐了出来，知觉之外有无实体是不可知的？它一次否认了物质实体，心理实体，上帝的可知性。</w:t>
      </w:r>
    </w:p>
    <w:p w14:paraId="4911E22B" w14:textId="77777777" w:rsidR="00FD301D" w:rsidRPr="00FD301D" w:rsidRDefault="00FD301D" w:rsidP="00FD301D">
      <w:pPr>
        <w:rPr>
          <w:rFonts w:ascii="仿宋" w:eastAsia="仿宋" w:hAnsi="仿宋"/>
          <w:sz w:val="18"/>
          <w:szCs w:val="18"/>
          <w:lang w:bidi="zh-TW"/>
        </w:rPr>
      </w:pPr>
    </w:p>
    <w:p w14:paraId="4E1E5EA4"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28近代哲学深入讨论了心灵问题，笛卡尔将心灵理解为有限实体是出于何种原则？休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将心灵理解为一束知觉原因何在？康德指出，我</w:t>
      </w:r>
      <w:proofErr w:type="gramStart"/>
      <w:r w:rsidRPr="00FD301D">
        <w:rPr>
          <w:rFonts w:ascii="仿宋" w:eastAsia="仿宋" w:hAnsi="仿宋" w:hint="eastAsia"/>
          <w:sz w:val="18"/>
          <w:szCs w:val="18"/>
          <w:lang w:bidi="zh-TW"/>
        </w:rPr>
        <w:t>思必须</w:t>
      </w:r>
      <w:proofErr w:type="gramEnd"/>
      <w:r w:rsidRPr="00FD301D">
        <w:rPr>
          <w:rFonts w:ascii="仿宋" w:eastAsia="仿宋" w:hAnsi="仿宋" w:hint="eastAsia"/>
          <w:sz w:val="18"/>
          <w:szCs w:val="18"/>
          <w:lang w:bidi="zh-TW"/>
        </w:rPr>
        <w:t>能够伴随着我的一切表象，康德的观点能否克服笛卡尔和休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的理论局限？</w:t>
      </w:r>
    </w:p>
    <w:p w14:paraId="7E219D4E" w14:textId="77777777" w:rsidR="00FD301D" w:rsidRPr="00FD301D" w:rsidRDefault="00FD301D" w:rsidP="00FD301D">
      <w:pPr>
        <w:numPr>
          <w:ilvl w:val="0"/>
          <w:numId w:val="38"/>
        </w:numPr>
        <w:rPr>
          <w:rFonts w:ascii="仿宋" w:eastAsia="仿宋" w:hAnsi="仿宋"/>
          <w:sz w:val="18"/>
          <w:szCs w:val="18"/>
          <w:lang w:bidi="zh-TW"/>
        </w:rPr>
      </w:pPr>
      <w:r w:rsidRPr="00FD301D">
        <w:rPr>
          <w:rFonts w:ascii="仿宋" w:eastAsia="仿宋" w:hAnsi="仿宋" w:hint="eastAsia"/>
          <w:sz w:val="18"/>
          <w:szCs w:val="18"/>
          <w:lang w:bidi="zh-TW"/>
        </w:rPr>
        <w:t>出于普遍怀疑的原则，笛卡尔通过普遍怀疑确定了“我思故我在”的形而上学的第一原理，当我们怀疑一切的时候，唯有思想是无可置疑的事实，一方面，当我否定所有的事物，包括我们自己的身体的存在时，我因为怀疑或思想，仍然是存在的；而另一方面，如果我停止了思想，我就不存在了。所以只有一种属性属于我，与我不可分，这就是思想，也就是说我是一个心灵实体，这个心灵实体的本质乃是思想。</w:t>
      </w:r>
    </w:p>
    <w:p w14:paraId="6A9CB078" w14:textId="77777777" w:rsidR="00FD301D" w:rsidRPr="00FD301D" w:rsidRDefault="00FD301D" w:rsidP="00FD301D">
      <w:pPr>
        <w:numPr>
          <w:ilvl w:val="0"/>
          <w:numId w:val="38"/>
        </w:numPr>
        <w:rPr>
          <w:rFonts w:ascii="仿宋" w:eastAsia="仿宋" w:hAnsi="仿宋"/>
          <w:sz w:val="18"/>
          <w:szCs w:val="18"/>
          <w:lang w:bidi="zh-TW"/>
        </w:rPr>
      </w:pPr>
      <w:r w:rsidRPr="00FD301D">
        <w:rPr>
          <w:rFonts w:ascii="仿宋" w:eastAsia="仿宋" w:hAnsi="仿宋" w:hint="eastAsia"/>
          <w:sz w:val="18"/>
          <w:szCs w:val="18"/>
          <w:lang w:bidi="zh-TW"/>
        </w:rPr>
        <w:t>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怀疑了实体的存在，他说，如果认为自我是一个心灵实体，那么对于这样一个独立存在的实体，我们是不可知的，休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将心灵理解为“一束知觉”的原因是我们只能感知到时刻变化着的各种各样的特殊知觉，而根本感知不到一个抽象的，一般的“自我”。</w:t>
      </w:r>
    </w:p>
    <w:p w14:paraId="182AE49B" w14:textId="77777777" w:rsidR="00FD301D" w:rsidRPr="00FD301D" w:rsidRDefault="00FD301D" w:rsidP="00FD301D">
      <w:pPr>
        <w:numPr>
          <w:ilvl w:val="0"/>
          <w:numId w:val="38"/>
        </w:numPr>
        <w:rPr>
          <w:rFonts w:ascii="仿宋" w:eastAsia="仿宋" w:hAnsi="仿宋"/>
          <w:sz w:val="18"/>
          <w:szCs w:val="18"/>
          <w:lang w:bidi="zh-TW"/>
        </w:rPr>
      </w:pPr>
      <w:r w:rsidRPr="00FD301D">
        <w:rPr>
          <w:rFonts w:ascii="仿宋" w:eastAsia="仿宋" w:hAnsi="仿宋" w:hint="eastAsia"/>
          <w:sz w:val="18"/>
          <w:szCs w:val="18"/>
          <w:lang w:bidi="zh-TW"/>
        </w:rPr>
        <w:t>康德的观点可以克服笛卡尔和休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的理论局限。</w:t>
      </w:r>
    </w:p>
    <w:p w14:paraId="4090CF32"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康德提出了“统觉”这个概念，“统觉”有经验的和先验的区别，所谓经验统觉作为内知觉乃是变化不定的意识情状，即休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所说的“一束知觉”。而先验统觉，即一个自身始终保持同一性的不变的自我意识，能够对这些变化不定的意识情状有所觉察。先验统觉统摄经验统觉。先验统觉是一切认识活动形式上最高的先验根据，不过其自身却不是认识的对象。</w:t>
      </w:r>
    </w:p>
    <w:p w14:paraId="0E69968C"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在范畴的客观演绎中，康德提出了“我思必须能够伴随着我的一切表象”，康德和笛卡尔都把自我意识（我思）作为知识的核心和出发点，但康德把自我意识当作统觉，当作综合统一的能力，而不是笛卡尔所说的心灵实体。康德强调，统觉的综合能力。他说，统觉的统一性原则表达为分析命题：所有我的表象都属于自我意识，但是，这一分析命题的意义之所以可能，那是因为自我意识的综合功能。只有在自我意识能够把所有的表象综合为一个统一体的情况下，我才能意识到这些表象都是我的。统觉的综合统一性是在对感性直观材料的多样性施加作用的过程中表现出来并得以实现的。不存在脱离感性认识的思想属性，也不存在独立于意识活动之外的心灵实体。</w:t>
      </w:r>
    </w:p>
    <w:p w14:paraId="03C1231F" w14:textId="77777777" w:rsidR="00FD301D" w:rsidRPr="00FD301D" w:rsidRDefault="00FD301D" w:rsidP="00FD301D">
      <w:pPr>
        <w:rPr>
          <w:rFonts w:ascii="仿宋" w:eastAsia="仿宋" w:hAnsi="仿宋"/>
          <w:sz w:val="18"/>
          <w:szCs w:val="18"/>
          <w:lang w:bidi="zh-TW"/>
        </w:rPr>
      </w:pPr>
    </w:p>
    <w:p w14:paraId="236D20D3"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w:t>
      </w:r>
      <w:r w:rsidRPr="00FD301D">
        <w:rPr>
          <w:rFonts w:ascii="仿宋" w:eastAsia="仿宋" w:hAnsi="仿宋"/>
          <w:sz w:val="18"/>
          <w:szCs w:val="18"/>
          <w:lang w:bidi="zh-TW"/>
        </w:rPr>
        <w:t>9</w:t>
      </w:r>
      <w:r w:rsidRPr="00FD301D">
        <w:rPr>
          <w:rFonts w:ascii="仿宋" w:eastAsia="仿宋" w:hAnsi="仿宋" w:hint="eastAsia"/>
          <w:sz w:val="18"/>
          <w:szCs w:val="18"/>
          <w:lang w:bidi="zh-TW"/>
        </w:rPr>
        <w:t>举例论证理性主义与经验主义之争</w:t>
      </w:r>
    </w:p>
    <w:p w14:paraId="2C90F9D9"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 xml:space="preserve"> </w:t>
      </w:r>
      <w:r w:rsidRPr="00FD301D">
        <w:rPr>
          <w:rFonts w:ascii="仿宋" w:eastAsia="仿宋" w:hAnsi="仿宋"/>
          <w:sz w:val="18"/>
          <w:szCs w:val="18"/>
          <w:lang w:bidi="zh-TW"/>
        </w:rPr>
        <w:t xml:space="preserve"> 1</w:t>
      </w:r>
      <w:r w:rsidRPr="00FD301D">
        <w:rPr>
          <w:rFonts w:ascii="仿宋" w:eastAsia="仿宋" w:hAnsi="仿宋" w:hint="eastAsia"/>
          <w:sz w:val="18"/>
          <w:szCs w:val="18"/>
          <w:lang w:bidi="zh-TW"/>
        </w:rPr>
        <w:t>、洛克对于“天赋观念”的批判＋莱布尼茨的反批判</w:t>
      </w:r>
    </w:p>
    <w:p w14:paraId="50CDC057" w14:textId="77777777" w:rsidR="00FD301D" w:rsidRPr="00FD301D" w:rsidRDefault="00FD301D" w:rsidP="00FD301D">
      <w:pPr>
        <w:rPr>
          <w:rFonts w:ascii="仿宋" w:eastAsia="仿宋" w:hAnsi="仿宋"/>
          <w:sz w:val="18"/>
          <w:szCs w:val="18"/>
          <w:lang w:bidi="zh-TW"/>
        </w:rPr>
      </w:pPr>
    </w:p>
    <w:p w14:paraId="0058A087"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29理性主义和经验主义的分歧争论焦点。</w:t>
      </w:r>
    </w:p>
    <w:p w14:paraId="63130321"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围绕着认识的来源和基础、真理的标准、认识的方法等问题，哲学家们展开了激烈的争论，并形成了两大对立的派别，亦即经验主义和理性主义，两者的理论分歧有：</w:t>
      </w:r>
    </w:p>
    <w:p w14:paraId="6B6BE9A5"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w:t>
      </w:r>
      <w:r w:rsidRPr="00FD301D">
        <w:rPr>
          <w:rFonts w:ascii="仿宋" w:eastAsia="仿宋" w:hAnsi="仿宋"/>
          <w:sz w:val="18"/>
          <w:szCs w:val="18"/>
          <w:lang w:bidi="zh-TW"/>
        </w:rPr>
        <w:t>1</w:t>
      </w:r>
      <w:r w:rsidRPr="00FD301D">
        <w:rPr>
          <w:rFonts w:ascii="仿宋" w:eastAsia="仿宋" w:hAnsi="仿宋" w:hint="eastAsia"/>
          <w:sz w:val="18"/>
          <w:szCs w:val="18"/>
          <w:lang w:bidi="zh-TW"/>
        </w:rPr>
        <w:t>）认识的来源和基础问题。一般说来，经验主义者认为认识来源于感觉经验，一切知识必须建立在经验的基础之上。理性主义者则主张认识来源于天赋观念，知识必须建立在理性的基础上。</w:t>
      </w:r>
    </w:p>
    <w:p w14:paraId="25EF534F"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w:t>
      </w:r>
      <w:r w:rsidRPr="00FD301D">
        <w:rPr>
          <w:rFonts w:ascii="仿宋" w:eastAsia="仿宋" w:hAnsi="仿宋"/>
          <w:sz w:val="18"/>
          <w:szCs w:val="18"/>
          <w:lang w:bidi="zh-TW"/>
        </w:rPr>
        <w:t>2</w:t>
      </w:r>
      <w:r w:rsidRPr="00FD301D">
        <w:rPr>
          <w:rFonts w:ascii="仿宋" w:eastAsia="仿宋" w:hAnsi="仿宋" w:hint="eastAsia"/>
          <w:sz w:val="18"/>
          <w:szCs w:val="18"/>
          <w:lang w:bidi="zh-TW"/>
        </w:rPr>
        <w:t>）真理的标准问题。一般说来，经验主义者认为经验是检验知识的最基本标准，而理性主义者认为知识的真理性乃在于清楚明白、无可怀疑、具有自明性和不矛盾性。</w:t>
      </w:r>
    </w:p>
    <w:p w14:paraId="695BB49F"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w:t>
      </w:r>
      <w:r w:rsidRPr="00FD301D">
        <w:rPr>
          <w:rFonts w:ascii="仿宋" w:eastAsia="仿宋" w:hAnsi="仿宋"/>
          <w:sz w:val="18"/>
          <w:szCs w:val="18"/>
          <w:lang w:bidi="zh-TW"/>
        </w:rPr>
        <w:t>3</w:t>
      </w:r>
      <w:r w:rsidRPr="00FD301D">
        <w:rPr>
          <w:rFonts w:ascii="仿宋" w:eastAsia="仿宋" w:hAnsi="仿宋" w:hint="eastAsia"/>
          <w:sz w:val="18"/>
          <w:szCs w:val="18"/>
          <w:lang w:bidi="zh-TW"/>
        </w:rPr>
        <w:t>）认识的方法问题。一般说来，经验主义者认为最有效的方法是经验的归纳方法，而理性主义者则主张从不证自明的公理出发，经过理性的演绎方法推导出结论。</w:t>
      </w:r>
    </w:p>
    <w:p w14:paraId="7E2D1711"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w:t>
      </w:r>
      <w:r w:rsidRPr="00FD301D">
        <w:rPr>
          <w:rFonts w:ascii="仿宋" w:eastAsia="仿宋" w:hAnsi="仿宋"/>
          <w:sz w:val="18"/>
          <w:szCs w:val="18"/>
          <w:lang w:bidi="zh-TW"/>
        </w:rPr>
        <w:t>4</w:t>
      </w:r>
      <w:r w:rsidRPr="00FD301D">
        <w:rPr>
          <w:rFonts w:ascii="仿宋" w:eastAsia="仿宋" w:hAnsi="仿宋" w:hint="eastAsia"/>
          <w:sz w:val="18"/>
          <w:szCs w:val="18"/>
          <w:lang w:bidi="zh-TW"/>
        </w:rPr>
        <w:t>）唯名论和实在论的历史根源。</w:t>
      </w:r>
    </w:p>
    <w:p w14:paraId="22DAE92E"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（共同点：不论理性主义所说的理性Rationality，还是经验主义所说的经验experience都属于理性reason或知性understanding的范畴。只是他们的理性有</w:t>
      </w:r>
      <w:proofErr w:type="gramStart"/>
      <w:r w:rsidRPr="00FD301D">
        <w:rPr>
          <w:rFonts w:ascii="仿宋" w:eastAsia="仿宋" w:hAnsi="仿宋" w:hint="eastAsia"/>
          <w:sz w:val="18"/>
          <w:szCs w:val="18"/>
          <w:lang w:bidi="zh-TW"/>
        </w:rPr>
        <w:t>有</w:t>
      </w:r>
      <w:proofErr w:type="gramEnd"/>
      <w:r w:rsidRPr="00FD301D">
        <w:rPr>
          <w:rFonts w:ascii="仿宋" w:eastAsia="仿宋" w:hAnsi="仿宋" w:hint="eastAsia"/>
          <w:sz w:val="18"/>
          <w:szCs w:val="18"/>
          <w:lang w:bidi="zh-TW"/>
        </w:rPr>
        <w:t>不同的解释而已。</w:t>
      </w:r>
    </w:p>
    <w:p w14:paraId="433042E2"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①两者都崇尚人的理性，不以宗教信仰，神学教条为知识的前提基础和标准。②两者都关注知识基础问题，区别了知识、无知和伪知识；确切的知识与不确切的知识。</w:t>
      </w:r>
    </w:p>
    <w:p w14:paraId="2D82A248"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③都持“基础论”的立场，认为知识的确切的真理是在确切的基础上按照正确的方法建构出来的。</w:t>
      </w:r>
    </w:p>
    <w:p w14:paraId="07987741"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④都从简单的、无可置疑的命题出发，使用分析与综合的方法，对整体与部分，原因与结果的关系进行探讨。）</w:t>
      </w:r>
    </w:p>
    <w:p w14:paraId="7F23BCF2" w14:textId="77777777" w:rsidR="00FD301D" w:rsidRPr="00FD301D" w:rsidRDefault="00FD301D" w:rsidP="00FD301D">
      <w:pPr>
        <w:rPr>
          <w:rFonts w:ascii="仿宋" w:eastAsia="仿宋" w:hAnsi="仿宋"/>
          <w:sz w:val="18"/>
          <w:szCs w:val="18"/>
          <w:lang w:bidi="zh-TW"/>
        </w:rPr>
      </w:pPr>
    </w:p>
    <w:p w14:paraId="191482EF"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30，17世纪理性主义对经验主义的批判。</w:t>
      </w:r>
    </w:p>
    <w:p w14:paraId="42EFB768"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18世纪-休</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、康德、费希特。18、19世纪-谢林、黑格尔。莱布尼茨对经验主义的批判。</w:t>
      </w:r>
    </w:p>
    <w:p w14:paraId="015BED8C" w14:textId="77777777" w:rsidR="00FD301D" w:rsidRPr="00FD301D" w:rsidRDefault="00FD301D" w:rsidP="00FD301D">
      <w:pPr>
        <w:rPr>
          <w:rFonts w:ascii="仿宋" w:eastAsia="仿宋" w:hAnsi="仿宋"/>
          <w:sz w:val="18"/>
          <w:szCs w:val="18"/>
          <w:lang w:bidi="zh-TW"/>
        </w:rPr>
      </w:pPr>
    </w:p>
    <w:p w14:paraId="3EB4C264"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31简述笛卡尔二元论的基本特征，着重阐述这一方案在笛卡尔之后的发展及其遗留的问题。</w:t>
      </w:r>
    </w:p>
    <w:p w14:paraId="37924874"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一、简述笛卡尔的二元论以及基本特征。</w:t>
      </w:r>
    </w:p>
    <w:p w14:paraId="01F24C15"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二、斯宾诺莎试图通过将笛卡尔的思想实体和广延实体下降为实体的属性的方法来化解他的二元论。</w:t>
      </w:r>
    </w:p>
    <w:p w14:paraId="475D6F1C"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康德划分了物自体与现象，认为物自体是不可知的，我们的知识只能来自于现象界。</w:t>
      </w:r>
    </w:p>
    <w:p w14:paraId="667C68D4"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三、认识论的断裂</w:t>
      </w:r>
    </w:p>
    <w:p w14:paraId="4DCE6DD3"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形而上学：</w:t>
      </w:r>
    </w:p>
    <w:p w14:paraId="03580535"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洛克坚持经验主义的立场，一方面承认心外有物，另一方面又主张认识只局限在观念范围之内，因而不可能证明心与物的一致性。（双重经验论</w:t>
      </w:r>
      <w:proofErr w:type="gramStart"/>
      <w:r w:rsidRPr="00FD301D">
        <w:rPr>
          <w:rFonts w:ascii="仿宋" w:eastAsia="仿宋" w:hAnsi="仿宋" w:hint="eastAsia"/>
          <w:sz w:val="18"/>
          <w:szCs w:val="18"/>
          <w:lang w:bidi="zh-TW"/>
        </w:rPr>
        <w:t>—感觉</w:t>
      </w:r>
      <w:proofErr w:type="gramEnd"/>
      <w:r w:rsidRPr="00FD301D">
        <w:rPr>
          <w:rFonts w:ascii="仿宋" w:eastAsia="仿宋" w:hAnsi="仿宋" w:hint="eastAsia"/>
          <w:sz w:val="18"/>
          <w:szCs w:val="18"/>
          <w:lang w:bidi="zh-TW"/>
        </w:rPr>
        <w:t>与反省。）</w:t>
      </w:r>
    </w:p>
    <w:p w14:paraId="62CC75A7"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 xml:space="preserve"> </w:t>
      </w:r>
      <w:r w:rsidRPr="00FD301D">
        <w:rPr>
          <w:rFonts w:ascii="仿宋" w:eastAsia="仿宋" w:hAnsi="仿宋"/>
          <w:sz w:val="18"/>
          <w:szCs w:val="18"/>
          <w:lang w:bidi="zh-TW"/>
        </w:rPr>
        <w:t xml:space="preserve">       </w:t>
      </w:r>
      <w:r w:rsidRPr="00FD301D">
        <w:rPr>
          <w:rFonts w:ascii="仿宋" w:eastAsia="仿宋" w:hAnsi="仿宋" w:hint="eastAsia"/>
          <w:sz w:val="18"/>
          <w:szCs w:val="18"/>
          <w:lang w:bidi="zh-TW"/>
        </w:rPr>
        <w:t>莱布尼茨哲学的出发点仍然是精神与物质的差别，认为物质是僵死的、被动的存在，而精神是单纯的能动性的实体。（单子论与预定和谐）</w:t>
      </w:r>
    </w:p>
    <w:p w14:paraId="58CA78BC" w14:textId="77777777" w:rsidR="00FD301D" w:rsidRPr="00FD301D" w:rsidRDefault="00FD301D" w:rsidP="00FD301D">
      <w:pPr>
        <w:rPr>
          <w:rFonts w:ascii="仿宋" w:eastAsia="仿宋" w:hAnsi="仿宋"/>
          <w:sz w:val="18"/>
          <w:szCs w:val="18"/>
          <w:lang w:bidi="zh-TW"/>
        </w:rPr>
      </w:pPr>
    </w:p>
    <w:p w14:paraId="6A86A1CE" w14:textId="77777777" w:rsidR="00FD301D" w:rsidRPr="00FD301D" w:rsidRDefault="00FD301D" w:rsidP="00FD301D">
      <w:pPr>
        <w:rPr>
          <w:rFonts w:ascii="仿宋" w:eastAsia="仿宋" w:hAnsi="仿宋"/>
          <w:sz w:val="18"/>
          <w:szCs w:val="18"/>
          <w:lang w:bidi="zh-TW"/>
        </w:rPr>
      </w:pPr>
      <w:ins w:id="6" w:author="666 牛蛙" w:date="2023-12-14T17:12:00Z">
        <w:r w:rsidRPr="00FD301D">
          <w:rPr>
            <w:rFonts w:ascii="仿宋" w:eastAsia="仿宋" w:hAnsi="仿宋"/>
            <w:sz w:val="18"/>
            <w:szCs w:val="18"/>
            <w:lang w:bidi="zh-TW"/>
          </w:rPr>
          <w:t>32哲学史上的上帝存在证明。</w:t>
        </w:r>
      </w:ins>
    </w:p>
    <w:p w14:paraId="49FA500D"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1、奥古斯丁。知识论证明</w:t>
      </w:r>
    </w:p>
    <w:p w14:paraId="22DDD200"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2、安瑟尔</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。本体论证明。</w:t>
      </w:r>
    </w:p>
    <w:p w14:paraId="32CE0438" w14:textId="77777777" w:rsidR="00FD301D" w:rsidRPr="00FD301D" w:rsidRDefault="00FD301D" w:rsidP="00FD301D">
      <w:pPr>
        <w:rPr>
          <w:rFonts w:ascii="仿宋" w:eastAsia="仿宋" w:hAnsi="仿宋"/>
          <w:sz w:val="18"/>
          <w:szCs w:val="18"/>
          <w:lang w:bidi="zh-TW"/>
        </w:rPr>
      </w:pPr>
      <w:r w:rsidRPr="00FD301D">
        <w:rPr>
          <w:rFonts w:ascii="仿宋" w:eastAsia="仿宋" w:hAnsi="仿宋"/>
          <w:sz w:val="18"/>
          <w:szCs w:val="18"/>
          <w:lang w:bidi="zh-TW"/>
        </w:rPr>
        <w:t>3</w:t>
      </w:r>
      <w:r w:rsidRPr="00FD301D">
        <w:rPr>
          <w:rFonts w:ascii="仿宋" w:eastAsia="仿宋" w:hAnsi="仿宋" w:hint="eastAsia"/>
          <w:sz w:val="18"/>
          <w:szCs w:val="18"/>
          <w:lang w:bidi="zh-TW"/>
        </w:rPr>
        <w:t>、托马斯阿奎纳。五路证明。</w:t>
      </w:r>
    </w:p>
    <w:p w14:paraId="2484B75B" w14:textId="77777777" w:rsidR="00FD301D" w:rsidRPr="00FD301D" w:rsidRDefault="00FD301D" w:rsidP="00FD301D">
      <w:pPr>
        <w:rPr>
          <w:rFonts w:ascii="仿宋" w:eastAsia="仿宋" w:hAnsi="仿宋"/>
          <w:sz w:val="18"/>
          <w:szCs w:val="18"/>
          <w:lang w:bidi="zh-TW"/>
        </w:rPr>
      </w:pPr>
      <w:r w:rsidRPr="00FD301D">
        <w:rPr>
          <w:rFonts w:ascii="仿宋" w:eastAsia="仿宋" w:hAnsi="仿宋"/>
          <w:sz w:val="18"/>
          <w:szCs w:val="18"/>
          <w:lang w:bidi="zh-TW"/>
        </w:rPr>
        <w:t>4</w:t>
      </w:r>
      <w:r w:rsidRPr="00FD301D">
        <w:rPr>
          <w:rFonts w:ascii="仿宋" w:eastAsia="仿宋" w:hAnsi="仿宋" w:hint="eastAsia"/>
          <w:sz w:val="18"/>
          <w:szCs w:val="18"/>
          <w:lang w:bidi="zh-TW"/>
        </w:rPr>
        <w:t>、笛卡尔。实体及新版安瑟尔</w:t>
      </w:r>
      <w:proofErr w:type="gramStart"/>
      <w:r w:rsidRPr="00FD301D">
        <w:rPr>
          <w:rFonts w:ascii="仿宋" w:eastAsia="仿宋" w:hAnsi="仿宋" w:hint="eastAsia"/>
          <w:sz w:val="18"/>
          <w:szCs w:val="18"/>
          <w:lang w:bidi="zh-TW"/>
        </w:rPr>
        <w:t>谟</w:t>
      </w:r>
      <w:proofErr w:type="gramEnd"/>
      <w:r w:rsidRPr="00FD301D">
        <w:rPr>
          <w:rFonts w:ascii="仿宋" w:eastAsia="仿宋" w:hAnsi="仿宋" w:hint="eastAsia"/>
          <w:sz w:val="18"/>
          <w:szCs w:val="18"/>
          <w:lang w:bidi="zh-TW"/>
        </w:rPr>
        <w:t>证明。</w:t>
      </w:r>
    </w:p>
    <w:p w14:paraId="127ADDD3" w14:textId="77777777" w:rsidR="00FD301D" w:rsidRPr="00FD301D" w:rsidRDefault="00FD301D" w:rsidP="00FD301D">
      <w:pPr>
        <w:rPr>
          <w:rFonts w:ascii="仿宋" w:eastAsia="仿宋" w:hAnsi="仿宋"/>
          <w:sz w:val="18"/>
          <w:szCs w:val="18"/>
          <w:lang w:bidi="zh-TW"/>
        </w:rPr>
      </w:pPr>
      <w:r w:rsidRPr="00FD301D">
        <w:rPr>
          <w:rFonts w:ascii="仿宋" w:eastAsia="仿宋" w:hAnsi="仿宋" w:hint="eastAsia"/>
          <w:sz w:val="18"/>
          <w:szCs w:val="18"/>
          <w:lang w:bidi="zh-TW"/>
        </w:rPr>
        <w:t>5、贝克莱。精神实体和上帝实体的证明。</w:t>
      </w:r>
    </w:p>
    <w:p w14:paraId="0E9CB13C" w14:textId="77777777" w:rsidR="00FD301D" w:rsidRPr="00FD301D" w:rsidRDefault="00FD301D" w:rsidP="00FD301D">
      <w:pPr>
        <w:rPr>
          <w:rFonts w:ascii="仿宋" w:eastAsia="仿宋" w:hAnsi="仿宋"/>
          <w:sz w:val="18"/>
          <w:szCs w:val="18"/>
          <w:lang w:bidi="zh-TW"/>
        </w:rPr>
      </w:pPr>
      <w:r w:rsidRPr="00FD301D">
        <w:rPr>
          <w:rFonts w:ascii="仿宋" w:eastAsia="仿宋" w:hAnsi="仿宋"/>
          <w:sz w:val="18"/>
          <w:szCs w:val="18"/>
          <w:lang w:bidi="zh-TW"/>
        </w:rPr>
        <w:t>6</w:t>
      </w:r>
      <w:r w:rsidRPr="00FD301D">
        <w:rPr>
          <w:rFonts w:ascii="仿宋" w:eastAsia="仿宋" w:hAnsi="仿宋" w:hint="eastAsia"/>
          <w:sz w:val="18"/>
          <w:szCs w:val="18"/>
          <w:lang w:bidi="zh-TW"/>
        </w:rPr>
        <w:t>、康德。道德论证明。以及对以往上帝证明的否认。</w:t>
      </w:r>
    </w:p>
    <w:p w14:paraId="2C480C83" w14:textId="77777777" w:rsidR="00FD301D" w:rsidRPr="00FD301D" w:rsidRDefault="00FD301D" w:rsidP="00FD301D">
      <w:pPr>
        <w:rPr>
          <w:rFonts w:ascii="华文楷体" w:eastAsia="华文楷体" w:hAnsi="华文楷体"/>
          <w:b/>
          <w:bCs/>
          <w:sz w:val="18"/>
          <w:szCs w:val="18"/>
          <w:lang w:bidi="zh-TW"/>
        </w:rPr>
      </w:pPr>
    </w:p>
    <w:p w14:paraId="04CF8F14" w14:textId="77777777" w:rsidR="004218E3" w:rsidRPr="00FD301D" w:rsidRDefault="004218E3" w:rsidP="004218E3">
      <w:pPr>
        <w:rPr>
          <w:rFonts w:ascii="华文楷体" w:eastAsia="华文楷体" w:hAnsi="华文楷体"/>
          <w:b/>
          <w:bCs/>
          <w:sz w:val="18"/>
          <w:szCs w:val="18"/>
          <w:lang w:bidi="zh-TW"/>
        </w:rPr>
      </w:pPr>
    </w:p>
    <w:p w14:paraId="40CFE932" w14:textId="2F764487" w:rsidR="00942BB9" w:rsidRPr="003F1CC0" w:rsidRDefault="00942BB9" w:rsidP="000F2697">
      <w:pPr>
        <w:ind w:left="440" w:hangingChars="200" w:hanging="440"/>
        <w:rPr>
          <w:rFonts w:ascii="华文楷体" w:eastAsia="华文楷体" w:hAnsi="华文楷体"/>
          <w:b/>
          <w:bCs/>
          <w:sz w:val="22"/>
          <w:lang w:bidi="zh-TW"/>
        </w:rPr>
      </w:pPr>
      <w:proofErr w:type="gramStart"/>
      <w:r w:rsidRPr="003F1CC0">
        <w:rPr>
          <w:rFonts w:ascii="华文楷体" w:eastAsia="华文楷体" w:hAnsi="华文楷体" w:hint="eastAsia"/>
          <w:b/>
          <w:bCs/>
          <w:sz w:val="22"/>
          <w:lang w:bidi="zh-TW"/>
        </w:rPr>
        <w:t>德古综述</w:t>
      </w:r>
      <w:proofErr w:type="gramEnd"/>
    </w:p>
    <w:p w14:paraId="6B369B4C" w14:textId="089D04D2" w:rsidR="00277E36" w:rsidRPr="00EC1791" w:rsidRDefault="00277E36" w:rsidP="009A592E">
      <w:pPr>
        <w:ind w:firstLineChars="200" w:firstLine="360"/>
        <w:contextualSpacing/>
        <w:mirrorIndents/>
        <w:rPr>
          <w:rFonts w:eastAsiaTheme="minorHAnsi"/>
          <w:b/>
          <w:bCs/>
          <w:sz w:val="18"/>
          <w:szCs w:val="18"/>
          <w:lang w:bidi="zh-TW"/>
        </w:rPr>
      </w:pPr>
      <w:r w:rsidRPr="00EC1791">
        <w:rPr>
          <w:rFonts w:eastAsiaTheme="minorHAnsi" w:hint="eastAsia"/>
          <w:b/>
          <w:bCs/>
          <w:sz w:val="18"/>
          <w:szCs w:val="18"/>
          <w:lang w:bidi="zh-TW"/>
        </w:rPr>
        <w:t>一、德国古典哲学的</w:t>
      </w:r>
      <w:r w:rsidR="00EC1791" w:rsidRPr="00EC1791">
        <w:rPr>
          <w:rFonts w:eastAsiaTheme="minorHAnsi" w:hint="eastAsia"/>
          <w:b/>
          <w:bCs/>
          <w:sz w:val="18"/>
          <w:szCs w:val="18"/>
          <w:lang w:bidi="zh-TW"/>
        </w:rPr>
        <w:t>近代哲学前提</w:t>
      </w:r>
    </w:p>
    <w:p w14:paraId="0579060B" w14:textId="38CEA903" w:rsidR="00721CA2" w:rsidRPr="0066741A" w:rsidRDefault="00721CA2" w:rsidP="009A592E">
      <w:pPr>
        <w:ind w:firstLineChars="200" w:firstLine="360"/>
        <w:contextualSpacing/>
        <w:mirrorIndents/>
        <w:rPr>
          <w:rFonts w:eastAsiaTheme="minorHAnsi"/>
          <w:sz w:val="18"/>
          <w:szCs w:val="18"/>
          <w:lang w:bidi="zh-TW"/>
        </w:rPr>
      </w:pPr>
      <w:r w:rsidRPr="0066741A">
        <w:rPr>
          <w:rFonts w:eastAsiaTheme="minorHAnsi"/>
          <w:sz w:val="18"/>
          <w:szCs w:val="18"/>
          <w:lang w:bidi="zh-TW"/>
        </w:rPr>
        <w:t>德国古典哲学的第三个前提就是近代西欧各国的哲学。近代西欧哲学的核心问题是认识论问题，这与以往的哲学把宇宙论、本体论甚至神学问题作为核心问题有一个根本性的区别。近代哲学的创始人是培根和</w:t>
      </w:r>
      <w:r w:rsidR="001A6618">
        <w:rPr>
          <w:rFonts w:eastAsiaTheme="minorHAnsi"/>
          <w:sz w:val="18"/>
          <w:szCs w:val="18"/>
          <w:lang w:bidi="zh-TW"/>
        </w:rPr>
        <w:t>笛卡尔</w:t>
      </w:r>
      <w:r w:rsidRPr="0066741A">
        <w:rPr>
          <w:rFonts w:eastAsiaTheme="minorHAnsi"/>
          <w:sz w:val="18"/>
          <w:szCs w:val="18"/>
          <w:lang w:bidi="zh-TW"/>
        </w:rPr>
        <w:t>，他们以认识论为核心，分别开创了英国经验主义哲学和大陆理性主义哲学的传统。英国经验派在培根之后经过霍布斯和洛克的发展，已经成为系统化了的经验论哲学。他们认为人的认识起源于感觉经验，并且一切知识都要以直接经验为最后的标准，“凡在理智中的无不先在感觉中”。当然他们也不完全否认理智的作用，培根建立了归纳法的一些基本原理，霍布斯强调推理在使经验知识得到整理和条理化方面的作用，洛克则在“感觉的经验”之外还提出了一种“反省的经验”，包括抽象、比较、分析和形成概念等理智活动。但所有这些理智的活动在经验</w:t>
      </w:r>
      <w:proofErr w:type="gramStart"/>
      <w:r w:rsidRPr="0066741A">
        <w:rPr>
          <w:rFonts w:eastAsiaTheme="minorHAnsi"/>
          <w:sz w:val="18"/>
          <w:szCs w:val="18"/>
          <w:lang w:bidi="zh-TW"/>
        </w:rPr>
        <w:t>派看来</w:t>
      </w:r>
      <w:proofErr w:type="gramEnd"/>
      <w:r w:rsidRPr="0066741A">
        <w:rPr>
          <w:rFonts w:eastAsiaTheme="minorHAnsi"/>
          <w:sz w:val="18"/>
          <w:szCs w:val="18"/>
          <w:lang w:bidi="zh-TW"/>
        </w:rPr>
        <w:t>都只是对经验知识的一种整理工作，使经验知识更加清晰而已，本身并不能形成什么知识。如果理性想单纯凭自身构成知识，那肯定是没有根据的玄想。所以归根结底，一切知识都只能是感性的经验知识，离开了感性的经验，任何知识都是不真实的。经验派在它的早期形态中都具有唯物主义的认识论基础，也就是不假思索地承认我们的感觉来自于一个客观的物质对象，但是在它的进一步发展中，这种唯物主义的假定就遭到了毁灭性的质疑。贝克莱就认为，所谓“物质”，实际上不过是“感觉的复合”，我们凭什么设定一个在感觉底下的抽象的物质实体的存在呢？“存在就是被感知”，凡是抽象的东西，都是不可感知的，因而也就是不存在的。这就把经验主义的原则推到了极端，成为一种只承认自己的感觉的真实性的主观唯心主义了。为了避免陷入一种无人能够接受的“唯我论”，贝克莱把这种感知赋予了一个无所不知的上帝，认为当我们没有感知到一个对象时，这个对象不一定就不存在，而有可能存在于上帝的感知中。</w:t>
      </w:r>
    </w:p>
    <w:p w14:paraId="3071F975" w14:textId="69E8893A" w:rsidR="00721CA2" w:rsidRPr="0066741A" w:rsidRDefault="00721CA2" w:rsidP="009A592E">
      <w:pPr>
        <w:ind w:firstLineChars="200" w:firstLine="360"/>
        <w:contextualSpacing/>
        <w:mirrorIndents/>
        <w:rPr>
          <w:rFonts w:eastAsiaTheme="minorHAnsi"/>
          <w:sz w:val="18"/>
          <w:szCs w:val="18"/>
          <w:lang w:bidi="zh-TW"/>
        </w:rPr>
      </w:pPr>
      <w:r w:rsidRPr="0066741A">
        <w:rPr>
          <w:rFonts w:eastAsiaTheme="minorHAnsi"/>
          <w:sz w:val="18"/>
          <w:szCs w:val="18"/>
          <w:lang w:bidi="zh-TW"/>
        </w:rPr>
        <w:t>但另一位更加极端的经验论者休</w:t>
      </w:r>
      <w:proofErr w:type="gramStart"/>
      <w:r w:rsidRPr="0066741A">
        <w:rPr>
          <w:rFonts w:eastAsiaTheme="minorHAnsi"/>
          <w:sz w:val="18"/>
          <w:szCs w:val="18"/>
          <w:lang w:bidi="zh-TW"/>
        </w:rPr>
        <w:t>谟</w:t>
      </w:r>
      <w:proofErr w:type="gramEnd"/>
      <w:r w:rsidRPr="0066741A">
        <w:rPr>
          <w:rFonts w:eastAsiaTheme="minorHAnsi"/>
          <w:sz w:val="18"/>
          <w:szCs w:val="18"/>
          <w:lang w:bidi="zh-TW"/>
        </w:rPr>
        <w:t>，则连这一点也否定了。他认为上帝也好，物质实体和精神实体也好，在彻底的经验论和感觉论看来都是没有根据的。认识的唯一的根据就是最直接的知觉印象，除此之外，一切抽象的概念如实体性、因果性等等，都仅仅是我们在多次接受知觉印象时所形成的联想和习惯，并没有客观必然性和实在性。所以我们在认识论上必须坚持知觉印象的直接性和生动性，而对一切客观物质实体和精神实体，包括灵魂和上帝，都保持一种怀疑的态度，我们既没有理由承认它们，也没有理由否认它们。休</w:t>
      </w:r>
      <w:proofErr w:type="gramStart"/>
      <w:r w:rsidRPr="0066741A">
        <w:rPr>
          <w:rFonts w:eastAsiaTheme="minorHAnsi"/>
          <w:sz w:val="18"/>
          <w:szCs w:val="18"/>
          <w:lang w:bidi="zh-TW"/>
        </w:rPr>
        <w:t>谟</w:t>
      </w:r>
      <w:proofErr w:type="gramEnd"/>
      <w:r w:rsidRPr="0066741A">
        <w:rPr>
          <w:rFonts w:eastAsiaTheme="minorHAnsi"/>
          <w:sz w:val="18"/>
          <w:szCs w:val="18"/>
          <w:lang w:bidi="zh-TW"/>
        </w:rPr>
        <w:t>的这种彻底的经验论以及它所导致的主观唯心论和怀疑论在当时的知识界引起了极大的恐慌，因为它不但导致了整个自然科学的知识基础全部成了问题，失去了客观必然性的根据，而且动摇了宗教、道德和法律的普遍依据，即个体人格的同一性和上帝存在的信念。经验论的发展在这里最终走向了对经验论本身的认识论原则的自我否定。经验论的这一发展历程，特别是休</w:t>
      </w:r>
      <w:proofErr w:type="gramStart"/>
      <w:r w:rsidRPr="0066741A">
        <w:rPr>
          <w:rFonts w:eastAsiaTheme="minorHAnsi"/>
          <w:sz w:val="18"/>
          <w:szCs w:val="18"/>
          <w:lang w:bidi="zh-TW"/>
        </w:rPr>
        <w:t>谟</w:t>
      </w:r>
      <w:proofErr w:type="gramEnd"/>
      <w:r w:rsidRPr="0066741A">
        <w:rPr>
          <w:rFonts w:eastAsiaTheme="minorHAnsi"/>
          <w:sz w:val="18"/>
          <w:szCs w:val="18"/>
          <w:lang w:bidi="zh-TW"/>
        </w:rPr>
        <w:t>的这一发展结局，对德国古典哲学的创始人康德的思想产生了极大的震撼力，使他从“独断的迷梦”中被惊醒，重新考虑自己的理性派的认识论原则。康德就是由于致力于寻找一条摆脱休</w:t>
      </w:r>
      <w:proofErr w:type="gramStart"/>
      <w:r w:rsidRPr="0066741A">
        <w:rPr>
          <w:rFonts w:eastAsiaTheme="minorHAnsi"/>
          <w:sz w:val="18"/>
          <w:szCs w:val="18"/>
          <w:lang w:bidi="zh-TW"/>
        </w:rPr>
        <w:t>谟</w:t>
      </w:r>
      <w:proofErr w:type="gramEnd"/>
      <w:r w:rsidRPr="0066741A">
        <w:rPr>
          <w:rFonts w:eastAsiaTheme="minorHAnsi"/>
          <w:sz w:val="18"/>
          <w:szCs w:val="18"/>
          <w:lang w:bidi="zh-TW"/>
        </w:rPr>
        <w:t>怀疑论的道路，以拯救当时被视为“理性法庭”的自然科学的根基，并重建被休</w:t>
      </w:r>
      <w:proofErr w:type="gramStart"/>
      <w:r w:rsidRPr="0066741A">
        <w:rPr>
          <w:rFonts w:eastAsiaTheme="minorHAnsi"/>
          <w:sz w:val="18"/>
          <w:szCs w:val="18"/>
          <w:lang w:bidi="zh-TW"/>
        </w:rPr>
        <w:t>谟</w:t>
      </w:r>
      <w:proofErr w:type="gramEnd"/>
      <w:r w:rsidRPr="0066741A">
        <w:rPr>
          <w:rFonts w:eastAsiaTheme="minorHAnsi"/>
          <w:sz w:val="18"/>
          <w:szCs w:val="18"/>
          <w:lang w:bidi="zh-TW"/>
        </w:rPr>
        <w:t>摧毁的道德和宗教，才提出了自己的“批判哲学”的。</w:t>
      </w:r>
    </w:p>
    <w:p w14:paraId="6B3AF112" w14:textId="28E37C7A" w:rsidR="00721CA2" w:rsidRPr="0066741A" w:rsidRDefault="00721CA2" w:rsidP="009A592E">
      <w:pPr>
        <w:ind w:firstLineChars="200" w:firstLine="360"/>
        <w:contextualSpacing/>
        <w:mirrorIndents/>
        <w:rPr>
          <w:rFonts w:eastAsiaTheme="minorHAnsi"/>
          <w:sz w:val="18"/>
          <w:szCs w:val="18"/>
          <w:lang w:bidi="zh-TW"/>
        </w:rPr>
      </w:pPr>
      <w:r w:rsidRPr="0066741A">
        <w:rPr>
          <w:rFonts w:eastAsiaTheme="minorHAnsi"/>
          <w:sz w:val="18"/>
          <w:szCs w:val="18"/>
          <w:lang w:bidi="zh-TW"/>
        </w:rPr>
        <w:t>近代认识论哲学的另一条线索就是以</w:t>
      </w:r>
      <w:r w:rsidR="001A6618">
        <w:rPr>
          <w:rFonts w:eastAsiaTheme="minorHAnsi"/>
          <w:sz w:val="18"/>
          <w:szCs w:val="18"/>
          <w:lang w:bidi="zh-TW"/>
        </w:rPr>
        <w:t>笛卡尔</w:t>
      </w:r>
      <w:r w:rsidRPr="0066741A">
        <w:rPr>
          <w:rFonts w:eastAsiaTheme="minorHAnsi"/>
          <w:sz w:val="18"/>
          <w:szCs w:val="18"/>
          <w:lang w:bidi="zh-TW"/>
        </w:rPr>
        <w:t>、斯宾诺莎和莱布尼茨为代表的大陆理性派哲学。与经验派不同，理性派哲学家继承了古代柏拉图的先验主义认识论的传统，认为感性知识是变动不居的，因而是不可靠的，只有逻辑上一贯的永恒的知识才是真正可靠的知识。而这些知识的逻辑顶点应该是某种自明的理智直观，一切知识都可以从这种直观的公理按照逻辑必然性推导出来。所以理性派又称为大陆“唯理论”。唯理论的哲学家们花很大力气寻求的就是那个最高的直观的公理，在</w:t>
      </w:r>
      <w:r w:rsidR="001A6618">
        <w:rPr>
          <w:rFonts w:eastAsiaTheme="minorHAnsi"/>
          <w:sz w:val="18"/>
          <w:szCs w:val="18"/>
          <w:lang w:bidi="zh-TW"/>
        </w:rPr>
        <w:t>笛卡尔</w:t>
      </w:r>
      <w:r w:rsidRPr="0066741A">
        <w:rPr>
          <w:rFonts w:eastAsiaTheme="minorHAnsi"/>
          <w:sz w:val="18"/>
          <w:szCs w:val="18"/>
          <w:lang w:bidi="zh-TW"/>
        </w:rPr>
        <w:t>那里，这就表现为他通过“怀疑一切”而找到的一个不可能再怀疑的基点，这就是“我在怀疑”，或者说“我思”。他由“我思”推出“我在”，并由“我思故我在”推出一条认识论原则：“凡是我清楚明白地意识到的都是真的。”他所理解的“清楚明白”是理性直观和逻辑意义上的。于是他按照这一原则推出了上帝存在，并通过上帝而保证了整个物质世界的合乎规律的存在。</w:t>
      </w:r>
      <w:r w:rsidR="001A6618">
        <w:rPr>
          <w:rFonts w:eastAsiaTheme="minorHAnsi"/>
          <w:sz w:val="18"/>
          <w:szCs w:val="18"/>
          <w:lang w:bidi="zh-TW"/>
        </w:rPr>
        <w:t>笛卡尔</w:t>
      </w:r>
      <w:r w:rsidRPr="0066741A">
        <w:rPr>
          <w:rFonts w:eastAsiaTheme="minorHAnsi"/>
          <w:sz w:val="18"/>
          <w:szCs w:val="18"/>
          <w:lang w:bidi="zh-TW"/>
        </w:rPr>
        <w:t>的唯理论承认心灵实体和物质实体都是真实的存在，具有唯心主义和机械唯物主义的二元论性质，而从</w:t>
      </w:r>
      <w:r w:rsidR="001A6618">
        <w:rPr>
          <w:rFonts w:eastAsiaTheme="minorHAnsi"/>
          <w:sz w:val="18"/>
          <w:szCs w:val="18"/>
          <w:lang w:bidi="zh-TW"/>
        </w:rPr>
        <w:t>笛卡尔</w:t>
      </w:r>
      <w:r w:rsidRPr="0066741A">
        <w:rPr>
          <w:rFonts w:eastAsiaTheme="minorHAnsi"/>
          <w:sz w:val="18"/>
          <w:szCs w:val="18"/>
          <w:lang w:bidi="zh-TW"/>
        </w:rPr>
        <w:t>派中分化出来的斯宾诺莎的学说则带有泛神论和机械唯物主义的倾向。斯宾诺莎认为，要真正按照“清楚明白”的原则来建立哲学体系，就用不着像</w:t>
      </w:r>
      <w:r w:rsidR="001A6618">
        <w:rPr>
          <w:rFonts w:eastAsiaTheme="minorHAnsi"/>
          <w:sz w:val="18"/>
          <w:szCs w:val="18"/>
          <w:lang w:bidi="zh-TW"/>
        </w:rPr>
        <w:t>笛卡尔</w:t>
      </w:r>
      <w:r w:rsidRPr="0066741A">
        <w:rPr>
          <w:rFonts w:eastAsiaTheme="minorHAnsi"/>
          <w:sz w:val="18"/>
          <w:szCs w:val="18"/>
          <w:lang w:bidi="zh-TW"/>
        </w:rPr>
        <w:t>那样先从“怀疑一切”出发，而必须从最直接的理智直观出发，这就是没有任何人能够真正否认的客观世界、自然界，我们把它称为“实体”，也可以</w:t>
      </w:r>
      <w:proofErr w:type="gramStart"/>
      <w:r w:rsidRPr="0066741A">
        <w:rPr>
          <w:rFonts w:eastAsiaTheme="minorHAnsi"/>
          <w:sz w:val="18"/>
          <w:szCs w:val="18"/>
          <w:lang w:bidi="zh-TW"/>
        </w:rPr>
        <w:t>叫作</w:t>
      </w:r>
      <w:proofErr w:type="gramEnd"/>
      <w:r w:rsidRPr="0066741A">
        <w:rPr>
          <w:rFonts w:eastAsiaTheme="minorHAnsi"/>
          <w:sz w:val="18"/>
          <w:szCs w:val="18"/>
          <w:lang w:bidi="zh-TW"/>
        </w:rPr>
        <w:t>“神”。它的最根本的规定就是“自因”，即它自己是自己的原因。它本身具有两种“属性”，即物质性的“广延”和精神性的“思维”，各自服从机械运动的规律和逻辑规律。但由于这两种属性都属于同一实体，所以它们一一对应，不可分离，并由此表现出各种各样的“样式”来。而每一样式只有被看作实体的表现才有实在性，本身则是不实在的，如各种经验现象都是如此。斯宾诺莎认为他这一套体系是严格“按照几何学方法”来“证明”的，他甚至在证明的程式上也模仿几何学。</w:t>
      </w:r>
    </w:p>
    <w:p w14:paraId="4843B05B" w14:textId="791F3FE6" w:rsidR="00721CA2" w:rsidRPr="0066741A" w:rsidRDefault="001A6618" w:rsidP="00E53BEC">
      <w:pPr>
        <w:ind w:firstLineChars="200" w:firstLine="360"/>
        <w:contextualSpacing/>
        <w:mirrorIndents/>
        <w:rPr>
          <w:rFonts w:eastAsiaTheme="minorHAnsi"/>
          <w:sz w:val="18"/>
          <w:szCs w:val="18"/>
          <w:lang w:bidi="zh-TW"/>
        </w:rPr>
      </w:pPr>
      <w:r>
        <w:rPr>
          <w:rFonts w:eastAsiaTheme="minorHAnsi"/>
          <w:sz w:val="18"/>
          <w:szCs w:val="18"/>
          <w:lang w:bidi="zh-TW"/>
        </w:rPr>
        <w:t>笛卡尔</w:t>
      </w:r>
      <w:r w:rsidR="00721CA2" w:rsidRPr="0066741A">
        <w:rPr>
          <w:rFonts w:eastAsiaTheme="minorHAnsi"/>
          <w:sz w:val="18"/>
          <w:szCs w:val="18"/>
          <w:lang w:bidi="zh-TW"/>
        </w:rPr>
        <w:t>是法国人，斯宾诺莎是荷兰人，而德国的莱布尼茨可以说是对德国古典哲学产生了直接影响的唯理论哲学家。莱布尼茨的哲学出发点也是“实体”，但他先对实体概念进行了一番理性的分析。他认为实体的本质就在于它是不可毁灭的东西，而凡是有广延的物质性的东西都是可以分解的，因而是可以被毁灭的，所以真正的实体应该是没有广延的东西，这就是精神性的“单子”。单子是构成万物的不可分的精神实体，它的特点是具有自发的能动性，同时具有独立性和封闭性，表现为内在的知觉和欲望。在构成事物时，每个单子和其他单子之间是连续的，永远还可以插人无数其他单子来连接，但单子和单子之间不能够互相影响和直接发生作用，它们的关系是由上帝这个最高单子按照“前定和谐”的原则规定好了的，每个单子的任何自由行动都是遵循着上帝预先安排好的曲谱在演奏。每个单子内部都以自己的方式反映着整个宇宙的曲谱，但只能以模糊的方式反映，所以凡是它们自以为是自由的或者是偶然的行为及事件，都不是无缘无故的，背后其实都有其“充足理由”，最终都是由上帝安排好了的。上帝在一切可能的世界中选择了我们这个最好的世界，这就是一个最合乎逻辑规则的世界。所以莱布尼茨认为世界上一切事情都有其数学的精确性，所有的问题，包括那些玄而又玄的形而上学问题，其实都可以归结为数学和逻辑问题，都可以拿出纸和笔来“算一算”而得到解决。莱布尼茨因此被视为现代数理逻辑的创始人。莱布尼茨的这种宿命论和庸俗的乐观主义在当时遭到了人们的嘲笑，伏尔泰还专门写了一个剧本来讽刺他，但他这种把一切都放到逻辑理性上来衡量的做法对德国人的散漫无序的思想是一种极其重要和必要的规范。尤其是他的追随者沃尔夫，将这种理性主义通俗化、体系化，对德国思想界实际上起到了一种启蒙的作用。当这种理性主义与德意志民族传统的神秘主义结合起来，便爆发了极其伟大的思想力量，成为德国古典哲学中潜在的动力。早期的康德就是一个莱布尼茨</w:t>
      </w:r>
      <w:proofErr w:type="gramStart"/>
      <w:r w:rsidR="00721CA2" w:rsidRPr="0066741A">
        <w:rPr>
          <w:rFonts w:eastAsiaTheme="minorHAnsi"/>
          <w:sz w:val="18"/>
          <w:szCs w:val="18"/>
          <w:lang w:bidi="zh-TW"/>
        </w:rPr>
        <w:t>一</w:t>
      </w:r>
      <w:proofErr w:type="gramEnd"/>
      <w:r w:rsidR="00721CA2" w:rsidRPr="0066741A">
        <w:rPr>
          <w:rFonts w:eastAsiaTheme="minorHAnsi"/>
          <w:sz w:val="18"/>
          <w:szCs w:val="18"/>
          <w:lang w:bidi="zh-TW"/>
        </w:rPr>
        <w:t>沃尔夫派的信徒。</w:t>
      </w:r>
    </w:p>
    <w:p w14:paraId="67D1791C" w14:textId="77777777" w:rsidR="00721CA2" w:rsidRPr="00277E36" w:rsidRDefault="00721CA2" w:rsidP="000F2697">
      <w:pPr>
        <w:contextualSpacing/>
        <w:mirrorIndents/>
        <w:rPr>
          <w:rFonts w:eastAsiaTheme="minorHAnsi"/>
          <w:b/>
          <w:bCs/>
          <w:sz w:val="18"/>
          <w:szCs w:val="18"/>
          <w:lang w:bidi="zh-TW"/>
        </w:rPr>
      </w:pPr>
      <w:r w:rsidRPr="00277E36">
        <w:rPr>
          <w:rFonts w:eastAsiaTheme="minorHAnsi"/>
          <w:b/>
          <w:bCs/>
          <w:sz w:val="18"/>
          <w:szCs w:val="18"/>
          <w:lang w:bidi="zh-TW"/>
        </w:rPr>
        <w:t>二、德国古典哲学的主要发展线索</w:t>
      </w:r>
    </w:p>
    <w:p w14:paraId="6A201025" w14:textId="41FADF47" w:rsidR="00721CA2" w:rsidRPr="0066741A" w:rsidRDefault="00721CA2" w:rsidP="001A6618">
      <w:pPr>
        <w:ind w:firstLineChars="200" w:firstLine="360"/>
        <w:contextualSpacing/>
        <w:mirrorIndents/>
        <w:rPr>
          <w:rFonts w:eastAsiaTheme="minorHAnsi"/>
          <w:sz w:val="18"/>
          <w:szCs w:val="18"/>
          <w:lang w:bidi="zh-TW"/>
        </w:rPr>
      </w:pPr>
      <w:r w:rsidRPr="0066741A">
        <w:rPr>
          <w:rFonts w:eastAsiaTheme="minorHAnsi"/>
          <w:sz w:val="18"/>
          <w:szCs w:val="18"/>
          <w:lang w:bidi="zh-TW"/>
        </w:rPr>
        <w:t>下面我们来看看德国古典哲学所面对的问题，以及它围绕这些问题所展开的逻辑进程的梗概。我刚才已经讲到了近代哲学的前提，那么在这样一个前提之下，我们引出了德国古典哲学的一个核心问题，就是首先在认识论上，其次在本体论上，如何处理能动的主体性和客观的制约性之间的关系。也就是一方面如何面对休</w:t>
      </w:r>
      <w:proofErr w:type="gramStart"/>
      <w:r w:rsidRPr="0066741A">
        <w:rPr>
          <w:rFonts w:eastAsiaTheme="minorHAnsi"/>
          <w:sz w:val="18"/>
          <w:szCs w:val="18"/>
          <w:lang w:bidi="zh-TW"/>
        </w:rPr>
        <w:t>谟</w:t>
      </w:r>
      <w:proofErr w:type="gramEnd"/>
      <w:r w:rsidRPr="0066741A">
        <w:rPr>
          <w:rFonts w:eastAsiaTheme="minorHAnsi"/>
          <w:sz w:val="18"/>
          <w:szCs w:val="18"/>
          <w:lang w:bidi="zh-TW"/>
        </w:rPr>
        <w:t>的怀疑论所提出的问题，以及另一方面，如何解决理性派的独断论所面临的困境。休</w:t>
      </w:r>
      <w:proofErr w:type="gramStart"/>
      <w:r w:rsidRPr="0066741A">
        <w:rPr>
          <w:rFonts w:eastAsiaTheme="minorHAnsi"/>
          <w:sz w:val="18"/>
          <w:szCs w:val="18"/>
          <w:lang w:bidi="zh-TW"/>
        </w:rPr>
        <w:t>谟</w:t>
      </w:r>
      <w:proofErr w:type="gramEnd"/>
      <w:r w:rsidRPr="0066741A">
        <w:rPr>
          <w:rFonts w:eastAsiaTheme="minorHAnsi"/>
          <w:sz w:val="18"/>
          <w:szCs w:val="18"/>
          <w:lang w:bidi="zh-TW"/>
        </w:rPr>
        <w:t>提出的怀疑论是对一切独断论的挑战，不论是唯理论还是经验论都受到了挑战，在当时的欧洲没有人敢于</w:t>
      </w:r>
      <w:proofErr w:type="gramStart"/>
      <w:r w:rsidRPr="0066741A">
        <w:rPr>
          <w:rFonts w:eastAsiaTheme="minorHAnsi"/>
          <w:sz w:val="18"/>
          <w:szCs w:val="18"/>
          <w:lang w:bidi="zh-TW"/>
        </w:rPr>
        <w:t>冋</w:t>
      </w:r>
      <w:proofErr w:type="gramEnd"/>
      <w:r w:rsidRPr="0066741A">
        <w:rPr>
          <w:rFonts w:eastAsiaTheme="minorHAnsi"/>
          <w:sz w:val="18"/>
          <w:szCs w:val="18"/>
          <w:lang w:bidi="zh-TW"/>
        </w:rPr>
        <w:t>应，但是又非常需要回应。如果</w:t>
      </w:r>
      <w:proofErr w:type="gramStart"/>
      <w:r w:rsidRPr="0066741A">
        <w:rPr>
          <w:rFonts w:eastAsiaTheme="minorHAnsi"/>
          <w:sz w:val="18"/>
          <w:szCs w:val="18"/>
          <w:lang w:bidi="zh-TW"/>
        </w:rPr>
        <w:t>不</w:t>
      </w:r>
      <w:proofErr w:type="gramEnd"/>
      <w:r w:rsidRPr="0066741A">
        <w:rPr>
          <w:rFonts w:eastAsiaTheme="minorHAnsi"/>
          <w:sz w:val="18"/>
          <w:szCs w:val="18"/>
          <w:lang w:bidi="zh-TW"/>
        </w:rPr>
        <w:t>回应的话，当时的整个科学就失去了基础，包括牛顿物理学，包括整个自然科学、社会科学，都将失去它的科学的基础，失去它的普遍必然性。那对科学来说是一个摧毁。近代启蒙思想的前提，就是科学、理性这样一些概念，这些概念都将死无葬身之地。</w:t>
      </w:r>
    </w:p>
    <w:p w14:paraId="7D47E1B0" w14:textId="5DE5FF34" w:rsidR="00721CA2" w:rsidRDefault="00721CA2" w:rsidP="000A0AA0">
      <w:pPr>
        <w:ind w:leftChars="29" w:left="61" w:firstLineChars="100" w:firstLine="180"/>
        <w:rPr>
          <w:rFonts w:eastAsiaTheme="minorHAnsi"/>
          <w:sz w:val="18"/>
          <w:szCs w:val="18"/>
          <w:lang w:bidi="zh-TW"/>
        </w:rPr>
      </w:pPr>
      <w:r w:rsidRPr="0066741A">
        <w:rPr>
          <w:rFonts w:eastAsiaTheme="minorHAnsi"/>
          <w:sz w:val="18"/>
          <w:szCs w:val="18"/>
          <w:lang w:bidi="zh-TW"/>
        </w:rPr>
        <w:t>那么首先，康德回应了这个挑战。康德曾经讲，是休</w:t>
      </w:r>
      <w:proofErr w:type="gramStart"/>
      <w:r w:rsidRPr="0066741A">
        <w:rPr>
          <w:rFonts w:eastAsiaTheme="minorHAnsi"/>
          <w:sz w:val="18"/>
          <w:szCs w:val="18"/>
          <w:lang w:bidi="zh-TW"/>
        </w:rPr>
        <w:t>谟</w:t>
      </w:r>
      <w:proofErr w:type="gramEnd"/>
      <w:r w:rsidRPr="0066741A">
        <w:rPr>
          <w:rFonts w:eastAsiaTheme="minorHAnsi"/>
          <w:sz w:val="18"/>
          <w:szCs w:val="18"/>
          <w:lang w:bidi="zh-TW"/>
        </w:rPr>
        <w:t>打断了我的独断论的迷梦。因为康德出身于大陆理性派，它原来继承的莱布尼茨</w:t>
      </w:r>
      <w:r w:rsidR="000B1CD6" w:rsidRPr="0066741A">
        <w:rPr>
          <w:rFonts w:eastAsiaTheme="minorHAnsi" w:hint="eastAsia"/>
          <w:sz w:val="18"/>
          <w:szCs w:val="18"/>
          <w:lang w:bidi="zh-TW"/>
        </w:rPr>
        <w:t>—</w:t>
      </w:r>
      <w:r w:rsidRPr="0066741A">
        <w:rPr>
          <w:rFonts w:eastAsiaTheme="minorHAnsi"/>
          <w:sz w:val="18"/>
          <w:szCs w:val="18"/>
          <w:lang w:bidi="zh-TW"/>
        </w:rPr>
        <w:t>沃尔夫的传统，属于理性派传统。从</w:t>
      </w:r>
      <w:r w:rsidR="001A6618">
        <w:rPr>
          <w:rFonts w:eastAsiaTheme="minorHAnsi"/>
          <w:sz w:val="18"/>
          <w:szCs w:val="18"/>
          <w:lang w:bidi="zh-TW"/>
        </w:rPr>
        <w:t>笛卡尔</w:t>
      </w:r>
      <w:r w:rsidRPr="0066741A">
        <w:rPr>
          <w:rFonts w:eastAsiaTheme="minorHAnsi"/>
          <w:sz w:val="18"/>
          <w:szCs w:val="18"/>
          <w:lang w:bidi="zh-TW"/>
        </w:rPr>
        <w:t>、斯宾诺莎到莱布尼茨，莱布尼茨的弟子沃尔夫把莱布尼茨的体系完善化了，构成了一个体系，那么，康德就是在沃尔夫的体系这样的熏陶之下成长起来的德国哲学家。莱布尼茨、沃尔夫都是德国人。康德首次回应了休</w:t>
      </w:r>
      <w:proofErr w:type="gramStart"/>
      <w:r w:rsidRPr="0066741A">
        <w:rPr>
          <w:rFonts w:eastAsiaTheme="minorHAnsi"/>
          <w:sz w:val="18"/>
          <w:szCs w:val="18"/>
          <w:lang w:bidi="zh-TW"/>
        </w:rPr>
        <w:t>谟</w:t>
      </w:r>
      <w:proofErr w:type="gramEnd"/>
      <w:r w:rsidRPr="0066741A">
        <w:rPr>
          <w:rFonts w:eastAsiaTheme="minorHAnsi"/>
          <w:sz w:val="18"/>
          <w:szCs w:val="18"/>
          <w:lang w:bidi="zh-TW"/>
        </w:rPr>
        <w:t>这样一种怀疑。就是说，主体和客体之间的关系，不能按照休</w:t>
      </w:r>
      <w:proofErr w:type="gramStart"/>
      <w:r w:rsidRPr="0066741A">
        <w:rPr>
          <w:rFonts w:eastAsiaTheme="minorHAnsi"/>
          <w:sz w:val="18"/>
          <w:szCs w:val="18"/>
          <w:lang w:bidi="zh-TW"/>
        </w:rPr>
        <w:t>谟</w:t>
      </w:r>
      <w:proofErr w:type="gramEnd"/>
      <w:r w:rsidRPr="0066741A">
        <w:rPr>
          <w:rFonts w:eastAsiaTheme="minorHAnsi"/>
          <w:sz w:val="18"/>
          <w:szCs w:val="18"/>
          <w:lang w:bidi="zh-TW"/>
        </w:rPr>
        <w:t>的那样一种方式完全避开。康德认为，休</w:t>
      </w:r>
      <w:proofErr w:type="gramStart"/>
      <w:r w:rsidRPr="0066741A">
        <w:rPr>
          <w:rFonts w:eastAsiaTheme="minorHAnsi"/>
          <w:sz w:val="18"/>
          <w:szCs w:val="18"/>
          <w:lang w:bidi="zh-TW"/>
        </w:rPr>
        <w:t>谟</w:t>
      </w:r>
      <w:proofErr w:type="gramEnd"/>
      <w:r w:rsidRPr="0066741A">
        <w:rPr>
          <w:rFonts w:eastAsiaTheme="minorHAnsi"/>
          <w:sz w:val="18"/>
          <w:szCs w:val="18"/>
          <w:lang w:bidi="zh-TW"/>
        </w:rPr>
        <w:t>有一点是对的，就是说我们只知道我们能够知道的东西。至于我们能够知道的东西背后是不是有一个自在之物的对象，这个我们确实没有办法搞清楚。当然康德认为有，但是我们没法认识，这是他跟休</w:t>
      </w:r>
      <w:proofErr w:type="gramStart"/>
      <w:r w:rsidRPr="0066741A">
        <w:rPr>
          <w:rFonts w:eastAsiaTheme="minorHAnsi"/>
          <w:sz w:val="18"/>
          <w:szCs w:val="18"/>
          <w:lang w:bidi="zh-TW"/>
        </w:rPr>
        <w:t>谟</w:t>
      </w:r>
      <w:proofErr w:type="gramEnd"/>
      <w:r w:rsidRPr="0066741A">
        <w:rPr>
          <w:rFonts w:eastAsiaTheme="minorHAnsi"/>
          <w:sz w:val="18"/>
          <w:szCs w:val="18"/>
          <w:lang w:bidi="zh-TW"/>
        </w:rPr>
        <w:t>不同的地方。就是说，康德的不可知论，是认为有一个对象，事物的背后、现象的背后有一个对象，有一个自在之物，但是我们没法认识。那么休</w:t>
      </w:r>
      <w:proofErr w:type="gramStart"/>
      <w:r w:rsidRPr="0066741A">
        <w:rPr>
          <w:rFonts w:eastAsiaTheme="minorHAnsi"/>
          <w:sz w:val="18"/>
          <w:szCs w:val="18"/>
          <w:lang w:bidi="zh-TW"/>
        </w:rPr>
        <w:t>谟</w:t>
      </w:r>
      <w:proofErr w:type="gramEnd"/>
      <w:r w:rsidRPr="0066741A">
        <w:rPr>
          <w:rFonts w:eastAsiaTheme="minorHAnsi"/>
          <w:sz w:val="18"/>
          <w:szCs w:val="18"/>
          <w:lang w:bidi="zh-TW"/>
        </w:rPr>
        <w:t>这个怀疑论更彻底一些，就是说，就连有没有这个自在之物，我们都不知道。这样一种不可知，那就更加被动了，就是说，完全是怀疑，悬而未决，处在这样一个层次上面。所以康德提出来呢，自在之物还是有的，但是我们不可认识。我们既然被它刺激了我们的感官，我们就必须承认它的存在。感官嘛，肯定是被刺激起来的，不然为什么叫感官呢？感觉嘛，就是感受。感受肯定是有东西刺激了我才感受到，但是这个感受并不能反映刺激我的那个对象。我们只知道感受，然后在这个感受的基础上呢，我们运用我们主体的能动性，建立起了我们的知识。所以，康德是从这个方面来解决主体的能动性和客体的关系问题的，就是说这个客体，它只是现象客体。他把客体分成两个层次。我们所知道的只是现象客体。尽管是现象客体，但是它是有规律的。为什么有规律呢？并不是因为它是现象，并不像休</w:t>
      </w:r>
      <w:proofErr w:type="gramStart"/>
      <w:r w:rsidRPr="0066741A">
        <w:rPr>
          <w:rFonts w:eastAsiaTheme="minorHAnsi"/>
          <w:sz w:val="18"/>
          <w:szCs w:val="18"/>
          <w:lang w:bidi="zh-TW"/>
        </w:rPr>
        <w:t>谟</w:t>
      </w:r>
      <w:proofErr w:type="gramEnd"/>
      <w:r w:rsidRPr="0066741A">
        <w:rPr>
          <w:rFonts w:eastAsiaTheme="minorHAnsi"/>
          <w:sz w:val="18"/>
          <w:szCs w:val="18"/>
          <w:lang w:bidi="zh-TW"/>
        </w:rPr>
        <w:t>讲的它仅仅是我们的感觉的印象、知觉，而是因为有我们主体的能动性把规律强加于它了，在显现出来时就强加于它了，否则它连显现出来都不可能。所以在必然规律这个方面呢，康德强调了主体的能动性的作用，通过这种能动性而使得我们的知识成为一个有规律的体系。主体能动地把规律加给各种现象，使它们成为一个有序的系统，在这个现象的领域里面，解决了主体和客体的统一的关系问题。但是还留下了一个自在之</w:t>
      </w:r>
      <w:proofErr w:type="gramStart"/>
      <w:r w:rsidRPr="0066741A">
        <w:rPr>
          <w:rFonts w:eastAsiaTheme="minorHAnsi"/>
          <w:sz w:val="18"/>
          <w:szCs w:val="18"/>
          <w:lang w:bidi="zh-TW"/>
        </w:rPr>
        <w:t>物这样</w:t>
      </w:r>
      <w:proofErr w:type="gramEnd"/>
      <w:r w:rsidRPr="0066741A">
        <w:rPr>
          <w:rFonts w:eastAsiaTheme="minorHAnsi"/>
          <w:sz w:val="18"/>
          <w:szCs w:val="18"/>
          <w:lang w:bidi="zh-TW"/>
        </w:rPr>
        <w:t>一个本体领域里面的客体和主体的关系问题。他把这样一个问题排除在知识的范围之外，他认为这个问题我们是没有办法解决的。主体，你再有能动性，你的能动性不能超越现象的范围触及那个物自体、自在之物</w:t>
      </w:r>
      <w:proofErr w:type="gramStart"/>
      <w:r w:rsidRPr="0066741A">
        <w:rPr>
          <w:rFonts w:eastAsiaTheme="minorHAnsi"/>
          <w:sz w:val="18"/>
          <w:szCs w:val="18"/>
          <w:lang w:bidi="zh-TW"/>
        </w:rPr>
        <w:t>一</w:t>
      </w:r>
      <w:proofErr w:type="gramEnd"/>
      <w:r w:rsidRPr="0066741A">
        <w:rPr>
          <w:rFonts w:eastAsiaTheme="minorHAnsi"/>
          <w:sz w:val="18"/>
          <w:szCs w:val="18"/>
          <w:lang w:bidi="zh-TW"/>
        </w:rPr>
        <w:t>自在之物又翻译成“物自体”。所以他实际上是把主体和真正的、绝对的客体对立起来了。主体的能动性，跟真正的客体</w:t>
      </w:r>
      <w:proofErr w:type="gramStart"/>
      <w:r w:rsidRPr="0066741A">
        <w:rPr>
          <w:rFonts w:eastAsiaTheme="minorHAnsi"/>
          <w:sz w:val="18"/>
          <w:szCs w:val="18"/>
          <w:lang w:bidi="zh-TW"/>
        </w:rPr>
        <w:t>一</w:t>
      </w:r>
      <w:proofErr w:type="gramEnd"/>
      <w:r w:rsidRPr="0066741A">
        <w:rPr>
          <w:rFonts w:eastAsiaTheme="minorHAnsi"/>
          <w:sz w:val="18"/>
          <w:szCs w:val="18"/>
          <w:lang w:bidi="zh-TW"/>
        </w:rPr>
        <w:t>自在之物之间是对立的，是没有沟通的可能的。只有在现象领域里面，我们可以发挥主体的作用，建构起我们的科学知识体系。这是一种解决方案，这是在认识论中的方案。另外一种解决方案是本体论的方案，就是在自在之物的领域里面，我们可以采取另外一个角度，不从认识的角度，而是从实践的角度，从道德的角度看，这个客体</w:t>
      </w:r>
      <w:proofErr w:type="gramStart"/>
      <w:r w:rsidRPr="0066741A">
        <w:rPr>
          <w:rFonts w:eastAsiaTheme="minorHAnsi"/>
          <w:sz w:val="18"/>
          <w:szCs w:val="18"/>
          <w:lang w:bidi="zh-TW"/>
        </w:rPr>
        <w:t>跟主体</w:t>
      </w:r>
      <w:proofErr w:type="gramEnd"/>
      <w:r w:rsidRPr="0066741A">
        <w:rPr>
          <w:rFonts w:eastAsiaTheme="minorHAnsi"/>
          <w:sz w:val="18"/>
          <w:szCs w:val="18"/>
          <w:lang w:bidi="zh-TW"/>
        </w:rPr>
        <w:t>是统一的。就是人的实践的主体，人的自由意志的主体，也是一个自在之物，所以在实践的领域里面，主体和客体在另外一种意义上面，也可以达到统一。自由意志是主体，同时呢，它又是自在之物。所以在康德那里有两个系列，纯粹理性批判和实践理性批判，这两个系列里面，在不同的意义上，都可以实现主体和客体的统一。在实践的领域里面，人可以按照自己的自由意志来形成他的客观规定性，这就是道德律。在认识领域里面，是人的主体的所谓统觉的统一，人的认识能力的统觉的统一，它可以把现象构成一个科学知识体系。而这两个系列相互之间是对立的，一个是现象界，一个是自在之物、本体界。他最终没有把这个主体和客体完全统一起来，但是，他把主体和客体这样一种根本对立揭示出来了。康德的功劳就在这里，他把主体和客体最后的那种对立呢，揭示出来了。虽然他想尽了办法，要把它们统一起来，但是最后他揭示出来它们是对立的。康德的创造性就体现在这两个系列的对立上。理论和实践，或者是认识和实践，这两者是对立的。这是康德的一个基本的哲学的结构。</w:t>
      </w:r>
    </w:p>
    <w:p w14:paraId="5169EDC6" w14:textId="77777777" w:rsidR="0021029E" w:rsidRDefault="0021029E" w:rsidP="00113809">
      <w:pPr>
        <w:rPr>
          <w:rFonts w:eastAsiaTheme="minorHAnsi"/>
          <w:sz w:val="18"/>
          <w:szCs w:val="18"/>
          <w:lang w:bidi="zh-TW"/>
        </w:rPr>
      </w:pPr>
    </w:p>
    <w:p w14:paraId="4C59A5C4" w14:textId="1A823EAF" w:rsidR="00113809" w:rsidRDefault="004218E3" w:rsidP="00113809">
      <w:pPr>
        <w:rPr>
          <w:rFonts w:eastAsiaTheme="minorHAnsi"/>
          <w:b/>
          <w:bCs/>
          <w:sz w:val="18"/>
          <w:szCs w:val="18"/>
          <w:lang w:bidi="zh-TW"/>
        </w:rPr>
      </w:pPr>
      <w:r>
        <w:rPr>
          <w:rFonts w:eastAsiaTheme="minorHAnsi" w:hint="eastAsia"/>
          <w:b/>
          <w:bCs/>
          <w:sz w:val="18"/>
          <w:szCs w:val="18"/>
          <w:lang w:bidi="zh-TW"/>
        </w:rPr>
        <w:t>（一）</w:t>
      </w:r>
      <w:r w:rsidR="0021029E" w:rsidRPr="0021029E">
        <w:rPr>
          <w:rFonts w:eastAsiaTheme="minorHAnsi" w:hint="eastAsia"/>
          <w:b/>
          <w:bCs/>
          <w:sz w:val="18"/>
          <w:szCs w:val="18"/>
          <w:lang w:bidi="zh-TW"/>
        </w:rPr>
        <w:t>康德的批判哲学</w:t>
      </w:r>
    </w:p>
    <w:p w14:paraId="5051BB4D" w14:textId="1EC80D52" w:rsidR="008A0E6C" w:rsidRPr="008A0E6C" w:rsidRDefault="008A0E6C" w:rsidP="008A0E6C">
      <w:pPr>
        <w:ind w:firstLineChars="200" w:firstLine="360"/>
        <w:rPr>
          <w:rFonts w:eastAsiaTheme="minorHAnsi"/>
          <w:sz w:val="18"/>
          <w:szCs w:val="18"/>
          <w:lang w:bidi="zh-TW"/>
        </w:rPr>
      </w:pPr>
      <w:r w:rsidRPr="008A0E6C">
        <w:rPr>
          <w:rFonts w:eastAsiaTheme="minorHAnsi" w:hint="eastAsia"/>
          <w:sz w:val="18"/>
          <w:szCs w:val="18"/>
          <w:lang w:bidi="zh-TW"/>
        </w:rPr>
        <w:t>康德</w:t>
      </w:r>
      <w:r w:rsidRPr="008A0E6C">
        <w:rPr>
          <w:rFonts w:eastAsiaTheme="minorHAnsi"/>
          <w:sz w:val="18"/>
          <w:szCs w:val="18"/>
          <w:lang w:bidi="zh-TW"/>
        </w:rPr>
        <w:t>(Immanuel Kant 1724-1804)是德国古典</w:t>
      </w:r>
      <w:r>
        <w:rPr>
          <w:rFonts w:eastAsiaTheme="minorHAnsi" w:hint="eastAsia"/>
          <w:sz w:val="18"/>
          <w:szCs w:val="18"/>
          <w:lang w:bidi="zh-TW"/>
        </w:rPr>
        <w:t>哲</w:t>
      </w:r>
      <w:r w:rsidRPr="008A0E6C">
        <w:rPr>
          <w:rFonts w:eastAsiaTheme="minorHAnsi"/>
          <w:sz w:val="18"/>
          <w:szCs w:val="18"/>
          <w:lang w:bidi="zh-TW"/>
        </w:rPr>
        <w:t>学的开端，他一辈子生活在哥尼斯堡，哥尼斯堡一开始是普鲁士王国的政治文化中心，后来便没落了。康德生活非常单</w:t>
      </w:r>
      <w:r>
        <w:rPr>
          <w:rFonts w:eastAsiaTheme="minorHAnsi" w:hint="eastAsia"/>
          <w:sz w:val="18"/>
          <w:szCs w:val="18"/>
          <w:lang w:bidi="zh-TW"/>
        </w:rPr>
        <w:t>调</w:t>
      </w:r>
      <w:r w:rsidRPr="008A0E6C">
        <w:rPr>
          <w:rFonts w:eastAsiaTheme="minorHAnsi"/>
          <w:sz w:val="18"/>
          <w:szCs w:val="18"/>
          <w:lang w:bidi="zh-TW"/>
        </w:rPr>
        <w:t>，但思想上却极其丰富。他被视为哲学史的分水岭，在康德之前，哲学家都是业余的，在康德之后，哲学</w:t>
      </w:r>
      <w:r>
        <w:rPr>
          <w:rFonts w:eastAsiaTheme="minorHAnsi" w:hint="eastAsia"/>
          <w:sz w:val="18"/>
          <w:szCs w:val="18"/>
          <w:lang w:bidi="zh-TW"/>
        </w:rPr>
        <w:t>变</w:t>
      </w:r>
      <w:r w:rsidRPr="008A0E6C">
        <w:rPr>
          <w:rFonts w:eastAsiaTheme="minorHAnsi"/>
          <w:sz w:val="18"/>
          <w:szCs w:val="18"/>
          <w:lang w:bidi="zh-TW"/>
        </w:rPr>
        <w:t>得高度专业化、技术化和科学化，哲学变成了大学教授的主业。一个日本哲学家将康德比喻为“蓄水池”，康德之前的哲学都流向他，他之后的哲学都从他流出来，康德是空前绝后的哲学家，所有现代哲学的流派都受到他或多或少的影响。</w:t>
      </w:r>
    </w:p>
    <w:p w14:paraId="56515B52" w14:textId="04313655" w:rsidR="008A0E6C" w:rsidRPr="008A0E6C" w:rsidRDefault="008A0E6C" w:rsidP="008A0E6C">
      <w:pPr>
        <w:rPr>
          <w:rFonts w:eastAsiaTheme="minorHAnsi"/>
          <w:sz w:val="18"/>
          <w:szCs w:val="18"/>
          <w:lang w:bidi="zh-TW"/>
        </w:rPr>
      </w:pPr>
      <w:r w:rsidRPr="008A0E6C">
        <w:rPr>
          <w:rFonts w:eastAsiaTheme="minorHAnsi"/>
          <w:sz w:val="18"/>
          <w:szCs w:val="18"/>
          <w:lang w:bidi="zh-TW"/>
        </w:rPr>
        <w:t>1、康德的批判</w:t>
      </w:r>
      <w:r w:rsidR="00A51C8D">
        <w:rPr>
          <w:rFonts w:eastAsiaTheme="minorHAnsi" w:hint="eastAsia"/>
          <w:sz w:val="18"/>
          <w:szCs w:val="18"/>
          <w:lang w:bidi="zh-TW"/>
        </w:rPr>
        <w:t>哲</w:t>
      </w:r>
      <w:r w:rsidRPr="008A0E6C">
        <w:rPr>
          <w:rFonts w:eastAsiaTheme="minorHAnsi"/>
          <w:sz w:val="18"/>
          <w:szCs w:val="18"/>
          <w:lang w:bidi="zh-TW"/>
        </w:rPr>
        <w:t>学主要由三大批判构成，包括《纯粹理性批判》，《</w:t>
      </w:r>
      <w:r w:rsidR="00A51C8D">
        <w:rPr>
          <w:rFonts w:eastAsiaTheme="minorHAnsi" w:hint="eastAsia"/>
          <w:sz w:val="18"/>
          <w:szCs w:val="18"/>
          <w:lang w:bidi="zh-TW"/>
        </w:rPr>
        <w:t>实践理性</w:t>
      </w:r>
      <w:r w:rsidRPr="008A0E6C">
        <w:rPr>
          <w:rFonts w:eastAsiaTheme="minorHAnsi"/>
          <w:sz w:val="18"/>
          <w:szCs w:val="18"/>
          <w:lang w:bidi="zh-TW"/>
        </w:rPr>
        <w:t>批判》和《判断力批判》。康德在《统粹理性批判》中自达他的</w:t>
      </w:r>
      <w:r w:rsidR="00A51C8D">
        <w:rPr>
          <w:rFonts w:eastAsiaTheme="minorHAnsi" w:hint="eastAsia"/>
          <w:sz w:val="18"/>
          <w:szCs w:val="18"/>
          <w:lang w:bidi="zh-TW"/>
        </w:rPr>
        <w:t>汇合</w:t>
      </w:r>
      <w:r w:rsidRPr="008A0E6C">
        <w:rPr>
          <w:rFonts w:eastAsiaTheme="minorHAnsi"/>
          <w:sz w:val="18"/>
          <w:szCs w:val="18"/>
          <w:lang w:bidi="zh-TW"/>
        </w:rPr>
        <w:t>为以下三个问题</w:t>
      </w:r>
      <w:r w:rsidR="002D48FA">
        <w:rPr>
          <w:rFonts w:eastAsiaTheme="minorHAnsi" w:hint="eastAsia"/>
          <w:sz w:val="18"/>
          <w:szCs w:val="18"/>
          <w:lang w:bidi="zh-TW"/>
        </w:rPr>
        <w:t>：</w:t>
      </w:r>
      <w:r w:rsidRPr="008A0E6C">
        <w:rPr>
          <w:rFonts w:eastAsiaTheme="minorHAnsi"/>
          <w:sz w:val="18"/>
          <w:szCs w:val="18"/>
          <w:lang w:bidi="zh-TW"/>
        </w:rPr>
        <w:t>(1)、我能够知道什么?</w:t>
      </w:r>
      <w:r w:rsidR="002D48FA">
        <w:rPr>
          <w:rFonts w:eastAsiaTheme="minorHAnsi"/>
          <w:sz w:val="18"/>
          <w:szCs w:val="18"/>
          <w:lang w:bidi="zh-TW"/>
        </w:rPr>
        <w:t xml:space="preserve">  </w:t>
      </w:r>
      <w:r w:rsidRPr="008A0E6C">
        <w:rPr>
          <w:rFonts w:eastAsiaTheme="minorHAnsi"/>
          <w:sz w:val="18"/>
          <w:szCs w:val="18"/>
          <w:lang w:bidi="zh-TW"/>
        </w:rPr>
        <w:t>(2)</w:t>
      </w:r>
      <w:r w:rsidR="00A51C8D">
        <w:rPr>
          <w:rFonts w:eastAsiaTheme="minorHAnsi" w:hint="eastAsia"/>
          <w:sz w:val="18"/>
          <w:szCs w:val="18"/>
          <w:lang w:bidi="zh-TW"/>
        </w:rPr>
        <w:t>我应当</w:t>
      </w:r>
      <w:r w:rsidR="005F55FF">
        <w:rPr>
          <w:rFonts w:eastAsiaTheme="minorHAnsi" w:hint="eastAsia"/>
          <w:sz w:val="18"/>
          <w:szCs w:val="18"/>
          <w:lang w:bidi="zh-TW"/>
        </w:rPr>
        <w:t>做</w:t>
      </w:r>
      <w:r w:rsidRPr="008A0E6C">
        <w:rPr>
          <w:rFonts w:eastAsiaTheme="minorHAnsi"/>
          <w:sz w:val="18"/>
          <w:szCs w:val="18"/>
          <w:lang w:bidi="zh-TW"/>
        </w:rPr>
        <w:t>什么?</w:t>
      </w:r>
      <w:r w:rsidR="002D48FA">
        <w:rPr>
          <w:rFonts w:eastAsiaTheme="minorHAnsi" w:hint="eastAsia"/>
          <w:sz w:val="18"/>
          <w:szCs w:val="18"/>
          <w:lang w:bidi="zh-TW"/>
        </w:rPr>
        <w:t>（3）</w:t>
      </w:r>
      <w:r w:rsidRPr="008A0E6C">
        <w:rPr>
          <w:rFonts w:eastAsiaTheme="minorHAnsi" w:hint="eastAsia"/>
          <w:sz w:val="18"/>
          <w:szCs w:val="18"/>
          <w:lang w:bidi="zh-TW"/>
        </w:rPr>
        <w:t>我可以希望什么</w:t>
      </w:r>
      <w:r w:rsidRPr="008A0E6C">
        <w:rPr>
          <w:rFonts w:eastAsiaTheme="minorHAnsi"/>
          <w:sz w:val="18"/>
          <w:szCs w:val="18"/>
          <w:lang w:bidi="zh-TW"/>
        </w:rPr>
        <w:t>?</w:t>
      </w:r>
    </w:p>
    <w:p w14:paraId="5E12DC73" w14:textId="77777777" w:rsidR="002D48FA" w:rsidRDefault="008A0E6C" w:rsidP="008A0E6C">
      <w:pPr>
        <w:rPr>
          <w:rFonts w:eastAsiaTheme="minorHAnsi"/>
          <w:b/>
          <w:bCs/>
          <w:sz w:val="18"/>
          <w:szCs w:val="18"/>
          <w:lang w:bidi="zh-TW"/>
        </w:rPr>
      </w:pPr>
      <w:r w:rsidRPr="002D48FA">
        <w:rPr>
          <w:rFonts w:eastAsiaTheme="minorHAnsi"/>
          <w:b/>
          <w:bCs/>
          <w:sz w:val="18"/>
          <w:szCs w:val="18"/>
          <w:lang w:bidi="zh-TW"/>
        </w:rPr>
        <w:t>(1)、</w:t>
      </w:r>
      <w:r w:rsidR="002D48FA" w:rsidRPr="002D48FA">
        <w:rPr>
          <w:rFonts w:eastAsiaTheme="minorHAnsi" w:hint="eastAsia"/>
          <w:b/>
          <w:bCs/>
          <w:sz w:val="18"/>
          <w:szCs w:val="18"/>
          <w:lang w:bidi="zh-TW"/>
        </w:rPr>
        <w:t>我</w:t>
      </w:r>
      <w:r w:rsidRPr="002D48FA">
        <w:rPr>
          <w:rFonts w:eastAsiaTheme="minorHAnsi"/>
          <w:b/>
          <w:bCs/>
          <w:sz w:val="18"/>
          <w:szCs w:val="18"/>
          <w:lang w:bidi="zh-TW"/>
        </w:rPr>
        <w:t>能知道什么?</w:t>
      </w:r>
    </w:p>
    <w:p w14:paraId="0A294909" w14:textId="16290CC7" w:rsidR="008A0E6C" w:rsidRPr="008A0E6C" w:rsidRDefault="008A0E6C" w:rsidP="002D48FA">
      <w:pPr>
        <w:ind w:firstLineChars="200" w:firstLine="360"/>
        <w:rPr>
          <w:rFonts w:eastAsiaTheme="minorHAnsi"/>
          <w:sz w:val="18"/>
          <w:szCs w:val="18"/>
          <w:lang w:bidi="zh-TW"/>
        </w:rPr>
      </w:pPr>
      <w:r w:rsidRPr="008A0E6C">
        <w:rPr>
          <w:rFonts w:eastAsiaTheme="minorHAnsi"/>
          <w:sz w:val="18"/>
          <w:szCs w:val="18"/>
          <w:lang w:bidi="zh-TW"/>
        </w:rPr>
        <w:t>这是认识</w:t>
      </w:r>
      <w:r w:rsidR="002D48FA">
        <w:rPr>
          <w:rFonts w:eastAsiaTheme="minorHAnsi" w:hint="eastAsia"/>
          <w:sz w:val="18"/>
          <w:szCs w:val="18"/>
          <w:lang w:bidi="zh-TW"/>
        </w:rPr>
        <w:t>论</w:t>
      </w:r>
      <w:r w:rsidRPr="008A0E6C">
        <w:rPr>
          <w:rFonts w:eastAsiaTheme="minorHAnsi"/>
          <w:sz w:val="18"/>
          <w:szCs w:val="18"/>
          <w:lang w:bidi="zh-TW"/>
        </w:rPr>
        <w:t>的问题，康德</w:t>
      </w:r>
      <w:r w:rsidR="002D48FA">
        <w:rPr>
          <w:rFonts w:eastAsiaTheme="minorHAnsi" w:hint="eastAsia"/>
          <w:sz w:val="18"/>
          <w:szCs w:val="18"/>
          <w:lang w:bidi="zh-TW"/>
        </w:rPr>
        <w:t>继承</w:t>
      </w:r>
      <w:r w:rsidRPr="008A0E6C">
        <w:rPr>
          <w:rFonts w:eastAsiaTheme="minorHAnsi"/>
          <w:sz w:val="18"/>
          <w:szCs w:val="18"/>
          <w:lang w:bidi="zh-TW"/>
        </w:rPr>
        <w:t>近代</w:t>
      </w:r>
      <w:r w:rsidR="002D48FA">
        <w:rPr>
          <w:rFonts w:eastAsiaTheme="minorHAnsi" w:hint="eastAsia"/>
          <w:sz w:val="18"/>
          <w:szCs w:val="18"/>
          <w:lang w:bidi="zh-TW"/>
        </w:rPr>
        <w:t>哲</w:t>
      </w:r>
      <w:r w:rsidRPr="008A0E6C">
        <w:rPr>
          <w:rFonts w:eastAsiaTheme="minorHAnsi"/>
          <w:sz w:val="18"/>
          <w:szCs w:val="18"/>
          <w:lang w:bidi="zh-TW"/>
        </w:rPr>
        <w:t>学的任务，讨论知识的来源、</w:t>
      </w:r>
      <w:r w:rsidR="002D48FA">
        <w:rPr>
          <w:rFonts w:eastAsiaTheme="minorHAnsi" w:hint="eastAsia"/>
          <w:sz w:val="18"/>
          <w:szCs w:val="18"/>
          <w:lang w:bidi="zh-TW"/>
        </w:rPr>
        <w:t>范围、</w:t>
      </w:r>
      <w:r w:rsidRPr="008A0E6C">
        <w:rPr>
          <w:rFonts w:eastAsiaTheme="minorHAnsi"/>
          <w:sz w:val="18"/>
          <w:szCs w:val="18"/>
          <w:lang w:bidi="zh-TW"/>
        </w:rPr>
        <w:t>确定性和界限</w:t>
      </w:r>
      <w:r w:rsidR="002D48FA">
        <w:rPr>
          <w:rFonts w:eastAsiaTheme="minorHAnsi" w:hint="eastAsia"/>
          <w:sz w:val="18"/>
          <w:szCs w:val="18"/>
          <w:lang w:bidi="zh-TW"/>
        </w:rPr>
        <w:t>问</w:t>
      </w:r>
      <w:r w:rsidRPr="008A0E6C">
        <w:rPr>
          <w:rFonts w:eastAsiaTheme="minorHAnsi"/>
          <w:sz w:val="18"/>
          <w:szCs w:val="18"/>
          <w:lang w:bidi="zh-TW"/>
        </w:rPr>
        <w:t>题。这是《</w:t>
      </w:r>
      <w:r w:rsidR="002D48FA">
        <w:rPr>
          <w:rFonts w:eastAsiaTheme="minorHAnsi" w:hint="eastAsia"/>
          <w:sz w:val="18"/>
          <w:szCs w:val="18"/>
          <w:lang w:bidi="zh-TW"/>
        </w:rPr>
        <w:t>纯</w:t>
      </w:r>
      <w:r w:rsidRPr="008A0E6C">
        <w:rPr>
          <w:rFonts w:eastAsiaTheme="minorHAnsi"/>
          <w:sz w:val="18"/>
          <w:szCs w:val="18"/>
          <w:lang w:bidi="zh-TW"/>
        </w:rPr>
        <w:t>粹理</w:t>
      </w:r>
      <w:r w:rsidR="002D48FA">
        <w:rPr>
          <w:rFonts w:eastAsiaTheme="minorHAnsi" w:hint="eastAsia"/>
          <w:sz w:val="18"/>
          <w:szCs w:val="18"/>
          <w:lang w:bidi="zh-TW"/>
        </w:rPr>
        <w:t>性</w:t>
      </w:r>
      <w:r w:rsidRPr="008A0E6C">
        <w:rPr>
          <w:rFonts w:eastAsiaTheme="minorHAnsi"/>
          <w:sz w:val="18"/>
          <w:szCs w:val="18"/>
          <w:lang w:bidi="zh-TW"/>
        </w:rPr>
        <w:t>批判》的任务，他想要追间人类作为被</w:t>
      </w:r>
      <w:r w:rsidR="00DE5050">
        <w:rPr>
          <w:rFonts w:eastAsiaTheme="minorHAnsi" w:hint="eastAsia"/>
          <w:sz w:val="18"/>
          <w:szCs w:val="18"/>
          <w:lang w:bidi="zh-TW"/>
        </w:rPr>
        <w:t>造</w:t>
      </w:r>
      <w:r w:rsidRPr="008A0E6C">
        <w:rPr>
          <w:rFonts w:eastAsiaTheme="minorHAnsi"/>
          <w:sz w:val="18"/>
          <w:szCs w:val="18"/>
          <w:lang w:bidi="zh-TW"/>
        </w:rPr>
        <w:t>物，只是</w:t>
      </w:r>
      <w:r w:rsidR="00DE5050">
        <w:rPr>
          <w:rFonts w:eastAsiaTheme="minorHAnsi" w:hint="eastAsia"/>
          <w:sz w:val="18"/>
          <w:szCs w:val="18"/>
          <w:lang w:bidi="zh-TW"/>
        </w:rPr>
        <w:t>自然的</w:t>
      </w:r>
      <w:r w:rsidRPr="008A0E6C">
        <w:rPr>
          <w:rFonts w:eastAsiaTheme="minorHAnsi"/>
          <w:sz w:val="18"/>
          <w:szCs w:val="18"/>
          <w:lang w:bidi="zh-TW"/>
        </w:rPr>
        <w:t>一部分，是如何可能以及怎样认识自然这个整体，并获得越来越多关于自然的秩序的知识的，我能知道的是理论理性的知识，由人</w:t>
      </w:r>
      <w:r w:rsidR="00DE5050">
        <w:rPr>
          <w:rFonts w:eastAsiaTheme="minorHAnsi" w:hint="eastAsia"/>
          <w:sz w:val="18"/>
          <w:szCs w:val="18"/>
          <w:lang w:bidi="zh-TW"/>
        </w:rPr>
        <w:t>类</w:t>
      </w:r>
      <w:r w:rsidRPr="008A0E6C">
        <w:rPr>
          <w:rFonts w:eastAsiaTheme="minorHAnsi"/>
          <w:sz w:val="18"/>
          <w:szCs w:val="18"/>
          <w:lang w:bidi="zh-TW"/>
        </w:rPr>
        <w:t>的先天形式和法则规定的自然框架(现象框架)，以及在这个</w:t>
      </w:r>
      <w:r w:rsidR="00DE5050">
        <w:rPr>
          <w:rFonts w:eastAsiaTheme="minorHAnsi" w:hint="eastAsia"/>
          <w:sz w:val="18"/>
          <w:szCs w:val="18"/>
          <w:lang w:bidi="zh-TW"/>
        </w:rPr>
        <w:t>框架</w:t>
      </w:r>
      <w:r w:rsidRPr="008A0E6C">
        <w:rPr>
          <w:rFonts w:eastAsiaTheme="minorHAnsi"/>
          <w:sz w:val="18"/>
          <w:szCs w:val="18"/>
          <w:lang w:bidi="zh-TW"/>
        </w:rPr>
        <w:t>中所能发现关于自然和现象学的所有科学知识</w:t>
      </w:r>
      <w:r w:rsidR="00DE5050">
        <w:rPr>
          <w:rFonts w:eastAsiaTheme="minorHAnsi" w:hint="eastAsia"/>
          <w:sz w:val="18"/>
          <w:szCs w:val="18"/>
          <w:lang w:bidi="zh-TW"/>
        </w:rPr>
        <w:t>。</w:t>
      </w:r>
    </w:p>
    <w:p w14:paraId="78BB1523" w14:textId="1CB0D072" w:rsidR="005F55FF" w:rsidRPr="005F55FF" w:rsidRDefault="008A0E6C" w:rsidP="008A0E6C">
      <w:pPr>
        <w:rPr>
          <w:rFonts w:eastAsiaTheme="minorHAnsi"/>
          <w:b/>
          <w:bCs/>
          <w:sz w:val="18"/>
          <w:szCs w:val="18"/>
          <w:lang w:bidi="zh-TW"/>
        </w:rPr>
      </w:pPr>
      <w:r w:rsidRPr="005F55FF">
        <w:rPr>
          <w:rFonts w:eastAsiaTheme="minorHAnsi"/>
          <w:b/>
          <w:bCs/>
          <w:sz w:val="18"/>
          <w:szCs w:val="18"/>
          <w:lang w:bidi="zh-TW"/>
        </w:rPr>
        <w:t>(2)</w:t>
      </w:r>
      <w:r w:rsidR="00181835">
        <w:rPr>
          <w:rFonts w:eastAsiaTheme="minorHAnsi" w:hint="eastAsia"/>
          <w:b/>
          <w:bCs/>
          <w:sz w:val="18"/>
          <w:szCs w:val="18"/>
          <w:lang w:bidi="zh-TW"/>
        </w:rPr>
        <w:t>、</w:t>
      </w:r>
      <w:r w:rsidRPr="005F55FF">
        <w:rPr>
          <w:rFonts w:eastAsiaTheme="minorHAnsi"/>
          <w:b/>
          <w:bCs/>
          <w:sz w:val="18"/>
          <w:szCs w:val="18"/>
          <w:lang w:bidi="zh-TW"/>
        </w:rPr>
        <w:t>我应该</w:t>
      </w:r>
      <w:r w:rsidR="005F55FF" w:rsidRPr="005F55FF">
        <w:rPr>
          <w:rFonts w:eastAsiaTheme="minorHAnsi" w:hint="eastAsia"/>
          <w:b/>
          <w:bCs/>
          <w:sz w:val="18"/>
          <w:szCs w:val="18"/>
          <w:lang w:bidi="zh-TW"/>
        </w:rPr>
        <w:t>做</w:t>
      </w:r>
      <w:r w:rsidRPr="005F55FF">
        <w:rPr>
          <w:rFonts w:eastAsiaTheme="minorHAnsi"/>
          <w:b/>
          <w:bCs/>
          <w:sz w:val="18"/>
          <w:szCs w:val="18"/>
          <w:lang w:bidi="zh-TW"/>
        </w:rPr>
        <w:t>什么</w:t>
      </w:r>
      <w:r w:rsidR="00181835">
        <w:rPr>
          <w:rFonts w:eastAsiaTheme="minorHAnsi" w:hint="eastAsia"/>
          <w:b/>
          <w:bCs/>
          <w:sz w:val="18"/>
          <w:szCs w:val="18"/>
          <w:lang w:bidi="zh-TW"/>
        </w:rPr>
        <w:t>？</w:t>
      </w:r>
    </w:p>
    <w:p w14:paraId="6CE3957D" w14:textId="7CB2CD84" w:rsidR="008A0E6C" w:rsidRPr="008A0E6C" w:rsidRDefault="008A0E6C" w:rsidP="008A0E6C">
      <w:pPr>
        <w:rPr>
          <w:rFonts w:eastAsiaTheme="minorHAnsi"/>
          <w:sz w:val="18"/>
          <w:szCs w:val="18"/>
          <w:lang w:bidi="zh-TW"/>
        </w:rPr>
      </w:pPr>
      <w:r w:rsidRPr="008A0E6C">
        <w:rPr>
          <w:rFonts w:eastAsiaTheme="minorHAnsi"/>
          <w:sz w:val="18"/>
          <w:szCs w:val="18"/>
          <w:lang w:bidi="zh-TW"/>
        </w:rPr>
        <w:t>这是伦理学或道德哲学的问题。对应的是康德的《实践理性批判》，讨论的是我们在在</w:t>
      </w:r>
      <w:r w:rsidR="005F55FF">
        <w:rPr>
          <w:rFonts w:eastAsiaTheme="minorHAnsi" w:hint="eastAsia"/>
          <w:sz w:val="18"/>
          <w:szCs w:val="18"/>
          <w:lang w:bidi="zh-TW"/>
        </w:rPr>
        <w:t>充</w:t>
      </w:r>
      <w:r w:rsidRPr="008A0E6C">
        <w:rPr>
          <w:rFonts w:eastAsiaTheme="minorHAnsi"/>
          <w:sz w:val="18"/>
          <w:szCs w:val="18"/>
          <w:lang w:bidi="zh-TW"/>
        </w:rPr>
        <w:t>满欲望的现实生活中如何</w:t>
      </w:r>
      <w:proofErr w:type="gramStart"/>
      <w:r w:rsidRPr="008A0E6C">
        <w:rPr>
          <w:rFonts w:eastAsiaTheme="minorHAnsi"/>
          <w:sz w:val="18"/>
          <w:szCs w:val="18"/>
          <w:lang w:bidi="zh-TW"/>
        </w:rPr>
        <w:t>践行</w:t>
      </w:r>
      <w:proofErr w:type="gramEnd"/>
      <w:r w:rsidRPr="008A0E6C">
        <w:rPr>
          <w:rFonts w:eastAsiaTheme="minorHAnsi"/>
          <w:sz w:val="18"/>
          <w:szCs w:val="18"/>
          <w:lang w:bidi="zh-TW"/>
        </w:rPr>
        <w:t>道德的</w:t>
      </w:r>
      <w:r w:rsidR="00181835">
        <w:rPr>
          <w:rFonts w:eastAsiaTheme="minorHAnsi" w:hint="eastAsia"/>
          <w:sz w:val="18"/>
          <w:szCs w:val="18"/>
          <w:lang w:bidi="zh-TW"/>
        </w:rPr>
        <w:t>问</w:t>
      </w:r>
      <w:r w:rsidRPr="008A0E6C">
        <w:rPr>
          <w:rFonts w:eastAsiaTheme="minorHAnsi"/>
          <w:sz w:val="18"/>
          <w:szCs w:val="18"/>
          <w:lang w:bidi="zh-TW"/>
        </w:rPr>
        <w:t>题，他想要表示，人</w:t>
      </w:r>
      <w:r w:rsidR="00181835">
        <w:rPr>
          <w:rFonts w:eastAsiaTheme="minorHAnsi" w:hint="eastAsia"/>
          <w:sz w:val="18"/>
          <w:szCs w:val="18"/>
          <w:lang w:bidi="zh-TW"/>
        </w:rPr>
        <w:t>类</w:t>
      </w:r>
      <w:r w:rsidRPr="008A0E6C">
        <w:rPr>
          <w:rFonts w:eastAsiaTheme="minorHAnsi"/>
          <w:sz w:val="18"/>
          <w:szCs w:val="18"/>
          <w:lang w:bidi="zh-TW"/>
        </w:rPr>
        <w:t>作为理性存在者，</w:t>
      </w:r>
      <w:proofErr w:type="gramStart"/>
      <w:r w:rsidRPr="008A0E6C">
        <w:rPr>
          <w:rFonts w:eastAsiaTheme="minorHAnsi"/>
          <w:sz w:val="18"/>
          <w:szCs w:val="18"/>
          <w:lang w:bidi="zh-TW"/>
        </w:rPr>
        <w:t>不是单统的</w:t>
      </w:r>
      <w:proofErr w:type="gramEnd"/>
      <w:r w:rsidRPr="008A0E6C">
        <w:rPr>
          <w:rFonts w:eastAsiaTheme="minorHAnsi"/>
          <w:sz w:val="18"/>
          <w:szCs w:val="18"/>
          <w:lang w:bidi="zh-TW"/>
        </w:rPr>
        <w:t>自然存在物，而是具有道</w:t>
      </w:r>
      <w:r w:rsidR="00181835">
        <w:rPr>
          <w:rFonts w:eastAsiaTheme="minorHAnsi" w:hint="eastAsia"/>
          <w:sz w:val="18"/>
          <w:szCs w:val="18"/>
          <w:lang w:bidi="zh-TW"/>
        </w:rPr>
        <w:t>德</w:t>
      </w:r>
      <w:r w:rsidRPr="008A0E6C">
        <w:rPr>
          <w:rFonts w:eastAsiaTheme="minorHAnsi"/>
          <w:sz w:val="18"/>
          <w:szCs w:val="18"/>
          <w:lang w:bidi="zh-TW"/>
        </w:rPr>
        <w:t>价值的，</w:t>
      </w:r>
      <w:r w:rsidR="00181835">
        <w:rPr>
          <w:rFonts w:eastAsiaTheme="minorHAnsi" w:hint="eastAsia"/>
          <w:sz w:val="18"/>
          <w:szCs w:val="18"/>
          <w:lang w:bidi="zh-TW"/>
        </w:rPr>
        <w:t>人类的自由</w:t>
      </w:r>
      <w:r w:rsidRPr="008A0E6C">
        <w:rPr>
          <w:rFonts w:eastAsiaTheme="minorHAnsi"/>
          <w:sz w:val="18"/>
          <w:szCs w:val="18"/>
          <w:lang w:bidi="zh-TW"/>
        </w:rPr>
        <w:t>保证了这个道德价值，所以人不同于普通的自然物。人应该按照实践理</w:t>
      </w:r>
      <w:r w:rsidR="00181835">
        <w:rPr>
          <w:rFonts w:eastAsiaTheme="minorHAnsi" w:hint="eastAsia"/>
          <w:sz w:val="18"/>
          <w:szCs w:val="18"/>
          <w:lang w:bidi="zh-TW"/>
        </w:rPr>
        <w:t>性</w:t>
      </w:r>
      <w:r w:rsidRPr="008A0E6C">
        <w:rPr>
          <w:rFonts w:eastAsiaTheme="minorHAnsi"/>
          <w:sz w:val="18"/>
          <w:szCs w:val="18"/>
          <w:lang w:bidi="zh-TW"/>
        </w:rPr>
        <w:t>本身制定的绝对律令，而非其他权威去行动，并在道德法则的指导下，为实现人类的幸福这一伟业而行动。</w:t>
      </w:r>
    </w:p>
    <w:p w14:paraId="21CECC19" w14:textId="77777777" w:rsidR="00181835" w:rsidRDefault="008A0E6C" w:rsidP="008A0E6C">
      <w:pPr>
        <w:rPr>
          <w:rFonts w:eastAsiaTheme="minorHAnsi"/>
          <w:b/>
          <w:bCs/>
          <w:sz w:val="18"/>
          <w:szCs w:val="18"/>
          <w:lang w:bidi="zh-TW"/>
        </w:rPr>
      </w:pPr>
      <w:r w:rsidRPr="00181835">
        <w:rPr>
          <w:rFonts w:eastAsiaTheme="minorHAnsi"/>
          <w:b/>
          <w:bCs/>
          <w:sz w:val="18"/>
          <w:szCs w:val="18"/>
          <w:lang w:bidi="zh-TW"/>
        </w:rPr>
        <w:t>(3)、我可以希望什么?</w:t>
      </w:r>
    </w:p>
    <w:p w14:paraId="71EAD797" w14:textId="2DB08971" w:rsidR="008A0E6C" w:rsidRPr="008A0E6C" w:rsidRDefault="008A0E6C" w:rsidP="00181835">
      <w:pPr>
        <w:ind w:firstLineChars="200" w:firstLine="360"/>
        <w:rPr>
          <w:rFonts w:eastAsiaTheme="minorHAnsi"/>
          <w:sz w:val="18"/>
          <w:szCs w:val="18"/>
          <w:lang w:bidi="zh-TW"/>
        </w:rPr>
      </w:pPr>
      <w:r w:rsidRPr="008A0E6C">
        <w:rPr>
          <w:rFonts w:eastAsiaTheme="minorHAnsi"/>
          <w:sz w:val="18"/>
          <w:szCs w:val="18"/>
          <w:lang w:bidi="zh-TW"/>
        </w:rPr>
        <w:t>这是属于</w:t>
      </w:r>
      <w:r w:rsidR="006059B4">
        <w:rPr>
          <w:rFonts w:eastAsiaTheme="minorHAnsi" w:hint="eastAsia"/>
          <w:sz w:val="18"/>
          <w:szCs w:val="18"/>
          <w:lang w:bidi="zh-TW"/>
        </w:rPr>
        <w:t>宗教或</w:t>
      </w:r>
      <w:r w:rsidRPr="008A0E6C">
        <w:rPr>
          <w:rFonts w:eastAsiaTheme="minorHAnsi"/>
          <w:sz w:val="18"/>
          <w:szCs w:val="18"/>
          <w:lang w:bidi="zh-TW"/>
        </w:rPr>
        <w:t>美学的向题，对应的是《判断力批判》和《纯然理性界限内的宗教》，我可以</w:t>
      </w:r>
      <w:r w:rsidR="006059B4">
        <w:rPr>
          <w:rFonts w:eastAsiaTheme="minorHAnsi" w:hint="eastAsia"/>
          <w:sz w:val="18"/>
          <w:szCs w:val="18"/>
          <w:lang w:bidi="zh-TW"/>
        </w:rPr>
        <w:t>希望</w:t>
      </w:r>
      <w:r w:rsidRPr="008A0E6C">
        <w:rPr>
          <w:rFonts w:eastAsiaTheme="minorHAnsi"/>
          <w:sz w:val="18"/>
          <w:szCs w:val="18"/>
          <w:lang w:bidi="zh-TW"/>
        </w:rPr>
        <w:t>的是这一伟业能够在我们实际所处的自然中实现这种希望，是人类对自然的美和有机体的独特经验给予我们以至关重要的确证</w:t>
      </w:r>
      <w:r w:rsidR="00C73205">
        <w:rPr>
          <w:rFonts w:eastAsiaTheme="minorHAnsi" w:hint="eastAsia"/>
          <w:sz w:val="18"/>
          <w:szCs w:val="18"/>
          <w:lang w:bidi="zh-TW"/>
        </w:rPr>
        <w:t>。</w:t>
      </w:r>
      <w:r w:rsidRPr="008A0E6C">
        <w:rPr>
          <w:rFonts w:eastAsiaTheme="minorHAnsi"/>
          <w:sz w:val="18"/>
          <w:szCs w:val="18"/>
          <w:lang w:bidi="zh-TW"/>
        </w:rPr>
        <w:t>换言之，人类是自然法则和道德法则的根源，也是能够保证这两种立法</w:t>
      </w:r>
      <w:r w:rsidR="00C73205">
        <w:rPr>
          <w:rFonts w:eastAsiaTheme="minorHAnsi" w:hint="eastAsia"/>
          <w:sz w:val="18"/>
          <w:szCs w:val="18"/>
          <w:lang w:bidi="zh-TW"/>
        </w:rPr>
        <w:t>相互一致</w:t>
      </w:r>
      <w:r w:rsidRPr="008A0E6C">
        <w:rPr>
          <w:rFonts w:eastAsiaTheme="minorHAnsi"/>
          <w:sz w:val="18"/>
          <w:szCs w:val="18"/>
          <w:lang w:bidi="zh-TW"/>
        </w:rPr>
        <w:t>的</w:t>
      </w:r>
      <w:r w:rsidR="00C73205">
        <w:rPr>
          <w:rFonts w:eastAsiaTheme="minorHAnsi" w:hint="eastAsia"/>
          <w:sz w:val="18"/>
          <w:szCs w:val="18"/>
          <w:lang w:bidi="zh-TW"/>
        </w:rPr>
        <w:t>经验的根源</w:t>
      </w:r>
      <w:r w:rsidRPr="008A0E6C">
        <w:rPr>
          <w:rFonts w:eastAsiaTheme="minorHAnsi"/>
          <w:sz w:val="18"/>
          <w:szCs w:val="18"/>
          <w:lang w:bidi="zh-TW"/>
        </w:rPr>
        <w:t>。</w:t>
      </w:r>
    </w:p>
    <w:p w14:paraId="5B436080" w14:textId="77777777" w:rsidR="004C7A8D" w:rsidRDefault="004C7A8D" w:rsidP="008A0E6C">
      <w:pPr>
        <w:rPr>
          <w:rFonts w:eastAsiaTheme="minorHAnsi"/>
          <w:sz w:val="18"/>
          <w:szCs w:val="18"/>
          <w:lang w:bidi="zh-TW"/>
        </w:rPr>
      </w:pPr>
    </w:p>
    <w:p w14:paraId="595DAD5F" w14:textId="1F849393" w:rsidR="008A0E6C" w:rsidRPr="008A0E6C" w:rsidRDefault="008A0E6C" w:rsidP="004C7A8D">
      <w:pPr>
        <w:rPr>
          <w:rFonts w:eastAsiaTheme="minorHAnsi"/>
          <w:sz w:val="18"/>
          <w:szCs w:val="18"/>
          <w:lang w:bidi="zh-TW"/>
        </w:rPr>
      </w:pPr>
      <w:r w:rsidRPr="008A0E6C">
        <w:rPr>
          <w:rFonts w:eastAsiaTheme="minorHAnsi" w:hint="eastAsia"/>
          <w:sz w:val="18"/>
          <w:szCs w:val="18"/>
          <w:lang w:bidi="zh-TW"/>
        </w:rPr>
        <w:t>后来康德在《逻辑学讲义》中增加了第四个问题，即“人是什么”</w:t>
      </w:r>
      <w:r w:rsidRPr="008A0E6C">
        <w:rPr>
          <w:rFonts w:eastAsiaTheme="minorHAnsi"/>
          <w:sz w:val="18"/>
          <w:szCs w:val="18"/>
          <w:lang w:bidi="zh-TW"/>
        </w:rPr>
        <w:t>? 第四个同题和前三个</w:t>
      </w:r>
      <w:r w:rsidR="004C7A8D">
        <w:rPr>
          <w:rFonts w:eastAsiaTheme="minorHAnsi" w:hint="eastAsia"/>
          <w:sz w:val="18"/>
          <w:szCs w:val="18"/>
          <w:lang w:bidi="zh-TW"/>
        </w:rPr>
        <w:t>问</w:t>
      </w:r>
      <w:r w:rsidRPr="008A0E6C">
        <w:rPr>
          <w:rFonts w:eastAsiaTheme="minorHAnsi"/>
          <w:sz w:val="18"/>
          <w:szCs w:val="18"/>
          <w:lang w:bidi="zh-TW"/>
        </w:rPr>
        <w:t>题不是平行的，它的答案有赖于前三个问题的解答，它囊括了前三个问题</w:t>
      </w:r>
      <w:r w:rsidR="004C7A8D">
        <w:rPr>
          <w:rFonts w:eastAsiaTheme="minorHAnsi" w:hint="eastAsia"/>
          <w:sz w:val="18"/>
          <w:szCs w:val="18"/>
          <w:lang w:bidi="zh-TW"/>
        </w:rPr>
        <w:t>。</w:t>
      </w:r>
      <w:r w:rsidR="004C7A8D" w:rsidRPr="008A0E6C">
        <w:rPr>
          <w:rFonts w:eastAsiaTheme="minorHAnsi" w:hint="eastAsia"/>
          <w:sz w:val="18"/>
          <w:szCs w:val="18"/>
          <w:lang w:bidi="zh-TW"/>
        </w:rPr>
        <w:t>人是什么</w:t>
      </w:r>
      <w:r w:rsidR="004C7A8D" w:rsidRPr="008A0E6C">
        <w:rPr>
          <w:rFonts w:eastAsiaTheme="minorHAnsi"/>
          <w:sz w:val="18"/>
          <w:szCs w:val="18"/>
          <w:lang w:bidi="zh-TW"/>
        </w:rPr>
        <w:t>?</w:t>
      </w:r>
      <w:r w:rsidR="002C215C">
        <w:rPr>
          <w:rFonts w:eastAsiaTheme="minorHAnsi" w:hint="eastAsia"/>
          <w:sz w:val="18"/>
          <w:szCs w:val="18"/>
          <w:lang w:bidi="zh-TW"/>
        </w:rPr>
        <w:t>[</w:t>
      </w:r>
      <w:r w:rsidR="002C215C" w:rsidRPr="002C215C">
        <w:rPr>
          <w:rFonts w:eastAsiaTheme="minorHAnsi" w:hint="eastAsia"/>
          <w:sz w:val="18"/>
          <w:szCs w:val="18"/>
          <w:lang w:bidi="zh-TW"/>
        </w:rPr>
        <w:t xml:space="preserve"> </w:t>
      </w:r>
      <w:r w:rsidR="002C215C" w:rsidRPr="008A0E6C">
        <w:rPr>
          <w:rFonts w:eastAsiaTheme="minorHAnsi" w:hint="eastAsia"/>
          <w:sz w:val="18"/>
          <w:szCs w:val="18"/>
          <w:lang w:bidi="zh-TW"/>
        </w:rPr>
        <w:t>我能够知道什么</w:t>
      </w:r>
      <w:r w:rsidR="002C215C" w:rsidRPr="008A0E6C">
        <w:rPr>
          <w:rFonts w:eastAsiaTheme="minorHAnsi"/>
          <w:sz w:val="18"/>
          <w:szCs w:val="18"/>
          <w:lang w:bidi="zh-TW"/>
        </w:rPr>
        <w:t>?</w:t>
      </w:r>
      <w:r w:rsidR="002C215C" w:rsidRPr="008A0E6C">
        <w:rPr>
          <w:rFonts w:eastAsiaTheme="minorHAnsi" w:hint="eastAsia"/>
          <w:sz w:val="18"/>
          <w:szCs w:val="18"/>
          <w:lang w:bidi="zh-TW"/>
        </w:rPr>
        <w:t>我应该做什么</w:t>
      </w:r>
      <w:r w:rsidR="002C215C" w:rsidRPr="008A0E6C">
        <w:rPr>
          <w:rFonts w:eastAsiaTheme="minorHAnsi"/>
          <w:sz w:val="18"/>
          <w:szCs w:val="18"/>
          <w:lang w:bidi="zh-TW"/>
        </w:rPr>
        <w:t>?</w:t>
      </w:r>
      <w:r w:rsidR="002C215C" w:rsidRPr="008A0E6C">
        <w:rPr>
          <w:rFonts w:eastAsiaTheme="minorHAnsi" w:hint="eastAsia"/>
          <w:sz w:val="18"/>
          <w:szCs w:val="18"/>
          <w:lang w:bidi="zh-TW"/>
        </w:rPr>
        <w:t>我可以希望什么</w:t>
      </w:r>
      <w:r w:rsidR="002C215C" w:rsidRPr="008A0E6C">
        <w:rPr>
          <w:rFonts w:eastAsiaTheme="minorHAnsi"/>
          <w:sz w:val="18"/>
          <w:szCs w:val="18"/>
          <w:lang w:bidi="zh-TW"/>
        </w:rPr>
        <w:t>?</w:t>
      </w:r>
      <w:r w:rsidR="002C215C">
        <w:rPr>
          <w:rFonts w:eastAsiaTheme="minorHAnsi" w:hint="eastAsia"/>
          <w:sz w:val="18"/>
          <w:szCs w:val="18"/>
          <w:lang w:bidi="zh-TW"/>
        </w:rPr>
        <w:t xml:space="preserve"> </w:t>
      </w:r>
      <w:r w:rsidR="002C215C">
        <w:rPr>
          <w:rFonts w:eastAsiaTheme="minorHAnsi"/>
          <w:sz w:val="18"/>
          <w:szCs w:val="18"/>
          <w:lang w:bidi="zh-TW"/>
        </w:rPr>
        <w:t>]</w:t>
      </w:r>
    </w:p>
    <w:p w14:paraId="6C56D747" w14:textId="77777777" w:rsidR="002C215C" w:rsidRDefault="008A0E6C" w:rsidP="008A0E6C">
      <w:pPr>
        <w:rPr>
          <w:rFonts w:eastAsiaTheme="minorHAnsi"/>
          <w:b/>
          <w:bCs/>
          <w:sz w:val="18"/>
          <w:szCs w:val="18"/>
          <w:lang w:bidi="zh-TW"/>
        </w:rPr>
      </w:pPr>
      <w:r w:rsidRPr="002C215C">
        <w:rPr>
          <w:rFonts w:eastAsiaTheme="minorHAnsi"/>
          <w:b/>
          <w:bCs/>
          <w:sz w:val="18"/>
          <w:szCs w:val="18"/>
          <w:lang w:bidi="zh-TW"/>
        </w:rPr>
        <w:t>2、康德对传统哲学的颠覆</w:t>
      </w:r>
    </w:p>
    <w:p w14:paraId="20B7AC4E" w14:textId="60AA9196" w:rsidR="002C215C" w:rsidRDefault="008A0E6C" w:rsidP="008A0E6C">
      <w:pPr>
        <w:rPr>
          <w:rFonts w:eastAsiaTheme="minorHAnsi"/>
          <w:sz w:val="18"/>
          <w:szCs w:val="18"/>
          <w:lang w:bidi="zh-TW"/>
        </w:rPr>
      </w:pPr>
      <w:r w:rsidRPr="008A0E6C">
        <w:rPr>
          <w:rFonts w:eastAsiaTheme="minorHAnsi"/>
          <w:sz w:val="18"/>
          <w:szCs w:val="18"/>
          <w:lang w:bidi="zh-TW"/>
        </w:rPr>
        <w:t>(1)，哥白尼革的</w:t>
      </w:r>
      <w:r w:rsidR="002C215C">
        <w:rPr>
          <w:rFonts w:eastAsiaTheme="minorHAnsi" w:hint="eastAsia"/>
          <w:sz w:val="18"/>
          <w:szCs w:val="18"/>
          <w:lang w:bidi="zh-TW"/>
        </w:rPr>
        <w:t>革命</w:t>
      </w:r>
      <w:r w:rsidRPr="008A0E6C">
        <w:rPr>
          <w:rFonts w:eastAsiaTheme="minorHAnsi"/>
          <w:sz w:val="18"/>
          <w:szCs w:val="18"/>
          <w:lang w:bidi="zh-TW"/>
        </w:rPr>
        <w:t xml:space="preserve"> </w:t>
      </w:r>
    </w:p>
    <w:p w14:paraId="182A796F" w14:textId="429BF90C" w:rsidR="00E90C95" w:rsidRDefault="008A0E6C" w:rsidP="00E90C95">
      <w:pPr>
        <w:ind w:firstLineChars="200" w:firstLine="360"/>
        <w:rPr>
          <w:rFonts w:eastAsiaTheme="minorHAnsi"/>
          <w:sz w:val="18"/>
          <w:szCs w:val="18"/>
          <w:lang w:bidi="zh-TW"/>
        </w:rPr>
      </w:pPr>
      <w:r w:rsidRPr="008A0E6C">
        <w:rPr>
          <w:rFonts w:eastAsiaTheme="minorHAnsi"/>
          <w:sz w:val="18"/>
          <w:szCs w:val="18"/>
          <w:lang w:bidi="zh-TW"/>
        </w:rPr>
        <w:t>康德认为传统形而上学的问题，在于“真理符合论”，真理符合论认为人类的认识符</w:t>
      </w:r>
      <w:r w:rsidR="002C215C">
        <w:rPr>
          <w:rFonts w:eastAsiaTheme="minorHAnsi" w:hint="eastAsia"/>
          <w:sz w:val="18"/>
          <w:szCs w:val="18"/>
          <w:lang w:bidi="zh-TW"/>
        </w:rPr>
        <w:t>合</w:t>
      </w:r>
      <w:r w:rsidRPr="008A0E6C">
        <w:rPr>
          <w:rFonts w:eastAsiaTheme="minorHAnsi"/>
          <w:sz w:val="18"/>
          <w:szCs w:val="18"/>
          <w:lang w:bidi="zh-TW"/>
        </w:rPr>
        <w:t>对象才得到真理。但是近代哲学家告诉我们一个基本事实，就是人类无法超出意识谈论世界，而真</w:t>
      </w:r>
      <w:r w:rsidR="00402C01">
        <w:rPr>
          <w:rFonts w:eastAsiaTheme="minorHAnsi" w:hint="eastAsia"/>
          <w:sz w:val="18"/>
          <w:szCs w:val="18"/>
          <w:lang w:bidi="zh-TW"/>
        </w:rPr>
        <w:t>理</w:t>
      </w:r>
      <w:r w:rsidRPr="008A0E6C">
        <w:rPr>
          <w:rFonts w:eastAsiaTheme="minorHAnsi"/>
          <w:sz w:val="18"/>
          <w:szCs w:val="18"/>
          <w:lang w:bidi="zh-TW"/>
        </w:rPr>
        <w:t>符合论预设了人类具有绝对客观的视角，即上帝视</w:t>
      </w:r>
      <w:r w:rsidR="00402C01">
        <w:rPr>
          <w:rFonts w:eastAsiaTheme="minorHAnsi" w:hint="eastAsia"/>
          <w:sz w:val="18"/>
          <w:szCs w:val="18"/>
          <w:lang w:bidi="zh-TW"/>
        </w:rPr>
        <w:t>角</w:t>
      </w:r>
      <w:r w:rsidRPr="008A0E6C">
        <w:rPr>
          <w:rFonts w:eastAsiaTheme="minorHAnsi"/>
          <w:sz w:val="18"/>
          <w:szCs w:val="18"/>
          <w:lang w:bidi="zh-TW"/>
        </w:rPr>
        <w:t>，</w:t>
      </w:r>
      <w:r w:rsidR="00402C01">
        <w:rPr>
          <w:rFonts w:eastAsiaTheme="minorHAnsi" w:hint="eastAsia"/>
          <w:sz w:val="18"/>
          <w:szCs w:val="18"/>
          <w:lang w:bidi="zh-TW"/>
        </w:rPr>
        <w:t>可</w:t>
      </w:r>
      <w:r w:rsidRPr="008A0E6C">
        <w:rPr>
          <w:rFonts w:eastAsiaTheme="minorHAnsi"/>
          <w:sz w:val="18"/>
          <w:szCs w:val="18"/>
          <w:lang w:bidi="zh-TW"/>
        </w:rPr>
        <w:t>以用来比较我对世界的认识</w:t>
      </w:r>
      <w:proofErr w:type="gramStart"/>
      <w:r w:rsidRPr="008A0E6C">
        <w:rPr>
          <w:rFonts w:eastAsiaTheme="minorHAnsi"/>
          <w:sz w:val="18"/>
          <w:szCs w:val="18"/>
          <w:lang w:bidi="zh-TW"/>
        </w:rPr>
        <w:t>和供界本身</w:t>
      </w:r>
      <w:proofErr w:type="gramEnd"/>
      <w:r w:rsidRPr="008A0E6C">
        <w:rPr>
          <w:rFonts w:eastAsiaTheme="minorHAnsi"/>
          <w:sz w:val="18"/>
          <w:szCs w:val="18"/>
          <w:lang w:bidi="zh-TW"/>
        </w:rPr>
        <w:t>，但实际上不存在这样一个视角。真理符合论在近代哲学中表现的</w:t>
      </w:r>
      <w:r w:rsidR="00E90C95">
        <w:rPr>
          <w:rFonts w:eastAsiaTheme="minorHAnsi" w:hint="eastAsia"/>
          <w:sz w:val="18"/>
          <w:szCs w:val="18"/>
          <w:lang w:bidi="zh-TW"/>
        </w:rPr>
        <w:t>具体问题</w:t>
      </w:r>
      <w:r w:rsidRPr="008A0E6C">
        <w:rPr>
          <w:rFonts w:eastAsiaTheme="minorHAnsi"/>
          <w:sz w:val="18"/>
          <w:szCs w:val="18"/>
          <w:lang w:bidi="zh-TW"/>
        </w:rPr>
        <w:t>为</w:t>
      </w:r>
      <w:r w:rsidR="00E90C95">
        <w:rPr>
          <w:rFonts w:eastAsiaTheme="minorHAnsi" w:hint="eastAsia"/>
          <w:sz w:val="18"/>
          <w:szCs w:val="18"/>
          <w:lang w:bidi="zh-TW"/>
        </w:rPr>
        <w:t>：</w:t>
      </w:r>
    </w:p>
    <w:p w14:paraId="70698525" w14:textId="312E45D1" w:rsidR="00E90C95" w:rsidRDefault="00E90C95" w:rsidP="00E90C95">
      <w:pPr>
        <w:ind w:firstLineChars="200" w:firstLine="360"/>
        <w:rPr>
          <w:rFonts w:eastAsiaTheme="minorHAnsi"/>
          <w:sz w:val="18"/>
          <w:szCs w:val="18"/>
          <w:lang w:bidi="zh-TW"/>
        </w:rPr>
      </w:pPr>
      <w:r w:rsidRPr="00E90C95">
        <w:rPr>
          <w:rFonts w:eastAsiaTheme="minorHAnsi"/>
          <w:sz w:val="18"/>
          <w:szCs w:val="18"/>
          <w:lang w:bidi="zh-TW"/>
        </w:rPr>
        <w:t>(1)</w:t>
      </w:r>
      <w:r w:rsidR="008A0E6C" w:rsidRPr="008A0E6C">
        <w:rPr>
          <w:rFonts w:eastAsiaTheme="minorHAnsi"/>
          <w:sz w:val="18"/>
          <w:szCs w:val="18"/>
          <w:lang w:bidi="zh-TW"/>
        </w:rPr>
        <w:t>、形而上学</w:t>
      </w:r>
      <w:r>
        <w:rPr>
          <w:rFonts w:eastAsiaTheme="minorHAnsi" w:hint="eastAsia"/>
          <w:sz w:val="18"/>
          <w:szCs w:val="18"/>
          <w:lang w:bidi="zh-TW"/>
        </w:rPr>
        <w:t>超越经验</w:t>
      </w:r>
      <w:r w:rsidR="008A0E6C" w:rsidRPr="008A0E6C">
        <w:rPr>
          <w:rFonts w:eastAsiaTheme="minorHAnsi"/>
          <w:sz w:val="18"/>
          <w:szCs w:val="18"/>
          <w:lang w:bidi="zh-TW"/>
        </w:rPr>
        <w:t>的企图不</w:t>
      </w:r>
      <w:r>
        <w:rPr>
          <w:rFonts w:eastAsiaTheme="minorHAnsi" w:hint="eastAsia"/>
          <w:sz w:val="18"/>
          <w:szCs w:val="18"/>
          <w:lang w:bidi="zh-TW"/>
        </w:rPr>
        <w:t>合法</w:t>
      </w:r>
      <w:r w:rsidR="00BA5990">
        <w:rPr>
          <w:rFonts w:eastAsiaTheme="minorHAnsi" w:hint="eastAsia"/>
          <w:sz w:val="18"/>
          <w:szCs w:val="18"/>
          <w:lang w:bidi="zh-TW"/>
        </w:rPr>
        <w:t>。</w:t>
      </w:r>
    </w:p>
    <w:p w14:paraId="5D4346EE" w14:textId="09AC470C" w:rsidR="00E90C95" w:rsidRDefault="008A0E6C" w:rsidP="00E90C95">
      <w:pPr>
        <w:ind w:firstLineChars="200" w:firstLine="360"/>
        <w:rPr>
          <w:rFonts w:eastAsiaTheme="minorHAnsi"/>
          <w:sz w:val="18"/>
          <w:szCs w:val="18"/>
          <w:lang w:bidi="zh-TW"/>
        </w:rPr>
      </w:pPr>
      <w:r w:rsidRPr="008A0E6C">
        <w:rPr>
          <w:rFonts w:eastAsiaTheme="minorHAnsi"/>
          <w:sz w:val="18"/>
          <w:szCs w:val="18"/>
          <w:lang w:bidi="zh-TW"/>
        </w:rPr>
        <w:t>(2)、经验</w:t>
      </w:r>
      <w:r w:rsidR="00E90C95">
        <w:rPr>
          <w:rFonts w:eastAsiaTheme="minorHAnsi" w:hint="eastAsia"/>
          <w:sz w:val="18"/>
          <w:szCs w:val="18"/>
          <w:lang w:bidi="zh-TW"/>
        </w:rPr>
        <w:t>主义</w:t>
      </w:r>
      <w:r w:rsidRPr="008A0E6C">
        <w:rPr>
          <w:rFonts w:eastAsiaTheme="minorHAnsi"/>
          <w:sz w:val="18"/>
          <w:szCs w:val="18"/>
          <w:lang w:bidi="zh-TW"/>
        </w:rPr>
        <w:t>对形而上学的怀疑有一定道理，但不能克服形而上学的独断论，因为独</w:t>
      </w:r>
      <w:r w:rsidR="00E90C95">
        <w:rPr>
          <w:rFonts w:eastAsiaTheme="minorHAnsi" w:hint="eastAsia"/>
          <w:sz w:val="18"/>
          <w:szCs w:val="18"/>
          <w:lang w:bidi="zh-TW"/>
        </w:rPr>
        <w:t>断</w:t>
      </w:r>
      <w:r w:rsidRPr="008A0E6C">
        <w:rPr>
          <w:rFonts w:eastAsiaTheme="minorHAnsi"/>
          <w:sz w:val="18"/>
          <w:szCs w:val="18"/>
          <w:lang w:bidi="zh-TW"/>
        </w:rPr>
        <w:t>论的原则是纯理性的，不能</w:t>
      </w:r>
      <w:r w:rsidR="00BA5990">
        <w:rPr>
          <w:rFonts w:eastAsiaTheme="minorHAnsi" w:hint="eastAsia"/>
          <w:sz w:val="18"/>
          <w:szCs w:val="18"/>
          <w:lang w:bidi="zh-TW"/>
        </w:rPr>
        <w:t>用来自</w:t>
      </w:r>
      <w:r w:rsidRPr="008A0E6C">
        <w:rPr>
          <w:rFonts w:eastAsiaTheme="minorHAnsi" w:hint="eastAsia"/>
          <w:sz w:val="18"/>
          <w:szCs w:val="18"/>
          <w:lang w:bidi="zh-TW"/>
        </w:rPr>
        <w:t>经验的试金石</w:t>
      </w:r>
      <w:r w:rsidR="00BA5990">
        <w:rPr>
          <w:rFonts w:eastAsiaTheme="minorHAnsi" w:hint="eastAsia"/>
          <w:sz w:val="18"/>
          <w:szCs w:val="18"/>
          <w:lang w:bidi="zh-TW"/>
        </w:rPr>
        <w:t>检验。</w:t>
      </w:r>
    </w:p>
    <w:p w14:paraId="4FF4E432" w14:textId="77777777" w:rsidR="00BA5990" w:rsidRDefault="008A0E6C" w:rsidP="00E90C95">
      <w:pPr>
        <w:ind w:firstLineChars="200" w:firstLine="360"/>
        <w:rPr>
          <w:rFonts w:eastAsiaTheme="minorHAnsi"/>
          <w:sz w:val="18"/>
          <w:szCs w:val="18"/>
          <w:lang w:bidi="zh-TW"/>
        </w:rPr>
      </w:pPr>
      <w:r w:rsidRPr="008A0E6C">
        <w:rPr>
          <w:rFonts w:eastAsiaTheme="minorHAnsi"/>
          <w:sz w:val="18"/>
          <w:szCs w:val="18"/>
          <w:lang w:bidi="zh-TW"/>
        </w:rPr>
        <w:t>(3)、形而上学至今缺乏理性的标准，缺乏普遍性和必然性，无法成为</w:t>
      </w:r>
      <w:r w:rsidR="00BA5990">
        <w:rPr>
          <w:rFonts w:eastAsiaTheme="minorHAnsi" w:hint="eastAsia"/>
          <w:sz w:val="18"/>
          <w:szCs w:val="18"/>
          <w:lang w:bidi="zh-TW"/>
        </w:rPr>
        <w:t>一</w:t>
      </w:r>
      <w:r w:rsidRPr="008A0E6C">
        <w:rPr>
          <w:rFonts w:eastAsiaTheme="minorHAnsi"/>
          <w:sz w:val="18"/>
          <w:szCs w:val="18"/>
          <w:lang w:bidi="zh-TW"/>
        </w:rPr>
        <w:t>门真正的科学。</w:t>
      </w:r>
    </w:p>
    <w:p w14:paraId="49B31A7D" w14:textId="710EB93A" w:rsidR="008A0E6C" w:rsidRPr="008A0E6C" w:rsidRDefault="008A0E6C" w:rsidP="00E90C95">
      <w:pPr>
        <w:ind w:firstLineChars="200" w:firstLine="360"/>
        <w:rPr>
          <w:rFonts w:eastAsiaTheme="minorHAnsi"/>
          <w:sz w:val="18"/>
          <w:szCs w:val="18"/>
          <w:lang w:bidi="zh-TW"/>
        </w:rPr>
      </w:pPr>
      <w:r w:rsidRPr="008A0E6C">
        <w:rPr>
          <w:rFonts w:eastAsiaTheme="minorHAnsi"/>
          <w:sz w:val="18"/>
          <w:szCs w:val="18"/>
          <w:lang w:bidi="zh-TW"/>
        </w:rPr>
        <w:t>近代</w:t>
      </w:r>
      <w:r w:rsidR="00BA5990">
        <w:rPr>
          <w:rFonts w:eastAsiaTheme="minorHAnsi" w:hint="eastAsia"/>
          <w:sz w:val="18"/>
          <w:szCs w:val="18"/>
          <w:lang w:bidi="zh-TW"/>
        </w:rPr>
        <w:t>自然科学</w:t>
      </w:r>
      <w:r w:rsidRPr="008A0E6C">
        <w:rPr>
          <w:rFonts w:eastAsiaTheme="minorHAnsi"/>
          <w:sz w:val="18"/>
          <w:szCs w:val="18"/>
          <w:lang w:bidi="zh-TW"/>
        </w:rPr>
        <w:t>的突破</w:t>
      </w:r>
      <w:r w:rsidR="00BA5990">
        <w:rPr>
          <w:rFonts w:eastAsiaTheme="minorHAnsi" w:hint="eastAsia"/>
          <w:sz w:val="18"/>
          <w:szCs w:val="18"/>
          <w:lang w:bidi="zh-TW"/>
        </w:rPr>
        <w:t>肇始于</w:t>
      </w:r>
      <w:r w:rsidRPr="008A0E6C">
        <w:rPr>
          <w:rFonts w:eastAsiaTheme="minorHAnsi"/>
          <w:sz w:val="18"/>
          <w:szCs w:val="18"/>
          <w:lang w:bidi="zh-TW"/>
        </w:rPr>
        <w:t>哥自尼革命，即用日心说</w:t>
      </w:r>
      <w:r w:rsidR="00BA5990">
        <w:rPr>
          <w:rFonts w:eastAsiaTheme="minorHAnsi" w:hint="eastAsia"/>
          <w:sz w:val="18"/>
          <w:szCs w:val="18"/>
          <w:lang w:bidi="zh-TW"/>
        </w:rPr>
        <w:t>颠覆</w:t>
      </w:r>
      <w:r w:rsidRPr="008A0E6C">
        <w:rPr>
          <w:rFonts w:eastAsiaTheme="minorHAnsi"/>
          <w:sz w:val="18"/>
          <w:szCs w:val="18"/>
          <w:lang w:bidi="zh-TW"/>
        </w:rPr>
        <w:t>地心说，康德模仿哥白尼的思路，认为</w:t>
      </w:r>
      <w:r w:rsidR="00BA5990">
        <w:rPr>
          <w:rFonts w:eastAsiaTheme="minorHAnsi" w:hint="eastAsia"/>
          <w:sz w:val="18"/>
          <w:szCs w:val="18"/>
          <w:lang w:bidi="zh-TW"/>
        </w:rPr>
        <w:t>如</w:t>
      </w:r>
      <w:r w:rsidRPr="008A0E6C">
        <w:rPr>
          <w:rFonts w:eastAsiaTheme="minorHAnsi"/>
          <w:sz w:val="18"/>
          <w:szCs w:val="18"/>
          <w:lang w:bidi="zh-TW"/>
        </w:rPr>
        <w:t>果不是人类的认识符合对象，而是对象符合人类的认识</w:t>
      </w:r>
      <w:r w:rsidR="00BA5990">
        <w:rPr>
          <w:rFonts w:eastAsiaTheme="minorHAnsi" w:hint="eastAsia"/>
          <w:sz w:val="18"/>
          <w:szCs w:val="18"/>
          <w:lang w:bidi="zh-TW"/>
        </w:rPr>
        <w:t>（</w:t>
      </w:r>
      <w:r w:rsidRPr="008A0E6C">
        <w:rPr>
          <w:rFonts w:eastAsiaTheme="minorHAnsi"/>
          <w:sz w:val="18"/>
          <w:szCs w:val="18"/>
          <w:lang w:bidi="zh-TW"/>
        </w:rPr>
        <w:t>形式</w:t>
      </w:r>
      <w:r w:rsidR="00BA5990">
        <w:rPr>
          <w:rFonts w:eastAsiaTheme="minorHAnsi" w:hint="eastAsia"/>
          <w:sz w:val="18"/>
          <w:szCs w:val="18"/>
          <w:lang w:bidi="zh-TW"/>
        </w:rPr>
        <w:t>）</w:t>
      </w:r>
      <w:r w:rsidRPr="008A0E6C">
        <w:rPr>
          <w:rFonts w:eastAsiaTheme="minorHAnsi"/>
          <w:sz w:val="18"/>
          <w:szCs w:val="18"/>
          <w:lang w:bidi="zh-TW"/>
        </w:rPr>
        <w:t>，那么是不是可以在哲学领域发起一场“哥白尼革命”呢?康德在《</w:t>
      </w:r>
      <w:r w:rsidR="00BA5990">
        <w:rPr>
          <w:rFonts w:eastAsiaTheme="minorHAnsi" w:hint="eastAsia"/>
          <w:sz w:val="18"/>
          <w:szCs w:val="18"/>
          <w:lang w:bidi="zh-TW"/>
        </w:rPr>
        <w:t>纯粹</w:t>
      </w:r>
      <w:r w:rsidRPr="008A0E6C">
        <w:rPr>
          <w:rFonts w:eastAsiaTheme="minorHAnsi"/>
          <w:sz w:val="18"/>
          <w:szCs w:val="18"/>
          <w:lang w:bidi="zh-TW"/>
        </w:rPr>
        <w:t>理性批判》的序</w:t>
      </w:r>
      <w:r w:rsidR="00BA5990">
        <w:rPr>
          <w:rFonts w:eastAsiaTheme="minorHAnsi" w:hint="eastAsia"/>
          <w:sz w:val="18"/>
          <w:szCs w:val="18"/>
          <w:lang w:bidi="zh-TW"/>
        </w:rPr>
        <w:t>言</w:t>
      </w:r>
      <w:r w:rsidRPr="008A0E6C">
        <w:rPr>
          <w:rFonts w:eastAsiaTheme="minorHAnsi"/>
          <w:sz w:val="18"/>
          <w:szCs w:val="18"/>
          <w:lang w:bidi="zh-TW"/>
        </w:rPr>
        <w:t>中，正是把这部书的意义概括为哲学领域的“哥</w:t>
      </w:r>
      <w:r w:rsidR="00BA5990">
        <w:rPr>
          <w:rFonts w:eastAsiaTheme="minorHAnsi" w:hint="eastAsia"/>
          <w:sz w:val="18"/>
          <w:szCs w:val="18"/>
          <w:lang w:bidi="zh-TW"/>
        </w:rPr>
        <w:t>白</w:t>
      </w:r>
      <w:r w:rsidRPr="008A0E6C">
        <w:rPr>
          <w:rFonts w:eastAsiaTheme="minorHAnsi"/>
          <w:sz w:val="18"/>
          <w:szCs w:val="18"/>
          <w:lang w:bidi="zh-TW"/>
        </w:rPr>
        <w:t>尼革命”，这场革命的目的在于解决哲学的危机，这场革命得出的重要结论就是“人为自然立法”</w:t>
      </w:r>
    </w:p>
    <w:p w14:paraId="74D435F9" w14:textId="77777777" w:rsidR="00BA5990" w:rsidRDefault="00BA5990" w:rsidP="008A0E6C">
      <w:pPr>
        <w:rPr>
          <w:rFonts w:eastAsiaTheme="minorHAnsi"/>
          <w:sz w:val="18"/>
          <w:szCs w:val="18"/>
          <w:lang w:bidi="zh-TW"/>
        </w:rPr>
      </w:pPr>
    </w:p>
    <w:p w14:paraId="32A63DCD" w14:textId="618F3658" w:rsidR="00BA5990" w:rsidRDefault="00BA5990" w:rsidP="008A0E6C">
      <w:pPr>
        <w:rPr>
          <w:rFonts w:eastAsiaTheme="minorHAnsi"/>
          <w:sz w:val="18"/>
          <w:szCs w:val="18"/>
          <w:lang w:bidi="zh-TW"/>
        </w:rPr>
      </w:pPr>
      <w:r>
        <w:rPr>
          <w:rFonts w:eastAsiaTheme="minorHAnsi" w:hint="eastAsia"/>
          <w:sz w:val="18"/>
          <w:szCs w:val="18"/>
          <w:lang w:bidi="zh-TW"/>
        </w:rPr>
        <w:t>（2）</w:t>
      </w:r>
      <w:r w:rsidR="008A0E6C" w:rsidRPr="008A0E6C">
        <w:rPr>
          <w:rFonts w:eastAsiaTheme="minorHAnsi"/>
          <w:sz w:val="18"/>
          <w:szCs w:val="18"/>
          <w:lang w:bidi="zh-TW"/>
        </w:rPr>
        <w:t xml:space="preserve">、人为自然立法 </w:t>
      </w:r>
    </w:p>
    <w:p w14:paraId="2C9C7E16" w14:textId="77777777" w:rsidR="00F81A21" w:rsidRDefault="008A0E6C" w:rsidP="00BA5990">
      <w:pPr>
        <w:ind w:firstLineChars="200" w:firstLine="360"/>
        <w:rPr>
          <w:rFonts w:eastAsiaTheme="minorHAnsi"/>
          <w:sz w:val="18"/>
          <w:szCs w:val="18"/>
          <w:lang w:bidi="zh-TW"/>
        </w:rPr>
      </w:pPr>
      <w:r w:rsidRPr="008A0E6C">
        <w:rPr>
          <w:rFonts w:eastAsiaTheme="minorHAnsi"/>
          <w:sz w:val="18"/>
          <w:szCs w:val="18"/>
          <w:lang w:bidi="zh-TW"/>
        </w:rPr>
        <w:t>康德指出，过去根深</w:t>
      </w:r>
      <w:r w:rsidR="00BA5990">
        <w:rPr>
          <w:rFonts w:eastAsiaTheme="minorHAnsi" w:hint="eastAsia"/>
          <w:sz w:val="18"/>
          <w:szCs w:val="18"/>
          <w:lang w:bidi="zh-TW"/>
        </w:rPr>
        <w:t>蒂</w:t>
      </w:r>
      <w:r w:rsidRPr="008A0E6C">
        <w:rPr>
          <w:rFonts w:eastAsiaTheme="minorHAnsi"/>
          <w:sz w:val="18"/>
          <w:szCs w:val="18"/>
          <w:lang w:bidi="zh-TW"/>
        </w:rPr>
        <w:t>固的观念是科学的原则、概念的普遍性和必然</w:t>
      </w:r>
      <w:r w:rsidR="00BA5990">
        <w:rPr>
          <w:rFonts w:eastAsiaTheme="minorHAnsi" w:hint="eastAsia"/>
          <w:sz w:val="18"/>
          <w:szCs w:val="18"/>
          <w:lang w:bidi="zh-TW"/>
        </w:rPr>
        <w:t>性</w:t>
      </w:r>
      <w:r w:rsidRPr="008A0E6C">
        <w:rPr>
          <w:rFonts w:eastAsiaTheme="minorHAnsi"/>
          <w:sz w:val="18"/>
          <w:szCs w:val="18"/>
          <w:lang w:bidi="zh-TW"/>
        </w:rPr>
        <w:t>是对象固有的客观性，人的认识必须符合对象。康德实行哲学领城的“哥</w:t>
      </w:r>
      <w:r w:rsidR="00BA5990">
        <w:rPr>
          <w:rFonts w:eastAsiaTheme="minorHAnsi" w:hint="eastAsia"/>
          <w:sz w:val="18"/>
          <w:szCs w:val="18"/>
          <w:lang w:bidi="zh-TW"/>
        </w:rPr>
        <w:t>白</w:t>
      </w:r>
      <w:r w:rsidRPr="008A0E6C">
        <w:rPr>
          <w:rFonts w:eastAsiaTheme="minorHAnsi"/>
          <w:sz w:val="18"/>
          <w:szCs w:val="18"/>
          <w:lang w:bidi="zh-TW"/>
        </w:rPr>
        <w:t>尼革命"</w:t>
      </w:r>
      <w:r w:rsidR="00BA5990">
        <w:rPr>
          <w:rFonts w:eastAsiaTheme="minorHAnsi" w:hint="eastAsia"/>
          <w:sz w:val="18"/>
          <w:szCs w:val="18"/>
          <w:lang w:bidi="zh-TW"/>
        </w:rPr>
        <w:t>认为</w:t>
      </w:r>
      <w:r w:rsidRPr="008A0E6C">
        <w:rPr>
          <w:rFonts w:eastAsiaTheme="minorHAnsi"/>
          <w:sz w:val="18"/>
          <w:szCs w:val="18"/>
          <w:lang w:bidi="zh-TW"/>
        </w:rPr>
        <w:t>对象必须符合我们的</w:t>
      </w:r>
      <w:r w:rsidR="00BA5990">
        <w:rPr>
          <w:rFonts w:eastAsiaTheme="minorHAnsi" w:hint="eastAsia"/>
          <w:sz w:val="18"/>
          <w:szCs w:val="18"/>
          <w:lang w:bidi="zh-TW"/>
        </w:rPr>
        <w:t>认识</w:t>
      </w:r>
      <w:r w:rsidRPr="008A0E6C">
        <w:rPr>
          <w:rFonts w:eastAsiaTheme="minorHAnsi"/>
          <w:sz w:val="18"/>
          <w:szCs w:val="18"/>
          <w:lang w:bidi="zh-TW"/>
        </w:rPr>
        <w:t>，而非相反，知识的普遍必然性不在对象之中，而在于人的理智之中</w:t>
      </w:r>
      <w:r w:rsidR="00F81A21">
        <w:rPr>
          <w:rFonts w:eastAsiaTheme="minorHAnsi" w:hint="eastAsia"/>
          <w:sz w:val="18"/>
          <w:szCs w:val="18"/>
          <w:lang w:bidi="zh-TW"/>
        </w:rPr>
        <w:t>。</w:t>
      </w:r>
      <w:r w:rsidRPr="008A0E6C">
        <w:rPr>
          <w:rFonts w:eastAsiaTheme="minorHAnsi"/>
          <w:sz w:val="18"/>
          <w:szCs w:val="18"/>
          <w:lang w:bidi="zh-TW"/>
        </w:rPr>
        <w:t>简言之，“人为自然立法”</w:t>
      </w:r>
      <w:r w:rsidR="00F81A21">
        <w:rPr>
          <w:rFonts w:eastAsiaTheme="minorHAnsi" w:hint="eastAsia"/>
          <w:sz w:val="18"/>
          <w:szCs w:val="18"/>
          <w:lang w:bidi="zh-TW"/>
        </w:rPr>
        <w:t>。</w:t>
      </w:r>
    </w:p>
    <w:p w14:paraId="3042072D" w14:textId="598AFE94" w:rsidR="008A0E6C" w:rsidRDefault="008A0E6C" w:rsidP="00BA5990">
      <w:pPr>
        <w:ind w:firstLineChars="200" w:firstLine="360"/>
        <w:rPr>
          <w:rFonts w:eastAsiaTheme="minorHAnsi"/>
          <w:sz w:val="18"/>
          <w:szCs w:val="18"/>
          <w:lang w:bidi="zh-TW"/>
        </w:rPr>
      </w:pPr>
      <w:r w:rsidRPr="008A0E6C">
        <w:rPr>
          <w:rFonts w:eastAsiaTheme="minorHAnsi"/>
          <w:sz w:val="18"/>
          <w:szCs w:val="18"/>
          <w:lang w:bidi="zh-TW"/>
        </w:rPr>
        <w:t>康德认为现象世界本来是杂乱无</w:t>
      </w:r>
      <w:r w:rsidR="00F81A21">
        <w:rPr>
          <w:rFonts w:eastAsiaTheme="minorHAnsi" w:hint="eastAsia"/>
          <w:sz w:val="18"/>
          <w:szCs w:val="18"/>
          <w:lang w:bidi="zh-TW"/>
        </w:rPr>
        <w:t>章</w:t>
      </w:r>
      <w:r w:rsidRPr="008A0E6C">
        <w:rPr>
          <w:rFonts w:eastAsiaTheme="minorHAnsi"/>
          <w:sz w:val="18"/>
          <w:szCs w:val="18"/>
          <w:lang w:bidi="zh-TW"/>
        </w:rPr>
        <w:t>的，感觉材料必须经过先天感性形式的整理，才能形成“感性直观”。而“感性直观”通过先天知性形式，即</w:t>
      </w:r>
      <w:r w:rsidR="00F81A21">
        <w:rPr>
          <w:rFonts w:eastAsiaTheme="minorHAnsi" w:hint="eastAsia"/>
          <w:sz w:val="18"/>
          <w:szCs w:val="18"/>
          <w:lang w:bidi="zh-TW"/>
        </w:rPr>
        <w:t>范畴</w:t>
      </w:r>
      <w:r w:rsidRPr="008A0E6C">
        <w:rPr>
          <w:rFonts w:eastAsiaTheme="minorHAnsi"/>
          <w:sz w:val="18"/>
          <w:szCs w:val="18"/>
          <w:lang w:bidi="zh-TW"/>
        </w:rPr>
        <w:t>才能形成</w:t>
      </w:r>
      <w:proofErr w:type="gramStart"/>
      <w:r w:rsidRPr="008A0E6C">
        <w:rPr>
          <w:rFonts w:eastAsiaTheme="minorHAnsi"/>
          <w:sz w:val="18"/>
          <w:szCs w:val="18"/>
          <w:lang w:bidi="zh-TW"/>
        </w:rPr>
        <w:t>“</w:t>
      </w:r>
      <w:proofErr w:type="gramEnd"/>
      <w:r w:rsidRPr="008A0E6C">
        <w:rPr>
          <w:rFonts w:eastAsiaTheme="minorHAnsi"/>
          <w:sz w:val="18"/>
          <w:szCs w:val="18"/>
          <w:lang w:bidi="zh-TW"/>
        </w:rPr>
        <w:t>概念"，因为范</w:t>
      </w:r>
      <w:r w:rsidR="00F81A21" w:rsidRPr="00F81A21">
        <w:rPr>
          <w:rFonts w:eastAsiaTheme="minorHAnsi"/>
          <w:sz w:val="18"/>
          <w:szCs w:val="18"/>
          <w:lang w:bidi="zh-TW"/>
        </w:rPr>
        <w:t>畴</w:t>
      </w:r>
      <w:r w:rsidRPr="008A0E6C">
        <w:rPr>
          <w:rFonts w:eastAsiaTheme="minorHAnsi"/>
          <w:sz w:val="18"/>
          <w:szCs w:val="18"/>
          <w:lang w:bidi="zh-TW"/>
        </w:rPr>
        <w:t>是</w:t>
      </w:r>
      <w:proofErr w:type="gramStart"/>
      <w:r w:rsidRPr="008A0E6C">
        <w:rPr>
          <w:rFonts w:eastAsiaTheme="minorHAnsi"/>
          <w:sz w:val="18"/>
          <w:szCs w:val="18"/>
          <w:lang w:bidi="zh-TW"/>
        </w:rPr>
        <w:t>“</w:t>
      </w:r>
      <w:proofErr w:type="gramEnd"/>
      <w:r w:rsidRPr="008A0E6C">
        <w:rPr>
          <w:rFonts w:eastAsiaTheme="minorHAnsi"/>
          <w:sz w:val="18"/>
          <w:szCs w:val="18"/>
          <w:lang w:bidi="zh-TW"/>
        </w:rPr>
        <w:t>先天地把法则加诸现象和作为现象全体的</w:t>
      </w:r>
      <w:r w:rsidR="00F81A21">
        <w:rPr>
          <w:rFonts w:eastAsiaTheme="minorHAnsi" w:hint="eastAsia"/>
          <w:sz w:val="18"/>
          <w:szCs w:val="18"/>
          <w:lang w:bidi="zh-TW"/>
        </w:rPr>
        <w:t>自然界之上“。</w:t>
      </w:r>
    </w:p>
    <w:p w14:paraId="58FA6BE2" w14:textId="77777777" w:rsidR="006552DC" w:rsidRPr="006552DC" w:rsidRDefault="006552DC" w:rsidP="006552DC">
      <w:pPr>
        <w:numPr>
          <w:ilvl w:val="0"/>
          <w:numId w:val="43"/>
        </w:numPr>
        <w:rPr>
          <w:rFonts w:eastAsiaTheme="minorHAnsi"/>
          <w:b/>
          <w:bCs/>
          <w:sz w:val="18"/>
          <w:szCs w:val="18"/>
          <w:lang w:bidi="zh-TW"/>
        </w:rPr>
      </w:pPr>
      <w:r w:rsidRPr="006552DC">
        <w:rPr>
          <w:rFonts w:eastAsiaTheme="minorHAnsi" w:hint="eastAsia"/>
          <w:b/>
          <w:bCs/>
          <w:sz w:val="18"/>
          <w:szCs w:val="18"/>
          <w:lang w:bidi="zh-TW"/>
        </w:rPr>
        <w:t>康德为什么做出</w:t>
      </w:r>
      <w:r w:rsidRPr="006552DC">
        <w:rPr>
          <w:rFonts w:eastAsiaTheme="minorHAnsi" w:hint="eastAsia"/>
          <w:b/>
          <w:bCs/>
          <w:sz w:val="18"/>
          <w:szCs w:val="18"/>
          <w:u w:val="single"/>
          <w:lang w:bidi="zh-TW"/>
        </w:rPr>
        <w:t>现象和</w:t>
      </w:r>
      <w:proofErr w:type="gramStart"/>
      <w:r w:rsidRPr="006552DC">
        <w:rPr>
          <w:rFonts w:eastAsiaTheme="minorHAnsi" w:hint="eastAsia"/>
          <w:b/>
          <w:bCs/>
          <w:sz w:val="18"/>
          <w:szCs w:val="18"/>
          <w:u w:val="single"/>
          <w:lang w:bidi="zh-TW"/>
        </w:rPr>
        <w:t>物自体</w:t>
      </w:r>
      <w:proofErr w:type="gramEnd"/>
      <w:r w:rsidRPr="006552DC">
        <w:rPr>
          <w:rFonts w:eastAsiaTheme="minorHAnsi" w:hint="eastAsia"/>
          <w:b/>
          <w:bCs/>
          <w:sz w:val="18"/>
          <w:szCs w:val="18"/>
          <w:u w:val="single"/>
          <w:lang w:bidi="zh-TW"/>
        </w:rPr>
        <w:t>的区分</w:t>
      </w:r>
      <w:r w:rsidRPr="006552DC">
        <w:rPr>
          <w:rFonts w:eastAsiaTheme="minorHAnsi" w:hint="eastAsia"/>
          <w:b/>
          <w:bCs/>
          <w:sz w:val="18"/>
          <w:szCs w:val="18"/>
          <w:lang w:bidi="zh-TW"/>
        </w:rPr>
        <w:t>？这种区分是把世界区分为两个世界，还是把我们看待事物的方式区分为两种类型，抑或是</w:t>
      </w:r>
      <w:r w:rsidRPr="006552DC">
        <w:rPr>
          <w:rFonts w:eastAsiaTheme="minorHAnsi" w:hint="eastAsia"/>
          <w:b/>
          <w:bCs/>
          <w:sz w:val="18"/>
          <w:szCs w:val="18"/>
          <w:u w:val="single"/>
          <w:lang w:bidi="zh-TW"/>
        </w:rPr>
        <w:t>在区分事物与我们不同的关联方式？</w:t>
      </w:r>
      <w:r w:rsidRPr="006552DC">
        <w:rPr>
          <w:rFonts w:eastAsiaTheme="minorHAnsi" w:hint="eastAsia"/>
          <w:b/>
          <w:bCs/>
          <w:sz w:val="18"/>
          <w:szCs w:val="18"/>
          <w:lang w:bidi="zh-TW"/>
        </w:rPr>
        <w:t>试述这一区分在康德哲学中的意义。</w:t>
      </w:r>
    </w:p>
    <w:p w14:paraId="1A09A57B" w14:textId="77777777" w:rsidR="006552DC" w:rsidRPr="006552DC" w:rsidRDefault="006552DC" w:rsidP="006552DC">
      <w:pPr>
        <w:numPr>
          <w:ilvl w:val="0"/>
          <w:numId w:val="44"/>
        </w:numPr>
        <w:rPr>
          <w:rFonts w:eastAsiaTheme="minorHAnsi"/>
          <w:sz w:val="18"/>
          <w:szCs w:val="18"/>
          <w:lang w:bidi="zh-TW"/>
        </w:rPr>
      </w:pPr>
      <w:r w:rsidRPr="006552DC">
        <w:rPr>
          <w:rFonts w:eastAsiaTheme="minorHAnsi" w:hint="eastAsia"/>
          <w:sz w:val="18"/>
          <w:szCs w:val="18"/>
          <w:lang w:bidi="zh-TW"/>
        </w:rPr>
        <w:t>康德提出了哥白尼革命，他指出，如果知识必须符合对象这条路走不通，我们不妨像哥白尼那样换一个角度，把知识与对象之间的关系颠倒过来，看一看让对象符合知识亦即主体固有的认识形式会有什么结果。在康德看来，问题由此便得到了完满的解决：一方面，我们的知识的确必须建立在经验的基础之上，但另一方面，进行认识活动的主体本身亦具有一整套认识形式，由于这些认识形式在经验之先，并且作为经验的条件而存在于我们的头脑之中，因而便使知识具有了先天性或普遍必然性。既然是对象必须符合主体的认识形式，这就意味着事物对我们来说被划分成了两个方面：一是通过主体的认识形式所认识的事物；二是未经认识形式限制，因而在认识之外的事物。这就是现象与物自体。</w:t>
      </w:r>
    </w:p>
    <w:p w14:paraId="7F1E1421" w14:textId="77777777" w:rsidR="006552DC" w:rsidRPr="006552DC" w:rsidRDefault="006552DC" w:rsidP="006552DC">
      <w:pPr>
        <w:numPr>
          <w:ilvl w:val="0"/>
          <w:numId w:val="44"/>
        </w:numPr>
        <w:rPr>
          <w:rFonts w:eastAsiaTheme="minorHAnsi"/>
          <w:sz w:val="18"/>
          <w:szCs w:val="18"/>
          <w:lang w:bidi="zh-TW"/>
        </w:rPr>
      </w:pPr>
      <w:r w:rsidRPr="006552DC">
        <w:rPr>
          <w:rFonts w:eastAsiaTheme="minorHAnsi" w:hint="eastAsia"/>
          <w:sz w:val="18"/>
          <w:szCs w:val="18"/>
          <w:lang w:bidi="zh-TW"/>
        </w:rPr>
        <w:t>在认识论的意义上，现象与物自体的区分是区分事物与我们不同的关联方式。</w:t>
      </w:r>
    </w:p>
    <w:p w14:paraId="0AC13DB9" w14:textId="01A159A3" w:rsidR="006552DC" w:rsidRPr="006552DC" w:rsidRDefault="006552DC" w:rsidP="006552DC">
      <w:pPr>
        <w:numPr>
          <w:ilvl w:val="0"/>
          <w:numId w:val="44"/>
        </w:numPr>
        <w:rPr>
          <w:rFonts w:eastAsiaTheme="minorHAnsi"/>
          <w:sz w:val="18"/>
          <w:szCs w:val="18"/>
          <w:lang w:bidi="zh-TW"/>
        </w:rPr>
      </w:pPr>
      <w:r w:rsidRPr="006552DC">
        <w:rPr>
          <w:rFonts w:eastAsiaTheme="minorHAnsi" w:hint="eastAsia"/>
          <w:sz w:val="18"/>
          <w:szCs w:val="18"/>
          <w:lang w:bidi="zh-TW"/>
        </w:rPr>
        <w:t>在康德看来，我们只能认识事物对我们的现象而不可能认识物自体。这样一来，不仅自然科学要求按照自然本来的面目认识自然的原则发生了动摇，而且更严重的是，形而上学企图超越自然的限制而把握宇宙自然之统一的本质和规律的理想注定是不可能实现的。这就是说，自然科学是可能的，而形而上学是不可能的。从这个角度看，这一区分是对理性认识能力的限制，其结果完全是消极的。然而康德认为，这个消极的限制完全可以转化为某种积极的成果，虽然认识形式的限制体现了认识能力的有限性，但另一方面，它也表明我们在认识领域之外，还有一个不受认识形式限制因而可能是无限自由的领域。于是，对理性的认识能力的限制就为理性的另一种能力亦即实践能力开辟了无限广阔的天地，因为实践理性乃是以自由为其根据的。</w:t>
      </w:r>
    </w:p>
    <w:p w14:paraId="326995E9" w14:textId="77777777" w:rsidR="006552DC" w:rsidRPr="006552DC" w:rsidRDefault="006552DC" w:rsidP="006552DC">
      <w:pPr>
        <w:rPr>
          <w:rFonts w:eastAsiaTheme="minorHAnsi"/>
          <w:b/>
          <w:bCs/>
          <w:sz w:val="18"/>
          <w:szCs w:val="18"/>
          <w:lang w:bidi="zh-TW"/>
        </w:rPr>
      </w:pPr>
    </w:p>
    <w:p w14:paraId="17A8CBDC" w14:textId="77777777" w:rsidR="006552DC" w:rsidRPr="006552DC" w:rsidRDefault="006552DC" w:rsidP="006552DC">
      <w:pPr>
        <w:rPr>
          <w:rFonts w:eastAsiaTheme="minorHAnsi"/>
          <w:b/>
          <w:bCs/>
          <w:sz w:val="18"/>
          <w:szCs w:val="18"/>
          <w:lang w:bidi="zh-TW"/>
        </w:rPr>
      </w:pPr>
      <w:r w:rsidRPr="006552DC">
        <w:rPr>
          <w:rFonts w:eastAsiaTheme="minorHAnsi" w:hint="eastAsia"/>
          <w:b/>
          <w:bCs/>
          <w:sz w:val="18"/>
          <w:szCs w:val="18"/>
          <w:lang w:bidi="zh-TW"/>
        </w:rPr>
        <w:t>六。简述并分析康德的哥白尼革命。</w:t>
      </w:r>
    </w:p>
    <w:p w14:paraId="10721ABC" w14:textId="3316B6E6" w:rsidR="00B128BE" w:rsidRDefault="00B128BE" w:rsidP="00B128BE">
      <w:pPr>
        <w:ind w:left="840"/>
        <w:rPr>
          <w:rFonts w:eastAsiaTheme="minorHAnsi"/>
          <w:sz w:val="18"/>
          <w:szCs w:val="18"/>
          <w:lang w:bidi="zh-TW"/>
        </w:rPr>
      </w:pPr>
      <w:r w:rsidRPr="006552DC">
        <w:rPr>
          <w:rFonts w:eastAsiaTheme="minorHAnsi" w:hint="eastAsia"/>
          <w:sz w:val="18"/>
          <w:szCs w:val="18"/>
          <w:lang w:bidi="zh-TW"/>
        </w:rPr>
        <w:t>①</w:t>
      </w:r>
      <w:r w:rsidR="006552DC" w:rsidRPr="006552DC">
        <w:rPr>
          <w:rFonts w:eastAsiaTheme="minorHAnsi" w:hint="eastAsia"/>
          <w:sz w:val="18"/>
          <w:szCs w:val="18"/>
          <w:lang w:bidi="zh-TW"/>
        </w:rPr>
        <w:t>康德认为，如果按照形而上学关于知识的传统观念亦即知识必须符合对象才能成为真实可靠的知识，我们永远也不可能证明科学知识的普遍必然性，因为我们既无法说明外部事物及其属性如何能够挪到意识之中来，更不能证明必须建立在经验基础上的知识如何具有普遍必然性。既然这样，我们不妨像哥白尼那样，换一个角度，哥白尼把地球与太阳之间的关系颠倒过来，提出日心说，把知识与对象之间的关系颠倒过来</w:t>
      </w:r>
      <w:r w:rsidRPr="00B128BE">
        <w:rPr>
          <w:rFonts w:eastAsiaTheme="minorHAnsi" w:hint="eastAsia"/>
          <w:sz w:val="18"/>
          <w:szCs w:val="18"/>
          <w:lang w:bidi="zh-TW"/>
        </w:rPr>
        <w:t>看一看，让对象符合知识亦即主体固有的认识形式会有什么结果。在康德看来，问题由此便得到了完满的解决。一方面，我们的知识的确必须建立在经验的基础上，但另一方面，进行认识活动的主体本身也具有一整套认识形式。由于这些认识形式在经验之先并且作为经验的条件存在于我们的头脑之中，因而使得知识具有了先天性，科学知识的普遍必然性由此就得到了证明。康德把他的“哥白尼革命”称为一项试验，如果这项试验成功了，那么它就向形而上学许诺了一门科学的可靠道路。</w:t>
      </w:r>
    </w:p>
    <w:p w14:paraId="6AB8CE52" w14:textId="5C05FF74" w:rsidR="008E016A" w:rsidRPr="006552DC" w:rsidRDefault="006552DC" w:rsidP="008E016A">
      <w:pPr>
        <w:ind w:left="840"/>
        <w:rPr>
          <w:rFonts w:eastAsiaTheme="minorHAnsi"/>
          <w:sz w:val="18"/>
          <w:szCs w:val="18"/>
          <w:lang w:bidi="zh-TW"/>
        </w:rPr>
      </w:pPr>
      <w:r w:rsidRPr="006552DC">
        <w:rPr>
          <w:rFonts w:eastAsiaTheme="minorHAnsi" w:hint="eastAsia"/>
          <w:sz w:val="18"/>
          <w:szCs w:val="18"/>
          <w:lang w:bidi="zh-TW"/>
        </w:rPr>
        <w:t>②康德的哥白尼革命以其独特的方式证明了科学知识的普遍必然性，突出了主体在认识中的地位作用和能动性，但是与此同时，也产生了极其严重的消极后果，因为既然是对象，必须符合主体的认识形式，就意味着事物对我们来说被划分成了两个方面</w:t>
      </w:r>
      <w:r w:rsidR="008E016A" w:rsidRPr="006552DC">
        <w:rPr>
          <w:rFonts w:eastAsiaTheme="minorHAnsi" w:hint="eastAsia"/>
          <w:sz w:val="18"/>
          <w:szCs w:val="18"/>
          <w:lang w:bidi="zh-TW"/>
        </w:rPr>
        <w:t>：一是通过主体的认识形式所认识的事物；二是未经认识形式限制，因而在认识之外的事物。这就是现象与物自体。在认识论的意义上，现象与物自体的区分是区分事物与我们不同的关联方式。</w:t>
      </w:r>
    </w:p>
    <w:p w14:paraId="4ED00BAF" w14:textId="634F392E" w:rsidR="008E016A" w:rsidRDefault="008E016A" w:rsidP="008E016A">
      <w:pPr>
        <w:ind w:left="840"/>
        <w:rPr>
          <w:rFonts w:eastAsiaTheme="minorHAnsi"/>
          <w:sz w:val="18"/>
          <w:szCs w:val="18"/>
          <w:lang w:bidi="zh-TW"/>
        </w:rPr>
      </w:pPr>
      <w:r>
        <w:rPr>
          <w:rFonts w:eastAsiaTheme="minorHAnsi" w:hint="eastAsia"/>
          <w:sz w:val="18"/>
          <w:szCs w:val="18"/>
          <w:lang w:bidi="zh-TW"/>
        </w:rPr>
        <w:t>③</w:t>
      </w:r>
      <w:r w:rsidRPr="006552DC">
        <w:rPr>
          <w:rFonts w:eastAsiaTheme="minorHAnsi" w:hint="eastAsia"/>
          <w:sz w:val="18"/>
          <w:szCs w:val="18"/>
          <w:lang w:bidi="zh-TW"/>
        </w:rPr>
        <w:t>在康德看来，我们只能认识事物对我们的现象</w:t>
      </w:r>
      <w:r>
        <w:rPr>
          <w:rFonts w:eastAsiaTheme="minorHAnsi" w:hint="eastAsia"/>
          <w:sz w:val="18"/>
          <w:szCs w:val="18"/>
          <w:lang w:bidi="zh-TW"/>
        </w:rPr>
        <w:t>，</w:t>
      </w:r>
      <w:r w:rsidRPr="006552DC">
        <w:rPr>
          <w:rFonts w:eastAsiaTheme="minorHAnsi" w:hint="eastAsia"/>
          <w:sz w:val="18"/>
          <w:szCs w:val="18"/>
          <w:lang w:bidi="zh-TW"/>
        </w:rPr>
        <w:t>而不可能认识物自体。这样一来，不仅自然科学要求按照自然本来的面目认识自然的原则发生了动摇，而且更严重的是，形而上学企图超越自然的限制而把握宇宙自然之统一的本质和规律的理想注定是不可能实现的。这就是说，自然科学是可能的，而形而上学是不可能的。从这个角度看，这一区分是对理性认识能力的限制，其结果完全是消极的。然而康德认为，这个消极的限制完全可以转化为某种积极的成果，虽然认识形式的限制体现了认识能力的有限性，但另一方面，它也表明我们在认识领域之外，还有一个不受认识形式限制因而可能是无限自由的领域。于是，对理性的认识能力的限制就为理性的另一种能力亦即实践能力开辟了无限广阔的天地，因为实践理性乃是以自由为其根据的。</w:t>
      </w:r>
    </w:p>
    <w:p w14:paraId="7773CDC2" w14:textId="5C36408A" w:rsidR="003040F9" w:rsidRPr="006552DC" w:rsidRDefault="003040F9" w:rsidP="008E016A">
      <w:pPr>
        <w:ind w:left="840"/>
        <w:rPr>
          <w:rFonts w:eastAsiaTheme="minorHAnsi"/>
          <w:sz w:val="18"/>
          <w:szCs w:val="18"/>
          <w:lang w:bidi="zh-TW"/>
        </w:rPr>
      </w:pPr>
      <w:r>
        <w:rPr>
          <w:rFonts w:eastAsiaTheme="minorHAnsi" w:hint="eastAsia"/>
          <w:sz w:val="18"/>
          <w:szCs w:val="18"/>
          <w:lang w:bidi="zh-TW"/>
        </w:rPr>
        <w:t>意义：</w:t>
      </w:r>
      <w:r w:rsidRPr="003040F9">
        <w:rPr>
          <w:rFonts w:eastAsiaTheme="minorHAnsi" w:hint="eastAsia"/>
          <w:sz w:val="18"/>
          <w:szCs w:val="18"/>
          <w:lang w:bidi="zh-TW"/>
        </w:rPr>
        <w:t>康德的哥白尼式的革命确立了其哲学的基本原则，他一方面以突出主体能动性的方式证明了科学知识的可能性，批判了传统形而上学，另一方面则限制了知识以便为道德自由留地盘，亦即为形而上学留地盘，将形而上学的对象从认识领域转到道德领域。</w:t>
      </w:r>
    </w:p>
    <w:p w14:paraId="4D0371AD" w14:textId="77777777" w:rsidR="006552DC" w:rsidRPr="006552DC" w:rsidRDefault="006552DC" w:rsidP="006552DC">
      <w:pPr>
        <w:rPr>
          <w:rFonts w:eastAsiaTheme="minorHAnsi"/>
          <w:b/>
          <w:bCs/>
          <w:sz w:val="18"/>
          <w:szCs w:val="18"/>
          <w:lang w:bidi="zh-TW"/>
        </w:rPr>
      </w:pPr>
    </w:p>
    <w:p w14:paraId="182CD4E3" w14:textId="77777777" w:rsidR="006552DC" w:rsidRPr="006552DC" w:rsidRDefault="006552DC" w:rsidP="006552DC">
      <w:pPr>
        <w:numPr>
          <w:ilvl w:val="0"/>
          <w:numId w:val="45"/>
        </w:numPr>
        <w:rPr>
          <w:rFonts w:eastAsiaTheme="minorHAnsi"/>
          <w:b/>
          <w:bCs/>
          <w:sz w:val="18"/>
          <w:szCs w:val="18"/>
          <w:lang w:bidi="zh-TW"/>
        </w:rPr>
      </w:pPr>
      <w:r w:rsidRPr="006552DC">
        <w:rPr>
          <w:rFonts w:eastAsiaTheme="minorHAnsi" w:hint="eastAsia"/>
          <w:b/>
          <w:bCs/>
          <w:sz w:val="18"/>
          <w:szCs w:val="18"/>
          <w:lang w:bidi="zh-TW"/>
        </w:rPr>
        <w:t>在康德哲学中，物自身在感性、知性和理性层次上各有何种意义？换言之，分别从感性、知性、理性出发，如何理解物自身概念？</w:t>
      </w:r>
    </w:p>
    <w:p w14:paraId="0AEFD68B" w14:textId="77777777" w:rsidR="006552DC" w:rsidRPr="006552DC" w:rsidRDefault="006552DC" w:rsidP="006552DC">
      <w:pPr>
        <w:numPr>
          <w:ilvl w:val="0"/>
          <w:numId w:val="46"/>
        </w:numPr>
        <w:rPr>
          <w:rFonts w:eastAsiaTheme="minorHAnsi"/>
          <w:sz w:val="18"/>
          <w:szCs w:val="18"/>
          <w:lang w:bidi="zh-TW"/>
        </w:rPr>
      </w:pPr>
      <w:r w:rsidRPr="006552DC">
        <w:rPr>
          <w:rFonts w:eastAsiaTheme="minorHAnsi" w:hint="eastAsia"/>
          <w:sz w:val="18"/>
          <w:szCs w:val="18"/>
          <w:lang w:bidi="zh-TW"/>
        </w:rPr>
        <w:t>感性层面。物自体是我们认识的来源。康德认为先于经验我们没有知识，我们的一切知识都从经验开始。康德认为我们的感性产生表象需要两个条件：①受到外部对象的刺激。②对所刺激的对象做出适当的反应。物自体就是刺激我们的感官的那个外部对象，所以康德虽然认为我们的感觉表象是主观的“现象”，但同时认为没有物自体的刺激，感觉无从发生，经验材料无从提供，认识也就无法开始。</w:t>
      </w:r>
    </w:p>
    <w:p w14:paraId="2E065050" w14:textId="77777777" w:rsidR="006552DC" w:rsidRPr="006552DC" w:rsidRDefault="006552DC" w:rsidP="006552DC">
      <w:pPr>
        <w:numPr>
          <w:ilvl w:val="0"/>
          <w:numId w:val="46"/>
        </w:numPr>
        <w:rPr>
          <w:rFonts w:eastAsiaTheme="minorHAnsi"/>
          <w:sz w:val="18"/>
          <w:szCs w:val="18"/>
          <w:lang w:bidi="zh-TW"/>
        </w:rPr>
      </w:pPr>
      <w:r w:rsidRPr="006552DC">
        <w:rPr>
          <w:rFonts w:eastAsiaTheme="minorHAnsi" w:hint="eastAsia"/>
          <w:sz w:val="18"/>
          <w:szCs w:val="18"/>
          <w:lang w:bidi="zh-TW"/>
        </w:rPr>
        <w:t>知性层面。物自体是我们认识的界限。物自体虽然是感觉的来源，但它属于超验的彼岸世界。无论是作为感官的对象，还是作为理性的理念来说，都是不可知的。这样物自体就成了我们认识的界限，我们只能认识现象，而不能认识物自体。我们认识所凭借的工具，即知性范畴，既不能超越感性经验去认识那个在现象之后的、经验之外的物自体，也不能超越感性经验去认识理性理念，否则就会产生幻相。</w:t>
      </w:r>
    </w:p>
    <w:p w14:paraId="4343E148" w14:textId="77777777" w:rsidR="006552DC" w:rsidRPr="006552DC" w:rsidRDefault="006552DC" w:rsidP="006552DC">
      <w:pPr>
        <w:numPr>
          <w:ilvl w:val="0"/>
          <w:numId w:val="46"/>
        </w:numPr>
        <w:rPr>
          <w:rFonts w:eastAsiaTheme="minorHAnsi"/>
          <w:sz w:val="18"/>
          <w:szCs w:val="18"/>
          <w:lang w:bidi="zh-TW"/>
        </w:rPr>
      </w:pPr>
      <w:r w:rsidRPr="006552DC">
        <w:rPr>
          <w:rFonts w:eastAsiaTheme="minorHAnsi" w:hint="eastAsia"/>
          <w:sz w:val="18"/>
          <w:szCs w:val="18"/>
          <w:lang w:bidi="zh-TW"/>
        </w:rPr>
        <w:t>理性层面。物自体作为理性的理念而存在，对感性和知性起着</w:t>
      </w:r>
      <w:proofErr w:type="gramStart"/>
      <w:r w:rsidRPr="006552DC">
        <w:rPr>
          <w:rFonts w:eastAsiaTheme="minorHAnsi" w:hint="eastAsia"/>
          <w:sz w:val="18"/>
          <w:szCs w:val="18"/>
          <w:lang w:bidi="zh-TW"/>
        </w:rPr>
        <w:t>范</w:t>
      </w:r>
      <w:proofErr w:type="gramEnd"/>
      <w:r w:rsidRPr="006552DC">
        <w:rPr>
          <w:rFonts w:eastAsiaTheme="minorHAnsi" w:hint="eastAsia"/>
          <w:sz w:val="18"/>
          <w:szCs w:val="18"/>
          <w:lang w:bidi="zh-TW"/>
        </w:rPr>
        <w:t>导作用，康德称作</w:t>
      </w:r>
      <w:proofErr w:type="gramStart"/>
      <w:r w:rsidRPr="006552DC">
        <w:rPr>
          <w:rFonts w:eastAsiaTheme="minorHAnsi" w:hint="eastAsia"/>
          <w:sz w:val="18"/>
          <w:szCs w:val="18"/>
          <w:lang w:bidi="zh-TW"/>
        </w:rPr>
        <w:t>范</w:t>
      </w:r>
      <w:proofErr w:type="gramEnd"/>
      <w:r w:rsidRPr="006552DC">
        <w:rPr>
          <w:rFonts w:eastAsiaTheme="minorHAnsi" w:hint="eastAsia"/>
          <w:sz w:val="18"/>
          <w:szCs w:val="18"/>
          <w:lang w:bidi="zh-TW"/>
        </w:rPr>
        <w:t>导原理。</w:t>
      </w:r>
      <w:proofErr w:type="gramStart"/>
      <w:r w:rsidRPr="006552DC">
        <w:rPr>
          <w:rFonts w:eastAsiaTheme="minorHAnsi" w:hint="eastAsia"/>
          <w:sz w:val="18"/>
          <w:szCs w:val="18"/>
          <w:lang w:bidi="zh-TW"/>
        </w:rPr>
        <w:t>范</w:t>
      </w:r>
      <w:proofErr w:type="gramEnd"/>
      <w:r w:rsidRPr="006552DC">
        <w:rPr>
          <w:rFonts w:eastAsiaTheme="minorHAnsi" w:hint="eastAsia"/>
          <w:sz w:val="18"/>
          <w:szCs w:val="18"/>
          <w:lang w:bidi="zh-TW"/>
        </w:rPr>
        <w:t>导是理性指引知性，作为规范引导，理念就是这种引导知性，从而使认识在经验领域中达到最大限度的统一和系统化的动力和功能。理性的理念是一切知识的总体、知识系统化的合体。所以，物自体对扩大知识范围，使知识系统化有积极的</w:t>
      </w:r>
      <w:proofErr w:type="gramStart"/>
      <w:r w:rsidRPr="006552DC">
        <w:rPr>
          <w:rFonts w:eastAsiaTheme="minorHAnsi" w:hint="eastAsia"/>
          <w:sz w:val="18"/>
          <w:szCs w:val="18"/>
          <w:lang w:bidi="zh-TW"/>
        </w:rPr>
        <w:t>范</w:t>
      </w:r>
      <w:proofErr w:type="gramEnd"/>
      <w:r w:rsidRPr="006552DC">
        <w:rPr>
          <w:rFonts w:eastAsiaTheme="minorHAnsi" w:hint="eastAsia"/>
          <w:sz w:val="18"/>
          <w:szCs w:val="18"/>
          <w:lang w:bidi="zh-TW"/>
        </w:rPr>
        <w:t>导作用。</w:t>
      </w:r>
    </w:p>
    <w:p w14:paraId="1E26674B" w14:textId="77777777" w:rsidR="006552DC" w:rsidRPr="006552DC" w:rsidRDefault="006552DC" w:rsidP="006552DC">
      <w:pPr>
        <w:rPr>
          <w:rFonts w:eastAsiaTheme="minorHAnsi"/>
          <w:b/>
          <w:bCs/>
          <w:sz w:val="18"/>
          <w:szCs w:val="18"/>
          <w:lang w:bidi="zh-TW"/>
        </w:rPr>
      </w:pPr>
    </w:p>
    <w:p w14:paraId="42555D72" w14:textId="77777777" w:rsidR="006552DC" w:rsidRPr="006552DC" w:rsidRDefault="006552DC" w:rsidP="006552DC">
      <w:pPr>
        <w:numPr>
          <w:ilvl w:val="0"/>
          <w:numId w:val="45"/>
        </w:numPr>
        <w:rPr>
          <w:rFonts w:eastAsiaTheme="minorHAnsi"/>
          <w:b/>
          <w:bCs/>
          <w:sz w:val="18"/>
          <w:szCs w:val="18"/>
          <w:lang w:bidi="zh-TW"/>
        </w:rPr>
      </w:pPr>
      <w:r w:rsidRPr="006552DC">
        <w:rPr>
          <w:rFonts w:eastAsiaTheme="minorHAnsi" w:hint="eastAsia"/>
          <w:b/>
          <w:bCs/>
          <w:sz w:val="18"/>
          <w:szCs w:val="18"/>
          <w:lang w:bidi="zh-TW"/>
        </w:rPr>
        <w:t>试比较休</w:t>
      </w:r>
      <w:proofErr w:type="gramStart"/>
      <w:r w:rsidRPr="006552DC">
        <w:rPr>
          <w:rFonts w:eastAsiaTheme="minorHAnsi" w:hint="eastAsia"/>
          <w:b/>
          <w:bCs/>
          <w:sz w:val="18"/>
          <w:szCs w:val="18"/>
          <w:lang w:bidi="zh-TW"/>
        </w:rPr>
        <w:t>谟</w:t>
      </w:r>
      <w:proofErr w:type="gramEnd"/>
      <w:r w:rsidRPr="006552DC">
        <w:rPr>
          <w:rFonts w:eastAsiaTheme="minorHAnsi" w:hint="eastAsia"/>
          <w:b/>
          <w:bCs/>
          <w:sz w:val="18"/>
          <w:szCs w:val="18"/>
          <w:lang w:bidi="zh-TW"/>
        </w:rPr>
        <w:t>与康德不可知论的异同。</w:t>
      </w:r>
    </w:p>
    <w:p w14:paraId="5FEEB6E7"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（一）理论背景</w:t>
      </w:r>
    </w:p>
    <w:p w14:paraId="63EBA99C"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 xml:space="preserve"> </w:t>
      </w:r>
      <w:r w:rsidRPr="006552DC">
        <w:rPr>
          <w:rFonts w:eastAsiaTheme="minorHAnsi"/>
          <w:sz w:val="18"/>
          <w:szCs w:val="18"/>
          <w:lang w:bidi="zh-TW"/>
        </w:rPr>
        <w:t xml:space="preserve">         </w:t>
      </w:r>
      <w:r w:rsidRPr="006552DC">
        <w:rPr>
          <w:rFonts w:eastAsiaTheme="minorHAnsi" w:hint="eastAsia"/>
          <w:sz w:val="18"/>
          <w:szCs w:val="18"/>
          <w:lang w:bidi="zh-TW"/>
        </w:rPr>
        <w:t>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和康德都是西方哲学史上著名的不可知论者。他们否认认识世界的可能性，或者至少否认彻底认识世界的可能性。他们的观点大体是：人的理性能力是有限的，经验是我们认识世界的重要方式之一，人能够认识一部分的世界而不能够彻底地认识世界，因为全知全能的只有上帝。</w:t>
      </w:r>
    </w:p>
    <w:p w14:paraId="62D6C2E0"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（二）比较异同：</w:t>
      </w:r>
    </w:p>
    <w:p w14:paraId="63FEF938"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（1）相同点：</w:t>
      </w:r>
    </w:p>
    <w:p w14:paraId="47ABBE1F"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①休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和康德的</w:t>
      </w:r>
      <w:proofErr w:type="gramStart"/>
      <w:r w:rsidRPr="006552DC">
        <w:rPr>
          <w:rFonts w:eastAsiaTheme="minorHAnsi" w:hint="eastAsia"/>
          <w:sz w:val="18"/>
          <w:szCs w:val="18"/>
          <w:lang w:bidi="zh-TW"/>
        </w:rPr>
        <w:t>的</w:t>
      </w:r>
      <w:proofErr w:type="gramEnd"/>
      <w:r w:rsidRPr="006552DC">
        <w:rPr>
          <w:rFonts w:eastAsiaTheme="minorHAnsi" w:hint="eastAsia"/>
          <w:sz w:val="18"/>
          <w:szCs w:val="18"/>
          <w:lang w:bidi="zh-TW"/>
        </w:rPr>
        <w:t>不可知论都划分了知觉与外物。他们都承认感觉是知识的来源，但都否定人们可以通过感觉认识外物。</w:t>
      </w:r>
    </w:p>
    <w:p w14:paraId="22A990DE"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a．休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认为一切知识都以知觉的经验为基础和标准界限，关于知觉之外是否有实体存在，我们不可能知道。所以知觉以外是否有物存在以及知觉是否由外物引起，是不可知的。休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通过否定传统经验论对物质实体、心灵实体和上帝存在的论证，陷入了不可知论；</w:t>
      </w:r>
    </w:p>
    <w:p w14:paraId="5E2753D0" w14:textId="77777777" w:rsidR="006552DC" w:rsidRPr="006552DC" w:rsidRDefault="006552DC" w:rsidP="006552DC">
      <w:pPr>
        <w:rPr>
          <w:rFonts w:eastAsiaTheme="minorHAnsi"/>
          <w:sz w:val="18"/>
          <w:szCs w:val="18"/>
          <w:lang w:bidi="zh-TW"/>
        </w:rPr>
      </w:pPr>
    </w:p>
    <w:p w14:paraId="25C73120" w14:textId="77777777" w:rsidR="006552DC" w:rsidRPr="006552DC" w:rsidRDefault="006552DC" w:rsidP="006552DC">
      <w:pPr>
        <w:rPr>
          <w:rFonts w:eastAsiaTheme="minorHAnsi"/>
          <w:sz w:val="18"/>
          <w:szCs w:val="18"/>
          <w:lang w:bidi="zh-TW"/>
        </w:rPr>
      </w:pPr>
      <w:r w:rsidRPr="006552DC">
        <w:rPr>
          <w:rFonts w:eastAsiaTheme="minorHAnsi"/>
          <w:sz w:val="18"/>
          <w:szCs w:val="18"/>
          <w:lang w:bidi="zh-TW"/>
        </w:rPr>
        <w:t>b</w:t>
      </w:r>
      <w:r w:rsidRPr="006552DC">
        <w:rPr>
          <w:rFonts w:eastAsiaTheme="minorHAnsi" w:hint="eastAsia"/>
          <w:sz w:val="18"/>
          <w:szCs w:val="18"/>
          <w:lang w:bidi="zh-TW"/>
        </w:rPr>
        <w:t>．康德不可知论的根本点是割裂了现象和自在之物之间的联系。虽然康德肯定在我们之外存在着刺激我们感官的客体，但他认为自在之物是不可知的，我们只知道现象，即它们作用于我们感官而产生的表象。康德通过现象和自在之物的区分，把知识限制在现象界，导致了不可知论。</w:t>
      </w:r>
    </w:p>
    <w:p w14:paraId="65B454F1"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②休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和康德都通过限制我们知识的范围，得出在我们知识范围之外的东西是不可知的结论。休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和康德都认为，知识不能够超出感觉经验，在感觉经验之外不可能有任何确切的知识。休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认为在感觉的界限之外没有任何“确实可靠的”东西，康德认为关于这些物本身，我们是根本不能认识的。他们通过限制人的认识能力，推出世界是不可知的结论。在知觉或现象和自在之物之间有一条原则的界限，因此从现象或从我们的感觉、知觉过渡到存在于知觉之外的物，就是跨界，而这种跨界对知识来说是不允许的。</w:t>
      </w:r>
    </w:p>
    <w:p w14:paraId="522B83DB"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（二）不同点：</w:t>
      </w:r>
    </w:p>
    <w:p w14:paraId="6A6E4E62"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①休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没有断言外物存在，也没有断言外物不存在，对于这个问题，他保持怀疑态度。而康德承认了物自体的存在，不过宣称它是不可认识的，我们不可能通过现象认识物自体。</w:t>
      </w:r>
    </w:p>
    <w:p w14:paraId="24C20009"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②休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认为，对于外物我们不可能有任何确切的知识，而康德却认为，虽然我们不能通过知性从现象过渡到物自体，但却可以通过信仰来达到它。</w:t>
      </w:r>
    </w:p>
    <w:p w14:paraId="41882B77"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③休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的不可知论的基础是经验主义，而康德的不可知论的基础则是二元论。休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认为，我们的一切知识都以知觉的经验为基础，而经验归根结底是或然的，所以休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否定了科学知识的普遍性和必然性。而康德则认为，科学的普遍性、必然性在于我们的先天认识形式，他把感性材料和先天形式结合在一起，从而肯定了科学知识的普遍性和必然性。</w:t>
      </w:r>
    </w:p>
    <w:p w14:paraId="1FF8580A"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（三）理论意义</w:t>
      </w:r>
    </w:p>
    <w:p w14:paraId="15562903" w14:textId="77777777" w:rsidR="006552DC" w:rsidRPr="006552DC" w:rsidRDefault="006552DC" w:rsidP="006552DC">
      <w:pPr>
        <w:rPr>
          <w:rFonts w:eastAsiaTheme="minorHAnsi"/>
          <w:sz w:val="18"/>
          <w:szCs w:val="18"/>
          <w:lang w:bidi="zh-TW"/>
        </w:rPr>
      </w:pPr>
      <w:r w:rsidRPr="006552DC">
        <w:rPr>
          <w:rFonts w:eastAsiaTheme="minorHAnsi" w:hint="eastAsia"/>
          <w:sz w:val="18"/>
          <w:szCs w:val="18"/>
          <w:lang w:bidi="zh-TW"/>
        </w:rPr>
        <w:t>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的哲学是近代哲学史上第一个不可知论的哲学体系，在近现代西方哲学发展中起了很重要的作用。它不仅标志着英国古典经验论推进到极端从而走向了终结，而且标志着近代哲学中经验论和唯理论的争论陷入了困境，从而启发康德走向批判哲学。康德为了解决认识论问题而把困难推到本体论那边去了。康德在某种意义上解决了休</w:t>
      </w:r>
      <w:proofErr w:type="gramStart"/>
      <w:r w:rsidRPr="006552DC">
        <w:rPr>
          <w:rFonts w:eastAsiaTheme="minorHAnsi" w:hint="eastAsia"/>
          <w:sz w:val="18"/>
          <w:szCs w:val="18"/>
          <w:lang w:bidi="zh-TW"/>
        </w:rPr>
        <w:t>谟</w:t>
      </w:r>
      <w:proofErr w:type="gramEnd"/>
      <w:r w:rsidRPr="006552DC">
        <w:rPr>
          <w:rFonts w:eastAsiaTheme="minorHAnsi" w:hint="eastAsia"/>
          <w:sz w:val="18"/>
          <w:szCs w:val="18"/>
          <w:lang w:bidi="zh-TW"/>
        </w:rPr>
        <w:t>的不可知问题，但是却加深了另一种不可知，那就是物质对象或物自体不可知。</w:t>
      </w:r>
    </w:p>
    <w:p w14:paraId="2BEBD9BC" w14:textId="77777777" w:rsidR="00653C0B" w:rsidRPr="000D29B7" w:rsidRDefault="00653C0B" w:rsidP="00653C0B">
      <w:pPr>
        <w:rPr>
          <w:rFonts w:eastAsiaTheme="minorHAnsi"/>
          <w:b/>
          <w:bCs/>
          <w:sz w:val="18"/>
          <w:szCs w:val="18"/>
          <w:lang w:bidi="zh-TW"/>
        </w:rPr>
      </w:pPr>
    </w:p>
    <w:p w14:paraId="5068DED9" w14:textId="5D068BFB" w:rsidR="00423A1B" w:rsidRDefault="00653C0B" w:rsidP="00653C0B">
      <w:pPr>
        <w:rPr>
          <w:rFonts w:eastAsiaTheme="minorHAnsi"/>
          <w:b/>
          <w:bCs/>
          <w:sz w:val="18"/>
          <w:szCs w:val="18"/>
          <w:lang w:bidi="zh-TW"/>
        </w:rPr>
      </w:pPr>
      <w:r w:rsidRPr="00653C0B">
        <w:rPr>
          <w:rFonts w:eastAsiaTheme="minorHAnsi" w:hint="eastAsia"/>
          <w:b/>
          <w:bCs/>
          <w:sz w:val="18"/>
          <w:szCs w:val="18"/>
          <w:lang w:bidi="zh-TW"/>
        </w:rPr>
        <w:t>3、</w:t>
      </w:r>
      <w:r>
        <w:rPr>
          <w:rFonts w:eastAsiaTheme="minorHAnsi" w:hint="eastAsia"/>
          <w:b/>
          <w:bCs/>
          <w:sz w:val="18"/>
          <w:szCs w:val="18"/>
          <w:lang w:bidi="zh-TW"/>
        </w:rPr>
        <w:t>休</w:t>
      </w:r>
      <w:proofErr w:type="gramStart"/>
      <w:r>
        <w:rPr>
          <w:rFonts w:eastAsiaTheme="minorHAnsi" w:hint="eastAsia"/>
          <w:b/>
          <w:bCs/>
          <w:sz w:val="18"/>
          <w:szCs w:val="18"/>
          <w:lang w:bidi="zh-TW"/>
        </w:rPr>
        <w:t>谟</w:t>
      </w:r>
      <w:proofErr w:type="gramEnd"/>
      <w:r>
        <w:rPr>
          <w:rFonts w:eastAsiaTheme="minorHAnsi" w:hint="eastAsia"/>
          <w:b/>
          <w:bCs/>
          <w:sz w:val="18"/>
          <w:szCs w:val="18"/>
          <w:lang w:bidi="zh-TW"/>
        </w:rPr>
        <w:t>对康德的启示</w:t>
      </w:r>
    </w:p>
    <w:p w14:paraId="7C4C46D8" w14:textId="77777777" w:rsidR="008F1450" w:rsidRPr="008F1450" w:rsidRDefault="008F1450" w:rsidP="008F1450">
      <w:pPr>
        <w:rPr>
          <w:rFonts w:eastAsiaTheme="minorHAnsi"/>
          <w:sz w:val="18"/>
          <w:szCs w:val="18"/>
          <w:lang w:bidi="zh-TW"/>
        </w:rPr>
      </w:pPr>
      <w:r w:rsidRPr="008F1450">
        <w:rPr>
          <w:rFonts w:eastAsiaTheme="minorHAnsi" w:hint="eastAsia"/>
          <w:sz w:val="18"/>
          <w:szCs w:val="18"/>
          <w:lang w:bidi="zh-TW"/>
        </w:rPr>
        <w:t>康德说的休</w:t>
      </w:r>
      <w:proofErr w:type="gramStart"/>
      <w:r w:rsidRPr="008F1450">
        <w:rPr>
          <w:rFonts w:eastAsiaTheme="minorHAnsi" w:hint="eastAsia"/>
          <w:sz w:val="18"/>
          <w:szCs w:val="18"/>
          <w:lang w:bidi="zh-TW"/>
        </w:rPr>
        <w:t>谟</w:t>
      </w:r>
      <w:proofErr w:type="gramEnd"/>
      <w:r w:rsidRPr="008F1450">
        <w:rPr>
          <w:rFonts w:eastAsiaTheme="minorHAnsi" w:hint="eastAsia"/>
          <w:sz w:val="18"/>
          <w:szCs w:val="18"/>
          <w:lang w:bidi="zh-TW"/>
        </w:rPr>
        <w:t>对自己的启示主要有哪几方面？</w:t>
      </w:r>
    </w:p>
    <w:p w14:paraId="1546D1FF" w14:textId="77777777" w:rsidR="008F1450" w:rsidRPr="008F1450" w:rsidRDefault="008F1450" w:rsidP="008F1450">
      <w:pPr>
        <w:rPr>
          <w:rFonts w:eastAsiaTheme="minorHAnsi"/>
          <w:sz w:val="18"/>
          <w:szCs w:val="18"/>
          <w:lang w:bidi="zh-TW"/>
        </w:rPr>
      </w:pPr>
      <w:r w:rsidRPr="008F1450">
        <w:rPr>
          <w:rFonts w:eastAsiaTheme="minorHAnsi" w:hint="eastAsia"/>
          <w:sz w:val="18"/>
          <w:szCs w:val="18"/>
          <w:lang w:bidi="zh-TW"/>
        </w:rPr>
        <w:t>康德在《未来形而上学导论》的前言中写道：</w:t>
      </w:r>
    </w:p>
    <w:p w14:paraId="58F2D683" w14:textId="77777777" w:rsidR="008F1450" w:rsidRPr="008F1450" w:rsidRDefault="008F1450" w:rsidP="008F1450">
      <w:pPr>
        <w:rPr>
          <w:rFonts w:eastAsiaTheme="minorHAnsi"/>
          <w:sz w:val="18"/>
          <w:szCs w:val="18"/>
          <w:lang w:bidi="zh-TW"/>
        </w:rPr>
      </w:pPr>
      <w:r w:rsidRPr="008F1450">
        <w:rPr>
          <w:rFonts w:eastAsiaTheme="minorHAnsi" w:hint="eastAsia"/>
          <w:sz w:val="18"/>
          <w:szCs w:val="18"/>
          <w:lang w:bidi="zh-TW"/>
        </w:rPr>
        <w:t>“我坦率的承认，正是大卫休</w:t>
      </w:r>
      <w:proofErr w:type="gramStart"/>
      <w:r w:rsidRPr="008F1450">
        <w:rPr>
          <w:rFonts w:eastAsiaTheme="minorHAnsi" w:hint="eastAsia"/>
          <w:sz w:val="18"/>
          <w:szCs w:val="18"/>
          <w:lang w:bidi="zh-TW"/>
        </w:rPr>
        <w:t>谟</w:t>
      </w:r>
      <w:proofErr w:type="gramEnd"/>
      <w:r w:rsidRPr="008F1450">
        <w:rPr>
          <w:rFonts w:eastAsiaTheme="minorHAnsi" w:hint="eastAsia"/>
          <w:sz w:val="18"/>
          <w:szCs w:val="18"/>
          <w:lang w:bidi="zh-TW"/>
        </w:rPr>
        <w:t>的提醒，在多年以前，首先打破了我的独断论迷梦，并且给予我在思辨哲学领域的研究以一个完全不同的方向。我远未达到赞同他的结论的地步；他的结论之所以产生，只不过是由于他未在整体上来设想自己的问题，而是仅仅着眼于它的一个部分。而如果不考虑整体，一个部分是不能说明任何东西的。如果从另一个人给我们留下的一个有根据的、尽管未经阐发的思想开始；那么，人们就能够希望，凭借进一步的反复思考，比这位思想敏锐的人物走得更远；多亏他的第一颗火星，人们才能有这一片光明。</w:t>
      </w:r>
    </w:p>
    <w:p w14:paraId="771C463D" w14:textId="77777777" w:rsidR="008F1450" w:rsidRDefault="008F1450" w:rsidP="008F1450">
      <w:pPr>
        <w:rPr>
          <w:rFonts w:eastAsiaTheme="minorHAnsi"/>
          <w:sz w:val="18"/>
          <w:szCs w:val="18"/>
          <w:lang w:bidi="zh-TW"/>
        </w:rPr>
      </w:pPr>
      <w:r w:rsidRPr="008F1450">
        <w:rPr>
          <w:rFonts w:eastAsiaTheme="minorHAnsi" w:hint="eastAsia"/>
          <w:sz w:val="18"/>
          <w:szCs w:val="18"/>
          <w:lang w:bidi="zh-TW"/>
        </w:rPr>
        <w:t>因此，我首先试一下，看能不能普遍地设想休</w:t>
      </w:r>
      <w:proofErr w:type="gramStart"/>
      <w:r w:rsidRPr="008F1450">
        <w:rPr>
          <w:rFonts w:eastAsiaTheme="minorHAnsi" w:hint="eastAsia"/>
          <w:sz w:val="18"/>
          <w:szCs w:val="18"/>
          <w:lang w:bidi="zh-TW"/>
        </w:rPr>
        <w:t>谟</w:t>
      </w:r>
      <w:proofErr w:type="gramEnd"/>
      <w:r w:rsidRPr="008F1450">
        <w:rPr>
          <w:rFonts w:eastAsiaTheme="minorHAnsi" w:hint="eastAsia"/>
          <w:sz w:val="18"/>
          <w:szCs w:val="18"/>
          <w:lang w:bidi="zh-TW"/>
        </w:rPr>
        <w:t>的异议，并且马上就发现：因果联结的概念远远不是知性用来先天地思维事物的联结的唯一概念；毋宁说，形而上学完全是由这样的概念构成的。我试图确定它们的数目，而且在我如愿以偿，亦即从一个惟一的原则出发做到这一点之后，我着手对它们进行演绎。从这时起我已确知，它们并不像休</w:t>
      </w:r>
      <w:proofErr w:type="gramStart"/>
      <w:r w:rsidRPr="008F1450">
        <w:rPr>
          <w:rFonts w:eastAsiaTheme="minorHAnsi" w:hint="eastAsia"/>
          <w:sz w:val="18"/>
          <w:szCs w:val="18"/>
          <w:lang w:bidi="zh-TW"/>
        </w:rPr>
        <w:t>谟</w:t>
      </w:r>
      <w:proofErr w:type="gramEnd"/>
      <w:r w:rsidRPr="008F1450">
        <w:rPr>
          <w:rFonts w:eastAsiaTheme="minorHAnsi" w:hint="eastAsia"/>
          <w:sz w:val="18"/>
          <w:szCs w:val="18"/>
          <w:lang w:bidi="zh-TW"/>
        </w:rPr>
        <w:t>所担忧的那样，是从经验派生的，而是从纯粹知性产生的。”</w:t>
      </w:r>
    </w:p>
    <w:p w14:paraId="41CD0A4F" w14:textId="77777777" w:rsidR="00222E0A" w:rsidRDefault="00222E0A" w:rsidP="00222E0A">
      <w:pPr>
        <w:rPr>
          <w:rFonts w:eastAsiaTheme="minorHAnsi"/>
          <w:b/>
          <w:bCs/>
          <w:sz w:val="18"/>
          <w:szCs w:val="18"/>
          <w:lang w:bidi="zh-TW"/>
        </w:rPr>
      </w:pPr>
    </w:p>
    <w:p w14:paraId="3CA82BF4" w14:textId="33C5AEBB" w:rsidR="00222E0A" w:rsidRPr="00222E0A" w:rsidRDefault="00222E0A" w:rsidP="00222E0A">
      <w:pPr>
        <w:rPr>
          <w:rFonts w:eastAsiaTheme="minorHAnsi"/>
          <w:b/>
          <w:bCs/>
          <w:sz w:val="18"/>
          <w:szCs w:val="18"/>
          <w:lang w:bidi="zh-TW"/>
        </w:rPr>
      </w:pPr>
      <w:r>
        <w:rPr>
          <w:rFonts w:eastAsiaTheme="minorHAnsi" w:hint="eastAsia"/>
          <w:b/>
          <w:bCs/>
          <w:sz w:val="18"/>
          <w:szCs w:val="18"/>
          <w:lang w:bidi="zh-TW"/>
        </w:rPr>
        <w:t>4、</w:t>
      </w:r>
      <w:r w:rsidRPr="00222E0A">
        <w:rPr>
          <w:rFonts w:eastAsiaTheme="minorHAnsi" w:hint="eastAsia"/>
          <w:b/>
          <w:bCs/>
          <w:sz w:val="18"/>
          <w:szCs w:val="18"/>
          <w:lang w:bidi="zh-TW"/>
        </w:rPr>
        <w:t>试分析康德哲学中“先验的”和“先天的”两个概念之间的区别。</w:t>
      </w:r>
    </w:p>
    <w:p w14:paraId="1AAAF27B" w14:textId="77777777" w:rsidR="00222E0A" w:rsidRPr="00222E0A" w:rsidRDefault="00222E0A" w:rsidP="00222E0A">
      <w:pPr>
        <w:rPr>
          <w:rFonts w:eastAsiaTheme="minorHAnsi"/>
          <w:sz w:val="18"/>
          <w:szCs w:val="18"/>
          <w:lang w:bidi="zh-TW"/>
        </w:rPr>
      </w:pPr>
      <w:r w:rsidRPr="00222E0A">
        <w:rPr>
          <w:rFonts w:eastAsiaTheme="minorHAnsi" w:hint="eastAsia"/>
          <w:sz w:val="18"/>
          <w:szCs w:val="18"/>
          <w:lang w:bidi="zh-TW"/>
        </w:rPr>
        <w:t>①先天的（a prior</w:t>
      </w:r>
      <w:r w:rsidRPr="00222E0A">
        <w:rPr>
          <w:rFonts w:eastAsiaTheme="minorHAnsi"/>
          <w:sz w:val="18"/>
          <w:szCs w:val="18"/>
          <w:lang w:bidi="zh-TW"/>
        </w:rPr>
        <w:t>i</w:t>
      </w:r>
      <w:r w:rsidRPr="00222E0A">
        <w:rPr>
          <w:rFonts w:eastAsiaTheme="minorHAnsi" w:hint="eastAsia"/>
          <w:sz w:val="18"/>
          <w:szCs w:val="18"/>
          <w:lang w:bidi="zh-TW"/>
        </w:rPr>
        <w:t>），与“后天的”相对，指独立于经验的。从已经存在的观念定义和已经接受的观念内涵中引出结论。康德认为，先天指</w:t>
      </w:r>
      <w:proofErr w:type="gramStart"/>
      <w:r w:rsidRPr="00222E0A">
        <w:rPr>
          <w:rFonts w:eastAsiaTheme="minorHAnsi" w:hint="eastAsia"/>
          <w:sz w:val="18"/>
          <w:szCs w:val="18"/>
          <w:lang w:bidi="zh-TW"/>
        </w:rPr>
        <w:t>不</w:t>
      </w:r>
      <w:proofErr w:type="gramEnd"/>
      <w:r w:rsidRPr="00222E0A">
        <w:rPr>
          <w:rFonts w:eastAsiaTheme="minorHAnsi" w:hint="eastAsia"/>
          <w:sz w:val="18"/>
          <w:szCs w:val="18"/>
          <w:lang w:bidi="zh-TW"/>
        </w:rPr>
        <w:t>来自经验，而独立于经验的，甚至独立于一切感官印象的，如时间、空间的感性形式与范畴的知</w:t>
      </w:r>
      <w:proofErr w:type="gramStart"/>
      <w:r w:rsidRPr="00222E0A">
        <w:rPr>
          <w:rFonts w:eastAsiaTheme="minorHAnsi" w:hint="eastAsia"/>
          <w:sz w:val="18"/>
          <w:szCs w:val="18"/>
          <w:lang w:bidi="zh-TW"/>
        </w:rPr>
        <w:t>性形式</w:t>
      </w:r>
      <w:proofErr w:type="gramEnd"/>
      <w:r w:rsidRPr="00222E0A">
        <w:rPr>
          <w:rFonts w:eastAsiaTheme="minorHAnsi" w:hint="eastAsia"/>
          <w:sz w:val="18"/>
          <w:szCs w:val="18"/>
          <w:lang w:bidi="zh-TW"/>
        </w:rPr>
        <w:t>都是先天的，与</w:t>
      </w:r>
      <w:r w:rsidRPr="00222E0A">
        <w:rPr>
          <w:rFonts w:eastAsiaTheme="minorHAnsi"/>
          <w:sz w:val="18"/>
          <w:szCs w:val="18"/>
          <w:lang w:bidi="zh-TW"/>
        </w:rPr>
        <w:t>先验</w:t>
      </w:r>
      <w:r w:rsidRPr="00222E0A">
        <w:rPr>
          <w:rFonts w:eastAsiaTheme="minorHAnsi" w:hint="eastAsia"/>
          <w:sz w:val="18"/>
          <w:szCs w:val="18"/>
          <w:lang w:bidi="zh-TW"/>
        </w:rPr>
        <w:t>的有别。现在西方哲学不再区分先天和后天，因而这一词也有</w:t>
      </w:r>
      <w:r w:rsidRPr="00222E0A">
        <w:rPr>
          <w:rFonts w:eastAsiaTheme="minorHAnsi"/>
          <w:sz w:val="18"/>
          <w:szCs w:val="18"/>
          <w:lang w:bidi="zh-TW"/>
        </w:rPr>
        <w:t>译为</w:t>
      </w:r>
      <w:r w:rsidRPr="00222E0A">
        <w:rPr>
          <w:rFonts w:eastAsiaTheme="minorHAnsi" w:hint="eastAsia"/>
          <w:sz w:val="18"/>
          <w:szCs w:val="18"/>
          <w:lang w:bidi="zh-TW"/>
        </w:rPr>
        <w:t>“先验的”。（侧重知识来源）。</w:t>
      </w:r>
    </w:p>
    <w:p w14:paraId="2B250D0F" w14:textId="77777777" w:rsidR="00222E0A" w:rsidRPr="00222E0A" w:rsidRDefault="00222E0A" w:rsidP="00222E0A">
      <w:pPr>
        <w:rPr>
          <w:rFonts w:eastAsiaTheme="minorHAnsi"/>
          <w:sz w:val="18"/>
          <w:szCs w:val="18"/>
          <w:lang w:bidi="zh-TW"/>
        </w:rPr>
      </w:pPr>
      <w:r w:rsidRPr="00222E0A">
        <w:rPr>
          <w:rFonts w:eastAsiaTheme="minorHAnsi" w:hint="eastAsia"/>
          <w:sz w:val="18"/>
          <w:szCs w:val="18"/>
          <w:lang w:bidi="zh-TW"/>
        </w:rPr>
        <w:t>②先验的（</w:t>
      </w:r>
      <w:r w:rsidRPr="00222E0A">
        <w:rPr>
          <w:rFonts w:eastAsiaTheme="minorHAnsi"/>
          <w:sz w:val="18"/>
          <w:szCs w:val="18"/>
          <w:lang w:bidi="zh-TW"/>
        </w:rPr>
        <w:t>transcendental</w:t>
      </w:r>
      <w:r w:rsidRPr="00222E0A">
        <w:rPr>
          <w:rFonts w:eastAsiaTheme="minorHAnsi" w:hint="eastAsia"/>
          <w:sz w:val="18"/>
          <w:szCs w:val="18"/>
          <w:lang w:bidi="zh-TW"/>
        </w:rPr>
        <w:t>），</w:t>
      </w:r>
      <w:proofErr w:type="gramStart"/>
      <w:r w:rsidRPr="00222E0A">
        <w:rPr>
          <w:rFonts w:eastAsiaTheme="minorHAnsi" w:hint="eastAsia"/>
          <w:sz w:val="18"/>
          <w:szCs w:val="18"/>
          <w:lang w:bidi="zh-TW"/>
        </w:rPr>
        <w:t>指普遍</w:t>
      </w:r>
      <w:proofErr w:type="gramEnd"/>
      <w:r w:rsidRPr="00222E0A">
        <w:rPr>
          <w:rFonts w:eastAsiaTheme="minorHAnsi" w:hint="eastAsia"/>
          <w:sz w:val="18"/>
          <w:szCs w:val="18"/>
          <w:lang w:bidi="zh-TW"/>
        </w:rPr>
        <w:t>经验所由形成的条件。它并不意味着超过一切经验，而是指虽然是先于经验的（先天的），然而，仅仅是为了</w:t>
      </w:r>
      <w:r w:rsidRPr="00222E0A">
        <w:rPr>
          <w:rFonts w:eastAsiaTheme="minorHAnsi" w:hint="eastAsia"/>
          <w:sz w:val="18"/>
          <w:szCs w:val="18"/>
          <w:u w:val="single"/>
          <w:lang w:bidi="zh-TW"/>
        </w:rPr>
        <w:t>使经验知识成为可能的条件。</w:t>
      </w:r>
      <w:r w:rsidRPr="00222E0A">
        <w:rPr>
          <w:rFonts w:eastAsiaTheme="minorHAnsi" w:hint="eastAsia"/>
          <w:sz w:val="18"/>
          <w:szCs w:val="18"/>
          <w:lang w:bidi="zh-TW"/>
        </w:rPr>
        <w:t>如感性形式时间、空间与知性的范畴是运用于杂多表象而形成普遍经验的条件，因而是先验的。（先天知识中较为基础的一部分，为所有知识奠定基础。）</w:t>
      </w:r>
    </w:p>
    <w:p w14:paraId="4772D104" w14:textId="77777777" w:rsidR="00222E0A" w:rsidRPr="00222E0A" w:rsidRDefault="00222E0A" w:rsidP="00222E0A">
      <w:pPr>
        <w:rPr>
          <w:rFonts w:eastAsiaTheme="minorHAnsi"/>
          <w:sz w:val="18"/>
          <w:szCs w:val="18"/>
          <w:lang w:bidi="zh-TW"/>
        </w:rPr>
      </w:pPr>
      <w:r w:rsidRPr="00222E0A">
        <w:rPr>
          <w:rFonts w:eastAsiaTheme="minorHAnsi" w:hint="eastAsia"/>
          <w:sz w:val="18"/>
          <w:szCs w:val="18"/>
          <w:lang w:bidi="zh-TW"/>
        </w:rPr>
        <w:t>③超验的。（Transcendent），指超越于经验，为经验所不能达到存在于认识之外，而与认识无关的。</w:t>
      </w:r>
    </w:p>
    <w:p w14:paraId="1AC954C1" w14:textId="77777777" w:rsidR="00222E0A" w:rsidRPr="00222E0A" w:rsidRDefault="00222E0A" w:rsidP="00222E0A">
      <w:pPr>
        <w:rPr>
          <w:rFonts w:eastAsiaTheme="minorHAnsi"/>
          <w:sz w:val="18"/>
          <w:szCs w:val="18"/>
          <w:lang w:bidi="zh-TW"/>
        </w:rPr>
      </w:pPr>
      <w:r w:rsidRPr="00222E0A">
        <w:rPr>
          <w:rFonts w:eastAsiaTheme="minorHAnsi" w:hint="eastAsia"/>
          <w:sz w:val="18"/>
          <w:szCs w:val="18"/>
          <w:lang w:bidi="zh-TW"/>
        </w:rPr>
        <w:t>④先验的与先天的区别。先天的只说它独立于经验，而没有说到它们可以运用于经验及其与普遍经验的关系。</w:t>
      </w:r>
    </w:p>
    <w:p w14:paraId="38C542D6" w14:textId="77777777" w:rsidR="00222E0A" w:rsidRPr="00222E0A" w:rsidRDefault="00222E0A" w:rsidP="00222E0A">
      <w:pPr>
        <w:rPr>
          <w:rFonts w:eastAsiaTheme="minorHAnsi"/>
          <w:sz w:val="18"/>
          <w:szCs w:val="18"/>
          <w:lang w:bidi="zh-TW"/>
        </w:rPr>
      </w:pPr>
      <w:r w:rsidRPr="00222E0A">
        <w:rPr>
          <w:rFonts w:eastAsiaTheme="minorHAnsi" w:hint="eastAsia"/>
          <w:sz w:val="18"/>
          <w:szCs w:val="18"/>
          <w:lang w:bidi="zh-TW"/>
        </w:rPr>
        <w:t>⑤先验的与超验的区别。</w:t>
      </w:r>
      <w:r w:rsidRPr="00222E0A">
        <w:rPr>
          <w:rFonts w:eastAsiaTheme="minorHAnsi"/>
          <w:sz w:val="18"/>
          <w:szCs w:val="18"/>
          <w:lang w:bidi="zh-TW"/>
        </w:rPr>
        <w:t>先验</w:t>
      </w:r>
      <w:r w:rsidRPr="00222E0A">
        <w:rPr>
          <w:rFonts w:eastAsiaTheme="minorHAnsi" w:hint="eastAsia"/>
          <w:sz w:val="18"/>
          <w:szCs w:val="18"/>
          <w:lang w:bidi="zh-TW"/>
        </w:rPr>
        <w:t>的只限于经验，独立于经验，但</w:t>
      </w:r>
      <w:proofErr w:type="gramStart"/>
      <w:r w:rsidRPr="00222E0A">
        <w:rPr>
          <w:rFonts w:eastAsiaTheme="minorHAnsi" w:hint="eastAsia"/>
          <w:sz w:val="18"/>
          <w:szCs w:val="18"/>
          <w:lang w:bidi="zh-TW"/>
        </w:rPr>
        <w:t>不</w:t>
      </w:r>
      <w:proofErr w:type="gramEnd"/>
      <w:r w:rsidRPr="00222E0A">
        <w:rPr>
          <w:rFonts w:eastAsiaTheme="minorHAnsi" w:hint="eastAsia"/>
          <w:sz w:val="18"/>
          <w:szCs w:val="18"/>
          <w:lang w:bidi="zh-TW"/>
        </w:rPr>
        <w:t>超越于经验；而是作为形成普遍经验的条件与认识有关。超验的则不能成为认识条件。</w:t>
      </w:r>
    </w:p>
    <w:p w14:paraId="02A1D39A" w14:textId="77777777" w:rsidR="00222E0A" w:rsidRPr="00222E0A" w:rsidRDefault="00222E0A" w:rsidP="00222E0A">
      <w:pPr>
        <w:rPr>
          <w:rFonts w:eastAsiaTheme="minorHAnsi"/>
          <w:sz w:val="18"/>
          <w:szCs w:val="18"/>
          <w:lang w:bidi="zh-TW"/>
        </w:rPr>
      </w:pPr>
      <w:r w:rsidRPr="00222E0A">
        <w:rPr>
          <w:rFonts w:eastAsiaTheme="minorHAnsi" w:hint="eastAsia"/>
          <w:sz w:val="18"/>
          <w:szCs w:val="18"/>
          <w:lang w:bidi="zh-TW"/>
        </w:rPr>
        <w:t>（先天对于康德来说，首先是一个逻辑概念，而不是一个时间概念，康德明确把先天定义为普遍必然性。康德认为，一切先验的东西都是先天的，都具有普遍必然性，但反之则不然，因为有些先天判断并不是对“何以可能”问题的回答，相反，它们本身还面临着“何以可能”的问题有待解决。先验的意义是“可能性”的条件，当人们在问知识和有可能的问题时，它们也就是在追问知识的先验基础问题，解答这些问题的判断是先验判断，同时也是先天综合判断，先验判断构成先验哲学。）</w:t>
      </w:r>
    </w:p>
    <w:p w14:paraId="33BAC3A8" w14:textId="77777777" w:rsidR="003645BF" w:rsidRPr="008F1450" w:rsidRDefault="003645BF" w:rsidP="008F1450">
      <w:pPr>
        <w:rPr>
          <w:rFonts w:eastAsiaTheme="minorHAnsi"/>
          <w:sz w:val="18"/>
          <w:szCs w:val="18"/>
          <w:lang w:bidi="zh-TW"/>
        </w:rPr>
      </w:pPr>
    </w:p>
    <w:p w14:paraId="05B4295E" w14:textId="77777777" w:rsidR="005864AD" w:rsidRPr="005864AD" w:rsidRDefault="005864AD" w:rsidP="005864AD">
      <w:pPr>
        <w:numPr>
          <w:ilvl w:val="0"/>
          <w:numId w:val="45"/>
        </w:numPr>
        <w:rPr>
          <w:rFonts w:eastAsiaTheme="minorHAnsi"/>
          <w:b/>
          <w:bCs/>
          <w:sz w:val="18"/>
          <w:szCs w:val="18"/>
          <w:lang w:bidi="zh-TW"/>
        </w:rPr>
      </w:pPr>
      <w:r w:rsidRPr="005864AD">
        <w:rPr>
          <w:rFonts w:eastAsiaTheme="minorHAnsi" w:hint="eastAsia"/>
          <w:b/>
          <w:bCs/>
          <w:sz w:val="18"/>
          <w:szCs w:val="18"/>
          <w:lang w:bidi="zh-TW"/>
        </w:rPr>
        <w:t>论述康德“先天综合判断”的含义及其意义。</w:t>
      </w:r>
    </w:p>
    <w:p w14:paraId="6BA3AE3F"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先天综合判断这个概念来自于休</w:t>
      </w:r>
      <w:proofErr w:type="gramStart"/>
      <w:r w:rsidRPr="005864AD">
        <w:rPr>
          <w:rFonts w:eastAsiaTheme="minorHAnsi" w:hint="eastAsia"/>
          <w:sz w:val="18"/>
          <w:szCs w:val="18"/>
          <w:lang w:bidi="zh-TW"/>
        </w:rPr>
        <w:t>谟</w:t>
      </w:r>
      <w:proofErr w:type="gramEnd"/>
      <w:r w:rsidRPr="005864AD">
        <w:rPr>
          <w:rFonts w:eastAsiaTheme="minorHAnsi" w:hint="eastAsia"/>
          <w:sz w:val="18"/>
          <w:szCs w:val="18"/>
          <w:lang w:bidi="zh-TW"/>
        </w:rPr>
        <w:t>关于分析判断与综合判断的区分。分析判断是</w:t>
      </w:r>
      <w:proofErr w:type="gramStart"/>
      <w:r w:rsidRPr="005864AD">
        <w:rPr>
          <w:rFonts w:eastAsiaTheme="minorHAnsi" w:hint="eastAsia"/>
          <w:sz w:val="18"/>
          <w:szCs w:val="18"/>
          <w:lang w:bidi="zh-TW"/>
        </w:rPr>
        <w:t>指判断</w:t>
      </w:r>
      <w:proofErr w:type="gramEnd"/>
      <w:r w:rsidRPr="005864AD">
        <w:rPr>
          <w:rFonts w:eastAsiaTheme="minorHAnsi" w:hint="eastAsia"/>
          <w:sz w:val="18"/>
          <w:szCs w:val="18"/>
          <w:lang w:bidi="zh-TW"/>
        </w:rPr>
        <w:t>的谓词已经包含在主词之中，谓词并没有给主词增加新的内容。综合判断是指谓词不包含在主词中，为谓词给主词增加了新的内容。在休</w:t>
      </w:r>
      <w:proofErr w:type="gramStart"/>
      <w:r w:rsidRPr="005864AD">
        <w:rPr>
          <w:rFonts w:eastAsiaTheme="minorHAnsi" w:hint="eastAsia"/>
          <w:sz w:val="18"/>
          <w:szCs w:val="18"/>
          <w:lang w:bidi="zh-TW"/>
        </w:rPr>
        <w:t>谟</w:t>
      </w:r>
      <w:proofErr w:type="gramEnd"/>
      <w:r w:rsidRPr="005864AD">
        <w:rPr>
          <w:rFonts w:eastAsiaTheme="minorHAnsi" w:hint="eastAsia"/>
          <w:sz w:val="18"/>
          <w:szCs w:val="18"/>
          <w:lang w:bidi="zh-TW"/>
        </w:rPr>
        <w:t>那里分析和综合判断的区分等于必然真理和偶然真理又等于先天判断和后天判断的区分，休</w:t>
      </w:r>
      <w:proofErr w:type="gramStart"/>
      <w:r w:rsidRPr="005864AD">
        <w:rPr>
          <w:rFonts w:eastAsiaTheme="minorHAnsi" w:hint="eastAsia"/>
          <w:sz w:val="18"/>
          <w:szCs w:val="18"/>
          <w:lang w:bidi="zh-TW"/>
        </w:rPr>
        <w:t>谟</w:t>
      </w:r>
      <w:proofErr w:type="gramEnd"/>
      <w:r w:rsidRPr="005864AD">
        <w:rPr>
          <w:rFonts w:eastAsiaTheme="minorHAnsi" w:hint="eastAsia"/>
          <w:sz w:val="18"/>
          <w:szCs w:val="18"/>
          <w:lang w:bidi="zh-TW"/>
        </w:rPr>
        <w:t>做如此区分的目的是为了把传统形而上学，从人类知识领域排除出去。按照他的标准，传统形而上学是关于实体的事实判断，因此不属于分析判断，而这些判断又不以经验为标准，因此也不属于综合判断。它把这些判断看作是“诡辩和幻象”，要把传统形而上学和神学著作“投到烈火中去”。</w:t>
      </w:r>
    </w:p>
    <w:p w14:paraId="0160A273"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康德的目的是建立新的形而上学，与传统形而上学一样，它的命题是必然的，先天的，而同时又是对经验世界做出的判断，为了使这种命题也能够成为人类知识，他在休</w:t>
      </w:r>
      <w:proofErr w:type="gramStart"/>
      <w:r w:rsidRPr="005864AD">
        <w:rPr>
          <w:rFonts w:eastAsiaTheme="minorHAnsi" w:hint="eastAsia"/>
          <w:sz w:val="18"/>
          <w:szCs w:val="18"/>
          <w:lang w:bidi="zh-TW"/>
        </w:rPr>
        <w:t>谟</w:t>
      </w:r>
      <w:proofErr w:type="gramEnd"/>
      <w:r w:rsidRPr="005864AD">
        <w:rPr>
          <w:rFonts w:eastAsiaTheme="minorHAnsi" w:hint="eastAsia"/>
          <w:sz w:val="18"/>
          <w:szCs w:val="18"/>
          <w:lang w:bidi="zh-TW"/>
        </w:rPr>
        <w:t>的两类判断之外，又增加了一类更重要的判断，这就是他所谓的先天综合判断。他的理由是，分析和综合判断只是逻辑形式上的区分，而不涉及判断的内容和性质。所有的分析判断在内容上都是先天的，在性质上都是必然的，这固然不假，但我们不能因此得出结论说所有的综合判断在内容上都是后天的，在性质上都是偶然的。一些采取了综合命题的逻辑形式的判断在内容上也可以是先天的，也可以具有必然真理的性质。因为判断的逻辑形式与它们的内容和性质是两种不同的东西，不能混为一谈。</w:t>
      </w:r>
    </w:p>
    <w:p w14:paraId="7344B71E"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康德认为，任何知识都要通过判断的形式表现出来。根据判断的逻辑形式来看，判断可分为分析判断和综合判断。在分析判断中，谓词没有给主词增加新内容；在综合判断中，谓词不能从对主词的分析中推导出来。根据认识与经验的关系来看，判断也可分为先天判断和后天判断，先天判断独立于经验，因而是普遍的、必然的，并不会为经验所否决。后天判断则要求经验的证实。在休</w:t>
      </w:r>
      <w:proofErr w:type="gramStart"/>
      <w:r w:rsidRPr="005864AD">
        <w:rPr>
          <w:rFonts w:eastAsiaTheme="minorHAnsi" w:hint="eastAsia"/>
          <w:sz w:val="18"/>
          <w:szCs w:val="18"/>
          <w:lang w:bidi="zh-TW"/>
        </w:rPr>
        <w:t>谟</w:t>
      </w:r>
      <w:proofErr w:type="gramEnd"/>
      <w:r w:rsidRPr="005864AD">
        <w:rPr>
          <w:rFonts w:eastAsiaTheme="minorHAnsi" w:hint="eastAsia"/>
          <w:sz w:val="18"/>
          <w:szCs w:val="18"/>
          <w:lang w:bidi="zh-TW"/>
        </w:rPr>
        <w:t>看来，分析判断就是先天判断、必然真理，综合判断就是后天判断、偶然真理。康德认为，在先天分析判断和后天综合判断之外，还有一种判断它同时既是综合的，又是先天的，这种判断不能单独从句子中的词的意义而推断它们的真，但又表达了某种不能由经验所否定的东西，它们是由理性所普遍同意和必然确定的。因此，“先天综合判断”是指那些在内容和性质上可以是先天的，也可以具有必然真理的综合判断。</w:t>
      </w:r>
    </w:p>
    <w:p w14:paraId="31CDC06F" w14:textId="77777777" w:rsidR="00627CC6" w:rsidRDefault="00627CC6" w:rsidP="00627CC6">
      <w:pPr>
        <w:rPr>
          <w:rFonts w:eastAsiaTheme="minorHAnsi"/>
          <w:b/>
          <w:bCs/>
          <w:sz w:val="18"/>
          <w:szCs w:val="18"/>
          <w:lang w:bidi="zh-TW"/>
        </w:rPr>
      </w:pPr>
    </w:p>
    <w:p w14:paraId="312124D0" w14:textId="525C163B" w:rsidR="00627CC6" w:rsidRPr="00627CC6" w:rsidRDefault="00627CC6" w:rsidP="00627CC6">
      <w:pPr>
        <w:rPr>
          <w:rFonts w:eastAsiaTheme="minorHAnsi"/>
          <w:b/>
          <w:bCs/>
          <w:sz w:val="18"/>
          <w:szCs w:val="18"/>
          <w:lang w:bidi="zh-TW"/>
        </w:rPr>
      </w:pPr>
      <w:r>
        <w:rPr>
          <w:rFonts w:eastAsiaTheme="minorHAnsi" w:hint="eastAsia"/>
          <w:b/>
          <w:bCs/>
          <w:sz w:val="18"/>
          <w:szCs w:val="18"/>
          <w:lang w:bidi="zh-TW"/>
        </w:rPr>
        <w:t>九、</w:t>
      </w:r>
      <w:r w:rsidRPr="00627CC6">
        <w:rPr>
          <w:rFonts w:eastAsiaTheme="minorHAnsi" w:hint="eastAsia"/>
          <w:b/>
          <w:bCs/>
          <w:sz w:val="18"/>
          <w:szCs w:val="18"/>
          <w:lang w:bidi="zh-TW"/>
        </w:rPr>
        <w:t>康德为什么要提出先天综合判断？</w:t>
      </w:r>
    </w:p>
    <w:p w14:paraId="5F8E1ECB" w14:textId="77777777" w:rsidR="00627CC6" w:rsidRPr="00627CC6" w:rsidRDefault="00627CC6" w:rsidP="00627CC6">
      <w:pPr>
        <w:rPr>
          <w:rFonts w:eastAsiaTheme="minorHAnsi"/>
          <w:sz w:val="18"/>
          <w:szCs w:val="18"/>
          <w:lang w:bidi="zh-TW"/>
        </w:rPr>
      </w:pPr>
      <w:r w:rsidRPr="00627CC6">
        <w:rPr>
          <w:rFonts w:eastAsiaTheme="minorHAnsi"/>
          <w:b/>
          <w:bCs/>
          <w:sz w:val="18"/>
          <w:szCs w:val="18"/>
          <w:lang w:bidi="zh-TW"/>
        </w:rPr>
        <w:t xml:space="preserve">  </w:t>
      </w:r>
      <w:r w:rsidRPr="00627CC6">
        <w:rPr>
          <w:rFonts w:eastAsiaTheme="minorHAnsi" w:hint="eastAsia"/>
          <w:sz w:val="18"/>
          <w:szCs w:val="18"/>
          <w:lang w:bidi="zh-TW"/>
        </w:rPr>
        <w:t>从哲学史上看，康德关于先天综合判断的学说是对理性主义和经验主义的两种知识论的综合。经验主义只承认逻辑的和数学的判断是先天必然真理，</w:t>
      </w:r>
      <w:r w:rsidRPr="00627CC6">
        <w:rPr>
          <w:rFonts w:eastAsiaTheme="minorHAnsi"/>
          <w:sz w:val="18"/>
          <w:szCs w:val="18"/>
          <w:lang w:bidi="zh-TW"/>
        </w:rPr>
        <w:t>他</w:t>
      </w:r>
      <w:r w:rsidRPr="00627CC6">
        <w:rPr>
          <w:rFonts w:eastAsiaTheme="minorHAnsi" w:hint="eastAsia"/>
          <w:sz w:val="18"/>
          <w:szCs w:val="18"/>
          <w:lang w:bidi="zh-TW"/>
        </w:rPr>
        <w:t>们把综合判断等同于后天的偶然判断。理性主义把天赋观念作为知识的基础，天赋观念不仅表现为数学的和逻辑的判断，而且也表现为某些关于经验事实的判断。康德不赞成经验主义把综合判断归于偶然真理的立场，因为这意味着否认经验知识具有普遍必然性，其结果是动摇了经验科学的基础，如同休</w:t>
      </w:r>
      <w:proofErr w:type="gramStart"/>
      <w:r w:rsidRPr="00627CC6">
        <w:rPr>
          <w:rFonts w:eastAsiaTheme="minorHAnsi" w:hint="eastAsia"/>
          <w:sz w:val="18"/>
          <w:szCs w:val="18"/>
          <w:lang w:bidi="zh-TW"/>
        </w:rPr>
        <w:t>谟</w:t>
      </w:r>
      <w:proofErr w:type="gramEnd"/>
      <w:r w:rsidRPr="00627CC6">
        <w:rPr>
          <w:rFonts w:eastAsiaTheme="minorHAnsi" w:hint="eastAsia"/>
          <w:sz w:val="18"/>
          <w:szCs w:val="18"/>
          <w:lang w:bidi="zh-TW"/>
        </w:rPr>
        <w:t>的怀疑论所做的那样。于是他和理性主义者一样，认为某些关于经验事实的判断也属于先天的必然真理，但是他所谓的先天综合判断不等于理性主义者所说的天赋观念，天赋观念说有两个缺点。①任意性。每个理性主义者都有自己心目中的天赋观念。他们没有一个关于天赋观念的统一标准，没有交代为什么有些观念是天赋的，而另一些则不是。②独断性。理性主义者把知识的基础归结为天赋观念，却没有进一步考察天赋观念的基础何在。</w:t>
      </w:r>
    </w:p>
    <w:p w14:paraId="3FCE51DF" w14:textId="5F73FC62" w:rsidR="00627CC6" w:rsidRPr="00627CC6" w:rsidRDefault="00627CC6" w:rsidP="003A73B3">
      <w:pPr>
        <w:rPr>
          <w:rFonts w:eastAsiaTheme="minorHAnsi"/>
          <w:sz w:val="18"/>
          <w:szCs w:val="18"/>
          <w:lang w:bidi="zh-TW"/>
        </w:rPr>
      </w:pPr>
      <w:r w:rsidRPr="00627CC6">
        <w:rPr>
          <w:rFonts w:eastAsiaTheme="minorHAnsi" w:hint="eastAsia"/>
          <w:sz w:val="18"/>
          <w:szCs w:val="18"/>
          <w:lang w:bidi="zh-TW"/>
        </w:rPr>
        <w:t>为了避免经验主义的怀疑论和理性主义的独断论这两种极端倾向。康德提出了先天综合判断何以可能的问题。</w:t>
      </w:r>
    </w:p>
    <w:p w14:paraId="2E31F396" w14:textId="77777777" w:rsidR="005864AD" w:rsidRPr="005864AD" w:rsidRDefault="005864AD" w:rsidP="005864AD">
      <w:pPr>
        <w:rPr>
          <w:rFonts w:eastAsiaTheme="minorHAnsi"/>
          <w:b/>
          <w:bCs/>
          <w:sz w:val="18"/>
          <w:szCs w:val="18"/>
          <w:lang w:bidi="zh-TW"/>
        </w:rPr>
      </w:pPr>
    </w:p>
    <w:p w14:paraId="4D5A7FE8" w14:textId="77777777" w:rsidR="005864AD" w:rsidRPr="005864AD" w:rsidRDefault="005864AD" w:rsidP="005864AD">
      <w:pPr>
        <w:numPr>
          <w:ilvl w:val="0"/>
          <w:numId w:val="45"/>
        </w:numPr>
        <w:rPr>
          <w:rFonts w:eastAsiaTheme="minorHAnsi"/>
          <w:b/>
          <w:bCs/>
          <w:sz w:val="18"/>
          <w:szCs w:val="18"/>
          <w:lang w:bidi="zh-TW"/>
        </w:rPr>
      </w:pPr>
      <w:r w:rsidRPr="005864AD">
        <w:rPr>
          <w:rFonts w:eastAsiaTheme="minorHAnsi" w:hint="eastAsia"/>
          <w:b/>
          <w:bCs/>
          <w:sz w:val="18"/>
          <w:szCs w:val="18"/>
          <w:lang w:bidi="zh-TW"/>
        </w:rPr>
        <w:t>康德在纯粹理性批判中提出了先天综合判断何以可能的问题。他为什么提出这些问题？这一问题的主要困难是什么？康德是如何解决从而回答问题的？</w:t>
      </w:r>
    </w:p>
    <w:p w14:paraId="23E9CCE3"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①为了避免经验主义的怀疑论和理性主义的独断论这两种极端倾向，康德提出了先天综合判断何以可能的问题。</w:t>
      </w:r>
    </w:p>
    <w:p w14:paraId="5B65DFA1"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②这一问题的困难是如何证明人类理性的确具有先天的认识形式。</w:t>
      </w:r>
    </w:p>
    <w:p w14:paraId="6E41020C"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③康德对先天综合判断何以可能问题的论证思路如下。首先，康德将这个问题分成了两个问题：1、哪些命题是先天综合判断？2、这些先天综合判断如何可能？</w:t>
      </w:r>
    </w:p>
    <w:p w14:paraId="4EF8690A"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关于哪些命题是先天综合判断，康德认为，经验知识中一切具有普遍必然性的判断都是先天综合判断。“先天”首先是一个逻辑概念，而不是一个时间概念，因此，先天命题就不一定是在时间上先于经验而获得的东西，而是指那些为经验提供必要的前提的知识要素，即“普遍必然性”的要素。康德指出了数学命题、自然科学命题都是先天综合判断，对于形而上学命题，康德认为理想的形而上学命题应该是先天综合判断，虽然实际中的形而上学命题还不是。</w:t>
      </w:r>
    </w:p>
    <w:p w14:paraId="2AE28704"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关于这些先天综合判断如何可能的问题。康德又将其分为三个问题。①纯粹数学何以可能？②纯粹自然科学何以可能？③作为科学的形而上学何以可能？康德认为他对“先天综合判断何以可能”问题的解决，可以为人类知识找出坚实的基础。</w:t>
      </w:r>
    </w:p>
    <w:p w14:paraId="4F626AE3" w14:textId="77777777" w:rsidR="005864AD" w:rsidRDefault="005864AD" w:rsidP="005864AD">
      <w:pPr>
        <w:rPr>
          <w:rFonts w:eastAsiaTheme="minorHAnsi"/>
          <w:sz w:val="18"/>
          <w:szCs w:val="18"/>
          <w:lang w:bidi="zh-TW"/>
        </w:rPr>
      </w:pPr>
      <w:r w:rsidRPr="005864AD">
        <w:rPr>
          <w:rFonts w:eastAsiaTheme="minorHAnsi" w:hint="eastAsia"/>
          <w:sz w:val="18"/>
          <w:szCs w:val="18"/>
          <w:lang w:bidi="zh-TW"/>
        </w:rPr>
        <w:t>在纯粹理性批判中，康德分别在先验感性论、先验知性论和先验理性论中讨论了这三个问题。在先验感性论中，康德认为，时间和空间是感性直观的纯形式。空间的纯直观的性质使几何学的先天综合判断成为可能；时间的纯直观的性质便使数学的先天综合判断成为可能。在先验知性论中，康德认为范畴是知性的纯形式，康德根据形式逻辑的判断形式得出了十二个范畴，而范畴先天地把法则加诸在现象和作为现象合体的自然界之上。这就使得自然科学的先天综合判断成为可能。在先验理性论中，康德认为，理性的作用只是调整性和</w:t>
      </w:r>
      <w:proofErr w:type="gramStart"/>
      <w:r w:rsidRPr="005864AD">
        <w:rPr>
          <w:rFonts w:eastAsiaTheme="minorHAnsi" w:hint="eastAsia"/>
          <w:sz w:val="18"/>
          <w:szCs w:val="18"/>
          <w:lang w:bidi="zh-TW"/>
        </w:rPr>
        <w:t>范</w:t>
      </w:r>
      <w:proofErr w:type="gramEnd"/>
      <w:r w:rsidRPr="005864AD">
        <w:rPr>
          <w:rFonts w:eastAsiaTheme="minorHAnsi" w:hint="eastAsia"/>
          <w:sz w:val="18"/>
          <w:szCs w:val="18"/>
          <w:lang w:bidi="zh-TW"/>
        </w:rPr>
        <w:t>导性的，其作用只是引导知识进一步完善，将知识调整为体系。理性不能被超验的使用，否则就会产生先验幻相。对于作为科学的形而上学何以可能这个问题他未能给出一个明确的答复。</w:t>
      </w:r>
    </w:p>
    <w:p w14:paraId="2568757F" w14:textId="77777777" w:rsidR="003A73B3" w:rsidRDefault="003A73B3" w:rsidP="005864AD">
      <w:pPr>
        <w:rPr>
          <w:rFonts w:eastAsiaTheme="minorHAnsi"/>
          <w:sz w:val="18"/>
          <w:szCs w:val="18"/>
          <w:lang w:bidi="zh-TW"/>
        </w:rPr>
      </w:pPr>
    </w:p>
    <w:p w14:paraId="241BE5D9" w14:textId="78E79C33" w:rsidR="003A73B3" w:rsidRPr="003A73B3" w:rsidRDefault="003A73B3" w:rsidP="003A73B3">
      <w:pPr>
        <w:rPr>
          <w:rFonts w:eastAsiaTheme="minorHAnsi"/>
          <w:b/>
          <w:bCs/>
          <w:sz w:val="18"/>
          <w:szCs w:val="18"/>
          <w:lang w:bidi="zh-TW"/>
        </w:rPr>
      </w:pPr>
      <w:r w:rsidRPr="003A73B3">
        <w:rPr>
          <w:rFonts w:eastAsiaTheme="minorHAnsi" w:hint="eastAsia"/>
          <w:b/>
          <w:bCs/>
          <w:sz w:val="18"/>
          <w:szCs w:val="18"/>
          <w:lang w:bidi="zh-TW"/>
        </w:rPr>
        <w:t>十三、康德认识论对近代经验主义和理性主义的继承和批判。</w:t>
      </w:r>
    </w:p>
    <w:p w14:paraId="5D4D8B53" w14:textId="2EACF1A9" w:rsidR="003A73B3" w:rsidRPr="003A73B3" w:rsidRDefault="003A73B3" w:rsidP="003A73B3">
      <w:pPr>
        <w:rPr>
          <w:rFonts w:eastAsiaTheme="minorHAnsi"/>
          <w:b/>
          <w:bCs/>
          <w:sz w:val="18"/>
          <w:szCs w:val="18"/>
          <w:lang w:bidi="zh-TW"/>
        </w:rPr>
      </w:pPr>
      <w:r w:rsidRPr="003A73B3">
        <w:rPr>
          <w:rFonts w:eastAsiaTheme="minorHAnsi" w:hint="eastAsia"/>
          <w:b/>
          <w:bCs/>
          <w:sz w:val="18"/>
          <w:szCs w:val="18"/>
          <w:lang w:bidi="zh-TW"/>
        </w:rPr>
        <w:t>＝“为什么康德要提出先天综合判断何以可能的问题？”（九、）</w:t>
      </w:r>
    </w:p>
    <w:p w14:paraId="02E6D2A9" w14:textId="77777777"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康德继承了经验主义的原则。——一切知识都必须来源于经验。</w:t>
      </w:r>
    </w:p>
    <w:p w14:paraId="6C2C5943" w14:textId="77777777"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批判了经验主义，把综合判断归于偶然真理的立场，批判了怀疑论。</w:t>
      </w:r>
    </w:p>
    <w:p w14:paraId="7C693E33" w14:textId="77777777"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康德继承了理性主义的主张。——对科学知识</w:t>
      </w:r>
      <w:proofErr w:type="gramStart"/>
      <w:r w:rsidRPr="003A73B3">
        <w:rPr>
          <w:rFonts w:eastAsiaTheme="minorHAnsi" w:hint="eastAsia"/>
          <w:sz w:val="18"/>
          <w:szCs w:val="18"/>
          <w:lang w:bidi="zh-TW"/>
        </w:rPr>
        <w:t>来说仅</w:t>
      </w:r>
      <w:proofErr w:type="gramEnd"/>
      <w:r w:rsidRPr="003A73B3">
        <w:rPr>
          <w:rFonts w:eastAsiaTheme="minorHAnsi" w:hint="eastAsia"/>
          <w:sz w:val="18"/>
          <w:szCs w:val="18"/>
          <w:lang w:bidi="zh-TW"/>
        </w:rPr>
        <w:t>有经验是不够的，它们的普遍必然性只能是先天的；</w:t>
      </w:r>
    </w:p>
    <w:p w14:paraId="22DE76E9" w14:textId="58C75EC4"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批判了理性主义天赋观念的任意性和独断性。</w:t>
      </w:r>
    </w:p>
    <w:p w14:paraId="4B848D5A" w14:textId="77777777"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（在认识论问题上，康德主张调和经验主义和理性主义，他一方面同意经验主义的原则——</w:t>
      </w:r>
      <w:r w:rsidRPr="003A73B3">
        <w:rPr>
          <w:rFonts w:eastAsiaTheme="minorHAnsi"/>
          <w:sz w:val="18"/>
          <w:szCs w:val="18"/>
          <w:lang w:bidi="zh-TW"/>
        </w:rPr>
        <w:t>一切知识都必须来源于经验</w:t>
      </w:r>
      <w:r w:rsidRPr="003A73B3">
        <w:rPr>
          <w:rFonts w:eastAsiaTheme="minorHAnsi" w:hint="eastAsia"/>
          <w:sz w:val="18"/>
          <w:szCs w:val="18"/>
          <w:lang w:bidi="zh-TW"/>
        </w:rPr>
        <w:t>；另一方面，又赞同</w:t>
      </w:r>
      <w:r w:rsidRPr="003A73B3">
        <w:rPr>
          <w:rFonts w:eastAsiaTheme="minorHAnsi"/>
          <w:sz w:val="18"/>
          <w:szCs w:val="18"/>
          <w:lang w:bidi="zh-TW"/>
        </w:rPr>
        <w:t>理性主义</w:t>
      </w:r>
      <w:r w:rsidRPr="003A73B3">
        <w:rPr>
          <w:rFonts w:eastAsiaTheme="minorHAnsi" w:hint="eastAsia"/>
          <w:sz w:val="18"/>
          <w:szCs w:val="18"/>
          <w:lang w:bidi="zh-TW"/>
        </w:rPr>
        <w:t>对经验主义的批评——</w:t>
      </w:r>
      <w:r w:rsidRPr="003A73B3">
        <w:rPr>
          <w:rFonts w:eastAsiaTheme="minorHAnsi"/>
          <w:sz w:val="18"/>
          <w:szCs w:val="18"/>
          <w:lang w:bidi="zh-TW"/>
        </w:rPr>
        <w:t>对科学知识</w:t>
      </w:r>
      <w:proofErr w:type="gramStart"/>
      <w:r w:rsidRPr="003A73B3">
        <w:rPr>
          <w:rFonts w:eastAsiaTheme="minorHAnsi"/>
          <w:sz w:val="18"/>
          <w:szCs w:val="18"/>
          <w:lang w:bidi="zh-TW"/>
        </w:rPr>
        <w:t>来说仅</w:t>
      </w:r>
      <w:proofErr w:type="gramEnd"/>
      <w:r w:rsidRPr="003A73B3">
        <w:rPr>
          <w:rFonts w:eastAsiaTheme="minorHAnsi"/>
          <w:sz w:val="18"/>
          <w:szCs w:val="18"/>
          <w:lang w:bidi="zh-TW"/>
        </w:rPr>
        <w:t>有经验是不够的，它们的普遍必然性只能是先天的</w:t>
      </w:r>
      <w:r w:rsidRPr="003A73B3">
        <w:rPr>
          <w:rFonts w:eastAsiaTheme="minorHAnsi" w:hint="eastAsia"/>
          <w:sz w:val="18"/>
          <w:szCs w:val="18"/>
          <w:lang w:bidi="zh-TW"/>
        </w:rPr>
        <w:t>。但是这样一来，我们便陷入了两难的困境。如果知识必须建立在经验的基础上，知识就不可能有普遍必然性。如果知识有普遍必然性，它就必须是先天的，而不可能建立在经验的基础上，康德用一句话把这个难题摆了出来：我们如何能够先天地经验对象？</w:t>
      </w:r>
    </w:p>
    <w:p w14:paraId="372FA531" w14:textId="77777777"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显然，如果我们承认普遍必然性的科学知识是存在的，它就必须同时具有经验和先天这两方面的因素。另一方面，也为了避免经验主义的怀疑论和理性主义的独断论这两种极端倾向，康德由此提出了先天综合判断何以可能的问题。）</w:t>
      </w:r>
    </w:p>
    <w:p w14:paraId="39E10711" w14:textId="77777777"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也就是说，唯有先天综合判断，才能构成科学知识，那么，科学知识作为先天综合判断其中的先天性是从哪里来的呢？知识可以分为质料与形式两个方面，质料是通过后天的经验所获得的知识内容，使这些经验质料构成知识则是主体认识能力的工作，因而主体的认识能力就构成了知识的形式。如果科学知识具有普遍必然性，这种普遍必然性就只能有一个来源：主体的先天认识形式。因此，在康德看来，科学知识的普遍性问题，也就是先天综合判断何以可能的问题。而解决这个问题的关键就在于证明理性的确具有先天的认识形式。）</w:t>
      </w:r>
    </w:p>
    <w:p w14:paraId="08D8EED8" w14:textId="77777777" w:rsidR="003A73B3" w:rsidRPr="003A73B3" w:rsidRDefault="003A73B3" w:rsidP="003A73B3">
      <w:pPr>
        <w:rPr>
          <w:rFonts w:eastAsiaTheme="minorHAnsi"/>
          <w:sz w:val="18"/>
          <w:szCs w:val="18"/>
          <w:lang w:bidi="zh-TW"/>
        </w:rPr>
      </w:pPr>
    </w:p>
    <w:p w14:paraId="054F9BE1" w14:textId="77777777" w:rsidR="003A73B3" w:rsidRPr="003A73B3" w:rsidRDefault="003A73B3" w:rsidP="003A73B3">
      <w:pPr>
        <w:rPr>
          <w:rFonts w:eastAsiaTheme="minorHAnsi"/>
          <w:b/>
          <w:bCs/>
          <w:sz w:val="18"/>
          <w:szCs w:val="18"/>
          <w:lang w:bidi="zh-TW"/>
        </w:rPr>
      </w:pPr>
      <w:r w:rsidRPr="003A73B3">
        <w:rPr>
          <w:rFonts w:eastAsiaTheme="minorHAnsi" w:hint="eastAsia"/>
          <w:b/>
          <w:bCs/>
          <w:sz w:val="18"/>
          <w:szCs w:val="18"/>
          <w:lang w:bidi="zh-TW"/>
        </w:rPr>
        <w:t>二十四、关于知识论研究中判断的分类，休</w:t>
      </w:r>
      <w:proofErr w:type="gramStart"/>
      <w:r w:rsidRPr="003A73B3">
        <w:rPr>
          <w:rFonts w:eastAsiaTheme="minorHAnsi" w:hint="eastAsia"/>
          <w:b/>
          <w:bCs/>
          <w:sz w:val="18"/>
          <w:szCs w:val="18"/>
          <w:lang w:bidi="zh-TW"/>
        </w:rPr>
        <w:t>谟</w:t>
      </w:r>
      <w:proofErr w:type="gramEnd"/>
      <w:r w:rsidRPr="003A73B3">
        <w:rPr>
          <w:rFonts w:eastAsiaTheme="minorHAnsi" w:hint="eastAsia"/>
          <w:b/>
          <w:bCs/>
          <w:sz w:val="18"/>
          <w:szCs w:val="18"/>
          <w:lang w:bidi="zh-TW"/>
        </w:rPr>
        <w:t>，莱布尼茨与康德各自的观点。康德的创新之处在于？</w:t>
      </w:r>
    </w:p>
    <w:p w14:paraId="5A1BBE2F" w14:textId="77777777" w:rsidR="003A73B3" w:rsidRPr="003A73B3" w:rsidRDefault="003A73B3" w:rsidP="003A73B3">
      <w:pPr>
        <w:rPr>
          <w:rFonts w:eastAsiaTheme="minorHAnsi"/>
          <w:b/>
          <w:bCs/>
          <w:sz w:val="18"/>
          <w:szCs w:val="18"/>
          <w:lang w:bidi="zh-TW"/>
        </w:rPr>
      </w:pPr>
      <w:r w:rsidRPr="003A73B3">
        <w:rPr>
          <w:rFonts w:eastAsiaTheme="minorHAnsi" w:hint="eastAsia"/>
          <w:b/>
          <w:bCs/>
          <w:sz w:val="18"/>
          <w:szCs w:val="18"/>
          <w:lang w:bidi="zh-TW"/>
        </w:rPr>
        <w:t>①莱布尼茨：符合矛盾原则的判断与符合充足理由原则的判断。</w:t>
      </w:r>
    </w:p>
    <w:p w14:paraId="755BFACC" w14:textId="77777777" w:rsidR="003A73B3" w:rsidRPr="003A73B3" w:rsidRDefault="003A73B3" w:rsidP="003A73B3">
      <w:pPr>
        <w:rPr>
          <w:rFonts w:eastAsiaTheme="minorHAnsi"/>
          <w:sz w:val="18"/>
          <w:szCs w:val="18"/>
          <w:lang w:bidi="zh-TW"/>
        </w:rPr>
      </w:pPr>
      <w:r w:rsidRPr="003A73B3">
        <w:rPr>
          <w:rFonts w:eastAsiaTheme="minorHAnsi"/>
          <w:sz w:val="18"/>
          <w:szCs w:val="18"/>
          <w:lang w:bidi="zh-TW"/>
        </w:rPr>
        <w:t xml:space="preserve">     </w:t>
      </w:r>
      <w:r w:rsidRPr="003A73B3">
        <w:rPr>
          <w:rFonts w:eastAsiaTheme="minorHAnsi" w:hint="eastAsia"/>
          <w:sz w:val="18"/>
          <w:szCs w:val="18"/>
          <w:lang w:bidi="zh-TW"/>
        </w:rPr>
        <w:t>休</w:t>
      </w:r>
      <w:proofErr w:type="gramStart"/>
      <w:r w:rsidRPr="003A73B3">
        <w:rPr>
          <w:rFonts w:eastAsiaTheme="minorHAnsi" w:hint="eastAsia"/>
          <w:sz w:val="18"/>
          <w:szCs w:val="18"/>
          <w:lang w:bidi="zh-TW"/>
        </w:rPr>
        <w:t>谟</w:t>
      </w:r>
      <w:proofErr w:type="gramEnd"/>
      <w:r w:rsidRPr="003A73B3">
        <w:rPr>
          <w:rFonts w:eastAsiaTheme="minorHAnsi" w:hint="eastAsia"/>
          <w:sz w:val="18"/>
          <w:szCs w:val="18"/>
          <w:lang w:bidi="zh-TW"/>
        </w:rPr>
        <w:t>：关于观念关系知识的分析判断与关于事实知识的综合判断。</w:t>
      </w:r>
    </w:p>
    <w:p w14:paraId="64B14943" w14:textId="77777777" w:rsidR="003A73B3" w:rsidRPr="003A73B3" w:rsidRDefault="003A73B3" w:rsidP="003A73B3">
      <w:pPr>
        <w:rPr>
          <w:rFonts w:eastAsiaTheme="minorHAnsi"/>
          <w:sz w:val="18"/>
          <w:szCs w:val="18"/>
          <w:lang w:bidi="zh-TW"/>
        </w:rPr>
      </w:pPr>
      <w:r w:rsidRPr="003A73B3">
        <w:rPr>
          <w:rFonts w:eastAsiaTheme="minorHAnsi"/>
          <w:sz w:val="18"/>
          <w:szCs w:val="18"/>
          <w:lang w:bidi="zh-TW"/>
        </w:rPr>
        <w:t xml:space="preserve">     </w:t>
      </w:r>
      <w:r w:rsidRPr="003A73B3">
        <w:rPr>
          <w:rFonts w:eastAsiaTheme="minorHAnsi" w:hint="eastAsia"/>
          <w:sz w:val="18"/>
          <w:szCs w:val="18"/>
          <w:lang w:bidi="zh-TW"/>
        </w:rPr>
        <w:t>康德：先天分析判断，后天综合判断与先天综合判断。</w:t>
      </w:r>
    </w:p>
    <w:p w14:paraId="00547193" w14:textId="77777777" w:rsidR="003A73B3" w:rsidRPr="003A73B3" w:rsidRDefault="003A73B3" w:rsidP="003A73B3">
      <w:pPr>
        <w:rPr>
          <w:rFonts w:eastAsiaTheme="minorHAnsi"/>
          <w:sz w:val="18"/>
          <w:szCs w:val="18"/>
          <w:lang w:bidi="zh-TW"/>
        </w:rPr>
      </w:pPr>
      <w:r w:rsidRPr="003A73B3">
        <w:rPr>
          <w:rFonts w:eastAsiaTheme="minorHAnsi" w:hint="eastAsia"/>
          <w:sz w:val="18"/>
          <w:szCs w:val="18"/>
          <w:lang w:bidi="zh-TW"/>
        </w:rPr>
        <w:t>②康德的目的是建立新的形而上学，与传统形而上学一样，它的命题是必然的、先天的，而同时又是对经验世界做出的判断。为了使这种命题也能成为人类知识，他在莱布尼茨和休</w:t>
      </w:r>
      <w:proofErr w:type="gramStart"/>
      <w:r w:rsidRPr="003A73B3">
        <w:rPr>
          <w:rFonts w:eastAsiaTheme="minorHAnsi" w:hint="eastAsia"/>
          <w:sz w:val="18"/>
          <w:szCs w:val="18"/>
          <w:lang w:bidi="zh-TW"/>
        </w:rPr>
        <w:t>谟</w:t>
      </w:r>
      <w:proofErr w:type="gramEnd"/>
      <w:r w:rsidRPr="003A73B3">
        <w:rPr>
          <w:rFonts w:eastAsiaTheme="minorHAnsi" w:hint="eastAsia"/>
          <w:sz w:val="18"/>
          <w:szCs w:val="18"/>
          <w:lang w:bidi="zh-TW"/>
        </w:rPr>
        <w:t>的两类判断之外，又增加了先天综合判断。</w:t>
      </w:r>
      <w:r w:rsidRPr="003A73B3">
        <w:rPr>
          <w:rFonts w:eastAsiaTheme="minorHAnsi"/>
          <w:sz w:val="18"/>
          <w:szCs w:val="18"/>
          <w:lang w:bidi="zh-TW"/>
        </w:rPr>
        <w:t>他</w:t>
      </w:r>
      <w:r w:rsidRPr="003A73B3">
        <w:rPr>
          <w:rFonts w:eastAsiaTheme="minorHAnsi" w:hint="eastAsia"/>
          <w:sz w:val="18"/>
          <w:szCs w:val="18"/>
          <w:lang w:bidi="zh-TW"/>
        </w:rPr>
        <w:t>的理由是分析和综合判断只是逻辑形式上的区分，而不涉及判断的内容和性质。所有的分析判断，在内容上都是先天的，在性质上都是必然的，这果然不假，但我们不能因此得出结论说所有的综合判断，在内容上都是后天的，在性质上都是偶然的。一些采取了综合命题的逻辑形式的判断，在内容上也可以是先天的，也可以具有</w:t>
      </w:r>
      <w:r w:rsidRPr="003A73B3">
        <w:rPr>
          <w:rFonts w:eastAsiaTheme="minorHAnsi"/>
          <w:sz w:val="18"/>
          <w:szCs w:val="18"/>
          <w:lang w:bidi="zh-TW"/>
        </w:rPr>
        <w:t>必然真理的性质。</w:t>
      </w:r>
      <w:r w:rsidRPr="003A73B3">
        <w:rPr>
          <w:rFonts w:eastAsiaTheme="minorHAnsi" w:hint="eastAsia"/>
          <w:sz w:val="18"/>
          <w:szCs w:val="18"/>
          <w:lang w:bidi="zh-TW"/>
        </w:rPr>
        <w:t>（</w:t>
      </w:r>
      <w:r w:rsidRPr="003A73B3">
        <w:rPr>
          <w:rFonts w:eastAsiaTheme="minorHAnsi"/>
          <w:sz w:val="18"/>
          <w:szCs w:val="18"/>
          <w:lang w:bidi="zh-TW"/>
        </w:rPr>
        <w:t>5+7=12</w:t>
      </w:r>
      <w:r w:rsidRPr="003A73B3">
        <w:rPr>
          <w:rFonts w:eastAsiaTheme="minorHAnsi" w:hint="eastAsia"/>
          <w:sz w:val="18"/>
          <w:szCs w:val="18"/>
          <w:lang w:bidi="zh-TW"/>
        </w:rPr>
        <w:t>）因为判断的逻辑形式与它们的内容和性质是两种不同的东西，不能混为一谈。</w:t>
      </w:r>
    </w:p>
    <w:p w14:paraId="75421426" w14:textId="77777777" w:rsidR="003A73B3" w:rsidRPr="005864AD" w:rsidRDefault="003A73B3" w:rsidP="005864AD">
      <w:pPr>
        <w:rPr>
          <w:rFonts w:eastAsiaTheme="minorHAnsi"/>
          <w:sz w:val="18"/>
          <w:szCs w:val="18"/>
          <w:lang w:bidi="zh-TW"/>
        </w:rPr>
      </w:pPr>
    </w:p>
    <w:p w14:paraId="0DAB566B" w14:textId="77777777" w:rsidR="005864AD" w:rsidRPr="005864AD" w:rsidRDefault="005864AD" w:rsidP="005864AD">
      <w:pPr>
        <w:rPr>
          <w:rFonts w:eastAsiaTheme="minorHAnsi"/>
          <w:b/>
          <w:bCs/>
          <w:sz w:val="18"/>
          <w:szCs w:val="18"/>
          <w:lang w:bidi="zh-TW"/>
        </w:rPr>
      </w:pPr>
    </w:p>
    <w:p w14:paraId="011EF315" w14:textId="77777777" w:rsidR="005864AD" w:rsidRPr="005864AD" w:rsidRDefault="005864AD" w:rsidP="005864AD">
      <w:pPr>
        <w:numPr>
          <w:ilvl w:val="0"/>
          <w:numId w:val="45"/>
        </w:numPr>
        <w:rPr>
          <w:rFonts w:eastAsiaTheme="minorHAnsi"/>
          <w:b/>
          <w:bCs/>
          <w:sz w:val="18"/>
          <w:szCs w:val="18"/>
          <w:lang w:bidi="zh-TW"/>
        </w:rPr>
      </w:pPr>
      <w:r w:rsidRPr="005864AD">
        <w:rPr>
          <w:rFonts w:eastAsiaTheme="minorHAnsi" w:hint="eastAsia"/>
          <w:b/>
          <w:bCs/>
          <w:sz w:val="18"/>
          <w:szCs w:val="18"/>
          <w:lang w:bidi="zh-TW"/>
        </w:rPr>
        <w:t>试论康德关于知性为自然立法的思想。</w:t>
      </w:r>
    </w:p>
    <w:p w14:paraId="1B60268D"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在《纯粹理性批判》客观演绎的结束处。（§</w:t>
      </w:r>
      <w:r w:rsidRPr="005864AD">
        <w:rPr>
          <w:rFonts w:eastAsiaTheme="minorHAnsi"/>
          <w:sz w:val="18"/>
          <w:szCs w:val="18"/>
          <w:lang w:bidi="zh-TW"/>
        </w:rPr>
        <w:t>26</w:t>
      </w:r>
      <w:r w:rsidRPr="005864AD">
        <w:rPr>
          <w:rFonts w:eastAsiaTheme="minorHAnsi" w:hint="eastAsia"/>
          <w:sz w:val="18"/>
          <w:szCs w:val="18"/>
          <w:lang w:bidi="zh-TW"/>
        </w:rPr>
        <w:t>，</w:t>
      </w:r>
      <w:r w:rsidRPr="005864AD">
        <w:rPr>
          <w:rFonts w:eastAsiaTheme="minorHAnsi"/>
          <w:sz w:val="18"/>
          <w:szCs w:val="18"/>
          <w:lang w:bidi="zh-TW"/>
        </w:rPr>
        <w:t>B163</w:t>
      </w:r>
      <w:r w:rsidRPr="005864AD">
        <w:rPr>
          <w:rFonts w:eastAsiaTheme="minorHAnsi" w:hint="eastAsia"/>
          <w:sz w:val="18"/>
          <w:szCs w:val="18"/>
          <w:lang w:bidi="zh-TW"/>
        </w:rPr>
        <w:t>），康德写道：范畴是一些给现象、因而给作为一切现象的总和的自然界颁布先天法则的概念。对康德来说，“知性为自然立法”中的“自然”并不是自然本身，而是一切可能经验之表象的总和，这个表象的领域就构成了“现象界”，而连接表象的法则就是知性的法则，亦即范畴。也就是说，我们所能经验到的一切现象都服从于范畴的综合作用，它们被范畴综合为具有普遍必然性的现象界的整体，即自然界；范畴加诸其上的法则，即自然规律。在“现象”之外，就是“本体”。“本体”作为思想的对象，首先是一个“界限概念”，它标志着不可知的领域，亦表明现象并非终极存在，而其积极的意义唯有在实践理性的领域才是可能的。康德一方面把科学知识的对象确定为现象从而证明了科学知识的普遍必然性，另一方面，亦把认识限制在了现象之内，主张知性范畴只能在经验上使用而不能</w:t>
      </w:r>
      <w:proofErr w:type="gramStart"/>
      <w:r w:rsidRPr="005864AD">
        <w:rPr>
          <w:rFonts w:eastAsiaTheme="minorHAnsi" w:hint="eastAsia"/>
          <w:sz w:val="18"/>
          <w:szCs w:val="18"/>
          <w:lang w:bidi="zh-TW"/>
        </w:rPr>
        <w:t>超验地用于</w:t>
      </w:r>
      <w:proofErr w:type="gramEnd"/>
      <w:r w:rsidRPr="005864AD">
        <w:rPr>
          <w:rFonts w:eastAsiaTheme="minorHAnsi" w:hint="eastAsia"/>
          <w:sz w:val="18"/>
          <w:szCs w:val="18"/>
          <w:lang w:bidi="zh-TW"/>
        </w:rPr>
        <w:t>物自体之上，这就在证明数学知识和自然科学知识的普遍必然性的同时，证明了以往这些类型的形而上学的不可能性。</w:t>
      </w:r>
    </w:p>
    <w:p w14:paraId="52CE4F2C" w14:textId="5B46823D"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当然，“知性为自然立法”中的“法则”不是自然科学中的具体的定律，这些定律必须经过经验才能被发现和验证，而先验范畴规定的一般的自然法则表达为先天综合命题，它们的真理不依赖于经验，并且能够反过来赋予经验以普遍必然性。这样，康德就用范畴的先验性回答了他在开始提出的一个问题：纯粹自然科学何以可能？</w:t>
      </w:r>
    </w:p>
    <w:p w14:paraId="4FC021C0" w14:textId="77777777" w:rsidR="005864AD" w:rsidRPr="005864AD" w:rsidRDefault="005864AD" w:rsidP="005864AD">
      <w:pPr>
        <w:rPr>
          <w:rFonts w:eastAsiaTheme="minorHAnsi"/>
          <w:b/>
          <w:bCs/>
          <w:sz w:val="18"/>
          <w:szCs w:val="18"/>
          <w:lang w:bidi="zh-TW"/>
        </w:rPr>
      </w:pPr>
    </w:p>
    <w:p w14:paraId="18DBA9A1" w14:textId="77777777" w:rsidR="005864AD" w:rsidRPr="005864AD" w:rsidRDefault="005864AD" w:rsidP="005864AD">
      <w:pPr>
        <w:numPr>
          <w:ilvl w:val="0"/>
          <w:numId w:val="45"/>
        </w:numPr>
        <w:rPr>
          <w:rFonts w:eastAsiaTheme="minorHAnsi"/>
          <w:b/>
          <w:bCs/>
          <w:sz w:val="18"/>
          <w:szCs w:val="18"/>
          <w:lang w:bidi="zh-TW"/>
        </w:rPr>
      </w:pPr>
      <w:r w:rsidRPr="005864AD">
        <w:rPr>
          <w:rFonts w:eastAsiaTheme="minorHAnsi" w:hint="eastAsia"/>
          <w:b/>
          <w:bCs/>
          <w:sz w:val="18"/>
          <w:szCs w:val="18"/>
          <w:lang w:bidi="zh-TW"/>
        </w:rPr>
        <w:t>康德为什么要限制知识而为信仰留下地盘？这会不会限制知识的发展？为什么？康德这一思想在西方哲学史上有何种意义？</w:t>
      </w:r>
    </w:p>
    <w:p w14:paraId="3E074806" w14:textId="77777777" w:rsidR="005864AD" w:rsidRPr="005864AD" w:rsidRDefault="005864AD" w:rsidP="005864AD">
      <w:pPr>
        <w:numPr>
          <w:ilvl w:val="0"/>
          <w:numId w:val="48"/>
        </w:numPr>
        <w:rPr>
          <w:rFonts w:eastAsiaTheme="minorHAnsi"/>
          <w:sz w:val="18"/>
          <w:szCs w:val="18"/>
          <w:lang w:bidi="zh-TW"/>
        </w:rPr>
      </w:pPr>
      <w:r w:rsidRPr="005864AD">
        <w:rPr>
          <w:rFonts w:eastAsiaTheme="minorHAnsi" w:hint="eastAsia"/>
          <w:sz w:val="18"/>
          <w:szCs w:val="18"/>
          <w:lang w:bidi="zh-TW"/>
        </w:rPr>
        <w:t>在康德看来，事物对我们来说被划分成了两个方面：</w:t>
      </w:r>
      <w:ins w:id="7" w:author="666 牛蛙" w:date="2023-12-17T18:26:00Z">
        <w:r w:rsidRPr="005864AD">
          <w:rPr>
            <w:rFonts w:eastAsiaTheme="minorHAnsi" w:hint="eastAsia"/>
            <w:sz w:val="18"/>
            <w:szCs w:val="18"/>
            <w:lang w:bidi="zh-TW"/>
          </w:rPr>
          <w:t>①通过主体的认识形式所认识的事物，</w:t>
        </w:r>
      </w:ins>
      <w:r w:rsidRPr="005864AD">
        <w:rPr>
          <w:rFonts w:eastAsiaTheme="minorHAnsi" w:hint="eastAsia"/>
          <w:sz w:val="18"/>
          <w:szCs w:val="18"/>
          <w:lang w:bidi="zh-TW"/>
        </w:rPr>
        <w:t>即</w:t>
      </w:r>
      <w:ins w:id="8" w:author="666 牛蛙" w:date="2023-12-17T18:26:00Z">
        <w:r w:rsidRPr="005864AD">
          <w:rPr>
            <w:rFonts w:eastAsiaTheme="minorHAnsi" w:hint="eastAsia"/>
            <w:sz w:val="18"/>
            <w:szCs w:val="18"/>
            <w:lang w:bidi="zh-TW"/>
          </w:rPr>
          <w:t>现象。②未经认识形式限制，因而在认识之外的事物，</w:t>
        </w:r>
      </w:ins>
      <w:r w:rsidRPr="005864AD">
        <w:rPr>
          <w:rFonts w:eastAsiaTheme="minorHAnsi" w:hint="eastAsia"/>
          <w:sz w:val="18"/>
          <w:szCs w:val="18"/>
          <w:lang w:bidi="zh-TW"/>
        </w:rPr>
        <w:t>即</w:t>
      </w:r>
      <w:ins w:id="9" w:author="666 牛蛙" w:date="2023-12-17T18:26:00Z">
        <w:r w:rsidRPr="005864AD">
          <w:rPr>
            <w:rFonts w:eastAsiaTheme="minorHAnsi" w:hint="eastAsia"/>
            <w:sz w:val="18"/>
            <w:szCs w:val="18"/>
            <w:lang w:bidi="zh-TW"/>
          </w:rPr>
          <w:t>物自体。</w:t>
        </w:r>
      </w:ins>
      <w:r w:rsidRPr="005864AD">
        <w:rPr>
          <w:rFonts w:eastAsiaTheme="minorHAnsi" w:hint="eastAsia"/>
          <w:sz w:val="18"/>
          <w:szCs w:val="18"/>
          <w:lang w:bidi="zh-TW"/>
        </w:rPr>
        <w:t>这就表明了：①我们只能认识现象，而不可能认识物自体。由于我们只有一种认识工具。即只能在经验中使用的知性范畴。当我们试图去认识物自体—例如，先验理念—时，它就不可避免地迫使</w:t>
      </w:r>
      <w:proofErr w:type="gramStart"/>
      <w:r w:rsidRPr="005864AD">
        <w:rPr>
          <w:rFonts w:eastAsiaTheme="minorHAnsi" w:hint="eastAsia"/>
          <w:sz w:val="18"/>
          <w:szCs w:val="18"/>
          <w:lang w:bidi="zh-TW"/>
        </w:rPr>
        <w:t>范畴作超验</w:t>
      </w:r>
      <w:proofErr w:type="gramEnd"/>
      <w:r w:rsidRPr="005864AD">
        <w:rPr>
          <w:rFonts w:eastAsiaTheme="minorHAnsi" w:hint="eastAsia"/>
          <w:sz w:val="18"/>
          <w:szCs w:val="18"/>
          <w:lang w:bidi="zh-TW"/>
        </w:rPr>
        <w:t>的使用由此形成先验幻相。②在我们的认识领域之外，还有一个不受认识形式限制，因而可能是无限自由的领域。对理性的认识能力的限制就为理性的实践能力开辟了无限广阔的天地。因为实践理性乃是以自由为其根据的。人具有两重性，一方面人作为自然存在物，服从</w:t>
      </w:r>
      <w:proofErr w:type="gramStart"/>
      <w:r w:rsidRPr="005864AD">
        <w:rPr>
          <w:rFonts w:eastAsiaTheme="minorHAnsi" w:hint="eastAsia"/>
          <w:sz w:val="18"/>
          <w:szCs w:val="18"/>
          <w:lang w:bidi="zh-TW"/>
        </w:rPr>
        <w:t>于普遍</w:t>
      </w:r>
      <w:proofErr w:type="gramEnd"/>
      <w:r w:rsidRPr="005864AD">
        <w:rPr>
          <w:rFonts w:eastAsiaTheme="minorHAnsi" w:hint="eastAsia"/>
          <w:sz w:val="18"/>
          <w:szCs w:val="18"/>
          <w:lang w:bidi="zh-TW"/>
        </w:rPr>
        <w:t>必然的自然法则，在这个领域中他是没有自由的。另一方面，人又是“人自身”，因而亦具有不受自然法则限制的一面。所以康德认为我们有必要限制知识而为信仰留下地盘。</w:t>
      </w:r>
    </w:p>
    <w:p w14:paraId="3862F369" w14:textId="77777777" w:rsidR="005864AD" w:rsidRPr="005864AD" w:rsidRDefault="005864AD" w:rsidP="005864AD">
      <w:pPr>
        <w:numPr>
          <w:ilvl w:val="0"/>
          <w:numId w:val="48"/>
        </w:numPr>
        <w:rPr>
          <w:rFonts w:eastAsiaTheme="minorHAnsi"/>
          <w:sz w:val="18"/>
          <w:szCs w:val="18"/>
          <w:lang w:bidi="zh-TW"/>
        </w:rPr>
      </w:pPr>
      <w:r w:rsidRPr="005864AD">
        <w:rPr>
          <w:rFonts w:eastAsiaTheme="minorHAnsi" w:hint="eastAsia"/>
          <w:sz w:val="18"/>
          <w:szCs w:val="18"/>
          <w:lang w:bidi="zh-TW"/>
        </w:rPr>
        <w:t>这并不会限制知识的发展，原因如下。</w:t>
      </w:r>
    </w:p>
    <w:p w14:paraId="4720C5D5"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康德认为，知识由感性和知</w:t>
      </w:r>
      <w:proofErr w:type="gramStart"/>
      <w:r w:rsidRPr="005864AD">
        <w:rPr>
          <w:rFonts w:eastAsiaTheme="minorHAnsi" w:hint="eastAsia"/>
          <w:sz w:val="18"/>
          <w:szCs w:val="18"/>
          <w:lang w:bidi="zh-TW"/>
        </w:rPr>
        <w:t>性共同</w:t>
      </w:r>
      <w:proofErr w:type="gramEnd"/>
      <w:r w:rsidRPr="005864AD">
        <w:rPr>
          <w:rFonts w:eastAsiaTheme="minorHAnsi" w:hint="eastAsia"/>
          <w:sz w:val="18"/>
          <w:szCs w:val="18"/>
          <w:lang w:bidi="zh-TW"/>
        </w:rPr>
        <w:t>构成。感性接受经验质料，知性则对这些经验质料进行综合统一。思维无内容是空的，直观无概念是盲的。这就决定了知识只能被局限于现象界。而康德所说的“限制知识”的目的，也是将知识局限于现象界。现象界之外则无知识，人类不可能认识物自体，因为人类只有一种认识工具，即只能在经验中使用的知性范畴。如果我们迫使</w:t>
      </w:r>
      <w:proofErr w:type="gramStart"/>
      <w:r w:rsidRPr="005864AD">
        <w:rPr>
          <w:rFonts w:eastAsiaTheme="minorHAnsi" w:hint="eastAsia"/>
          <w:sz w:val="18"/>
          <w:szCs w:val="18"/>
          <w:lang w:bidi="zh-TW"/>
        </w:rPr>
        <w:t>范畴作超验</w:t>
      </w:r>
      <w:proofErr w:type="gramEnd"/>
      <w:r w:rsidRPr="005864AD">
        <w:rPr>
          <w:rFonts w:eastAsiaTheme="minorHAnsi" w:hint="eastAsia"/>
          <w:sz w:val="18"/>
          <w:szCs w:val="18"/>
          <w:lang w:bidi="zh-TW"/>
        </w:rPr>
        <w:t>的使用去认识物自体，由于我们对此没有任何经验，所以不可能形成任何科学的知识。在此，康德防止了人类理性的僭越，并保证了知识的科学性。</w:t>
      </w:r>
    </w:p>
    <w:p w14:paraId="4D707D70" w14:textId="77777777" w:rsidR="003645BF" w:rsidRDefault="005864AD" w:rsidP="003645BF">
      <w:pPr>
        <w:numPr>
          <w:ilvl w:val="0"/>
          <w:numId w:val="48"/>
        </w:numPr>
        <w:ind w:firstLineChars="200" w:firstLine="360"/>
        <w:rPr>
          <w:rFonts w:eastAsiaTheme="minorHAnsi"/>
          <w:sz w:val="18"/>
          <w:szCs w:val="18"/>
          <w:lang w:bidi="zh-TW"/>
        </w:rPr>
      </w:pPr>
      <w:r w:rsidRPr="005864AD">
        <w:rPr>
          <w:rFonts w:eastAsiaTheme="minorHAnsi" w:hint="eastAsia"/>
          <w:sz w:val="18"/>
          <w:szCs w:val="18"/>
          <w:lang w:bidi="zh-TW"/>
        </w:rPr>
        <w:t>康德这一思想在西方哲学史上有何种意义？</w:t>
      </w:r>
    </w:p>
    <w:p w14:paraId="5F0D9DDE" w14:textId="5BF56C3E"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哥白尼革命的意义</w:t>
      </w:r>
      <w:r w:rsidR="003645BF">
        <w:rPr>
          <w:rFonts w:eastAsiaTheme="minorHAnsi" w:hint="eastAsia"/>
          <w:sz w:val="18"/>
          <w:szCs w:val="18"/>
          <w:lang w:bidi="zh-TW"/>
        </w:rPr>
        <w:t>：</w:t>
      </w:r>
      <w:r w:rsidRPr="005864AD">
        <w:rPr>
          <w:rFonts w:eastAsiaTheme="minorHAnsi" w:hint="eastAsia"/>
          <w:sz w:val="18"/>
          <w:szCs w:val="18"/>
          <w:lang w:bidi="zh-TW"/>
        </w:rPr>
        <w:t>康德的“哥白尼革命”以其独特的方式证明了科学知识的普遍必然性，突出了主体在认识中的地位、作用和能动性，但是与此同时也产生了极其严重的消极后果。因为如果不是知识必须符合对象而是对象必须符合主体的认识形式，那就意味着事物对我们来说被划分成了两个方面，一方面是通过主体的认识形式所认识的事物，康德称之为事物对我们的表现</w:t>
      </w:r>
      <w:proofErr w:type="gramStart"/>
      <w:r w:rsidRPr="005864AD">
        <w:rPr>
          <w:rFonts w:eastAsiaTheme="minorHAnsi" w:hint="eastAsia"/>
          <w:sz w:val="18"/>
          <w:szCs w:val="18"/>
          <w:lang w:bidi="zh-TW"/>
        </w:rPr>
        <w:t>”</w:t>
      </w:r>
      <w:proofErr w:type="gramEnd"/>
      <w:r w:rsidRPr="005864AD">
        <w:rPr>
          <w:rFonts w:eastAsiaTheme="minorHAnsi" w:hint="eastAsia"/>
          <w:sz w:val="18"/>
          <w:szCs w:val="18"/>
          <w:lang w:bidi="zh-TW"/>
        </w:rPr>
        <w:t>，另一方面是未经认识形式限制因而在认识之外的</w:t>
      </w:r>
      <w:proofErr w:type="gramStart"/>
      <w:r w:rsidRPr="005864AD">
        <w:rPr>
          <w:rFonts w:eastAsiaTheme="minorHAnsi" w:hint="eastAsia"/>
          <w:sz w:val="18"/>
          <w:szCs w:val="18"/>
          <w:lang w:bidi="zh-TW"/>
        </w:rPr>
        <w:t>“</w:t>
      </w:r>
      <w:proofErr w:type="gramEnd"/>
      <w:r w:rsidRPr="005864AD">
        <w:rPr>
          <w:rFonts w:eastAsiaTheme="minorHAnsi" w:hint="eastAsia"/>
          <w:sz w:val="18"/>
          <w:szCs w:val="18"/>
          <w:lang w:bidi="zh-TW"/>
        </w:rPr>
        <w:t>事物自身“物自体”或“自在之物”。主体先天的认识形式虽然构成了知识之普遍必然性的根据，但是</w:t>
      </w:r>
      <w:proofErr w:type="gramStart"/>
      <w:r w:rsidRPr="005864AD">
        <w:rPr>
          <w:rFonts w:eastAsiaTheme="minorHAnsi" w:hint="eastAsia"/>
          <w:sz w:val="18"/>
          <w:szCs w:val="18"/>
          <w:lang w:bidi="zh-TW"/>
        </w:rPr>
        <w:t>亦限制</w:t>
      </w:r>
      <w:proofErr w:type="gramEnd"/>
      <w:r w:rsidRPr="005864AD">
        <w:rPr>
          <w:rFonts w:eastAsiaTheme="minorHAnsi" w:hint="eastAsia"/>
          <w:sz w:val="18"/>
          <w:szCs w:val="18"/>
          <w:lang w:bidi="zh-TW"/>
        </w:rPr>
        <w:t>了我们对物的认识: 我们只能认识事物对我们的表现而不可能认识事物本身。这样来，不仅自然科学要求按照自然本来的面目认识自然的原则发生了动摇，而且更严重的是，形而上学企图超越自然的限制而把握宇宙自然之统一的本质和规律的理想注定是不可能实现的。这就是说，自然科学是可能的，而形而上学是不可能的从这个角度看，“哥白尼式的革命”归根结底是对理性认识能力的限制其结果完全是消极的。</w:t>
      </w:r>
    </w:p>
    <w:p w14:paraId="286E276A"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然而在康德看来，这个消极的限制完全可以转化为某种积极的成果。虽然认识形式的限制体现了认识能力的有限性，但是另一方面它也表明在我们的认识领域之外还有一个不受认识形式限制，因而可能是无限自由的领域。于是，对理性的认识能力的限制就成为理性的另一种能力，亦即实践能力开辟无限广阔的天地，因为实践理性或者说道德意乃是以自由为其根据的。一方面人作为自然存在物服从</w:t>
      </w:r>
      <w:proofErr w:type="gramStart"/>
      <w:r w:rsidRPr="005864AD">
        <w:rPr>
          <w:rFonts w:eastAsiaTheme="minorHAnsi" w:hint="eastAsia"/>
          <w:sz w:val="18"/>
          <w:szCs w:val="18"/>
          <w:lang w:bidi="zh-TW"/>
        </w:rPr>
        <w:t>于普遍</w:t>
      </w:r>
      <w:proofErr w:type="gramEnd"/>
      <w:r w:rsidRPr="005864AD">
        <w:rPr>
          <w:rFonts w:eastAsiaTheme="minorHAnsi" w:hint="eastAsia"/>
          <w:sz w:val="18"/>
          <w:szCs w:val="18"/>
          <w:lang w:bidi="zh-TW"/>
        </w:rPr>
        <w:t>必然的自然法则，在这个领域中他是没有自由的;而另一方面人又是“人自身”，因而亦具有不受自然法则限制的一面。当我们限制了理性的认识能力的时候，这就会为自由保留了一片天地。所以，康德认为我们有必要限制知识，以便为道德信仰留下地盘。</w:t>
      </w:r>
    </w:p>
    <w:p w14:paraId="24EAD837" w14:textId="77777777" w:rsidR="005864AD" w:rsidRPr="005864AD" w:rsidRDefault="005864AD" w:rsidP="005864AD">
      <w:pPr>
        <w:rPr>
          <w:rFonts w:eastAsiaTheme="minorHAnsi"/>
          <w:sz w:val="18"/>
          <w:szCs w:val="18"/>
          <w:lang w:bidi="zh-TW"/>
        </w:rPr>
      </w:pPr>
      <w:r w:rsidRPr="005864AD">
        <w:rPr>
          <w:rFonts w:eastAsiaTheme="minorHAnsi" w:hint="eastAsia"/>
          <w:sz w:val="18"/>
          <w:szCs w:val="18"/>
          <w:lang w:bidi="zh-TW"/>
        </w:rPr>
        <w:t>由此可见，康德的哲学革命应该包含两方面的内容：一方面它通过主体先天的认识形式来确立科学知识的普遍必然性；另一方面通过对认识能力的限制为自由开辟道路，而后者真正体现了康德哲学的根本精神。</w:t>
      </w:r>
    </w:p>
    <w:p w14:paraId="0F560444" w14:textId="77777777" w:rsidR="00653C0B" w:rsidRPr="005864AD" w:rsidRDefault="00653C0B" w:rsidP="00653C0B">
      <w:pPr>
        <w:rPr>
          <w:rFonts w:eastAsiaTheme="minorHAnsi"/>
          <w:b/>
          <w:bCs/>
          <w:sz w:val="18"/>
          <w:szCs w:val="18"/>
          <w:lang w:bidi="zh-TW"/>
        </w:rPr>
      </w:pPr>
    </w:p>
    <w:p w14:paraId="7A3F9777" w14:textId="342F5C3C" w:rsidR="00113809" w:rsidRPr="00423A1B" w:rsidRDefault="00505DE4" w:rsidP="00113809">
      <w:pPr>
        <w:rPr>
          <w:rFonts w:ascii="华光仿宋_CNKI" w:eastAsia="华光仿宋_CNKI" w:hAnsi="华光仿宋_CNKI"/>
          <w:b/>
          <w:bCs/>
          <w:szCs w:val="21"/>
          <w:lang w:bidi="zh-TW"/>
        </w:rPr>
      </w:pPr>
      <w:r w:rsidRPr="00423A1B">
        <w:rPr>
          <w:rFonts w:ascii="华光仿宋_CNKI" w:eastAsia="华光仿宋_CNKI" w:hAnsi="华光仿宋_CNKI" w:hint="eastAsia"/>
          <w:b/>
          <w:bCs/>
          <w:szCs w:val="21"/>
          <w:lang w:bidi="zh-TW"/>
        </w:rPr>
        <w:t>一、</w:t>
      </w:r>
      <w:r w:rsidR="00074E17" w:rsidRPr="00423A1B">
        <w:rPr>
          <w:rFonts w:ascii="华光仿宋_CNKI" w:eastAsia="华光仿宋_CNKI" w:hAnsi="华光仿宋_CNKI" w:hint="eastAsia"/>
          <w:b/>
          <w:bCs/>
          <w:szCs w:val="21"/>
          <w:lang w:bidi="zh-TW"/>
        </w:rPr>
        <w:t>康德的</w:t>
      </w:r>
      <w:r w:rsidRPr="00423A1B">
        <w:rPr>
          <w:rFonts w:ascii="华光仿宋_CNKI" w:eastAsia="华光仿宋_CNKI" w:hAnsi="华光仿宋_CNKI" w:hint="eastAsia"/>
          <w:b/>
          <w:bCs/>
          <w:szCs w:val="21"/>
          <w:lang w:bidi="zh-TW"/>
        </w:rPr>
        <w:t>认识论：先验感性论、</w:t>
      </w:r>
      <w:r w:rsidR="009E1D41" w:rsidRPr="00423A1B">
        <w:rPr>
          <w:rFonts w:ascii="华光仿宋_CNKI" w:eastAsia="华光仿宋_CNKI" w:hAnsi="华光仿宋_CNKI" w:hint="eastAsia"/>
          <w:b/>
          <w:bCs/>
          <w:szCs w:val="21"/>
          <w:lang w:bidi="zh-TW"/>
        </w:rPr>
        <w:t>先验逻辑的先验分析论、（</w:t>
      </w:r>
      <w:r w:rsidR="00497E83" w:rsidRPr="00423A1B">
        <w:rPr>
          <w:rFonts w:ascii="华光仿宋_CNKI" w:eastAsia="华光仿宋_CNKI" w:hAnsi="华光仿宋_CNKI" w:hint="eastAsia"/>
          <w:b/>
          <w:bCs/>
          <w:szCs w:val="21"/>
          <w:lang w:bidi="zh-TW"/>
        </w:rPr>
        <w:t>因果性问题</w:t>
      </w:r>
      <w:r w:rsidR="009E1D41" w:rsidRPr="00423A1B">
        <w:rPr>
          <w:rFonts w:ascii="华光仿宋_CNKI" w:eastAsia="华光仿宋_CNKI" w:hAnsi="华光仿宋_CNKI" w:hint="eastAsia"/>
          <w:b/>
          <w:bCs/>
          <w:szCs w:val="21"/>
          <w:lang w:bidi="zh-TW"/>
        </w:rPr>
        <w:t>）</w:t>
      </w:r>
      <w:r w:rsidR="00497E83" w:rsidRPr="00423A1B">
        <w:rPr>
          <w:rFonts w:ascii="华光仿宋_CNKI" w:eastAsia="华光仿宋_CNKI" w:hAnsi="华光仿宋_CNKI" w:hint="eastAsia"/>
          <w:b/>
          <w:bCs/>
          <w:szCs w:val="21"/>
          <w:lang w:bidi="zh-TW"/>
        </w:rPr>
        <w:t>、</w:t>
      </w:r>
      <w:r w:rsidR="009E1D41" w:rsidRPr="00423A1B">
        <w:rPr>
          <w:rFonts w:ascii="华光仿宋_CNKI" w:eastAsia="华光仿宋_CNKI" w:hAnsi="华光仿宋_CNKI" w:hint="eastAsia"/>
          <w:b/>
          <w:bCs/>
          <w:szCs w:val="21"/>
          <w:lang w:bidi="zh-TW"/>
        </w:rPr>
        <w:t>先验辩证论</w:t>
      </w:r>
    </w:p>
    <w:p w14:paraId="18B85917" w14:textId="11570BFB" w:rsidR="00D905CC" w:rsidRPr="00FF6D61" w:rsidRDefault="00D905CC" w:rsidP="00D905CC">
      <w:pPr>
        <w:pStyle w:val="a3"/>
        <w:ind w:left="420" w:firstLineChars="100" w:firstLine="180"/>
        <w:rPr>
          <w:b/>
          <w:bCs/>
          <w:sz w:val="18"/>
          <w:szCs w:val="18"/>
        </w:rPr>
      </w:pPr>
      <w:r w:rsidRPr="00FF6D61">
        <w:rPr>
          <w:rFonts w:hint="eastAsia"/>
          <w:b/>
          <w:bCs/>
          <w:sz w:val="18"/>
          <w:szCs w:val="18"/>
        </w:rPr>
        <w:t>1、试述康德的认识论。</w:t>
      </w:r>
    </w:p>
    <w:p w14:paraId="733E785B" w14:textId="77777777" w:rsidR="00D905CC" w:rsidRPr="00D905CC" w:rsidRDefault="00D905CC" w:rsidP="00D905CC">
      <w:pPr>
        <w:pStyle w:val="a3"/>
        <w:ind w:left="420" w:firstLineChars="0" w:firstLine="0"/>
        <w:rPr>
          <w:sz w:val="18"/>
          <w:szCs w:val="18"/>
        </w:rPr>
      </w:pPr>
      <w:r w:rsidRPr="00D905CC">
        <w:rPr>
          <w:rFonts w:hint="eastAsia"/>
          <w:sz w:val="18"/>
          <w:szCs w:val="18"/>
        </w:rPr>
        <w:t>①认识的划分—认识的方法。（哥白尼革命。物自体—现象。）</w:t>
      </w:r>
    </w:p>
    <w:p w14:paraId="3E9C3352" w14:textId="77777777" w:rsidR="00D905CC" w:rsidRPr="00D905CC" w:rsidRDefault="00D905CC" w:rsidP="00D905CC">
      <w:pPr>
        <w:pStyle w:val="a3"/>
        <w:ind w:left="420" w:firstLineChars="100" w:firstLine="180"/>
        <w:rPr>
          <w:sz w:val="18"/>
          <w:szCs w:val="18"/>
        </w:rPr>
      </w:pPr>
      <w:r w:rsidRPr="00D905CC">
        <w:rPr>
          <w:rFonts w:hint="eastAsia"/>
          <w:sz w:val="18"/>
          <w:szCs w:val="18"/>
        </w:rPr>
        <w:t>认识的对象—先天综合判断何以可能。</w:t>
      </w:r>
    </w:p>
    <w:p w14:paraId="096998CC" w14:textId="77777777" w:rsidR="00D905CC" w:rsidRPr="00D905CC" w:rsidRDefault="00D905CC" w:rsidP="00D905CC">
      <w:pPr>
        <w:pStyle w:val="a3"/>
        <w:ind w:left="420" w:firstLineChars="0" w:firstLine="0"/>
        <w:rPr>
          <w:sz w:val="18"/>
          <w:szCs w:val="18"/>
        </w:rPr>
      </w:pPr>
      <w:r w:rsidRPr="00D905CC">
        <w:rPr>
          <w:rFonts w:hint="eastAsia"/>
          <w:sz w:val="18"/>
          <w:szCs w:val="18"/>
        </w:rPr>
        <w:t>②感性、知性、理性。</w:t>
      </w:r>
    </w:p>
    <w:p w14:paraId="049161E9" w14:textId="751633ED" w:rsidR="00FF6D61" w:rsidRPr="00FF6D61" w:rsidRDefault="00FF6D61" w:rsidP="00FF6D61">
      <w:pPr>
        <w:numPr>
          <w:ilvl w:val="0"/>
          <w:numId w:val="45"/>
        </w:numPr>
        <w:rPr>
          <w:rFonts w:asciiTheme="minorEastAsia" w:hAnsiTheme="minorEastAsia"/>
          <w:b/>
          <w:bCs/>
          <w:sz w:val="18"/>
          <w:szCs w:val="18"/>
          <w:lang w:bidi="zh-TW"/>
        </w:rPr>
      </w:pPr>
      <w:r>
        <w:rPr>
          <w:rFonts w:asciiTheme="minorEastAsia" w:hAnsiTheme="minorEastAsia" w:hint="eastAsia"/>
          <w:b/>
          <w:bCs/>
          <w:sz w:val="18"/>
          <w:szCs w:val="18"/>
          <w:lang w:bidi="zh-TW"/>
        </w:rPr>
        <w:t>为</w:t>
      </w:r>
      <w:r w:rsidRPr="00FF6D61">
        <w:rPr>
          <w:rFonts w:asciiTheme="minorEastAsia" w:hAnsiTheme="minorEastAsia" w:hint="eastAsia"/>
          <w:b/>
          <w:bCs/>
          <w:sz w:val="18"/>
          <w:szCs w:val="18"/>
          <w:lang w:bidi="zh-TW"/>
        </w:rPr>
        <w:t>什么说康德的先验论是先验唯心论和经验实在论？</w:t>
      </w:r>
    </w:p>
    <w:p w14:paraId="5865ED67" w14:textId="77777777" w:rsidR="00FF6D61" w:rsidRPr="00FF6D61" w:rsidRDefault="00FF6D61" w:rsidP="00FF6D61">
      <w:pPr>
        <w:ind w:left="960"/>
        <w:rPr>
          <w:rFonts w:asciiTheme="minorEastAsia" w:hAnsiTheme="minorEastAsia"/>
          <w:sz w:val="18"/>
          <w:szCs w:val="18"/>
          <w:lang w:bidi="zh-TW"/>
        </w:rPr>
      </w:pPr>
      <w:r w:rsidRPr="00FF6D61">
        <w:rPr>
          <w:rFonts w:asciiTheme="minorEastAsia" w:hAnsiTheme="minorEastAsia" w:hint="eastAsia"/>
          <w:sz w:val="18"/>
          <w:szCs w:val="18"/>
          <w:lang w:bidi="zh-TW"/>
        </w:rPr>
        <w:t>康德的先验论是先验唯心论与经验实在论的结合，他总是一方面强调人类认识的形式是先验的、主观的，另一方面又强调主观形式只有在被运用于感觉材料的情况下才是有效的，才能成为决定经验的先验条件。脱离了感觉材料的纯形式不能成为人类知识的一部分，不能表达为先天综合判断，因而不是先验哲学研究的内容。</w:t>
      </w:r>
    </w:p>
    <w:p w14:paraId="59516660" w14:textId="77777777" w:rsidR="00FF6D61" w:rsidRPr="00FF6D61" w:rsidRDefault="00FF6D61" w:rsidP="00FF6D61">
      <w:pPr>
        <w:ind w:left="960"/>
        <w:rPr>
          <w:rFonts w:asciiTheme="minorEastAsia" w:hAnsiTheme="minorEastAsia"/>
          <w:sz w:val="18"/>
          <w:szCs w:val="18"/>
          <w:lang w:bidi="zh-TW"/>
        </w:rPr>
      </w:pPr>
      <w:r w:rsidRPr="00FF6D61">
        <w:rPr>
          <w:rFonts w:asciiTheme="minorEastAsia" w:hAnsiTheme="minorEastAsia" w:hint="eastAsia"/>
          <w:sz w:val="18"/>
          <w:szCs w:val="18"/>
          <w:lang w:bidi="zh-TW"/>
        </w:rPr>
        <w:t>以康德的时空观为例，康德的时空观是先验唯心论，因为它一方面强调时空的先验性，另一方面又承认时空的主观性，认为时空不能脱离人的认识而独立存在。在康德看来，时空只是人类的感性直观形式，而不是事物本身存在的形式，时空像是戴在每一个人脸上的有色眼镜，每一个人看到的事物都有这副眼镜的色彩，但我们不能说这种色彩是事物固有的，而不属于</w:t>
      </w:r>
      <w:r w:rsidRPr="00FF6D61">
        <w:rPr>
          <w:rFonts w:asciiTheme="minorEastAsia" w:hAnsiTheme="minorEastAsia"/>
          <w:sz w:val="18"/>
          <w:szCs w:val="18"/>
          <w:lang w:bidi="zh-TW"/>
        </w:rPr>
        <w:t>眼镜</w:t>
      </w:r>
      <w:r w:rsidRPr="00FF6D61">
        <w:rPr>
          <w:rFonts w:asciiTheme="minorEastAsia" w:hAnsiTheme="minorEastAsia" w:hint="eastAsia"/>
          <w:sz w:val="18"/>
          <w:szCs w:val="18"/>
          <w:lang w:bidi="zh-TW"/>
        </w:rPr>
        <w:t>。</w:t>
      </w:r>
    </w:p>
    <w:p w14:paraId="22D1688A" w14:textId="77777777" w:rsidR="00FF6D61" w:rsidRPr="00FF6D61" w:rsidRDefault="00FF6D61" w:rsidP="00FF6D61">
      <w:pPr>
        <w:ind w:left="960"/>
        <w:rPr>
          <w:rFonts w:asciiTheme="minorEastAsia" w:hAnsiTheme="minorEastAsia"/>
          <w:sz w:val="18"/>
          <w:szCs w:val="18"/>
          <w:lang w:bidi="zh-TW"/>
        </w:rPr>
      </w:pPr>
      <w:r w:rsidRPr="00FF6D61">
        <w:rPr>
          <w:rFonts w:asciiTheme="minorEastAsia" w:hAnsiTheme="minorEastAsia" w:hint="eastAsia"/>
          <w:sz w:val="18"/>
          <w:szCs w:val="18"/>
          <w:lang w:bidi="zh-TW"/>
        </w:rPr>
        <w:t>康德的时空观是经验实在论，因为它一方面坚持时空的客观实在性，另一方面又说明时空的实在只属于现象，而不属于物自体。在康德看来，虽然时空只是人类所具有的主观形式，不属于物自体，但物自体向人显现的一切都在这些形式之中。</w:t>
      </w:r>
    </w:p>
    <w:p w14:paraId="56A42CAE" w14:textId="77777777" w:rsidR="00FF6D61" w:rsidRPr="00FF6D61" w:rsidRDefault="00FF6D61" w:rsidP="00FF6D61">
      <w:pPr>
        <w:ind w:left="960"/>
        <w:rPr>
          <w:rFonts w:asciiTheme="minorEastAsia" w:hAnsiTheme="minorEastAsia"/>
          <w:sz w:val="18"/>
          <w:szCs w:val="18"/>
          <w:lang w:bidi="zh-TW"/>
        </w:rPr>
      </w:pPr>
      <w:r w:rsidRPr="00FF6D61">
        <w:rPr>
          <w:rFonts w:asciiTheme="minorEastAsia" w:hAnsiTheme="minorEastAsia" w:hint="eastAsia"/>
          <w:sz w:val="18"/>
          <w:szCs w:val="18"/>
          <w:lang w:bidi="zh-TW"/>
        </w:rPr>
        <w:t>（康德的知性学说——当康德在说明人的认识形式的先天性和主观性时，</w:t>
      </w:r>
      <w:r w:rsidRPr="00FF6D61">
        <w:rPr>
          <w:rFonts w:asciiTheme="minorEastAsia" w:hAnsiTheme="minorEastAsia"/>
          <w:sz w:val="18"/>
          <w:szCs w:val="18"/>
          <w:lang w:bidi="zh-TW"/>
        </w:rPr>
        <w:t>他</w:t>
      </w:r>
      <w:r w:rsidRPr="00FF6D61">
        <w:rPr>
          <w:rFonts w:asciiTheme="minorEastAsia" w:hAnsiTheme="minorEastAsia" w:hint="eastAsia"/>
          <w:sz w:val="18"/>
          <w:szCs w:val="18"/>
          <w:lang w:bidi="zh-TW"/>
        </w:rPr>
        <w:t>的立场是先验唯心论；当他在说明这些形式在经验中的普遍必然的应用时，他的立场是经验实在论。）</w:t>
      </w:r>
    </w:p>
    <w:p w14:paraId="6873DBA6" w14:textId="77777777" w:rsidR="0009060D" w:rsidRDefault="0009060D" w:rsidP="008C3155">
      <w:pPr>
        <w:ind w:left="960"/>
        <w:rPr>
          <w:rFonts w:asciiTheme="minorEastAsia" w:hAnsiTheme="minorEastAsia"/>
          <w:b/>
          <w:bCs/>
          <w:sz w:val="18"/>
          <w:szCs w:val="18"/>
          <w:lang w:bidi="zh-TW"/>
        </w:rPr>
      </w:pPr>
    </w:p>
    <w:p w14:paraId="1BFE0662" w14:textId="60E91267" w:rsidR="008C3155" w:rsidRPr="008C3155" w:rsidRDefault="0009060D" w:rsidP="008C3155">
      <w:pPr>
        <w:ind w:left="960"/>
        <w:rPr>
          <w:rFonts w:asciiTheme="minorEastAsia" w:hAnsiTheme="minorEastAsia"/>
          <w:b/>
          <w:bCs/>
          <w:sz w:val="18"/>
          <w:szCs w:val="18"/>
          <w:lang w:bidi="zh-TW"/>
        </w:rPr>
      </w:pPr>
      <w:r>
        <w:rPr>
          <w:rFonts w:asciiTheme="minorEastAsia" w:hAnsiTheme="minorEastAsia" w:hint="eastAsia"/>
          <w:b/>
          <w:bCs/>
          <w:sz w:val="18"/>
          <w:szCs w:val="18"/>
          <w:lang w:bidi="zh-TW"/>
        </w:rPr>
        <w:t>一、</w:t>
      </w:r>
      <w:r w:rsidR="008C3155" w:rsidRPr="008C3155">
        <w:rPr>
          <w:rFonts w:asciiTheme="minorEastAsia" w:hAnsiTheme="minorEastAsia" w:hint="eastAsia"/>
          <w:b/>
          <w:bCs/>
          <w:sz w:val="18"/>
          <w:szCs w:val="18"/>
          <w:lang w:bidi="zh-TW"/>
        </w:rPr>
        <w:t>在康德哲学中，感性、知性和理性这三种能力各司其职，请逐一阐明各自的能力和权限。</w:t>
      </w:r>
    </w:p>
    <w:p w14:paraId="7B479EC9" w14:textId="77777777" w:rsidR="008C3155" w:rsidRPr="008C3155" w:rsidRDefault="008C3155" w:rsidP="008C3155">
      <w:pPr>
        <w:numPr>
          <w:ilvl w:val="0"/>
          <w:numId w:val="47"/>
        </w:numPr>
        <w:ind w:firstLineChars="300" w:firstLine="540"/>
        <w:rPr>
          <w:rFonts w:asciiTheme="minorEastAsia" w:hAnsiTheme="minorEastAsia"/>
          <w:sz w:val="18"/>
          <w:szCs w:val="18"/>
          <w:lang w:bidi="zh-TW"/>
        </w:rPr>
      </w:pPr>
      <w:r w:rsidRPr="008C3155">
        <w:rPr>
          <w:rFonts w:asciiTheme="minorEastAsia" w:hAnsiTheme="minorEastAsia" w:hint="eastAsia"/>
          <w:sz w:val="18"/>
          <w:szCs w:val="18"/>
          <w:lang w:bidi="zh-TW"/>
        </w:rPr>
        <w:t>感性。感性是我们唯一的直观能力，具有接受性，是概念的功能。康德认为，时间和空间是感性的直观形式。（通过空间，外部事物的经验被给予我们；通过时间，内心意识活动的经验被给予我们。前者是外直观的形式，后者是内直观的形式。）也就是说，康德认为时间和空间是主体自身固有的认识形式，而不是事物本身存在的形式，时间和空间像是戴在每一个人脸上的有色眼镜，每一个人看到的事物都有这副眼镜的色彩。为此，康德做了两个证明：①形而上学的阐明，它要说明的是空间与时间不是经验的物理学概念，而是先天的直观形式。②先验的阐明，它要说明的是，空间与时间乃是一切经验的先天条件。康德认为，时间与空间具有“经验的实在性”和“先验的观念性”，它们是经验的先天条件，因而对于经验具有实在性。不过，这种实在性源于观念而不是事物自身。由此，我们便说明了数学知识之普遍必然性的根据。</w:t>
      </w:r>
    </w:p>
    <w:p w14:paraId="05A38646" w14:textId="77777777" w:rsidR="008C3155" w:rsidRPr="008C3155" w:rsidRDefault="008C3155" w:rsidP="008C3155">
      <w:pPr>
        <w:numPr>
          <w:ilvl w:val="0"/>
          <w:numId w:val="47"/>
        </w:numPr>
        <w:ind w:firstLineChars="300" w:firstLine="540"/>
        <w:rPr>
          <w:rFonts w:asciiTheme="minorEastAsia" w:hAnsiTheme="minorEastAsia"/>
          <w:sz w:val="18"/>
          <w:szCs w:val="18"/>
          <w:lang w:bidi="zh-TW"/>
        </w:rPr>
      </w:pPr>
      <w:r w:rsidRPr="008C3155">
        <w:rPr>
          <w:rFonts w:asciiTheme="minorEastAsia" w:hAnsiTheme="minorEastAsia" w:hint="eastAsia"/>
          <w:sz w:val="18"/>
          <w:szCs w:val="18"/>
          <w:lang w:bidi="zh-TW"/>
        </w:rPr>
        <w:t>知性。知性是规则的能力，具有构成性，是判断的功能。康德认为，思维无内容是空的，直观无概念是盲的。对于知识而言，仅仅有感性直观形式是不够的，它所提供的只是构成知识的材料——杂多表象，还必须有知</w:t>
      </w:r>
      <w:proofErr w:type="gramStart"/>
      <w:r w:rsidRPr="008C3155">
        <w:rPr>
          <w:rFonts w:asciiTheme="minorEastAsia" w:hAnsiTheme="minorEastAsia" w:hint="eastAsia"/>
          <w:sz w:val="18"/>
          <w:szCs w:val="18"/>
          <w:lang w:bidi="zh-TW"/>
        </w:rPr>
        <w:t>性按照</w:t>
      </w:r>
      <w:proofErr w:type="gramEnd"/>
      <w:r w:rsidRPr="008C3155">
        <w:rPr>
          <w:rFonts w:asciiTheme="minorEastAsia" w:hAnsiTheme="minorEastAsia" w:hint="eastAsia"/>
          <w:sz w:val="18"/>
          <w:szCs w:val="18"/>
          <w:lang w:bidi="zh-TW"/>
        </w:rPr>
        <w:t>规则对这些材料进行加工整理的先天认识形式的参与才能构成知识。知性的先天认识形式就是</w:t>
      </w:r>
      <w:proofErr w:type="gramStart"/>
      <w:r w:rsidRPr="008C3155">
        <w:rPr>
          <w:rFonts w:asciiTheme="minorEastAsia" w:hAnsiTheme="minorEastAsia" w:hint="eastAsia"/>
          <w:sz w:val="18"/>
          <w:szCs w:val="18"/>
          <w:lang w:bidi="zh-TW"/>
        </w:rPr>
        <w:t>知性纯概念</w:t>
      </w:r>
      <w:proofErr w:type="gramEnd"/>
      <w:r w:rsidRPr="008C3155">
        <w:rPr>
          <w:rFonts w:asciiTheme="minorEastAsia" w:hAnsiTheme="minorEastAsia" w:hint="eastAsia"/>
          <w:sz w:val="18"/>
          <w:szCs w:val="18"/>
          <w:lang w:bidi="zh-TW"/>
        </w:rPr>
        <w:t>，亦即“范畴”。为此，康德做了两个演绎。①范畴的形而上学演绎。它要说明的是，可以从逻辑判断的形式中推导出知性范畴来。②范畴的先验演绎。它要说明的是，范畴具有使得经验成为可能的先决条件。最后，康德得出了“人为自然立法”的结论，即范畴是一些给现象、因而给作为一切现象的总和的自然界颁布先天法则的概念。由此我们便说明了自然科学知识之普遍必然性的根据。</w:t>
      </w:r>
    </w:p>
    <w:p w14:paraId="6D62EBA4" w14:textId="77777777" w:rsidR="008C3155" w:rsidRPr="008C3155" w:rsidRDefault="008C3155" w:rsidP="008C3155">
      <w:pPr>
        <w:numPr>
          <w:ilvl w:val="0"/>
          <w:numId w:val="47"/>
        </w:numPr>
        <w:ind w:firstLineChars="300" w:firstLine="540"/>
        <w:rPr>
          <w:rFonts w:asciiTheme="minorEastAsia" w:hAnsiTheme="minorEastAsia"/>
          <w:sz w:val="18"/>
          <w:szCs w:val="18"/>
          <w:lang w:bidi="zh-TW"/>
        </w:rPr>
      </w:pPr>
      <w:r w:rsidRPr="008C3155">
        <w:rPr>
          <w:rFonts w:asciiTheme="minorEastAsia" w:hAnsiTheme="minorEastAsia" w:hint="eastAsia"/>
          <w:sz w:val="18"/>
          <w:szCs w:val="18"/>
          <w:lang w:bidi="zh-TW"/>
        </w:rPr>
        <w:t>理性。理性是原则的能力，具有调整性或</w:t>
      </w:r>
      <w:proofErr w:type="gramStart"/>
      <w:r w:rsidRPr="008C3155">
        <w:rPr>
          <w:rFonts w:asciiTheme="minorEastAsia" w:hAnsiTheme="minorEastAsia" w:hint="eastAsia"/>
          <w:sz w:val="18"/>
          <w:szCs w:val="18"/>
          <w:lang w:bidi="zh-TW"/>
        </w:rPr>
        <w:t>范</w:t>
      </w:r>
      <w:proofErr w:type="gramEnd"/>
      <w:r w:rsidRPr="008C3155">
        <w:rPr>
          <w:rFonts w:asciiTheme="minorEastAsia" w:hAnsiTheme="minorEastAsia" w:hint="eastAsia"/>
          <w:sz w:val="18"/>
          <w:szCs w:val="18"/>
          <w:lang w:bidi="zh-TW"/>
        </w:rPr>
        <w:t>导性，是推理的功能。康德认为，我们的认识从感觉经验开始，通过知性范畴的综合统一而形成了知识。然而，人类理性并不就此满足，它还要使知识成为体系，追求知识的完满性。这就要靠理性的作用，理性的先天形式是理念。我们将三种推理形式——直言推理，假言推理和选言推理推至极端，就得到了理性的三个理念，即灵魂、世界和上帝，它们分别代表着主观世界、客观世界、世界之合体的统一性。人类理性具有把这些理念作为知识对象的自然秉性，但我们只有一种认识工具，即只能在经验中使用的知性范畴，因此，人类理念不可避免地迫使</w:t>
      </w:r>
      <w:proofErr w:type="gramStart"/>
      <w:r w:rsidRPr="008C3155">
        <w:rPr>
          <w:rFonts w:asciiTheme="minorEastAsia" w:hAnsiTheme="minorEastAsia" w:hint="eastAsia"/>
          <w:sz w:val="18"/>
          <w:szCs w:val="18"/>
          <w:lang w:bidi="zh-TW"/>
        </w:rPr>
        <w:t>范畴作超验</w:t>
      </w:r>
      <w:proofErr w:type="gramEnd"/>
      <w:r w:rsidRPr="008C3155">
        <w:rPr>
          <w:rFonts w:asciiTheme="minorEastAsia" w:hAnsiTheme="minorEastAsia" w:hint="eastAsia"/>
          <w:sz w:val="18"/>
          <w:szCs w:val="18"/>
          <w:lang w:bidi="zh-TW"/>
        </w:rPr>
        <w:t>的使用，形成了先验幻相，康德在此批判了理性心理学、理性宇宙论、理性神学，并指出要为知识划定界限，为信仰留下地盘。</w:t>
      </w:r>
    </w:p>
    <w:p w14:paraId="043B880C" w14:textId="77777777" w:rsidR="008C3155" w:rsidRPr="008C3155" w:rsidRDefault="008C3155" w:rsidP="00423A1B">
      <w:pPr>
        <w:ind w:firstLineChars="300" w:firstLine="540"/>
        <w:rPr>
          <w:rFonts w:asciiTheme="minorEastAsia" w:hAnsiTheme="minorEastAsia"/>
          <w:b/>
          <w:bCs/>
          <w:sz w:val="18"/>
          <w:szCs w:val="18"/>
          <w:lang w:bidi="zh-TW"/>
        </w:rPr>
      </w:pPr>
    </w:p>
    <w:p w14:paraId="618CC1B7" w14:textId="5FA97D5F" w:rsidR="00423A1B" w:rsidRPr="00423A1B" w:rsidRDefault="0055775F" w:rsidP="00D905CC">
      <w:pPr>
        <w:rPr>
          <w:rFonts w:asciiTheme="minorEastAsia" w:hAnsiTheme="minorEastAsia"/>
          <w:b/>
          <w:bCs/>
          <w:sz w:val="18"/>
          <w:szCs w:val="18"/>
          <w:lang w:bidi="zh-TW"/>
        </w:rPr>
      </w:pPr>
      <w:r>
        <w:rPr>
          <w:rFonts w:asciiTheme="minorEastAsia" w:hAnsiTheme="minorEastAsia" w:hint="eastAsia"/>
          <w:b/>
          <w:bCs/>
          <w:sz w:val="18"/>
          <w:szCs w:val="18"/>
          <w:lang w:bidi="zh-TW"/>
        </w:rPr>
        <w:t>（一）</w:t>
      </w:r>
      <w:r w:rsidR="00835132" w:rsidRPr="00423A1B">
        <w:rPr>
          <w:rFonts w:asciiTheme="minorEastAsia" w:hAnsiTheme="minorEastAsia" w:hint="eastAsia"/>
          <w:b/>
          <w:bCs/>
          <w:sz w:val="18"/>
          <w:szCs w:val="18"/>
          <w:lang w:bidi="zh-TW"/>
        </w:rPr>
        <w:t>先验感性论。（感性/感性直观，先天感性形式</w:t>
      </w:r>
      <w:r w:rsidR="00423A1B" w:rsidRPr="00423A1B">
        <w:rPr>
          <w:rFonts w:asciiTheme="minorEastAsia" w:hAnsiTheme="minorEastAsia" w:hint="eastAsia"/>
          <w:b/>
          <w:bCs/>
          <w:sz w:val="18"/>
          <w:szCs w:val="18"/>
          <w:lang w:bidi="zh-TW"/>
        </w:rPr>
        <w:t>：时间和空间。</w:t>
      </w:r>
      <w:r w:rsidR="00835132" w:rsidRPr="00423A1B">
        <w:rPr>
          <w:rFonts w:asciiTheme="minorEastAsia" w:hAnsiTheme="minorEastAsia" w:hint="eastAsia"/>
          <w:b/>
          <w:bCs/>
          <w:sz w:val="18"/>
          <w:szCs w:val="18"/>
          <w:lang w:bidi="zh-TW"/>
        </w:rPr>
        <w:t>）</w:t>
      </w:r>
    </w:p>
    <w:p w14:paraId="0B6A4B1F" w14:textId="77777777" w:rsidR="00423A1B" w:rsidRPr="00423A1B" w:rsidRDefault="00423A1B" w:rsidP="00385589">
      <w:pPr>
        <w:ind w:firstLineChars="200" w:firstLine="360"/>
        <w:rPr>
          <w:rFonts w:asciiTheme="minorEastAsia" w:hAnsiTheme="minorEastAsia"/>
          <w:b/>
          <w:bCs/>
          <w:sz w:val="18"/>
          <w:szCs w:val="18"/>
          <w:lang w:bidi="zh-TW"/>
        </w:rPr>
      </w:pPr>
      <w:r w:rsidRPr="00423A1B">
        <w:rPr>
          <w:rFonts w:asciiTheme="minorEastAsia" w:hAnsiTheme="minorEastAsia" w:hint="eastAsia"/>
          <w:b/>
          <w:bCs/>
          <w:sz w:val="18"/>
          <w:szCs w:val="18"/>
          <w:lang w:bidi="zh-TW"/>
        </w:rPr>
        <w:t>（2）先天感性形式：时间和空间的阐明</w:t>
      </w:r>
    </w:p>
    <w:p w14:paraId="37D9F057" w14:textId="6C1C3102" w:rsidR="00385589" w:rsidRPr="00385589" w:rsidRDefault="00385589" w:rsidP="00385589">
      <w:pPr>
        <w:ind w:firstLineChars="200" w:firstLine="360"/>
        <w:rPr>
          <w:rFonts w:asciiTheme="minorEastAsia" w:hAnsiTheme="minorEastAsia"/>
          <w:sz w:val="18"/>
          <w:szCs w:val="18"/>
          <w:lang w:bidi="zh-TW"/>
        </w:rPr>
      </w:pPr>
      <w:r w:rsidRPr="00385589">
        <w:rPr>
          <w:rFonts w:asciiTheme="minorEastAsia" w:hAnsiTheme="minorEastAsia" w:hint="eastAsia"/>
          <w:sz w:val="18"/>
          <w:szCs w:val="18"/>
          <w:lang w:bidi="zh-TW"/>
        </w:rPr>
        <w:t>康德认为感性直观包含感觉</w:t>
      </w:r>
      <w:r w:rsidR="00423A1B">
        <w:rPr>
          <w:rFonts w:asciiTheme="minorEastAsia" w:hAnsiTheme="minorEastAsia" w:hint="eastAsia"/>
          <w:sz w:val="18"/>
          <w:szCs w:val="18"/>
          <w:lang w:bidi="zh-TW"/>
        </w:rPr>
        <w:t>材料</w:t>
      </w:r>
      <w:r w:rsidRPr="00385589">
        <w:rPr>
          <w:rFonts w:asciiTheme="minorEastAsia" w:hAnsiTheme="minorEastAsia" w:hint="eastAsia"/>
          <w:sz w:val="18"/>
          <w:szCs w:val="18"/>
          <w:lang w:bidi="zh-TW"/>
        </w:rPr>
        <w:t>和</w:t>
      </w:r>
      <w:r w:rsidR="00423A1B">
        <w:rPr>
          <w:rFonts w:asciiTheme="minorEastAsia" w:hAnsiTheme="minorEastAsia" w:hint="eastAsia"/>
          <w:sz w:val="18"/>
          <w:szCs w:val="18"/>
          <w:lang w:bidi="zh-TW"/>
        </w:rPr>
        <w:t>感</w:t>
      </w:r>
      <w:r w:rsidRPr="00385589">
        <w:rPr>
          <w:rFonts w:asciiTheme="minorEastAsia" w:hAnsiTheme="minorEastAsia" w:hint="eastAsia"/>
          <w:sz w:val="18"/>
          <w:szCs w:val="18"/>
          <w:lang w:bidi="zh-TW"/>
        </w:rPr>
        <w:t>性形式，</w:t>
      </w:r>
      <w:r w:rsidR="00423A1B">
        <w:rPr>
          <w:rFonts w:asciiTheme="minorEastAsia" w:hAnsiTheme="minorEastAsia" w:hint="eastAsia"/>
          <w:sz w:val="18"/>
          <w:szCs w:val="18"/>
          <w:lang w:bidi="zh-TW"/>
        </w:rPr>
        <w:t>空</w:t>
      </w:r>
      <w:r w:rsidRPr="00385589">
        <w:rPr>
          <w:rFonts w:asciiTheme="minorEastAsia" w:hAnsiTheme="minorEastAsia" w:hint="eastAsia"/>
          <w:sz w:val="18"/>
          <w:szCs w:val="18"/>
          <w:lang w:bidi="zh-TW"/>
        </w:rPr>
        <w:t>间是外感官的</w:t>
      </w:r>
      <w:r w:rsidR="00423A1B">
        <w:rPr>
          <w:rFonts w:asciiTheme="minorEastAsia" w:hAnsiTheme="minorEastAsia" w:hint="eastAsia"/>
          <w:sz w:val="18"/>
          <w:szCs w:val="18"/>
          <w:lang w:bidi="zh-TW"/>
        </w:rPr>
        <w:t>纯</w:t>
      </w:r>
      <w:r w:rsidRPr="00385589">
        <w:rPr>
          <w:rFonts w:asciiTheme="minorEastAsia" w:hAnsiTheme="minorEastAsia" w:hint="eastAsia"/>
          <w:sz w:val="18"/>
          <w:szCs w:val="18"/>
          <w:lang w:bidi="zh-TW"/>
        </w:rPr>
        <w:t>形式，时间是内感官的</w:t>
      </w:r>
      <w:r w:rsidR="00423A1B">
        <w:rPr>
          <w:rFonts w:asciiTheme="minorEastAsia" w:hAnsiTheme="minorEastAsia" w:hint="eastAsia"/>
          <w:sz w:val="18"/>
          <w:szCs w:val="18"/>
          <w:lang w:bidi="zh-TW"/>
        </w:rPr>
        <w:t>纯</w:t>
      </w:r>
      <w:r w:rsidRPr="00385589">
        <w:rPr>
          <w:rFonts w:asciiTheme="minorEastAsia" w:hAnsiTheme="minorEastAsia" w:hint="eastAsia"/>
          <w:sz w:val="18"/>
          <w:szCs w:val="18"/>
          <w:lang w:bidi="zh-TW"/>
        </w:rPr>
        <w:t>形式，正是通过这两种</w:t>
      </w:r>
      <w:r w:rsidR="00423A1B" w:rsidRPr="00423A1B">
        <w:rPr>
          <w:rFonts w:asciiTheme="minorEastAsia" w:hAnsiTheme="minorEastAsia" w:hint="eastAsia"/>
          <w:sz w:val="18"/>
          <w:szCs w:val="18"/>
          <w:lang w:bidi="zh-TW"/>
        </w:rPr>
        <w:t>先天感性形式</w:t>
      </w:r>
      <w:r w:rsidRPr="00385589">
        <w:rPr>
          <w:rFonts w:asciiTheme="minorEastAsia" w:hAnsiTheme="minorEastAsia" w:hint="eastAsia"/>
          <w:sz w:val="18"/>
          <w:szCs w:val="18"/>
          <w:lang w:bidi="zh-TW"/>
        </w:rPr>
        <w:t>，才把被给予的感觉</w:t>
      </w:r>
      <w:r w:rsidR="0086277F">
        <w:rPr>
          <w:rFonts w:asciiTheme="minorEastAsia" w:hAnsiTheme="minorEastAsia" w:hint="eastAsia"/>
          <w:sz w:val="18"/>
          <w:szCs w:val="18"/>
          <w:lang w:bidi="zh-TW"/>
        </w:rPr>
        <w:t>材料</w:t>
      </w:r>
      <w:r w:rsidRPr="00385589">
        <w:rPr>
          <w:rFonts w:asciiTheme="minorEastAsia" w:hAnsiTheme="minorEastAsia" w:hint="eastAsia"/>
          <w:sz w:val="18"/>
          <w:szCs w:val="18"/>
          <w:lang w:bidi="zh-TW"/>
        </w:rPr>
        <w:t>组织为能被认识的感性经验，知识的</w:t>
      </w:r>
      <w:r w:rsidR="0086277F">
        <w:rPr>
          <w:rFonts w:asciiTheme="minorEastAsia" w:hAnsiTheme="minorEastAsia" w:hint="eastAsia"/>
          <w:sz w:val="18"/>
          <w:szCs w:val="18"/>
          <w:lang w:bidi="zh-TW"/>
        </w:rPr>
        <w:t>普遍</w:t>
      </w:r>
      <w:r w:rsidRPr="00385589">
        <w:rPr>
          <w:rFonts w:asciiTheme="minorEastAsia" w:hAnsiTheme="minorEastAsia" w:hint="eastAsia"/>
          <w:sz w:val="18"/>
          <w:szCs w:val="18"/>
          <w:lang w:bidi="zh-TW"/>
        </w:rPr>
        <w:t>必然性</w:t>
      </w:r>
      <w:proofErr w:type="gramStart"/>
      <w:r w:rsidRPr="00385589">
        <w:rPr>
          <w:rFonts w:asciiTheme="minorEastAsia" w:hAnsiTheme="minorEastAsia" w:hint="eastAsia"/>
          <w:sz w:val="18"/>
          <w:szCs w:val="18"/>
          <w:lang w:bidi="zh-TW"/>
        </w:rPr>
        <w:t>不</w:t>
      </w:r>
      <w:proofErr w:type="gramEnd"/>
      <w:r w:rsidRPr="00385589">
        <w:rPr>
          <w:rFonts w:asciiTheme="minorEastAsia" w:hAnsiTheme="minorEastAsia" w:hint="eastAsia"/>
          <w:sz w:val="18"/>
          <w:szCs w:val="18"/>
          <w:lang w:bidi="zh-TW"/>
        </w:rPr>
        <w:t>来自于经验本身，而来自于人的先</w:t>
      </w:r>
      <w:r w:rsidR="0086277F">
        <w:rPr>
          <w:rFonts w:asciiTheme="minorEastAsia" w:hAnsiTheme="minorEastAsia" w:hint="eastAsia"/>
          <w:sz w:val="18"/>
          <w:szCs w:val="18"/>
          <w:lang w:bidi="zh-TW"/>
        </w:rPr>
        <w:t>天</w:t>
      </w:r>
      <w:r w:rsidRPr="00385589">
        <w:rPr>
          <w:rFonts w:asciiTheme="minorEastAsia" w:hAnsiTheme="minorEastAsia" w:hint="eastAsia"/>
          <w:sz w:val="18"/>
          <w:szCs w:val="18"/>
          <w:lang w:bidi="zh-TW"/>
        </w:rPr>
        <w:t>认识能力。在先验感</w:t>
      </w:r>
      <w:r w:rsidR="0086277F">
        <w:rPr>
          <w:rFonts w:asciiTheme="minorEastAsia" w:hAnsiTheme="minorEastAsia" w:hint="eastAsia"/>
          <w:sz w:val="18"/>
          <w:szCs w:val="18"/>
          <w:lang w:bidi="zh-TW"/>
        </w:rPr>
        <w:t>性</w:t>
      </w:r>
      <w:r w:rsidRPr="00385589">
        <w:rPr>
          <w:rFonts w:asciiTheme="minorEastAsia" w:hAnsiTheme="minorEastAsia" w:hint="eastAsia"/>
          <w:sz w:val="18"/>
          <w:szCs w:val="18"/>
          <w:lang w:bidi="zh-TW"/>
        </w:rPr>
        <w:t>论中对</w:t>
      </w:r>
      <w:r w:rsidR="0086277F">
        <w:rPr>
          <w:rFonts w:asciiTheme="minorEastAsia" w:hAnsiTheme="minorEastAsia" w:hint="eastAsia"/>
          <w:sz w:val="18"/>
          <w:szCs w:val="18"/>
          <w:lang w:bidi="zh-TW"/>
        </w:rPr>
        <w:t>时空</w:t>
      </w:r>
      <w:r w:rsidRPr="00385589">
        <w:rPr>
          <w:rFonts w:asciiTheme="minorEastAsia" w:hAnsiTheme="minorEastAsia" w:hint="eastAsia"/>
          <w:sz w:val="18"/>
          <w:szCs w:val="18"/>
          <w:lang w:bidi="zh-TW"/>
        </w:rPr>
        <w:t>的论述分为“形而上学阐明”和“先验</w:t>
      </w:r>
      <w:r w:rsidR="0086277F">
        <w:rPr>
          <w:rFonts w:asciiTheme="minorEastAsia" w:hAnsiTheme="minorEastAsia" w:hint="eastAsia"/>
          <w:sz w:val="18"/>
          <w:szCs w:val="18"/>
          <w:lang w:bidi="zh-TW"/>
        </w:rPr>
        <w:t>阐</w:t>
      </w:r>
      <w:r w:rsidRPr="00385589">
        <w:rPr>
          <w:rFonts w:asciiTheme="minorEastAsia" w:hAnsiTheme="minorEastAsia" w:hint="eastAsia"/>
          <w:sz w:val="18"/>
          <w:szCs w:val="18"/>
          <w:lang w:bidi="zh-TW"/>
        </w:rPr>
        <w:t>明”。此处详细介绍对空间的形而上学和先验阐明，关于时间的阐明同理可得</w:t>
      </w:r>
      <w:r w:rsidR="0086277F">
        <w:rPr>
          <w:rFonts w:asciiTheme="minorEastAsia" w:hAnsiTheme="minorEastAsia" w:hint="eastAsia"/>
          <w:sz w:val="18"/>
          <w:szCs w:val="18"/>
          <w:lang w:bidi="zh-TW"/>
        </w:rPr>
        <w:t>。</w:t>
      </w:r>
    </w:p>
    <w:p w14:paraId="1A07ECF5" w14:textId="3170B544" w:rsidR="0086277F" w:rsidRDefault="00385589" w:rsidP="0086277F">
      <w:pPr>
        <w:ind w:firstLineChars="200" w:firstLine="360"/>
        <w:rPr>
          <w:rFonts w:asciiTheme="minorEastAsia" w:hAnsiTheme="minorEastAsia"/>
          <w:sz w:val="18"/>
          <w:szCs w:val="18"/>
          <w:lang w:bidi="zh-TW"/>
        </w:rPr>
      </w:pPr>
      <w:r w:rsidRPr="00385589">
        <w:rPr>
          <w:rFonts w:asciiTheme="minorEastAsia" w:hAnsiTheme="minorEastAsia"/>
          <w:sz w:val="18"/>
          <w:szCs w:val="18"/>
          <w:lang w:bidi="zh-TW"/>
        </w:rPr>
        <w:t>1</w:t>
      </w:r>
      <w:r w:rsidR="0086277F">
        <w:rPr>
          <w:rFonts w:asciiTheme="minorEastAsia" w:hAnsiTheme="minorEastAsia" w:hint="eastAsia"/>
          <w:sz w:val="18"/>
          <w:szCs w:val="18"/>
          <w:lang w:bidi="zh-TW"/>
        </w:rPr>
        <w:t>、时空</w:t>
      </w:r>
      <w:r w:rsidRPr="00385589">
        <w:rPr>
          <w:rFonts w:asciiTheme="minorEastAsia" w:hAnsiTheme="minorEastAsia"/>
          <w:sz w:val="18"/>
          <w:szCs w:val="18"/>
          <w:lang w:bidi="zh-TW"/>
        </w:rPr>
        <w:t>的形而上</w:t>
      </w:r>
      <w:r w:rsidR="0086277F">
        <w:rPr>
          <w:rFonts w:asciiTheme="minorEastAsia" w:hAnsiTheme="minorEastAsia" w:hint="eastAsia"/>
          <w:sz w:val="18"/>
          <w:szCs w:val="18"/>
          <w:lang w:bidi="zh-TW"/>
        </w:rPr>
        <w:t>学阐明</w:t>
      </w:r>
    </w:p>
    <w:p w14:paraId="256D74F3" w14:textId="1CDFFB1E" w:rsidR="009648DF" w:rsidRDefault="00385589" w:rsidP="0086277F">
      <w:pPr>
        <w:ind w:firstLineChars="200" w:firstLine="360"/>
        <w:rPr>
          <w:rFonts w:asciiTheme="minorEastAsia" w:hAnsiTheme="minorEastAsia"/>
          <w:sz w:val="18"/>
          <w:szCs w:val="18"/>
          <w:lang w:bidi="zh-TW"/>
        </w:rPr>
      </w:pPr>
      <w:r w:rsidRPr="00385589">
        <w:rPr>
          <w:rFonts w:asciiTheme="minorEastAsia" w:hAnsiTheme="minorEastAsia"/>
          <w:sz w:val="18"/>
          <w:szCs w:val="18"/>
          <w:lang w:bidi="zh-TW"/>
        </w:rPr>
        <w:t>康德对时空的性质所做的论证，称为“形而上学阐明”，它的目的是证明时空</w:t>
      </w:r>
      <w:proofErr w:type="gramStart"/>
      <w:r w:rsidRPr="00385589">
        <w:rPr>
          <w:rFonts w:asciiTheme="minorEastAsia" w:hAnsiTheme="minorEastAsia"/>
          <w:sz w:val="18"/>
          <w:szCs w:val="18"/>
          <w:lang w:bidi="zh-TW"/>
        </w:rPr>
        <w:t>不</w:t>
      </w:r>
      <w:proofErr w:type="gramEnd"/>
      <w:r w:rsidRPr="00385589">
        <w:rPr>
          <w:rFonts w:asciiTheme="minorEastAsia" w:hAnsiTheme="minorEastAsia"/>
          <w:sz w:val="18"/>
          <w:szCs w:val="18"/>
          <w:lang w:bidi="zh-TW"/>
        </w:rPr>
        <w:t>来自于经验，而是先于经验的感性形式和纯直观，形而上学阐明包含四个步</w:t>
      </w:r>
      <w:r w:rsidR="009648DF">
        <w:rPr>
          <w:rFonts w:asciiTheme="minorEastAsia" w:hAnsiTheme="minorEastAsia" w:hint="eastAsia"/>
          <w:sz w:val="18"/>
          <w:szCs w:val="18"/>
          <w:lang w:bidi="zh-TW"/>
        </w:rPr>
        <w:t>骤：</w:t>
      </w:r>
    </w:p>
    <w:p w14:paraId="7A1BD16D" w14:textId="1209CBE6" w:rsidR="009648DF" w:rsidRDefault="009648DF" w:rsidP="0086277F">
      <w:pPr>
        <w:ind w:firstLineChars="200" w:firstLine="360"/>
        <w:rPr>
          <w:rFonts w:asciiTheme="minorEastAsia" w:hAnsiTheme="minorEastAsia"/>
          <w:sz w:val="18"/>
          <w:szCs w:val="18"/>
          <w:lang w:bidi="zh-TW"/>
        </w:rPr>
      </w:pPr>
      <w:r w:rsidRPr="001D49FD">
        <w:rPr>
          <w:rFonts w:asciiTheme="minorEastAsia" w:hAnsiTheme="minorEastAsia" w:hint="eastAsia"/>
          <w:sz w:val="18"/>
          <w:szCs w:val="18"/>
          <w:u w:val="single"/>
          <w:lang w:bidi="zh-TW"/>
        </w:rPr>
        <w:t>①</w:t>
      </w:r>
      <w:r w:rsidR="00385589" w:rsidRPr="001D49FD">
        <w:rPr>
          <w:rFonts w:asciiTheme="minorEastAsia" w:hAnsiTheme="minorEastAsia"/>
          <w:sz w:val="18"/>
          <w:szCs w:val="18"/>
          <w:u w:val="single"/>
          <w:lang w:bidi="zh-TW"/>
        </w:rPr>
        <w:t>、空间不是从外部经验抽象得来的经验性</w:t>
      </w:r>
      <w:r w:rsidR="001D49FD" w:rsidRPr="001D49FD">
        <w:rPr>
          <w:rFonts w:asciiTheme="minorEastAsia" w:hAnsiTheme="minorEastAsia" w:hint="eastAsia"/>
          <w:sz w:val="18"/>
          <w:szCs w:val="18"/>
          <w:u w:val="single"/>
          <w:lang w:bidi="zh-TW"/>
        </w:rPr>
        <w:t>概念。</w:t>
      </w:r>
      <w:r w:rsidR="00385589" w:rsidRPr="00385589">
        <w:rPr>
          <w:rFonts w:asciiTheme="minorEastAsia" w:hAnsiTheme="minorEastAsia"/>
          <w:sz w:val="18"/>
          <w:szCs w:val="18"/>
          <w:lang w:bidi="zh-TW"/>
        </w:rPr>
        <w:t>任何外部经验都以</w:t>
      </w:r>
      <w:r w:rsidR="00DC17F2">
        <w:rPr>
          <w:rFonts w:asciiTheme="minorEastAsia" w:hAnsiTheme="minorEastAsia" w:hint="eastAsia"/>
          <w:sz w:val="18"/>
          <w:szCs w:val="18"/>
          <w:lang w:bidi="zh-TW"/>
        </w:rPr>
        <w:t>空间</w:t>
      </w:r>
      <w:r w:rsidR="00385589" w:rsidRPr="00385589">
        <w:rPr>
          <w:rFonts w:asciiTheme="minorEastAsia" w:hAnsiTheme="minorEastAsia"/>
          <w:sz w:val="18"/>
          <w:szCs w:val="18"/>
          <w:lang w:bidi="zh-TW"/>
        </w:rPr>
        <w:t>为前提，事物处于不同的位置，具有不同的排序，当我们这样表象事物时，是以空间的表象为前提的。所以空间不是从事物的位置关系中抽象出来的，即空间</w:t>
      </w:r>
      <w:proofErr w:type="gramStart"/>
      <w:r w:rsidR="00385589" w:rsidRPr="00385589">
        <w:rPr>
          <w:rFonts w:asciiTheme="minorEastAsia" w:hAnsiTheme="minorEastAsia"/>
          <w:sz w:val="18"/>
          <w:szCs w:val="18"/>
          <w:lang w:bidi="zh-TW"/>
        </w:rPr>
        <w:t>不</w:t>
      </w:r>
      <w:proofErr w:type="gramEnd"/>
      <w:r w:rsidR="00385589" w:rsidRPr="00385589">
        <w:rPr>
          <w:rFonts w:asciiTheme="minorEastAsia" w:hAnsiTheme="minorEastAsia"/>
          <w:sz w:val="18"/>
          <w:szCs w:val="18"/>
          <w:lang w:bidi="zh-TW"/>
        </w:rPr>
        <w:t>来自于经验，而是在逻辑上先于空间中的对象</w:t>
      </w:r>
      <w:r>
        <w:rPr>
          <w:rFonts w:asciiTheme="minorEastAsia" w:hAnsiTheme="minorEastAsia" w:hint="eastAsia"/>
          <w:sz w:val="18"/>
          <w:szCs w:val="18"/>
          <w:lang w:bidi="zh-TW"/>
        </w:rPr>
        <w:t>。</w:t>
      </w:r>
    </w:p>
    <w:p w14:paraId="7F12FF3F" w14:textId="4C19843A" w:rsidR="009648DF" w:rsidRDefault="009648DF" w:rsidP="0086277F">
      <w:pPr>
        <w:ind w:firstLineChars="200" w:firstLine="360"/>
        <w:rPr>
          <w:rFonts w:asciiTheme="minorEastAsia" w:hAnsiTheme="minorEastAsia"/>
          <w:sz w:val="18"/>
          <w:szCs w:val="18"/>
          <w:lang w:bidi="zh-TW"/>
        </w:rPr>
      </w:pPr>
      <w:r w:rsidRPr="001D49FD">
        <w:rPr>
          <w:rFonts w:asciiTheme="minorEastAsia" w:hAnsiTheme="minorEastAsia" w:hint="eastAsia"/>
          <w:sz w:val="18"/>
          <w:szCs w:val="18"/>
          <w:u w:val="single"/>
          <w:lang w:bidi="zh-TW"/>
        </w:rPr>
        <w:t>②</w:t>
      </w:r>
      <w:r w:rsidR="00385589" w:rsidRPr="001D49FD">
        <w:rPr>
          <w:rFonts w:asciiTheme="minorEastAsia" w:hAnsiTheme="minorEastAsia"/>
          <w:sz w:val="18"/>
          <w:szCs w:val="18"/>
          <w:u w:val="single"/>
          <w:lang w:bidi="zh-TW"/>
        </w:rPr>
        <w:t>、空间是作为一切外部直观的基础的必不可少的先天表象</w:t>
      </w:r>
      <w:r w:rsidR="001D49FD" w:rsidRPr="001D49FD">
        <w:rPr>
          <w:rFonts w:asciiTheme="minorEastAsia" w:hAnsiTheme="minorEastAsia" w:hint="eastAsia"/>
          <w:sz w:val="18"/>
          <w:szCs w:val="18"/>
          <w:u w:val="single"/>
          <w:lang w:bidi="zh-TW"/>
        </w:rPr>
        <w:t>。</w:t>
      </w:r>
      <w:r w:rsidR="00385589" w:rsidRPr="00385589">
        <w:rPr>
          <w:rFonts w:asciiTheme="minorEastAsia" w:hAnsiTheme="minorEastAsia"/>
          <w:sz w:val="18"/>
          <w:szCs w:val="18"/>
          <w:lang w:bidi="zh-TW"/>
        </w:rPr>
        <w:t>我们可以设想空间里没有任何事物，却不能设想一个没有</w:t>
      </w:r>
      <w:r w:rsidR="00385589" w:rsidRPr="00385589">
        <w:rPr>
          <w:rFonts w:asciiTheme="minorEastAsia" w:hAnsiTheme="minorEastAsia" w:hint="eastAsia"/>
          <w:sz w:val="18"/>
          <w:szCs w:val="18"/>
          <w:lang w:bidi="zh-TW"/>
        </w:rPr>
        <w:t>空间的表象，即我们可以空间里的事物给排除掉，但是无法把空间本身排除掉。所以空间是必然的、先天的表象，它</w:t>
      </w:r>
      <w:proofErr w:type="gramStart"/>
      <w:r w:rsidR="00385589" w:rsidRPr="00385589">
        <w:rPr>
          <w:rFonts w:asciiTheme="minorEastAsia" w:hAnsiTheme="minorEastAsia" w:hint="eastAsia"/>
          <w:sz w:val="18"/>
          <w:szCs w:val="18"/>
          <w:lang w:bidi="zh-TW"/>
        </w:rPr>
        <w:t>不</w:t>
      </w:r>
      <w:proofErr w:type="gramEnd"/>
      <w:r w:rsidR="00385589" w:rsidRPr="00385589">
        <w:rPr>
          <w:rFonts w:asciiTheme="minorEastAsia" w:hAnsiTheme="minorEastAsia" w:hint="eastAsia"/>
          <w:sz w:val="18"/>
          <w:szCs w:val="18"/>
          <w:lang w:bidi="zh-TW"/>
        </w:rPr>
        <w:t>来自于感觉材料。</w:t>
      </w:r>
    </w:p>
    <w:p w14:paraId="646640AD" w14:textId="77777777" w:rsidR="001D49FD" w:rsidRDefault="009648DF" w:rsidP="009648DF">
      <w:pPr>
        <w:ind w:firstLineChars="200" w:firstLine="360"/>
        <w:rPr>
          <w:rFonts w:asciiTheme="minorEastAsia" w:hAnsiTheme="minorEastAsia"/>
          <w:sz w:val="18"/>
          <w:szCs w:val="18"/>
          <w:lang w:bidi="zh-TW"/>
        </w:rPr>
      </w:pPr>
      <w:r w:rsidRPr="001D49FD">
        <w:rPr>
          <w:rFonts w:asciiTheme="minorEastAsia" w:hAnsiTheme="minorEastAsia" w:hint="eastAsia"/>
          <w:sz w:val="18"/>
          <w:szCs w:val="18"/>
          <w:u w:val="single"/>
          <w:lang w:bidi="zh-TW"/>
        </w:rPr>
        <w:t>③</w:t>
      </w:r>
      <w:r w:rsidR="00385589" w:rsidRPr="001D49FD">
        <w:rPr>
          <w:rFonts w:asciiTheme="minorEastAsia" w:hAnsiTheme="minorEastAsia"/>
          <w:sz w:val="18"/>
          <w:szCs w:val="18"/>
          <w:u w:val="single"/>
          <w:lang w:bidi="zh-TW"/>
        </w:rPr>
        <w:t>、空间不是概念，而是一个纯直观。</w:t>
      </w:r>
      <w:r w:rsidR="00385589" w:rsidRPr="00385589">
        <w:rPr>
          <w:rFonts w:asciiTheme="minorEastAsia" w:hAnsiTheme="minorEastAsia"/>
          <w:sz w:val="18"/>
          <w:szCs w:val="18"/>
          <w:lang w:bidi="zh-TW"/>
        </w:rPr>
        <w:t>空间是单一的整体，没有部分，</w:t>
      </w:r>
      <w:r w:rsidR="00385589" w:rsidRPr="00385589">
        <w:rPr>
          <w:rFonts w:asciiTheme="minorEastAsia" w:hAnsiTheme="minorEastAsia" w:hint="eastAsia"/>
          <w:sz w:val="18"/>
          <w:szCs w:val="18"/>
          <w:lang w:bidi="zh-TW"/>
        </w:rPr>
        <w:t>对空间的表象并非部分的累加，表象部分之前已先预设了整个空间。所以空间本质上是惟一的，是直观直接把握到的单一整体。</w:t>
      </w:r>
    </w:p>
    <w:p w14:paraId="3F4514C4" w14:textId="77777777" w:rsidR="009D763C" w:rsidRDefault="001D49FD" w:rsidP="009D763C">
      <w:pPr>
        <w:ind w:firstLineChars="200" w:firstLine="360"/>
        <w:rPr>
          <w:rFonts w:asciiTheme="minorEastAsia" w:hAnsiTheme="minorEastAsia"/>
          <w:sz w:val="18"/>
          <w:szCs w:val="18"/>
          <w:lang w:bidi="zh-TW"/>
        </w:rPr>
      </w:pPr>
      <w:r w:rsidRPr="00FA06D2">
        <w:rPr>
          <w:rFonts w:asciiTheme="minorEastAsia" w:hAnsiTheme="minorEastAsia" w:hint="eastAsia"/>
          <w:sz w:val="18"/>
          <w:szCs w:val="18"/>
          <w:u w:val="single"/>
          <w:lang w:bidi="zh-TW"/>
        </w:rPr>
        <w:t>④</w:t>
      </w:r>
      <w:r w:rsidR="00385589" w:rsidRPr="00FA06D2">
        <w:rPr>
          <w:rFonts w:asciiTheme="minorEastAsia" w:hAnsiTheme="minorEastAsia" w:hint="eastAsia"/>
          <w:sz w:val="18"/>
          <w:szCs w:val="18"/>
          <w:u w:val="single"/>
          <w:lang w:bidi="zh-TW"/>
        </w:rPr>
        <w:t>、空间被表象为一个无限给予的大小。</w:t>
      </w:r>
      <w:r w:rsidR="00385589" w:rsidRPr="00385589">
        <w:rPr>
          <w:rFonts w:asciiTheme="minorEastAsia" w:hAnsiTheme="minorEastAsia" w:hint="eastAsia"/>
          <w:sz w:val="18"/>
          <w:szCs w:val="18"/>
          <w:lang w:bidi="zh-TW"/>
        </w:rPr>
        <w:t>概念有内涵和外延之分，但是空间没有外延。概念与概念之间的包含关系，是高级内涵和低级内涵之间的包含关系。但是空间的包含关系，是</w:t>
      </w:r>
      <w:proofErr w:type="gramStart"/>
      <w:r w:rsidR="00385589" w:rsidRPr="00385589">
        <w:rPr>
          <w:rFonts w:asciiTheme="minorEastAsia" w:hAnsiTheme="minorEastAsia" w:hint="eastAsia"/>
          <w:sz w:val="18"/>
          <w:szCs w:val="18"/>
          <w:lang w:bidi="zh-TW"/>
        </w:rPr>
        <w:t>指空间</w:t>
      </w:r>
      <w:proofErr w:type="gramEnd"/>
      <w:r w:rsidR="00385589" w:rsidRPr="00385589">
        <w:rPr>
          <w:rFonts w:asciiTheme="minorEastAsia" w:hAnsiTheme="minorEastAsia" w:hint="eastAsia"/>
          <w:sz w:val="18"/>
          <w:szCs w:val="18"/>
          <w:lang w:bidi="zh-TW"/>
        </w:rPr>
        <w:t>内部包含了各种各样的事物。概念是包含在“之下”，空间是包含在“之中”，所以空间不是概念，而是纯直观。</w:t>
      </w:r>
    </w:p>
    <w:p w14:paraId="63382306" w14:textId="3CAB005B" w:rsidR="00385589" w:rsidRPr="00385589" w:rsidRDefault="00385589" w:rsidP="009D763C">
      <w:pPr>
        <w:ind w:firstLineChars="200" w:firstLine="360"/>
        <w:rPr>
          <w:rFonts w:asciiTheme="minorEastAsia" w:hAnsiTheme="minorEastAsia"/>
          <w:sz w:val="18"/>
          <w:szCs w:val="18"/>
          <w:lang w:bidi="zh-TW"/>
        </w:rPr>
      </w:pPr>
      <w:r w:rsidRPr="009D763C">
        <w:rPr>
          <w:rFonts w:asciiTheme="minorEastAsia" w:hAnsiTheme="minorEastAsia" w:hint="eastAsia"/>
          <w:b/>
          <w:bCs/>
          <w:sz w:val="18"/>
          <w:szCs w:val="18"/>
          <w:u w:val="single"/>
          <w:lang w:bidi="zh-TW"/>
        </w:rPr>
        <w:t>结论</w:t>
      </w:r>
      <w:r w:rsidR="009D763C">
        <w:rPr>
          <w:rFonts w:asciiTheme="minorEastAsia" w:hAnsiTheme="minorEastAsia" w:hint="eastAsia"/>
          <w:sz w:val="18"/>
          <w:szCs w:val="18"/>
          <w:lang w:bidi="zh-TW"/>
        </w:rPr>
        <w:t>：</w:t>
      </w:r>
      <w:r w:rsidRPr="00385589">
        <w:rPr>
          <w:rFonts w:asciiTheme="minorEastAsia" w:hAnsiTheme="minorEastAsia"/>
          <w:sz w:val="18"/>
          <w:szCs w:val="18"/>
          <w:lang w:bidi="zh-TW"/>
        </w:rPr>
        <w:t>前两个阐明论证</w:t>
      </w:r>
      <w:r w:rsidR="009D763C">
        <w:rPr>
          <w:rFonts w:asciiTheme="minorEastAsia" w:hAnsiTheme="minorEastAsia" w:hint="eastAsia"/>
          <w:sz w:val="18"/>
          <w:szCs w:val="18"/>
          <w:lang w:bidi="zh-TW"/>
        </w:rPr>
        <w:t>了</w:t>
      </w:r>
      <w:r w:rsidRPr="00385589">
        <w:rPr>
          <w:rFonts w:asciiTheme="minorEastAsia" w:hAnsiTheme="minorEastAsia"/>
          <w:sz w:val="18"/>
          <w:szCs w:val="18"/>
          <w:lang w:bidi="zh-TW"/>
        </w:rPr>
        <w:t>时空的先天性，它们</w:t>
      </w:r>
      <w:proofErr w:type="gramStart"/>
      <w:r w:rsidRPr="00385589">
        <w:rPr>
          <w:rFonts w:asciiTheme="minorEastAsia" w:hAnsiTheme="minorEastAsia"/>
          <w:sz w:val="18"/>
          <w:szCs w:val="18"/>
          <w:lang w:bidi="zh-TW"/>
        </w:rPr>
        <w:t>不</w:t>
      </w:r>
      <w:proofErr w:type="gramEnd"/>
      <w:r w:rsidRPr="00385589">
        <w:rPr>
          <w:rFonts w:asciiTheme="minorEastAsia" w:hAnsiTheme="minorEastAsia"/>
          <w:sz w:val="18"/>
          <w:szCs w:val="18"/>
          <w:lang w:bidi="zh-TW"/>
        </w:rPr>
        <w:t>来自于经验，</w:t>
      </w:r>
      <w:r w:rsidR="00BE2CA2">
        <w:rPr>
          <w:rFonts w:asciiTheme="minorEastAsia" w:hAnsiTheme="minorEastAsia" w:hint="eastAsia"/>
          <w:sz w:val="18"/>
          <w:szCs w:val="18"/>
          <w:lang w:bidi="zh-TW"/>
        </w:rPr>
        <w:t>而是经验</w:t>
      </w:r>
      <w:r w:rsidRPr="00385589">
        <w:rPr>
          <w:rFonts w:asciiTheme="minorEastAsia" w:hAnsiTheme="minorEastAsia"/>
          <w:sz w:val="18"/>
          <w:szCs w:val="18"/>
          <w:lang w:bidi="zh-TW"/>
        </w:rPr>
        <w:t>的先天感性形式。后两个阐明论证</w:t>
      </w:r>
      <w:r w:rsidR="00BE2CA2">
        <w:rPr>
          <w:rFonts w:asciiTheme="minorEastAsia" w:hAnsiTheme="minorEastAsia" w:hint="eastAsia"/>
          <w:sz w:val="18"/>
          <w:szCs w:val="18"/>
          <w:lang w:bidi="zh-TW"/>
        </w:rPr>
        <w:t>了</w:t>
      </w:r>
      <w:r w:rsidRPr="00385589">
        <w:rPr>
          <w:rFonts w:asciiTheme="minorEastAsia" w:hAnsiTheme="minorEastAsia"/>
          <w:sz w:val="18"/>
          <w:szCs w:val="18"/>
          <w:lang w:bidi="zh-TW"/>
        </w:rPr>
        <w:t>时空本身是单独的直观表象，不只是经验直观的纯形式，其本身就是一个纯直观。</w:t>
      </w:r>
    </w:p>
    <w:p w14:paraId="31222916" w14:textId="77777777" w:rsidR="00BE2CA2" w:rsidRPr="00913B20" w:rsidRDefault="00BE2CA2" w:rsidP="00913B20">
      <w:pPr>
        <w:ind w:firstLineChars="200" w:firstLine="360"/>
        <w:rPr>
          <w:rFonts w:asciiTheme="minorEastAsia" w:hAnsiTheme="minorEastAsia"/>
          <w:sz w:val="18"/>
          <w:szCs w:val="18"/>
          <w:u w:val="single"/>
          <w:lang w:bidi="zh-TW"/>
        </w:rPr>
      </w:pPr>
      <w:r w:rsidRPr="00913B20">
        <w:rPr>
          <w:rFonts w:asciiTheme="minorEastAsia" w:hAnsiTheme="minorEastAsia"/>
          <w:sz w:val="18"/>
          <w:szCs w:val="18"/>
          <w:u w:val="single"/>
          <w:lang w:bidi="zh-TW"/>
        </w:rPr>
        <w:t>2</w:t>
      </w:r>
      <w:r w:rsidRPr="00913B20">
        <w:rPr>
          <w:rFonts w:asciiTheme="minorEastAsia" w:hAnsiTheme="minorEastAsia" w:hint="eastAsia"/>
          <w:sz w:val="18"/>
          <w:szCs w:val="18"/>
          <w:u w:val="single"/>
          <w:lang w:bidi="zh-TW"/>
        </w:rPr>
        <w:t>、时空的先验阐明</w:t>
      </w:r>
    </w:p>
    <w:p w14:paraId="7BA48AB9" w14:textId="2918A296" w:rsidR="00385589" w:rsidRPr="00385589" w:rsidRDefault="00385589" w:rsidP="00BE2CA2">
      <w:pPr>
        <w:ind w:firstLineChars="100" w:firstLine="180"/>
        <w:rPr>
          <w:rFonts w:asciiTheme="minorEastAsia" w:hAnsiTheme="minorEastAsia"/>
          <w:sz w:val="18"/>
          <w:szCs w:val="18"/>
          <w:lang w:bidi="zh-TW"/>
        </w:rPr>
      </w:pPr>
      <w:r w:rsidRPr="00385589">
        <w:rPr>
          <w:rFonts w:asciiTheme="minorEastAsia" w:hAnsiTheme="minorEastAsia"/>
          <w:sz w:val="18"/>
          <w:szCs w:val="18"/>
          <w:lang w:bidi="zh-TW"/>
        </w:rPr>
        <w:t xml:space="preserve">先验 </w:t>
      </w:r>
      <w:proofErr w:type="spellStart"/>
      <w:r w:rsidRPr="00385589">
        <w:rPr>
          <w:rFonts w:asciiTheme="minorEastAsia" w:hAnsiTheme="minorEastAsia"/>
          <w:sz w:val="18"/>
          <w:szCs w:val="18"/>
          <w:lang w:bidi="zh-TW"/>
        </w:rPr>
        <w:t>transzendental</w:t>
      </w:r>
      <w:proofErr w:type="spellEnd"/>
      <w:r w:rsidRPr="00385589">
        <w:rPr>
          <w:rFonts w:asciiTheme="minorEastAsia" w:hAnsiTheme="minorEastAsia"/>
          <w:sz w:val="18"/>
          <w:szCs w:val="18"/>
          <w:lang w:bidi="zh-TW"/>
        </w:rPr>
        <w:t xml:space="preserve"> 是康德的重要核心概念，康德认为先验的一定是先天的，但是先天的不一定是先验的。先验总是和知识的可能性相关，即它研究知识是如何可能的，相当于先天能力和先天知识，如何跨越自我，运用于经验之上，从而构造出先天综合命题的知识，所以先验阐明是构造先天综合命题如何可能的关键步骤。先天则不关心知识可能性的问题，它只研究纯粹的、与经验无关的知识，如形式逻辑。</w:t>
      </w:r>
    </w:p>
    <w:p w14:paraId="37543C21" w14:textId="77777777" w:rsidR="009D5458" w:rsidRDefault="00385589" w:rsidP="00E33BD8">
      <w:pPr>
        <w:ind w:firstLineChars="200" w:firstLine="360"/>
        <w:rPr>
          <w:rFonts w:asciiTheme="minorEastAsia" w:hAnsiTheme="minorEastAsia"/>
          <w:sz w:val="18"/>
          <w:szCs w:val="18"/>
          <w:lang w:bidi="zh-TW"/>
        </w:rPr>
      </w:pPr>
      <w:r w:rsidRPr="00385589">
        <w:rPr>
          <w:rFonts w:asciiTheme="minorEastAsia" w:hAnsiTheme="minorEastAsia"/>
          <w:sz w:val="18"/>
          <w:szCs w:val="18"/>
          <w:lang w:bidi="zh-TW"/>
        </w:rPr>
        <w:t>康德的先验阐明非常简短，它旨在论证几何学和数学的综合命题，必须依赖于时空的纯直观，几何学建立在空间纯直观之上，数学建立在时间的纯直观之上，两者都不是通过经</w:t>
      </w:r>
      <w:r w:rsidRPr="00385589">
        <w:rPr>
          <w:rFonts w:asciiTheme="minorEastAsia" w:hAnsiTheme="minorEastAsia" w:hint="eastAsia"/>
          <w:sz w:val="18"/>
          <w:szCs w:val="18"/>
          <w:lang w:bidi="zh-TW"/>
        </w:rPr>
        <w:t>验归纳或概念推理得到。数学和几何学的基本公理，都是直观得到的，是</w:t>
      </w:r>
      <w:proofErr w:type="gramStart"/>
      <w:r w:rsidRPr="00385589">
        <w:rPr>
          <w:rFonts w:asciiTheme="minorEastAsia" w:hAnsiTheme="minorEastAsia" w:hint="eastAsia"/>
          <w:sz w:val="18"/>
          <w:szCs w:val="18"/>
          <w:lang w:bidi="zh-TW"/>
        </w:rPr>
        <w:t>不</w:t>
      </w:r>
      <w:proofErr w:type="gramEnd"/>
      <w:r w:rsidRPr="00385589">
        <w:rPr>
          <w:rFonts w:asciiTheme="minorEastAsia" w:hAnsiTheme="minorEastAsia" w:hint="eastAsia"/>
          <w:sz w:val="18"/>
          <w:szCs w:val="18"/>
          <w:lang w:bidi="zh-TW"/>
        </w:rPr>
        <w:t>证自明的，如“两点之间直线最短”。而时空的纯直观是先天的，因此几何学和数学命题是先天综合命题。此处以空间为例，时间同理可得。</w:t>
      </w:r>
    </w:p>
    <w:p w14:paraId="726ACA79" w14:textId="57055B6A" w:rsidR="00385589" w:rsidRPr="00385589" w:rsidRDefault="00385589" w:rsidP="00E33BD8">
      <w:pPr>
        <w:ind w:firstLineChars="200" w:firstLine="360"/>
        <w:rPr>
          <w:rFonts w:asciiTheme="minorEastAsia" w:hAnsiTheme="minorEastAsia"/>
          <w:sz w:val="18"/>
          <w:szCs w:val="18"/>
          <w:lang w:bidi="zh-TW"/>
        </w:rPr>
      </w:pPr>
      <w:r w:rsidRPr="00385589">
        <w:rPr>
          <w:rFonts w:asciiTheme="minorEastAsia" w:hAnsiTheme="minorEastAsia" w:hint="eastAsia"/>
          <w:sz w:val="18"/>
          <w:szCs w:val="18"/>
          <w:lang w:bidi="zh-TW"/>
        </w:rPr>
        <w:t>康德的先验阐明分为两个步骤</w:t>
      </w:r>
      <w:r w:rsidR="009D5458">
        <w:rPr>
          <w:rFonts w:asciiTheme="minorEastAsia" w:hAnsiTheme="minorEastAsia" w:hint="eastAsia"/>
          <w:sz w:val="18"/>
          <w:szCs w:val="18"/>
          <w:lang w:bidi="zh-TW"/>
        </w:rPr>
        <w:t>：</w:t>
      </w:r>
      <w:r w:rsidR="009D5458" w:rsidRPr="009D5458">
        <w:rPr>
          <w:rFonts w:asciiTheme="minorEastAsia" w:hAnsiTheme="minorEastAsia"/>
          <w:sz w:val="18"/>
          <w:szCs w:val="18"/>
          <w:lang w:bidi="zh-TW"/>
        </w:rPr>
        <w:t>①</w:t>
      </w:r>
      <w:r w:rsidRPr="00385589">
        <w:rPr>
          <w:rFonts w:asciiTheme="minorEastAsia" w:hAnsiTheme="minorEastAsia"/>
          <w:sz w:val="18"/>
          <w:szCs w:val="18"/>
          <w:lang w:bidi="zh-TW"/>
        </w:rPr>
        <w:t>、几何学必须依赖于空间直观，因为对几何学</w:t>
      </w:r>
      <w:r w:rsidR="001F4B17">
        <w:rPr>
          <w:rFonts w:asciiTheme="minorEastAsia" w:hAnsiTheme="minorEastAsia" w:hint="eastAsia"/>
          <w:sz w:val="18"/>
          <w:szCs w:val="18"/>
          <w:lang w:bidi="zh-TW"/>
        </w:rPr>
        <w:t>概念</w:t>
      </w:r>
      <w:r w:rsidRPr="00385589">
        <w:rPr>
          <w:rFonts w:asciiTheme="minorEastAsia" w:hAnsiTheme="minorEastAsia"/>
          <w:sz w:val="18"/>
          <w:szCs w:val="18"/>
          <w:lang w:bidi="zh-TW"/>
        </w:rPr>
        <w:t>的任何分析只能产生分析命题，但是几何学命题是综合的。</w:t>
      </w:r>
      <w:r w:rsidR="009D5458" w:rsidRPr="009D5458">
        <w:rPr>
          <w:rFonts w:asciiTheme="minorEastAsia" w:hAnsiTheme="minorEastAsia"/>
          <w:sz w:val="18"/>
          <w:szCs w:val="18"/>
          <w:lang w:bidi="zh-TW"/>
        </w:rPr>
        <w:t>②</w:t>
      </w:r>
      <w:r w:rsidR="009D5458" w:rsidRPr="009D5458">
        <w:rPr>
          <w:rFonts w:asciiTheme="minorEastAsia" w:hAnsiTheme="minorEastAsia" w:hint="eastAsia"/>
          <w:sz w:val="18"/>
          <w:szCs w:val="18"/>
          <w:lang w:bidi="zh-TW"/>
        </w:rPr>
        <w:t>、</w:t>
      </w:r>
      <w:r w:rsidRPr="00385589">
        <w:rPr>
          <w:rFonts w:asciiTheme="minorEastAsia" w:hAnsiTheme="minorEastAsia"/>
          <w:sz w:val="18"/>
          <w:szCs w:val="18"/>
          <w:lang w:bidi="zh-TW"/>
        </w:rPr>
        <w:t>几何学所依赖的直观一定是先天直观，因为几何学的综合命题是必然为真的</w:t>
      </w:r>
    </w:p>
    <w:p w14:paraId="75E3A46E" w14:textId="1AB27422" w:rsidR="00385589" w:rsidRPr="00385589" w:rsidRDefault="00385589" w:rsidP="001F4B17">
      <w:pPr>
        <w:ind w:firstLineChars="100" w:firstLine="180"/>
        <w:rPr>
          <w:rFonts w:asciiTheme="minorEastAsia" w:hAnsiTheme="minorEastAsia"/>
          <w:sz w:val="18"/>
          <w:szCs w:val="18"/>
          <w:lang w:bidi="zh-TW"/>
        </w:rPr>
      </w:pPr>
      <w:r w:rsidRPr="00385589">
        <w:rPr>
          <w:rFonts w:asciiTheme="minorEastAsia" w:hAnsiTheme="minorEastAsia" w:hint="eastAsia"/>
          <w:sz w:val="18"/>
          <w:szCs w:val="18"/>
          <w:lang w:bidi="zh-TW"/>
        </w:rPr>
        <w:t>先验感性论的结论</w:t>
      </w:r>
      <w:r w:rsidR="00A37FAD">
        <w:rPr>
          <w:rFonts w:asciiTheme="minorEastAsia" w:hAnsiTheme="minorEastAsia" w:hint="eastAsia"/>
          <w:sz w:val="18"/>
          <w:szCs w:val="18"/>
          <w:lang w:bidi="zh-TW"/>
        </w:rPr>
        <w:t>：</w:t>
      </w:r>
      <w:r w:rsidRPr="00385589">
        <w:rPr>
          <w:rFonts w:asciiTheme="minorEastAsia" w:hAnsiTheme="minorEastAsia"/>
          <w:sz w:val="18"/>
          <w:szCs w:val="18"/>
          <w:lang w:bidi="zh-TW"/>
        </w:rPr>
        <w:t>时空是先于经验的先天感性形式，空间是外感知的</w:t>
      </w:r>
      <w:r w:rsidR="00A37FAD">
        <w:rPr>
          <w:rFonts w:asciiTheme="minorEastAsia" w:hAnsiTheme="minorEastAsia" w:hint="eastAsia"/>
          <w:sz w:val="18"/>
          <w:szCs w:val="18"/>
          <w:lang w:bidi="zh-TW"/>
        </w:rPr>
        <w:t>感性形</w:t>
      </w:r>
      <w:r w:rsidRPr="00385589">
        <w:rPr>
          <w:rFonts w:asciiTheme="minorEastAsia" w:hAnsiTheme="minorEastAsia"/>
          <w:sz w:val="18"/>
          <w:szCs w:val="18"/>
          <w:lang w:bidi="zh-TW"/>
        </w:rPr>
        <w:t>式，它们把感觉材料组织</w:t>
      </w:r>
      <w:r w:rsidR="00A37FAD">
        <w:rPr>
          <w:rFonts w:asciiTheme="minorEastAsia" w:hAnsiTheme="minorEastAsia" w:hint="eastAsia"/>
          <w:sz w:val="18"/>
          <w:szCs w:val="18"/>
          <w:lang w:bidi="zh-TW"/>
        </w:rPr>
        <w:t>、</w:t>
      </w:r>
      <w:r w:rsidRPr="00385589">
        <w:rPr>
          <w:rFonts w:asciiTheme="minorEastAsia" w:hAnsiTheme="minorEastAsia"/>
          <w:sz w:val="18"/>
          <w:szCs w:val="18"/>
          <w:lang w:bidi="zh-TW"/>
        </w:rPr>
        <w:t>整理起来形成</w:t>
      </w:r>
      <w:r w:rsidR="00A37FAD">
        <w:rPr>
          <w:rFonts w:asciiTheme="minorEastAsia" w:hAnsiTheme="minorEastAsia" w:hint="eastAsia"/>
          <w:sz w:val="18"/>
          <w:szCs w:val="18"/>
          <w:lang w:bidi="zh-TW"/>
        </w:rPr>
        <w:t>感性直观</w:t>
      </w:r>
      <w:r w:rsidRPr="00385589">
        <w:rPr>
          <w:rFonts w:asciiTheme="minorEastAsia" w:hAnsiTheme="minorEastAsia"/>
          <w:sz w:val="18"/>
          <w:szCs w:val="18"/>
          <w:lang w:bidi="zh-TW"/>
        </w:rPr>
        <w:t>，感性</w:t>
      </w:r>
      <w:r w:rsidR="00F251B0">
        <w:rPr>
          <w:rFonts w:asciiTheme="minorEastAsia" w:hAnsiTheme="minorEastAsia" w:hint="eastAsia"/>
          <w:sz w:val="18"/>
          <w:szCs w:val="18"/>
          <w:lang w:bidi="zh-TW"/>
        </w:rPr>
        <w:t>直观</w:t>
      </w:r>
      <w:r w:rsidRPr="00385589">
        <w:rPr>
          <w:rFonts w:asciiTheme="minorEastAsia" w:hAnsiTheme="minorEastAsia"/>
          <w:sz w:val="18"/>
          <w:szCs w:val="18"/>
          <w:lang w:bidi="zh-TW"/>
        </w:rPr>
        <w:t>=感觉材料+感性形式。几何学建立在空间直观上，数学建立在时</w:t>
      </w:r>
      <w:r w:rsidR="00F251B0">
        <w:rPr>
          <w:rFonts w:asciiTheme="minorEastAsia" w:hAnsiTheme="minorEastAsia" w:hint="eastAsia"/>
          <w:sz w:val="18"/>
          <w:szCs w:val="18"/>
          <w:lang w:bidi="zh-TW"/>
        </w:rPr>
        <w:t>间</w:t>
      </w:r>
      <w:r w:rsidRPr="00385589">
        <w:rPr>
          <w:rFonts w:asciiTheme="minorEastAsia" w:hAnsiTheme="minorEastAsia"/>
          <w:sz w:val="18"/>
          <w:szCs w:val="18"/>
          <w:lang w:bidi="zh-TW"/>
        </w:rPr>
        <w:t>直观上。时空的先天感性形式是数学和几何学的先天综合命题成立的前提条件。</w:t>
      </w:r>
    </w:p>
    <w:p w14:paraId="14ED983E" w14:textId="77777777" w:rsidR="0055775F" w:rsidRDefault="0055775F" w:rsidP="00EB2628">
      <w:pPr>
        <w:rPr>
          <w:rFonts w:asciiTheme="minorEastAsia" w:hAnsiTheme="minorEastAsia"/>
          <w:b/>
          <w:bCs/>
          <w:sz w:val="18"/>
          <w:szCs w:val="18"/>
          <w:lang w:bidi="zh-TW"/>
        </w:rPr>
      </w:pPr>
    </w:p>
    <w:p w14:paraId="7F871643" w14:textId="046B7E26" w:rsidR="00EB2628" w:rsidRPr="0055775F" w:rsidRDefault="0055775F" w:rsidP="00EB2628">
      <w:pPr>
        <w:rPr>
          <w:rFonts w:asciiTheme="minorEastAsia" w:hAnsiTheme="minorEastAsia"/>
          <w:b/>
          <w:bCs/>
          <w:sz w:val="18"/>
          <w:szCs w:val="18"/>
          <w:lang w:bidi="zh-TW"/>
        </w:rPr>
      </w:pPr>
      <w:r w:rsidRPr="0055775F">
        <w:rPr>
          <w:rFonts w:asciiTheme="minorEastAsia" w:hAnsiTheme="minorEastAsia" w:hint="eastAsia"/>
          <w:b/>
          <w:bCs/>
          <w:sz w:val="18"/>
          <w:szCs w:val="18"/>
          <w:lang w:bidi="zh-TW"/>
        </w:rPr>
        <w:t>（二）</w:t>
      </w:r>
      <w:r w:rsidR="00EB2628" w:rsidRPr="0055775F">
        <w:rPr>
          <w:rFonts w:asciiTheme="minorEastAsia" w:hAnsiTheme="minorEastAsia" w:hint="eastAsia"/>
          <w:b/>
          <w:bCs/>
          <w:sz w:val="18"/>
          <w:szCs w:val="18"/>
          <w:lang w:bidi="zh-TW"/>
        </w:rPr>
        <w:t>先验知性论</w:t>
      </w:r>
      <w:r w:rsidR="00EB2628" w:rsidRPr="0055775F">
        <w:rPr>
          <w:rFonts w:asciiTheme="minorEastAsia" w:hAnsiTheme="minorEastAsia"/>
          <w:b/>
          <w:bCs/>
          <w:sz w:val="18"/>
          <w:szCs w:val="18"/>
          <w:lang w:bidi="zh-TW"/>
        </w:rPr>
        <w:t xml:space="preserve"> (先验</w:t>
      </w:r>
      <w:r w:rsidRPr="0055775F">
        <w:rPr>
          <w:rFonts w:asciiTheme="minorEastAsia" w:hAnsiTheme="minorEastAsia" w:hint="eastAsia"/>
          <w:b/>
          <w:bCs/>
          <w:sz w:val="18"/>
          <w:szCs w:val="18"/>
          <w:lang w:bidi="zh-TW"/>
        </w:rPr>
        <w:t>逻辑的先验</w:t>
      </w:r>
      <w:r w:rsidR="00EB2628" w:rsidRPr="0055775F">
        <w:rPr>
          <w:rFonts w:asciiTheme="minorEastAsia" w:hAnsiTheme="minorEastAsia" w:hint="eastAsia"/>
          <w:b/>
          <w:bCs/>
          <w:sz w:val="18"/>
          <w:szCs w:val="18"/>
          <w:lang w:bidi="zh-TW"/>
        </w:rPr>
        <w:t>分析</w:t>
      </w:r>
      <w:r w:rsidR="00EB2628" w:rsidRPr="0055775F">
        <w:rPr>
          <w:rFonts w:asciiTheme="minorEastAsia" w:hAnsiTheme="minorEastAsia"/>
          <w:b/>
          <w:bCs/>
          <w:sz w:val="18"/>
          <w:szCs w:val="18"/>
          <w:lang w:bidi="zh-TW"/>
        </w:rPr>
        <w:t>论)</w:t>
      </w:r>
      <w:r w:rsidR="0028137D">
        <w:rPr>
          <w:rFonts w:asciiTheme="minorEastAsia" w:hAnsiTheme="minorEastAsia"/>
          <w:b/>
          <w:bCs/>
          <w:sz w:val="18"/>
          <w:szCs w:val="18"/>
          <w:lang w:bidi="zh-TW"/>
        </w:rPr>
        <w:t xml:space="preserve"> </w:t>
      </w:r>
      <w:r w:rsidR="0028137D">
        <w:rPr>
          <w:rFonts w:asciiTheme="minorEastAsia" w:hAnsiTheme="minorEastAsia" w:hint="eastAsia"/>
          <w:b/>
          <w:bCs/>
          <w:sz w:val="18"/>
          <w:szCs w:val="18"/>
          <w:lang w:bidi="zh-TW"/>
        </w:rPr>
        <w:t>论述自然科学何以可能。</w:t>
      </w:r>
    </w:p>
    <w:p w14:paraId="7C6DF848" w14:textId="539F823B" w:rsidR="00EB2628" w:rsidRPr="00EB2628" w:rsidRDefault="0055775F" w:rsidP="0055775F">
      <w:pPr>
        <w:ind w:left="29" w:firstLineChars="200" w:firstLine="360"/>
        <w:rPr>
          <w:rFonts w:asciiTheme="minorEastAsia" w:hAnsiTheme="minorEastAsia"/>
          <w:sz w:val="18"/>
          <w:szCs w:val="18"/>
          <w:lang w:bidi="zh-TW"/>
        </w:rPr>
      </w:pPr>
      <w:r>
        <w:rPr>
          <w:rFonts w:asciiTheme="minorEastAsia" w:hAnsiTheme="minorEastAsia" w:hint="eastAsia"/>
          <w:sz w:val="18"/>
          <w:szCs w:val="18"/>
          <w:lang w:bidi="zh-TW"/>
        </w:rPr>
        <w:t>1、何为“知性”？</w:t>
      </w:r>
      <w:r>
        <w:rPr>
          <w:rFonts w:asciiTheme="minorEastAsia" w:hAnsiTheme="minorEastAsia"/>
          <w:sz w:val="18"/>
          <w:szCs w:val="18"/>
          <w:lang w:bidi="zh-TW"/>
        </w:rPr>
        <w:br/>
      </w:r>
      <w:r w:rsidR="00EB2628" w:rsidRPr="00EB2628">
        <w:rPr>
          <w:rFonts w:asciiTheme="minorEastAsia" w:hAnsiTheme="minorEastAsia" w:hint="eastAsia"/>
          <w:sz w:val="18"/>
          <w:szCs w:val="18"/>
          <w:lang w:bidi="zh-TW"/>
        </w:rPr>
        <w:t>康德认为感性和知性是构成人类知识的两个基本来源。感性是被动接受表象的能力，知性则是主动产生表象的能力、康德把“知性”定义为</w:t>
      </w:r>
      <w:r>
        <w:rPr>
          <w:rFonts w:asciiTheme="minorEastAsia" w:hAnsiTheme="minorEastAsia" w:hint="eastAsia"/>
          <w:sz w:val="18"/>
          <w:szCs w:val="18"/>
          <w:lang w:bidi="zh-TW"/>
        </w:rPr>
        <w:t>：“</w:t>
      </w:r>
      <w:r w:rsidR="00EB2628" w:rsidRPr="00EB2628">
        <w:rPr>
          <w:rFonts w:asciiTheme="minorEastAsia" w:hAnsiTheme="minorEastAsia"/>
          <w:sz w:val="18"/>
          <w:szCs w:val="18"/>
          <w:lang w:bidi="zh-TW"/>
        </w:rPr>
        <w:t>联结直观以思维对象的能力”，知性的作用是“判断</w:t>
      </w:r>
      <w:r>
        <w:rPr>
          <w:rFonts w:asciiTheme="minorEastAsia" w:hAnsiTheme="minorEastAsia" w:hint="eastAsia"/>
          <w:sz w:val="18"/>
          <w:szCs w:val="18"/>
          <w:lang w:bidi="zh-TW"/>
        </w:rPr>
        <w:t>”，</w:t>
      </w:r>
      <w:r w:rsidR="00EB2628" w:rsidRPr="00EB2628">
        <w:rPr>
          <w:rFonts w:asciiTheme="minorEastAsia" w:hAnsiTheme="minorEastAsia"/>
          <w:sz w:val="18"/>
          <w:szCs w:val="18"/>
          <w:lang w:bidi="zh-TW"/>
        </w:rPr>
        <w:t>即运用概念进行判断的能</w:t>
      </w:r>
      <w:r>
        <w:rPr>
          <w:rFonts w:asciiTheme="minorEastAsia" w:hAnsiTheme="minorEastAsia" w:hint="eastAsia"/>
          <w:sz w:val="18"/>
          <w:szCs w:val="18"/>
          <w:lang w:bidi="zh-TW"/>
        </w:rPr>
        <w:t>力</w:t>
      </w:r>
      <w:r w:rsidR="00EB2628" w:rsidRPr="00EB2628">
        <w:rPr>
          <w:rFonts w:asciiTheme="minorEastAsia" w:hAnsiTheme="minorEastAsia"/>
          <w:sz w:val="18"/>
          <w:szCs w:val="18"/>
          <w:lang w:bidi="zh-TW"/>
        </w:rPr>
        <w:t>，单有感性直观无法构成知识，知识来自于命题或判断，所以需要知性对不</w:t>
      </w:r>
      <w:r w:rsidR="003468A9">
        <w:rPr>
          <w:rFonts w:asciiTheme="minorEastAsia" w:hAnsiTheme="minorEastAsia" w:hint="eastAsia"/>
          <w:sz w:val="18"/>
          <w:szCs w:val="18"/>
          <w:lang w:bidi="zh-TW"/>
        </w:rPr>
        <w:t>同</w:t>
      </w:r>
      <w:r w:rsidR="00EB2628" w:rsidRPr="00EB2628">
        <w:rPr>
          <w:rFonts w:asciiTheme="minorEastAsia" w:hAnsiTheme="minorEastAsia"/>
          <w:sz w:val="18"/>
          <w:szCs w:val="18"/>
          <w:lang w:bidi="zh-TW"/>
        </w:rPr>
        <w:t>的感性直观进行联结，形成一个判断，如“这朵花是红色的”，联结了“这朵花”和“红色”</w:t>
      </w:r>
      <w:r w:rsidR="003468A9">
        <w:rPr>
          <w:rFonts w:asciiTheme="minorEastAsia" w:hAnsiTheme="minorEastAsia" w:hint="eastAsia"/>
          <w:sz w:val="18"/>
          <w:szCs w:val="18"/>
          <w:lang w:bidi="zh-TW"/>
        </w:rPr>
        <w:t>。</w:t>
      </w:r>
    </w:p>
    <w:p w14:paraId="21DACA62" w14:textId="39FCDAF5" w:rsidR="00EB2628" w:rsidRPr="00EB2628" w:rsidRDefault="00EB2628" w:rsidP="008A7D79">
      <w:pPr>
        <w:ind w:firstLineChars="200" w:firstLine="360"/>
        <w:rPr>
          <w:rFonts w:asciiTheme="minorEastAsia" w:hAnsiTheme="minorEastAsia"/>
          <w:sz w:val="18"/>
          <w:szCs w:val="18"/>
          <w:lang w:bidi="zh-TW"/>
        </w:rPr>
      </w:pPr>
      <w:r w:rsidRPr="00EB2628">
        <w:rPr>
          <w:rFonts w:asciiTheme="minorEastAsia" w:hAnsiTheme="minorEastAsia" w:hint="eastAsia"/>
          <w:sz w:val="18"/>
          <w:szCs w:val="18"/>
          <w:lang w:bidi="zh-TW"/>
        </w:rPr>
        <w:t>知性同感性一样，可以分为质料和形式。知性的质料就是感性直观</w:t>
      </w:r>
      <w:r w:rsidRPr="00EB2628">
        <w:rPr>
          <w:rFonts w:asciiTheme="minorEastAsia" w:hAnsiTheme="minorEastAsia"/>
          <w:sz w:val="18"/>
          <w:szCs w:val="18"/>
          <w:lang w:bidi="zh-TW"/>
        </w:rPr>
        <w:t xml:space="preserve"> </w:t>
      </w:r>
      <w:r w:rsidR="003468A9">
        <w:rPr>
          <w:rFonts w:asciiTheme="minorEastAsia" w:hAnsiTheme="minorEastAsia" w:hint="eastAsia"/>
          <w:sz w:val="18"/>
          <w:szCs w:val="18"/>
          <w:lang w:bidi="zh-TW"/>
        </w:rPr>
        <w:t>(</w:t>
      </w:r>
      <w:r w:rsidRPr="00EB2628">
        <w:rPr>
          <w:rFonts w:asciiTheme="minorEastAsia" w:hAnsiTheme="minorEastAsia"/>
          <w:sz w:val="18"/>
          <w:szCs w:val="18"/>
          <w:lang w:bidi="zh-TW"/>
        </w:rPr>
        <w:t>由时空统摄起来的感觉材料</w:t>
      </w:r>
      <w:r w:rsidR="003468A9">
        <w:rPr>
          <w:rFonts w:asciiTheme="minorEastAsia" w:hAnsiTheme="minorEastAsia" w:hint="eastAsia"/>
          <w:sz w:val="18"/>
          <w:szCs w:val="18"/>
          <w:lang w:bidi="zh-TW"/>
        </w:rPr>
        <w:t>)</w:t>
      </w:r>
      <w:r w:rsidRPr="00EB2628">
        <w:rPr>
          <w:rFonts w:asciiTheme="minorEastAsia" w:hAnsiTheme="minorEastAsia"/>
          <w:sz w:val="18"/>
          <w:szCs w:val="18"/>
          <w:lang w:bidi="zh-TW"/>
        </w:rPr>
        <w:t>，知性的形式就是先验范畴。康德强调，知识必须是知性概念和感性直观的结合，“思维无内容则空，直观无概念则</w:t>
      </w:r>
      <w:r w:rsidR="0028137D">
        <w:rPr>
          <w:rFonts w:asciiTheme="minorEastAsia" w:hAnsiTheme="minorEastAsia" w:hint="eastAsia"/>
          <w:sz w:val="18"/>
          <w:szCs w:val="18"/>
          <w:lang w:bidi="zh-TW"/>
        </w:rPr>
        <w:t>盲</w:t>
      </w:r>
      <w:r w:rsidRPr="00EB2628">
        <w:rPr>
          <w:rFonts w:asciiTheme="minorEastAsia" w:hAnsiTheme="minorEastAsia"/>
          <w:sz w:val="18"/>
          <w:szCs w:val="18"/>
          <w:lang w:bidi="zh-TW"/>
        </w:rPr>
        <w:t>”。感性提供直观，直观是直接的</w:t>
      </w:r>
      <w:r w:rsidR="0028137D">
        <w:rPr>
          <w:rFonts w:asciiTheme="minorEastAsia" w:hAnsiTheme="minorEastAsia" w:hint="eastAsia"/>
          <w:sz w:val="18"/>
          <w:szCs w:val="18"/>
          <w:lang w:bidi="zh-TW"/>
        </w:rPr>
        <w:t>；</w:t>
      </w:r>
      <w:r w:rsidRPr="00EB2628">
        <w:rPr>
          <w:rFonts w:asciiTheme="minorEastAsia" w:hAnsiTheme="minorEastAsia"/>
          <w:sz w:val="18"/>
          <w:szCs w:val="18"/>
          <w:lang w:bidi="zh-TW"/>
        </w:rPr>
        <w:t>知性提供概念以思维对象，概念是间接的</w:t>
      </w:r>
      <w:r w:rsidR="0028137D">
        <w:rPr>
          <w:rFonts w:asciiTheme="minorEastAsia" w:hAnsiTheme="minorEastAsia" w:hint="eastAsia"/>
          <w:sz w:val="18"/>
          <w:szCs w:val="18"/>
          <w:lang w:bidi="zh-TW"/>
        </w:rPr>
        <w:t>；</w:t>
      </w:r>
      <w:r w:rsidRPr="00EB2628">
        <w:rPr>
          <w:rFonts w:asciiTheme="minorEastAsia" w:hAnsiTheme="minorEastAsia"/>
          <w:sz w:val="18"/>
          <w:szCs w:val="18"/>
          <w:lang w:bidi="zh-TW"/>
        </w:rPr>
        <w:t>两者相辅相成，缺一不可。</w:t>
      </w:r>
      <w:r w:rsidR="008A7D79" w:rsidRPr="008A7D79">
        <w:rPr>
          <w:rFonts w:asciiTheme="minorEastAsia" w:hAnsiTheme="minorEastAsia" w:hint="eastAsia"/>
          <w:sz w:val="18"/>
          <w:szCs w:val="18"/>
          <w:lang w:bidi="zh-TW"/>
        </w:rPr>
        <w:t>康德认为，知识仅仅有感性直观是不够的，还必须有知性的参与。感性与知性的区别有以下几点</w:t>
      </w:r>
      <w:r w:rsidR="008A7D79" w:rsidRPr="008A7D79">
        <w:rPr>
          <w:rFonts w:asciiTheme="minorEastAsia" w:hAnsiTheme="minorEastAsia"/>
          <w:sz w:val="18"/>
          <w:szCs w:val="18"/>
          <w:lang w:bidi="zh-TW"/>
        </w:rPr>
        <w:t>: 第一，感性的特点是接受性，知性的特点是主动性。即感性的作用是接受经验材料，知性的作用是对这些材料进行综合以构成知识。第二，感性是偶然的，而知性是必然的。感性接受到的知识只具备偶然性，所以还不是严格意义上的知识，而知性能够思维对象，能够把对象真正建构成知识的对象。第三，感性为知识提供材料，而知性则提供形式</w:t>
      </w:r>
      <w:r w:rsidR="008A7D79">
        <w:rPr>
          <w:rFonts w:asciiTheme="minorEastAsia" w:hAnsiTheme="minorEastAsia" w:hint="eastAsia"/>
          <w:sz w:val="18"/>
          <w:szCs w:val="18"/>
          <w:lang w:bidi="zh-TW"/>
        </w:rPr>
        <w:t>。</w:t>
      </w:r>
      <w:r w:rsidR="008A7D79" w:rsidRPr="008A7D79">
        <w:rPr>
          <w:rFonts w:asciiTheme="minorEastAsia" w:hAnsiTheme="minorEastAsia"/>
          <w:sz w:val="18"/>
          <w:szCs w:val="18"/>
          <w:lang w:bidi="zh-TW"/>
        </w:rPr>
        <w:t>第四，感性是直观的，具有直接性，而知性是通过概念进行思维的，所以是间接的。但感性与知性的区分是从逻辑上讲的，而不是说时间上先有感性的</w:t>
      </w:r>
      <w:r w:rsidR="008A7D79">
        <w:rPr>
          <w:rFonts w:asciiTheme="minorEastAsia" w:hAnsiTheme="minorEastAsia" w:hint="eastAsia"/>
          <w:sz w:val="18"/>
          <w:szCs w:val="18"/>
          <w:lang w:bidi="zh-TW"/>
        </w:rPr>
        <w:t>。</w:t>
      </w:r>
    </w:p>
    <w:p w14:paraId="1D9C82FC" w14:textId="77777777" w:rsidR="00A1115A" w:rsidRDefault="00A1115A" w:rsidP="008A7D79">
      <w:pPr>
        <w:ind w:firstLineChars="100" w:firstLine="180"/>
        <w:rPr>
          <w:rFonts w:asciiTheme="minorEastAsia" w:hAnsiTheme="minorEastAsia"/>
          <w:sz w:val="18"/>
          <w:szCs w:val="18"/>
          <w:lang w:bidi="zh-TW"/>
        </w:rPr>
      </w:pPr>
    </w:p>
    <w:p w14:paraId="019C2394" w14:textId="5290F1E3" w:rsidR="0028137D" w:rsidRDefault="00EB2628" w:rsidP="008A7D79">
      <w:pPr>
        <w:ind w:firstLineChars="100" w:firstLine="180"/>
        <w:rPr>
          <w:rFonts w:asciiTheme="minorEastAsia" w:hAnsiTheme="minorEastAsia"/>
          <w:sz w:val="18"/>
          <w:szCs w:val="18"/>
          <w:lang w:bidi="zh-TW"/>
        </w:rPr>
      </w:pPr>
      <w:r w:rsidRPr="00EB2628">
        <w:rPr>
          <w:rFonts w:asciiTheme="minorEastAsia" w:hAnsiTheme="minorEastAsia"/>
          <w:sz w:val="18"/>
          <w:szCs w:val="18"/>
          <w:lang w:bidi="zh-TW"/>
        </w:rPr>
        <w:t>2、</w:t>
      </w:r>
      <w:r w:rsidR="0028137D">
        <w:rPr>
          <w:rFonts w:asciiTheme="minorEastAsia" w:hAnsiTheme="minorEastAsia" w:hint="eastAsia"/>
          <w:sz w:val="18"/>
          <w:szCs w:val="18"/>
          <w:lang w:bidi="zh-TW"/>
        </w:rPr>
        <w:t>论纯粹</w:t>
      </w:r>
      <w:r w:rsidRPr="00EB2628">
        <w:rPr>
          <w:rFonts w:asciiTheme="minorEastAsia" w:hAnsiTheme="minorEastAsia"/>
          <w:sz w:val="18"/>
          <w:szCs w:val="18"/>
          <w:lang w:bidi="zh-TW"/>
        </w:rPr>
        <w:t>知性概念</w:t>
      </w:r>
      <w:r w:rsidR="0028137D">
        <w:rPr>
          <w:rFonts w:asciiTheme="minorEastAsia" w:hAnsiTheme="minorEastAsia" w:hint="eastAsia"/>
          <w:sz w:val="18"/>
          <w:szCs w:val="18"/>
          <w:lang w:bidi="zh-TW"/>
        </w:rPr>
        <w:t>或范畴</w:t>
      </w:r>
    </w:p>
    <w:p w14:paraId="1DBEF01A" w14:textId="77777777" w:rsidR="00266109" w:rsidRDefault="00EB2628" w:rsidP="0028137D">
      <w:pPr>
        <w:ind w:firstLineChars="200" w:firstLine="360"/>
        <w:rPr>
          <w:rFonts w:asciiTheme="minorEastAsia" w:hAnsiTheme="minorEastAsia"/>
          <w:sz w:val="18"/>
          <w:szCs w:val="18"/>
          <w:lang w:bidi="zh-TW"/>
        </w:rPr>
      </w:pPr>
      <w:r w:rsidRPr="00EB2628">
        <w:rPr>
          <w:rFonts w:asciiTheme="minorEastAsia" w:hAnsiTheme="minorEastAsia"/>
          <w:sz w:val="18"/>
          <w:szCs w:val="18"/>
          <w:lang w:bidi="zh-TW"/>
        </w:rPr>
        <w:t>知性之所以能够进行判断，是因为它有运用“范畴”的能力</w:t>
      </w:r>
      <w:r w:rsidR="0028137D">
        <w:rPr>
          <w:rFonts w:asciiTheme="minorEastAsia" w:hAnsiTheme="minorEastAsia" w:hint="eastAsia"/>
          <w:sz w:val="18"/>
          <w:szCs w:val="18"/>
          <w:lang w:bidi="zh-TW"/>
        </w:rPr>
        <w:t>：</w:t>
      </w:r>
      <w:r w:rsidRPr="00EB2628">
        <w:rPr>
          <w:rFonts w:asciiTheme="minorEastAsia" w:hAnsiTheme="minorEastAsia"/>
          <w:sz w:val="18"/>
          <w:szCs w:val="18"/>
          <w:lang w:bidi="zh-TW"/>
        </w:rPr>
        <w:t>“</w:t>
      </w:r>
      <w:r w:rsidR="0028137D">
        <w:rPr>
          <w:rFonts w:asciiTheme="minorEastAsia" w:hAnsiTheme="minorEastAsia" w:hint="eastAsia"/>
          <w:sz w:val="18"/>
          <w:szCs w:val="18"/>
          <w:lang w:bidi="zh-TW"/>
        </w:rPr>
        <w:t>范畴</w:t>
      </w:r>
      <w:r w:rsidRPr="00EB2628">
        <w:rPr>
          <w:rFonts w:asciiTheme="minorEastAsia" w:hAnsiTheme="minorEastAsia"/>
          <w:sz w:val="18"/>
          <w:szCs w:val="18"/>
          <w:lang w:bidi="zh-TW"/>
        </w:rPr>
        <w:t>是关于一个一般而言的对象的概念，通过它们，对象的直观就各种判断的逻辑功能之一而言被视为确定的”。范畴就其自身而言，不是某个具体对象的概念</w:t>
      </w:r>
      <w:r w:rsidR="00266109">
        <w:rPr>
          <w:rFonts w:asciiTheme="minorEastAsia" w:hAnsiTheme="minorEastAsia" w:hint="eastAsia"/>
          <w:sz w:val="18"/>
          <w:szCs w:val="18"/>
          <w:lang w:bidi="zh-TW"/>
        </w:rPr>
        <w:t>，</w:t>
      </w:r>
      <w:r w:rsidRPr="00EB2628">
        <w:rPr>
          <w:rFonts w:asciiTheme="minorEastAsia" w:hAnsiTheme="minorEastAsia"/>
          <w:sz w:val="18"/>
          <w:szCs w:val="18"/>
          <w:lang w:bidi="zh-TW"/>
        </w:rPr>
        <w:t xml:space="preserve">而是对象的概念的形式，普通概念 = </w:t>
      </w:r>
      <w:r w:rsidR="00266109">
        <w:rPr>
          <w:rFonts w:asciiTheme="minorEastAsia" w:hAnsiTheme="minorEastAsia" w:hint="eastAsia"/>
          <w:sz w:val="18"/>
          <w:szCs w:val="18"/>
          <w:lang w:bidi="zh-TW"/>
        </w:rPr>
        <w:t>纯粹</w:t>
      </w:r>
      <w:r w:rsidRPr="00EB2628">
        <w:rPr>
          <w:rFonts w:asciiTheme="minorEastAsia" w:hAnsiTheme="minorEastAsia"/>
          <w:sz w:val="18"/>
          <w:szCs w:val="18"/>
          <w:lang w:bidi="zh-TW"/>
        </w:rPr>
        <w:t>知性</w:t>
      </w:r>
      <w:r w:rsidR="00266109">
        <w:rPr>
          <w:rFonts w:asciiTheme="minorEastAsia" w:hAnsiTheme="minorEastAsia" w:hint="eastAsia"/>
          <w:sz w:val="18"/>
          <w:szCs w:val="18"/>
          <w:lang w:bidi="zh-TW"/>
        </w:rPr>
        <w:t>概</w:t>
      </w:r>
      <w:r w:rsidRPr="00EB2628">
        <w:rPr>
          <w:rFonts w:asciiTheme="minorEastAsia" w:hAnsiTheme="minorEastAsia"/>
          <w:sz w:val="18"/>
          <w:szCs w:val="18"/>
          <w:lang w:bidi="zh-TW"/>
        </w:rPr>
        <w:t>念(范</w:t>
      </w:r>
      <w:r w:rsidR="00266109">
        <w:rPr>
          <w:rFonts w:asciiTheme="minorEastAsia" w:hAnsiTheme="minorEastAsia" w:hint="eastAsia"/>
          <w:sz w:val="18"/>
          <w:szCs w:val="18"/>
          <w:lang w:bidi="zh-TW"/>
        </w:rPr>
        <w:t>畴</w:t>
      </w:r>
      <w:r w:rsidRPr="00EB2628">
        <w:rPr>
          <w:rFonts w:asciiTheme="minorEastAsia" w:hAnsiTheme="minorEastAsia"/>
          <w:sz w:val="18"/>
          <w:szCs w:val="18"/>
          <w:lang w:bidi="zh-TW"/>
        </w:rPr>
        <w:t xml:space="preserve">) </w:t>
      </w:r>
      <w:r w:rsidR="00266109">
        <w:rPr>
          <w:rFonts w:asciiTheme="minorEastAsia" w:hAnsiTheme="minorEastAsia" w:hint="eastAsia"/>
          <w:sz w:val="18"/>
          <w:szCs w:val="18"/>
          <w:lang w:bidi="zh-TW"/>
        </w:rPr>
        <w:t>+</w:t>
      </w:r>
      <w:r w:rsidRPr="00EB2628">
        <w:rPr>
          <w:rFonts w:asciiTheme="minorEastAsia" w:hAnsiTheme="minorEastAsia"/>
          <w:sz w:val="18"/>
          <w:szCs w:val="18"/>
          <w:lang w:bidi="zh-TW"/>
        </w:rPr>
        <w:t>感性直观</w:t>
      </w:r>
      <w:r w:rsidR="00266109">
        <w:rPr>
          <w:rFonts w:asciiTheme="minorEastAsia" w:hAnsiTheme="minorEastAsia" w:hint="eastAsia"/>
          <w:sz w:val="18"/>
          <w:szCs w:val="18"/>
          <w:lang w:bidi="zh-TW"/>
        </w:rPr>
        <w:t>。</w:t>
      </w:r>
    </w:p>
    <w:p w14:paraId="1FEC8724" w14:textId="30FFB241" w:rsidR="00385589" w:rsidRDefault="00EB2628" w:rsidP="0028137D">
      <w:pPr>
        <w:ind w:firstLineChars="200" w:firstLine="360"/>
        <w:rPr>
          <w:rFonts w:asciiTheme="minorEastAsia" w:hAnsiTheme="minorEastAsia"/>
          <w:sz w:val="18"/>
          <w:szCs w:val="18"/>
          <w:lang w:bidi="zh-TW"/>
        </w:rPr>
      </w:pPr>
      <w:r w:rsidRPr="00EB2628">
        <w:rPr>
          <w:rFonts w:asciiTheme="minorEastAsia" w:hAnsiTheme="minorEastAsia"/>
          <w:sz w:val="18"/>
          <w:szCs w:val="18"/>
          <w:lang w:bidi="zh-TW"/>
        </w:rPr>
        <w:t>“论纯粹知性概念”的任务相当于对先验</w:t>
      </w:r>
      <w:r w:rsidR="00266109">
        <w:rPr>
          <w:rFonts w:asciiTheme="minorEastAsia" w:hAnsiTheme="minorEastAsia" w:hint="eastAsia"/>
          <w:sz w:val="18"/>
          <w:szCs w:val="18"/>
          <w:lang w:bidi="zh-TW"/>
        </w:rPr>
        <w:t>范畴</w:t>
      </w:r>
      <w:r w:rsidRPr="00EB2628">
        <w:rPr>
          <w:rFonts w:asciiTheme="minorEastAsia" w:hAnsiTheme="minorEastAsia"/>
          <w:sz w:val="18"/>
          <w:szCs w:val="18"/>
          <w:lang w:bidi="zh-TW"/>
        </w:rPr>
        <w:t>进行形而上学演绎(对</w:t>
      </w:r>
      <w:r w:rsidR="00266109">
        <w:rPr>
          <w:rFonts w:asciiTheme="minorEastAsia" w:hAnsiTheme="minorEastAsia" w:hint="eastAsia"/>
          <w:sz w:val="18"/>
          <w:szCs w:val="18"/>
          <w:lang w:bidi="zh-TW"/>
        </w:rPr>
        <w:t>应</w:t>
      </w:r>
      <w:r w:rsidRPr="00EB2628">
        <w:rPr>
          <w:rFonts w:asciiTheme="minorEastAsia" w:hAnsiTheme="minorEastAsia"/>
          <w:sz w:val="18"/>
          <w:szCs w:val="18"/>
          <w:lang w:bidi="zh-TW"/>
        </w:rPr>
        <w:t>时空的形而上学阐明)，即证明范畴确实是存在的，</w:t>
      </w:r>
      <w:r w:rsidR="00266109">
        <w:rPr>
          <w:rFonts w:asciiTheme="minorEastAsia" w:hAnsiTheme="minorEastAsia" w:hint="eastAsia"/>
          <w:sz w:val="18"/>
          <w:szCs w:val="18"/>
          <w:lang w:bidi="zh-TW"/>
        </w:rPr>
        <w:t>而且</w:t>
      </w:r>
      <w:r w:rsidRPr="00EB2628">
        <w:rPr>
          <w:rFonts w:asciiTheme="minorEastAsia" w:hAnsiTheme="minorEastAsia"/>
          <w:sz w:val="18"/>
          <w:szCs w:val="18"/>
          <w:lang w:bidi="zh-TW"/>
        </w:rPr>
        <w:t>是知</w:t>
      </w:r>
      <w:r w:rsidR="00266109">
        <w:rPr>
          <w:rFonts w:asciiTheme="minorEastAsia" w:hAnsiTheme="minorEastAsia" w:hint="eastAsia"/>
          <w:sz w:val="18"/>
          <w:szCs w:val="18"/>
          <w:lang w:bidi="zh-TW"/>
        </w:rPr>
        <w:t>性</w:t>
      </w:r>
      <w:r w:rsidRPr="00EB2628">
        <w:rPr>
          <w:rFonts w:asciiTheme="minorEastAsia" w:hAnsiTheme="minorEastAsia"/>
          <w:sz w:val="18"/>
          <w:szCs w:val="18"/>
          <w:lang w:bidi="zh-TW"/>
        </w:rPr>
        <w:t>用来</w:t>
      </w:r>
      <w:r w:rsidR="00266109">
        <w:rPr>
          <w:rFonts w:asciiTheme="minorEastAsia" w:hAnsiTheme="minorEastAsia" w:hint="eastAsia"/>
          <w:sz w:val="18"/>
          <w:szCs w:val="18"/>
          <w:lang w:bidi="zh-TW"/>
        </w:rPr>
        <w:t>构造判断</w:t>
      </w:r>
      <w:r w:rsidRPr="00EB2628">
        <w:rPr>
          <w:rFonts w:asciiTheme="minorEastAsia" w:hAnsiTheme="minorEastAsia"/>
          <w:sz w:val="18"/>
          <w:szCs w:val="18"/>
          <w:lang w:bidi="zh-TW"/>
        </w:rPr>
        <w:t>的先天形式，即判断思维中的逻辑功能，因此范畴体系和判断的形式</w:t>
      </w:r>
      <w:r w:rsidR="00266109">
        <w:rPr>
          <w:rFonts w:asciiTheme="minorEastAsia" w:hAnsiTheme="minorEastAsia" w:hint="eastAsia"/>
          <w:sz w:val="18"/>
          <w:szCs w:val="18"/>
          <w:lang w:bidi="zh-TW"/>
        </w:rPr>
        <w:t>逻辑</w:t>
      </w:r>
      <w:r w:rsidRPr="00EB2628">
        <w:rPr>
          <w:rFonts w:asciiTheme="minorEastAsia" w:hAnsiTheme="minorEastAsia"/>
          <w:sz w:val="18"/>
          <w:szCs w:val="18"/>
          <w:lang w:bidi="zh-TW"/>
        </w:rPr>
        <w:t>具</w:t>
      </w:r>
      <w:r w:rsidR="00266109">
        <w:rPr>
          <w:rFonts w:asciiTheme="minorEastAsia" w:hAnsiTheme="minorEastAsia" w:hint="eastAsia"/>
          <w:sz w:val="18"/>
          <w:szCs w:val="18"/>
          <w:lang w:bidi="zh-TW"/>
        </w:rPr>
        <w:t>有一一</w:t>
      </w:r>
      <w:r w:rsidRPr="00EB2628">
        <w:rPr>
          <w:rFonts w:asciiTheme="minorEastAsia" w:hAnsiTheme="minorEastAsia"/>
          <w:sz w:val="18"/>
          <w:szCs w:val="18"/>
          <w:lang w:bidi="zh-TW"/>
        </w:rPr>
        <w:t>对应的关系，范畴是隐藏在形式逻辑之下的认识</w:t>
      </w:r>
      <w:r w:rsidRPr="00EB2628">
        <w:rPr>
          <w:rFonts w:asciiTheme="minorEastAsia" w:hAnsiTheme="minorEastAsia" w:hint="eastAsia"/>
          <w:sz w:val="18"/>
          <w:szCs w:val="18"/>
          <w:lang w:bidi="zh-TW"/>
        </w:rPr>
        <w:t>之网的纽结，用来</w:t>
      </w:r>
      <w:r w:rsidR="00266109">
        <w:rPr>
          <w:rFonts w:asciiTheme="minorEastAsia" w:hAnsiTheme="minorEastAsia" w:hint="eastAsia"/>
          <w:sz w:val="18"/>
          <w:szCs w:val="18"/>
          <w:lang w:bidi="zh-TW"/>
        </w:rPr>
        <w:t>捕</w:t>
      </w:r>
      <w:r w:rsidRPr="00EB2628">
        <w:rPr>
          <w:rFonts w:asciiTheme="minorEastAsia" w:hAnsiTheme="minorEastAsia" w:hint="eastAsia"/>
          <w:sz w:val="18"/>
          <w:szCs w:val="18"/>
          <w:lang w:bidi="zh-TW"/>
        </w:rPr>
        <w:t>捉对象。所以康德从传统的形式逻辑的判断表中推导出范畴表来。</w:t>
      </w:r>
    </w:p>
    <w:p w14:paraId="1BC36397"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表格概括康德十二范畴，并据此解释范畴表与形式逻辑中判断分类表之间的对应关系。</w:t>
      </w:r>
    </w:p>
    <w:p w14:paraId="31D06721" w14:textId="77777777" w:rsidR="00190E53" w:rsidRPr="00190E53" w:rsidRDefault="00190E53" w:rsidP="00190E53">
      <w:pPr>
        <w:numPr>
          <w:ilvl w:val="0"/>
          <w:numId w:val="52"/>
        </w:numPr>
        <w:rPr>
          <w:rFonts w:asciiTheme="minorEastAsia" w:hAnsiTheme="minorEastAsia"/>
          <w:sz w:val="18"/>
          <w:szCs w:val="18"/>
          <w:lang w:bidi="zh-TW"/>
        </w:rPr>
      </w:pPr>
      <w:r w:rsidRPr="00190E53">
        <w:rPr>
          <w:rFonts w:asciiTheme="minorEastAsia" w:hAnsiTheme="minorEastAsia" w:hint="eastAsia"/>
          <w:sz w:val="18"/>
          <w:szCs w:val="18"/>
          <w:lang w:bidi="zh-TW"/>
        </w:rPr>
        <w:t>范畴表。</w:t>
      </w:r>
    </w:p>
    <w:p w14:paraId="23113D93"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①量的范畴：单一性，多数性，全体性。</w:t>
      </w:r>
    </w:p>
    <w:p w14:paraId="6773E90C"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②质的范畴：实在性，否定性，限制性。</w:t>
      </w:r>
    </w:p>
    <w:p w14:paraId="64C0577C"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③关系的范畴：依存性与自存性（实体与偶性），原因性与从属性（原因和结果），协同性（主动与受</w:t>
      </w:r>
      <w:proofErr w:type="gramStart"/>
      <w:r w:rsidRPr="00190E53">
        <w:rPr>
          <w:rFonts w:asciiTheme="minorEastAsia" w:hAnsiTheme="minorEastAsia" w:hint="eastAsia"/>
          <w:sz w:val="18"/>
          <w:szCs w:val="18"/>
          <w:lang w:bidi="zh-TW"/>
        </w:rPr>
        <w:t>动之间</w:t>
      </w:r>
      <w:proofErr w:type="gramEnd"/>
      <w:r w:rsidRPr="00190E53">
        <w:rPr>
          <w:rFonts w:asciiTheme="minorEastAsia" w:hAnsiTheme="minorEastAsia" w:hint="eastAsia"/>
          <w:sz w:val="18"/>
          <w:szCs w:val="18"/>
          <w:lang w:bidi="zh-TW"/>
        </w:rPr>
        <w:t>的交互作用）。</w:t>
      </w:r>
    </w:p>
    <w:p w14:paraId="41E91FFD"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④模态的范畴：可能性—不可能性；存在性—非存在性；必然性—偶然性。</w:t>
      </w:r>
    </w:p>
    <w:p w14:paraId="277D14FD" w14:textId="77777777" w:rsidR="00190E53" w:rsidRPr="00190E53" w:rsidRDefault="00190E53" w:rsidP="00190E53">
      <w:pPr>
        <w:numPr>
          <w:ilvl w:val="0"/>
          <w:numId w:val="52"/>
        </w:numPr>
        <w:rPr>
          <w:rFonts w:asciiTheme="minorEastAsia" w:hAnsiTheme="minorEastAsia"/>
          <w:sz w:val="18"/>
          <w:szCs w:val="18"/>
          <w:lang w:bidi="zh-TW"/>
        </w:rPr>
      </w:pPr>
      <w:r w:rsidRPr="00190E53">
        <w:rPr>
          <w:rFonts w:asciiTheme="minorEastAsia" w:hAnsiTheme="minorEastAsia" w:hint="eastAsia"/>
          <w:sz w:val="18"/>
          <w:szCs w:val="18"/>
          <w:lang w:bidi="zh-TW"/>
        </w:rPr>
        <w:t>判断表。</w:t>
      </w:r>
    </w:p>
    <w:p w14:paraId="049AECDB"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①判断的量：全称的，特称的，单称的。</w:t>
      </w:r>
    </w:p>
    <w:p w14:paraId="467D30DA"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②判断的质：肯定的，否定的，无限的。</w:t>
      </w:r>
    </w:p>
    <w:p w14:paraId="4BC7E3E0"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③判断的关系：定言的，假言的，选言的。</w:t>
      </w:r>
    </w:p>
    <w:p w14:paraId="4E7DE98E"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④判断的模态：或然的，实然的，必然的。</w:t>
      </w:r>
    </w:p>
    <w:p w14:paraId="4F75DCFA" w14:textId="77777777" w:rsidR="00190E53" w:rsidRPr="00190E53" w:rsidRDefault="00190E53" w:rsidP="00190E53">
      <w:pPr>
        <w:rPr>
          <w:rFonts w:asciiTheme="minorEastAsia" w:hAnsiTheme="minorEastAsia"/>
          <w:sz w:val="18"/>
          <w:szCs w:val="18"/>
          <w:lang w:bidi="zh-TW"/>
        </w:rPr>
      </w:pPr>
    </w:p>
    <w:p w14:paraId="77AB4E57" w14:textId="77777777" w:rsidR="00190E53" w:rsidRPr="00190E53" w:rsidRDefault="00190E53" w:rsidP="00190E53">
      <w:pPr>
        <w:rPr>
          <w:rFonts w:asciiTheme="minorEastAsia" w:hAnsiTheme="minorEastAsia"/>
          <w:sz w:val="18"/>
          <w:szCs w:val="18"/>
          <w:lang w:bidi="zh-TW"/>
        </w:rPr>
      </w:pPr>
      <w:r w:rsidRPr="00190E53">
        <w:rPr>
          <w:rFonts w:asciiTheme="minorEastAsia" w:hAnsiTheme="minorEastAsia" w:hint="eastAsia"/>
          <w:sz w:val="18"/>
          <w:szCs w:val="18"/>
          <w:lang w:bidi="zh-TW"/>
        </w:rPr>
        <w:t>我们的知性有两方面的功能。①逻辑功能。②认识功能。前者在知识的基础上规定着思辨的判断形式，不过与判断的内容无关，这是形式逻辑的范围；后者则为我们提供新的知识，就是先验逻辑的领域，先验逻辑是形式逻辑的基础，在形式逻辑的判断形式规范我们已有的知识之前，必须先有先验逻辑的范畴综合统一感性的杂多表象而构成知识。如果知识的判断形式是先天的，那么范畴也一定是先天的。所以，</w:t>
      </w:r>
      <w:r w:rsidRPr="00190E53">
        <w:rPr>
          <w:rFonts w:asciiTheme="minorEastAsia" w:hAnsiTheme="minorEastAsia"/>
          <w:sz w:val="18"/>
          <w:szCs w:val="18"/>
          <w:lang w:bidi="zh-TW"/>
        </w:rPr>
        <w:t>形式逻辑</w:t>
      </w:r>
      <w:r w:rsidRPr="00190E53">
        <w:rPr>
          <w:rFonts w:asciiTheme="minorEastAsia" w:hAnsiTheme="minorEastAsia" w:hint="eastAsia"/>
          <w:sz w:val="18"/>
          <w:szCs w:val="18"/>
          <w:lang w:bidi="zh-TW"/>
        </w:rPr>
        <w:t>与</w:t>
      </w:r>
      <w:r w:rsidRPr="00190E53">
        <w:rPr>
          <w:rFonts w:asciiTheme="minorEastAsia" w:hAnsiTheme="minorEastAsia"/>
          <w:sz w:val="18"/>
          <w:szCs w:val="18"/>
          <w:lang w:bidi="zh-TW"/>
        </w:rPr>
        <w:t>先验</w:t>
      </w:r>
      <w:r w:rsidRPr="00190E53">
        <w:rPr>
          <w:rFonts w:asciiTheme="minorEastAsia" w:hAnsiTheme="minorEastAsia" w:hint="eastAsia"/>
          <w:sz w:val="18"/>
          <w:szCs w:val="18"/>
          <w:lang w:bidi="zh-TW"/>
        </w:rPr>
        <w:t>逻辑是对应的，在每一个判断形式的背后，都有某种先验的要素作为它的基础，这种先验要素就是范畴。</w:t>
      </w:r>
    </w:p>
    <w:p w14:paraId="5B37C6E6" w14:textId="77777777" w:rsidR="00EB2628" w:rsidRPr="00190E53" w:rsidRDefault="00EB2628" w:rsidP="00EB2628">
      <w:pPr>
        <w:rPr>
          <w:rFonts w:asciiTheme="minorEastAsia" w:hAnsiTheme="minorEastAsia"/>
          <w:sz w:val="18"/>
          <w:szCs w:val="18"/>
          <w:lang w:bidi="zh-TW"/>
        </w:rPr>
      </w:pPr>
    </w:p>
    <w:p w14:paraId="08842945" w14:textId="1B3C694B" w:rsidR="00EB2628" w:rsidRDefault="007457D7" w:rsidP="00EB2628">
      <w:pPr>
        <w:rPr>
          <w:rFonts w:asciiTheme="minorEastAsia" w:hAnsiTheme="minorEastAsia"/>
          <w:sz w:val="18"/>
          <w:szCs w:val="18"/>
          <w:lang w:bidi="zh-TW"/>
        </w:rPr>
      </w:pPr>
      <w:r>
        <w:rPr>
          <w:rFonts w:asciiTheme="minorEastAsia" w:hAnsiTheme="minorEastAsia" w:hint="eastAsia"/>
          <w:sz w:val="18"/>
          <w:szCs w:val="18"/>
          <w:lang w:bidi="zh-TW"/>
        </w:rPr>
        <w:t>3、</w:t>
      </w:r>
      <w:r w:rsidR="00EE1492">
        <w:rPr>
          <w:rFonts w:asciiTheme="minorEastAsia" w:hAnsiTheme="minorEastAsia" w:hint="eastAsia"/>
          <w:sz w:val="18"/>
          <w:szCs w:val="18"/>
          <w:lang w:bidi="zh-TW"/>
        </w:rPr>
        <w:t>先验范畴的两版演绎</w:t>
      </w:r>
    </w:p>
    <w:p w14:paraId="2995BDE1" w14:textId="77777777" w:rsidR="004A2BEC" w:rsidRPr="004A2BEC" w:rsidRDefault="004A2BEC" w:rsidP="004A2BEC">
      <w:pPr>
        <w:numPr>
          <w:ilvl w:val="0"/>
          <w:numId w:val="45"/>
        </w:numPr>
        <w:rPr>
          <w:rFonts w:asciiTheme="minorEastAsia" w:hAnsiTheme="minorEastAsia"/>
          <w:sz w:val="18"/>
          <w:szCs w:val="18"/>
          <w:lang w:bidi="zh-TW"/>
        </w:rPr>
      </w:pPr>
      <w:r w:rsidRPr="004A2BEC">
        <w:rPr>
          <w:rFonts w:asciiTheme="minorEastAsia" w:hAnsiTheme="minorEastAsia" w:hint="eastAsia"/>
          <w:sz w:val="18"/>
          <w:szCs w:val="18"/>
          <w:lang w:bidi="zh-TW"/>
        </w:rPr>
        <w:t>简单介绍康德</w:t>
      </w:r>
      <w:r w:rsidRPr="004A2BEC">
        <w:rPr>
          <w:rFonts w:asciiTheme="minorEastAsia" w:hAnsiTheme="minorEastAsia" w:hint="eastAsia"/>
          <w:sz w:val="18"/>
          <w:szCs w:val="18"/>
          <w:u w:val="single"/>
          <w:lang w:bidi="zh-TW"/>
        </w:rPr>
        <w:t>范畴的先验演绎</w:t>
      </w:r>
      <w:r w:rsidRPr="004A2BEC">
        <w:rPr>
          <w:rFonts w:asciiTheme="minorEastAsia" w:hAnsiTheme="minorEastAsia" w:hint="eastAsia"/>
          <w:sz w:val="18"/>
          <w:szCs w:val="18"/>
          <w:lang w:bidi="zh-TW"/>
        </w:rPr>
        <w:t>并评述在其思想中的地位和作用。</w:t>
      </w:r>
    </w:p>
    <w:p w14:paraId="70A235B4" w14:textId="77777777" w:rsidR="004A2BEC" w:rsidRPr="004A2BEC" w:rsidRDefault="004A2BEC" w:rsidP="004A2BEC">
      <w:pPr>
        <w:numPr>
          <w:ilvl w:val="0"/>
          <w:numId w:val="50"/>
        </w:numPr>
        <w:rPr>
          <w:rFonts w:asciiTheme="minorEastAsia" w:hAnsiTheme="minorEastAsia"/>
          <w:sz w:val="18"/>
          <w:szCs w:val="18"/>
          <w:lang w:bidi="zh-TW"/>
        </w:rPr>
      </w:pPr>
      <w:r w:rsidRPr="004A2BEC">
        <w:rPr>
          <w:rFonts w:asciiTheme="minorEastAsia" w:hAnsiTheme="minorEastAsia" w:hint="eastAsia"/>
          <w:sz w:val="18"/>
          <w:szCs w:val="18"/>
          <w:lang w:bidi="zh-TW"/>
        </w:rPr>
        <w:t>先验演绎分为主观演绎和客观演绎。</w:t>
      </w:r>
    </w:p>
    <w:p w14:paraId="19F339D9" w14:textId="77777777" w:rsidR="004A2BEC" w:rsidRPr="004A2BEC" w:rsidRDefault="004A2BEC" w:rsidP="004A2BEC">
      <w:pPr>
        <w:numPr>
          <w:ilvl w:val="0"/>
          <w:numId w:val="51"/>
        </w:numPr>
        <w:rPr>
          <w:rFonts w:asciiTheme="minorEastAsia" w:hAnsiTheme="minorEastAsia"/>
          <w:sz w:val="18"/>
          <w:szCs w:val="18"/>
          <w:lang w:bidi="zh-TW"/>
        </w:rPr>
      </w:pPr>
      <w:r w:rsidRPr="004A2BEC">
        <w:rPr>
          <w:rFonts w:asciiTheme="minorEastAsia" w:hAnsiTheme="minorEastAsia" w:hint="eastAsia"/>
          <w:sz w:val="18"/>
          <w:szCs w:val="18"/>
          <w:lang w:bidi="zh-TW"/>
        </w:rPr>
        <w:t>主观演绎的思路是通过说明形成知识的主观条件，进一步揭示知识的先天条件，说明知识之最高的先验根据。知识以判断为基本单位，所谓判断就是以某种形式把不同的表象和概念联结在一起。康德把这种联结称为“综合”。在认识中，综合有三重作用。①直观中把握的综合。如果没有这一综合，我们就可能在抓住一个表象的时候丢失了其它的表象。②想象中再生的综合。如果经验过的东西不能再现出来，我们就不可能有关于对象的完整的表象。③概念中认知的综合。如果我们不能在概念上把众多表象抓在一起，就不可能形成关于对象的知识。康德认为，对象不可能是事物自身，而只能是事物对我们的表现，因此，对象在认识中实际上所起的作用，就是把不同的表象结合于一身的统一性，亦即对象概念。然而，由于对象不是外在的事物而是我们的表象，因此，所谓对象的同一性归根结底乃是意识的同一性；而意识的同一性，则必须以自我的同一性为基础和前提，所以一切认识之最高的根据就是先验主体的自我同一性，即先验我思、先验统觉。</w:t>
      </w:r>
    </w:p>
    <w:p w14:paraId="22FEEC43" w14:textId="77777777" w:rsidR="004A2BEC" w:rsidRPr="004A2BEC" w:rsidRDefault="004A2BEC" w:rsidP="004A2BEC">
      <w:pPr>
        <w:numPr>
          <w:ilvl w:val="0"/>
          <w:numId w:val="51"/>
        </w:numPr>
        <w:rPr>
          <w:rFonts w:asciiTheme="minorEastAsia" w:hAnsiTheme="minorEastAsia"/>
          <w:sz w:val="18"/>
          <w:szCs w:val="18"/>
          <w:lang w:bidi="zh-TW"/>
        </w:rPr>
      </w:pPr>
      <w:r w:rsidRPr="004A2BEC">
        <w:rPr>
          <w:rFonts w:asciiTheme="minorEastAsia" w:hAnsiTheme="minorEastAsia" w:hint="eastAsia"/>
          <w:sz w:val="18"/>
          <w:szCs w:val="18"/>
          <w:lang w:bidi="zh-TW"/>
        </w:rPr>
        <w:t>客观演绎开始于“我思必须能够伴随着我的一切表象”这个命题，并且围绕这一命题而展开。感性与知性是两种</w:t>
      </w:r>
      <w:proofErr w:type="gramStart"/>
      <w:r w:rsidRPr="004A2BEC">
        <w:rPr>
          <w:rFonts w:asciiTheme="minorEastAsia" w:hAnsiTheme="minorEastAsia" w:hint="eastAsia"/>
          <w:sz w:val="18"/>
          <w:szCs w:val="18"/>
          <w:lang w:bidi="zh-TW"/>
        </w:rPr>
        <w:t>不</w:t>
      </w:r>
      <w:proofErr w:type="gramEnd"/>
      <w:r w:rsidRPr="004A2BEC">
        <w:rPr>
          <w:rFonts w:asciiTheme="minorEastAsia" w:hAnsiTheme="minorEastAsia" w:hint="eastAsia"/>
          <w:sz w:val="18"/>
          <w:szCs w:val="18"/>
          <w:lang w:bidi="zh-TW"/>
        </w:rPr>
        <w:t>同类的认识能力，知识与经验对象源自杂多表象的综合，而综合只能来自于具有自发性的知性。康德的论证过程是，在“我思必须能够伴随着我的一切表象”中包含着先验统觉</w:t>
      </w:r>
      <w:proofErr w:type="gramStart"/>
      <w:r w:rsidRPr="004A2BEC">
        <w:rPr>
          <w:rFonts w:asciiTheme="minorEastAsia" w:hAnsiTheme="minorEastAsia" w:hint="eastAsia"/>
          <w:sz w:val="18"/>
          <w:szCs w:val="18"/>
          <w:lang w:bidi="zh-TW"/>
        </w:rPr>
        <w:t>之分析</w:t>
      </w:r>
      <w:proofErr w:type="gramEnd"/>
      <w:r w:rsidRPr="004A2BEC">
        <w:rPr>
          <w:rFonts w:asciiTheme="minorEastAsia" w:hAnsiTheme="minorEastAsia" w:hint="eastAsia"/>
          <w:sz w:val="18"/>
          <w:szCs w:val="18"/>
          <w:lang w:bidi="zh-TW"/>
        </w:rPr>
        <w:t>的统一与直观中杂多表象的综合的统一。虽然统觉</w:t>
      </w:r>
      <w:proofErr w:type="gramStart"/>
      <w:r w:rsidRPr="004A2BEC">
        <w:rPr>
          <w:rFonts w:asciiTheme="minorEastAsia" w:hAnsiTheme="minorEastAsia" w:hint="eastAsia"/>
          <w:sz w:val="18"/>
          <w:szCs w:val="18"/>
          <w:lang w:bidi="zh-TW"/>
        </w:rPr>
        <w:t>之分析</w:t>
      </w:r>
      <w:proofErr w:type="gramEnd"/>
      <w:r w:rsidRPr="004A2BEC">
        <w:rPr>
          <w:rFonts w:asciiTheme="minorEastAsia" w:hAnsiTheme="minorEastAsia" w:hint="eastAsia"/>
          <w:sz w:val="18"/>
          <w:szCs w:val="18"/>
          <w:lang w:bidi="zh-TW"/>
        </w:rPr>
        <w:t>的统一是最高的先验根据，但是它必须以综合的统一为前提，不过由于所有表象只有当它们从属于“我”时才是我的表象，所以统觉</w:t>
      </w:r>
      <w:proofErr w:type="gramStart"/>
      <w:r w:rsidRPr="004A2BEC">
        <w:rPr>
          <w:rFonts w:asciiTheme="minorEastAsia" w:hAnsiTheme="minorEastAsia" w:hint="eastAsia"/>
          <w:sz w:val="18"/>
          <w:szCs w:val="18"/>
          <w:lang w:bidi="zh-TW"/>
        </w:rPr>
        <w:t>之源始的</w:t>
      </w:r>
      <w:proofErr w:type="gramEnd"/>
      <w:r w:rsidRPr="004A2BEC">
        <w:rPr>
          <w:rFonts w:asciiTheme="minorEastAsia" w:hAnsiTheme="minorEastAsia" w:hint="eastAsia"/>
          <w:sz w:val="18"/>
          <w:szCs w:val="18"/>
          <w:lang w:bidi="zh-TW"/>
        </w:rPr>
        <w:t>综合统一性是“至上原理”。而使直观中杂多表象从属于先验自我乃是知性范畴的综合统一功能。由此而证明了知性范畴对于经验的客观有效性。</w:t>
      </w:r>
    </w:p>
    <w:p w14:paraId="28BA832F" w14:textId="77777777" w:rsidR="004A2BEC" w:rsidRPr="004A2BEC" w:rsidRDefault="004A2BEC" w:rsidP="004A2BEC">
      <w:pPr>
        <w:ind w:leftChars="405" w:left="1133" w:hangingChars="157" w:hanging="283"/>
        <w:rPr>
          <w:rFonts w:asciiTheme="minorEastAsia" w:hAnsiTheme="minorEastAsia"/>
          <w:sz w:val="18"/>
          <w:szCs w:val="18"/>
          <w:lang w:bidi="zh-TW"/>
        </w:rPr>
      </w:pPr>
      <w:r w:rsidRPr="004A2BEC">
        <w:rPr>
          <w:rFonts w:asciiTheme="minorEastAsia" w:hAnsiTheme="minorEastAsia" w:hint="eastAsia"/>
          <w:sz w:val="18"/>
          <w:szCs w:val="18"/>
          <w:lang w:bidi="zh-TW"/>
        </w:rPr>
        <w:t>3、</w:t>
      </w:r>
      <w:r w:rsidRPr="004A2BEC">
        <w:rPr>
          <w:rFonts w:asciiTheme="minorEastAsia" w:hAnsiTheme="minorEastAsia" w:hint="eastAsia"/>
          <w:sz w:val="18"/>
          <w:szCs w:val="18"/>
          <w:u w:val="single"/>
          <w:lang w:bidi="zh-TW"/>
        </w:rPr>
        <w:t>范畴</w:t>
      </w:r>
      <w:r w:rsidRPr="004A2BEC">
        <w:rPr>
          <w:rFonts w:asciiTheme="minorEastAsia" w:hAnsiTheme="minorEastAsia" w:hint="eastAsia"/>
          <w:sz w:val="18"/>
          <w:szCs w:val="18"/>
          <w:lang w:bidi="zh-TW"/>
        </w:rPr>
        <w:t>作为先验自我之综合统一功能的体现，乃是自我与感性直观之间的中介。先验统觉是分析的统一（自身同一性），而感性直观接受的则是杂多表象。</w:t>
      </w:r>
      <w:r w:rsidRPr="004A2BEC">
        <w:rPr>
          <w:rFonts w:asciiTheme="minorEastAsia" w:hAnsiTheme="minorEastAsia"/>
          <w:sz w:val="18"/>
          <w:szCs w:val="18"/>
          <w:lang w:bidi="zh-TW"/>
        </w:rPr>
        <w:t>范畴</w:t>
      </w:r>
      <w:r w:rsidRPr="004A2BEC">
        <w:rPr>
          <w:rFonts w:asciiTheme="minorEastAsia" w:hAnsiTheme="minorEastAsia" w:hint="eastAsia"/>
          <w:sz w:val="18"/>
          <w:szCs w:val="18"/>
          <w:lang w:bidi="zh-TW"/>
        </w:rPr>
        <w:t>通过综合统一杂多表象的活动，一方面把先验自我的同一性带给每一个杂多表象，另一方面又把杂多表象带到先验自我之中。由此可见，知性范畴是形成经验对象的先天条件，如果没有范畴，我们不仅不可能形成知识，而且也不可能形成的经验对象。由此，我们就证明了知性范畴对于经验的客观有效性，因为它是经验的先天条件。</w:t>
      </w:r>
    </w:p>
    <w:p w14:paraId="37A40E71" w14:textId="77777777" w:rsidR="00DC383E" w:rsidRPr="004A2BEC" w:rsidRDefault="00DC383E" w:rsidP="00EB2628">
      <w:pPr>
        <w:rPr>
          <w:rFonts w:asciiTheme="minorEastAsia" w:hAnsiTheme="minorEastAsia"/>
          <w:sz w:val="18"/>
          <w:szCs w:val="18"/>
          <w:lang w:bidi="zh-TW"/>
        </w:rPr>
      </w:pPr>
    </w:p>
    <w:p w14:paraId="07D76512" w14:textId="77777777" w:rsidR="004725BA" w:rsidRDefault="00EE1492" w:rsidP="00EB2628">
      <w:pPr>
        <w:rPr>
          <w:rFonts w:asciiTheme="minorEastAsia" w:hAnsiTheme="minorEastAsia"/>
          <w:sz w:val="18"/>
          <w:szCs w:val="18"/>
          <w:lang w:bidi="zh-TW"/>
        </w:rPr>
      </w:pPr>
      <w:r>
        <w:rPr>
          <w:rFonts w:asciiTheme="minorEastAsia" w:hAnsiTheme="minorEastAsia" w:hint="eastAsia"/>
          <w:sz w:val="18"/>
          <w:szCs w:val="18"/>
          <w:lang w:bidi="zh-TW"/>
        </w:rPr>
        <w:t>4、联结、</w:t>
      </w:r>
    </w:p>
    <w:p w14:paraId="38A086AD" w14:textId="423F1D34" w:rsidR="00EB2628" w:rsidRPr="00DC383E" w:rsidRDefault="004725BA" w:rsidP="00EB2628">
      <w:pPr>
        <w:rPr>
          <w:rFonts w:asciiTheme="minorEastAsia" w:hAnsiTheme="minorEastAsia"/>
          <w:b/>
          <w:bCs/>
          <w:sz w:val="18"/>
          <w:szCs w:val="18"/>
          <w:lang w:bidi="zh-TW"/>
        </w:rPr>
      </w:pPr>
      <w:r w:rsidRPr="00DC383E">
        <w:rPr>
          <w:rFonts w:asciiTheme="minorEastAsia" w:hAnsiTheme="minorEastAsia"/>
          <w:b/>
          <w:bCs/>
          <w:sz w:val="18"/>
          <w:szCs w:val="18"/>
          <w:lang w:bidi="zh-TW"/>
        </w:rPr>
        <w:t>5</w:t>
      </w:r>
      <w:r w:rsidRPr="00DC383E">
        <w:rPr>
          <w:rFonts w:asciiTheme="minorEastAsia" w:hAnsiTheme="minorEastAsia" w:hint="eastAsia"/>
          <w:b/>
          <w:bCs/>
          <w:sz w:val="18"/>
          <w:szCs w:val="18"/>
          <w:lang w:bidi="zh-TW"/>
        </w:rPr>
        <w:t>、</w:t>
      </w:r>
      <w:r w:rsidR="00EE1492" w:rsidRPr="00DC383E">
        <w:rPr>
          <w:rFonts w:asciiTheme="minorEastAsia" w:hAnsiTheme="minorEastAsia" w:hint="eastAsia"/>
          <w:b/>
          <w:bCs/>
          <w:sz w:val="18"/>
          <w:szCs w:val="18"/>
          <w:lang w:bidi="zh-TW"/>
        </w:rPr>
        <w:t>统觉</w:t>
      </w:r>
    </w:p>
    <w:p w14:paraId="3F51B77B" w14:textId="77777777" w:rsidR="00DC383E" w:rsidRPr="00DC383E" w:rsidRDefault="00DC383E" w:rsidP="00DC383E">
      <w:pPr>
        <w:rPr>
          <w:rFonts w:asciiTheme="minorEastAsia" w:hAnsiTheme="minorEastAsia"/>
          <w:sz w:val="18"/>
          <w:szCs w:val="18"/>
          <w:lang w:bidi="zh-TW"/>
        </w:rPr>
      </w:pPr>
      <w:r w:rsidRPr="00DC383E">
        <w:rPr>
          <w:rFonts w:asciiTheme="minorEastAsia" w:hAnsiTheme="minorEastAsia" w:hint="eastAsia"/>
          <w:sz w:val="18"/>
          <w:szCs w:val="18"/>
          <w:lang w:bidi="zh-TW"/>
        </w:rPr>
        <w:t>统觉有经验的和先验的区别。所谓经验统觉作为内知觉乃是变化不定的意识情况，即休</w:t>
      </w:r>
      <w:proofErr w:type="gramStart"/>
      <w:r w:rsidRPr="00DC383E">
        <w:rPr>
          <w:rFonts w:asciiTheme="minorEastAsia" w:hAnsiTheme="minorEastAsia" w:hint="eastAsia"/>
          <w:sz w:val="18"/>
          <w:szCs w:val="18"/>
          <w:lang w:bidi="zh-TW"/>
        </w:rPr>
        <w:t>谟</w:t>
      </w:r>
      <w:proofErr w:type="gramEnd"/>
      <w:r w:rsidRPr="00DC383E">
        <w:rPr>
          <w:rFonts w:asciiTheme="minorEastAsia" w:hAnsiTheme="minorEastAsia" w:hint="eastAsia"/>
          <w:sz w:val="18"/>
          <w:szCs w:val="18"/>
          <w:lang w:bidi="zh-TW"/>
        </w:rPr>
        <w:t>所说的“</w:t>
      </w:r>
      <w:r w:rsidRPr="00DC383E">
        <w:rPr>
          <w:rFonts w:asciiTheme="minorEastAsia" w:hAnsiTheme="minorEastAsia"/>
          <w:sz w:val="18"/>
          <w:szCs w:val="18"/>
          <w:lang w:bidi="zh-TW"/>
        </w:rPr>
        <w:t>一束</w:t>
      </w:r>
      <w:r w:rsidRPr="00DC383E">
        <w:rPr>
          <w:rFonts w:asciiTheme="minorEastAsia" w:hAnsiTheme="minorEastAsia" w:hint="eastAsia"/>
          <w:sz w:val="18"/>
          <w:szCs w:val="18"/>
          <w:lang w:bidi="zh-TW"/>
        </w:rPr>
        <w:t>知觉”。能够对这些变化不定的意识情况有所觉察，就必须有一个自身始终保持同一性和不变的自我意识，这就是先验统觉。先验统觉是一切认识活动形式上最高的</w:t>
      </w:r>
      <w:r w:rsidRPr="00DC383E">
        <w:rPr>
          <w:rFonts w:asciiTheme="minorEastAsia" w:hAnsiTheme="minorEastAsia"/>
          <w:sz w:val="18"/>
          <w:szCs w:val="18"/>
          <w:lang w:bidi="zh-TW"/>
        </w:rPr>
        <w:t>先验</w:t>
      </w:r>
      <w:r w:rsidRPr="00DC383E">
        <w:rPr>
          <w:rFonts w:asciiTheme="minorEastAsia" w:hAnsiTheme="minorEastAsia" w:hint="eastAsia"/>
          <w:sz w:val="18"/>
          <w:szCs w:val="18"/>
          <w:lang w:bidi="zh-TW"/>
        </w:rPr>
        <w:t>根据，不过其自身却不是认识的对象。</w:t>
      </w:r>
    </w:p>
    <w:p w14:paraId="3CF8BD61" w14:textId="77777777" w:rsidR="00DC383E" w:rsidRPr="00DC383E" w:rsidRDefault="00DC383E" w:rsidP="00DC383E">
      <w:pPr>
        <w:rPr>
          <w:rFonts w:asciiTheme="minorEastAsia" w:hAnsiTheme="minorEastAsia"/>
          <w:sz w:val="18"/>
          <w:szCs w:val="18"/>
          <w:lang w:bidi="zh-TW"/>
        </w:rPr>
      </w:pPr>
      <w:r w:rsidRPr="00DC383E">
        <w:rPr>
          <w:rFonts w:asciiTheme="minorEastAsia" w:hAnsiTheme="minorEastAsia" w:hint="eastAsia"/>
          <w:sz w:val="18"/>
          <w:szCs w:val="18"/>
          <w:lang w:bidi="zh-TW"/>
        </w:rPr>
        <w:t>康德和笛卡尔都把自我意识作为知识的核心和出发点，但康德把自我意识当作统觉，而不是笛卡尔所说的心灵实体。康德强调了统觉的综合能力，他说，统觉的统一性原则表达为分析命题：所有我的表象都属于自我意识。但是，这一分析命题的意义之所以可能，是因为自我意识的综合能力。只有在自我意识能够把所有我的表象综合为一个统一体的情况下，我才能意识到这些表象都是我的，因此综合先于并高于分析。康德不像笛卡尔那样，只是通过一个命题意义的分析，即分析我思与我在之间的必然联系，而是通过自我意识可能具有的实际功能来奠定自己理论的基础。更重要的是，康德把自我意识作为综合统一的能力，而不是笛卡尔所说的心灵实体。统觉的综合统一性，是在对感性直观材料的多样性施加作用的过程中表现出来并得以实现的。（没有脱离感性认识的思想属性，更没有独立于意识活动之外的心灵实体。）</w:t>
      </w:r>
    </w:p>
    <w:p w14:paraId="2D8607F5" w14:textId="77777777" w:rsidR="00DC383E" w:rsidRPr="00DC383E" w:rsidRDefault="00DC383E" w:rsidP="00DC383E">
      <w:pPr>
        <w:rPr>
          <w:rFonts w:asciiTheme="minorEastAsia" w:hAnsiTheme="minorEastAsia"/>
          <w:sz w:val="18"/>
          <w:szCs w:val="18"/>
          <w:lang w:bidi="zh-TW"/>
        </w:rPr>
      </w:pPr>
      <w:r w:rsidRPr="00DC383E">
        <w:rPr>
          <w:rFonts w:asciiTheme="minorEastAsia" w:hAnsiTheme="minorEastAsia" w:hint="eastAsia"/>
          <w:sz w:val="18"/>
          <w:szCs w:val="18"/>
          <w:lang w:bidi="zh-TW"/>
        </w:rPr>
        <w:t>从统觉的综合统一性出发，康德进而建立了自我意识的客观统一性。这里的客观只是普遍必然性。也就是说一切被自我所意识到的表象，都按照某种普遍必然的方式被连接在一起。逻辑判断反映的正是自我意识的综合统一功能，判断的形式反映的正是自我意识的综合统一的普遍必然的方式。他接着论证说，我们已知的判断形式与知性范畴具有同样的普遍必然性。因此，呈现在自我意识中的一切感性直观材料</w:t>
      </w:r>
      <w:proofErr w:type="gramStart"/>
      <w:r w:rsidRPr="00DC383E">
        <w:rPr>
          <w:rFonts w:asciiTheme="minorEastAsia" w:hAnsiTheme="minorEastAsia" w:hint="eastAsia"/>
          <w:sz w:val="18"/>
          <w:szCs w:val="18"/>
          <w:lang w:bidi="zh-TW"/>
        </w:rPr>
        <w:t>都被知性</w:t>
      </w:r>
      <w:proofErr w:type="gramEnd"/>
      <w:r w:rsidRPr="00DC383E">
        <w:rPr>
          <w:rFonts w:asciiTheme="minorEastAsia" w:hAnsiTheme="minorEastAsia" w:hint="eastAsia"/>
          <w:sz w:val="18"/>
          <w:szCs w:val="18"/>
          <w:lang w:bidi="zh-TW"/>
        </w:rPr>
        <w:t>范畴所连接，由此综合得到的经验知识是客观有效的。</w:t>
      </w:r>
    </w:p>
    <w:p w14:paraId="08F15A7F" w14:textId="77777777" w:rsidR="00AF4F18" w:rsidRPr="00DC383E" w:rsidRDefault="00AF4F18" w:rsidP="00EB2628">
      <w:pPr>
        <w:rPr>
          <w:rFonts w:asciiTheme="minorEastAsia" w:hAnsiTheme="minorEastAsia"/>
          <w:sz w:val="18"/>
          <w:szCs w:val="18"/>
          <w:lang w:bidi="zh-TW"/>
        </w:rPr>
      </w:pPr>
    </w:p>
    <w:p w14:paraId="3E8A4C8A" w14:textId="44FD2B56" w:rsidR="004725BA" w:rsidRDefault="004725BA" w:rsidP="00EB2628">
      <w:pPr>
        <w:rPr>
          <w:rFonts w:asciiTheme="minorEastAsia" w:hAnsiTheme="minorEastAsia"/>
          <w:sz w:val="18"/>
          <w:szCs w:val="18"/>
          <w:lang w:bidi="zh-TW"/>
        </w:rPr>
      </w:pPr>
      <w:r>
        <w:rPr>
          <w:rFonts w:asciiTheme="minorEastAsia" w:hAnsiTheme="minorEastAsia" w:hint="eastAsia"/>
          <w:sz w:val="18"/>
          <w:szCs w:val="18"/>
          <w:lang w:bidi="zh-TW"/>
        </w:rPr>
        <w:t>6、对象意识</w:t>
      </w:r>
    </w:p>
    <w:p w14:paraId="4BCEC7EA" w14:textId="02D7BA52" w:rsidR="00C14430" w:rsidRPr="00C14430" w:rsidRDefault="00C14430" w:rsidP="00C14430">
      <w:pPr>
        <w:ind w:firstLineChars="200" w:firstLine="360"/>
        <w:rPr>
          <w:rFonts w:asciiTheme="minorEastAsia" w:hAnsiTheme="minorEastAsia"/>
          <w:sz w:val="18"/>
          <w:szCs w:val="18"/>
          <w:lang w:bidi="zh-TW"/>
        </w:rPr>
      </w:pPr>
      <w:r w:rsidRPr="00C14430">
        <w:rPr>
          <w:rFonts w:asciiTheme="minorEastAsia" w:hAnsiTheme="minorEastAsia" w:hint="eastAsia"/>
          <w:sz w:val="18"/>
          <w:szCs w:val="18"/>
          <w:lang w:bidi="zh-TW"/>
        </w:rPr>
        <w:t>先验统觉不仅构造出自我意识，还构造出对象意识，自我意识和对象意识构成意识领域的两个端点。“对象就是在它的概念中一个给予的直观的杂多被结合起来的那种东西”，即对象是通过范畴把直观杂多综合起来形成的表象。康德认为“在一个判断中给予不同的表象以统一性的同样的功能也在一个直观中给予了不同的表象的单纯的综合以统一性”，就是说范</w:t>
      </w:r>
      <w:r w:rsidR="001B4F45" w:rsidRPr="001B4F45">
        <w:rPr>
          <w:rFonts w:asciiTheme="minorEastAsia" w:hAnsiTheme="minorEastAsia" w:hint="eastAsia"/>
          <w:sz w:val="18"/>
          <w:szCs w:val="18"/>
          <w:lang w:bidi="zh-TW"/>
        </w:rPr>
        <w:t>畴</w:t>
      </w:r>
      <w:r w:rsidRPr="00C14430">
        <w:rPr>
          <w:rFonts w:asciiTheme="minorEastAsia" w:hAnsiTheme="minorEastAsia" w:hint="eastAsia"/>
          <w:sz w:val="18"/>
          <w:szCs w:val="18"/>
          <w:lang w:bidi="zh-TW"/>
        </w:rPr>
        <w:t>不仅是在判断中进行联结和统一的功能，也是给予直观杂多综合统一的来源，统一之后就构造出一个对象。</w:t>
      </w:r>
    </w:p>
    <w:p w14:paraId="56D83E3D" w14:textId="6FFE483B" w:rsidR="00C14430" w:rsidRDefault="00C14430" w:rsidP="00A43F29">
      <w:pPr>
        <w:ind w:firstLineChars="200" w:firstLine="360"/>
        <w:rPr>
          <w:rFonts w:asciiTheme="minorEastAsia" w:hAnsiTheme="minorEastAsia"/>
          <w:sz w:val="18"/>
          <w:szCs w:val="18"/>
          <w:lang w:bidi="zh-TW"/>
        </w:rPr>
      </w:pPr>
      <w:r w:rsidRPr="00C14430">
        <w:rPr>
          <w:rFonts w:asciiTheme="minorEastAsia" w:hAnsiTheme="minorEastAsia" w:hint="eastAsia"/>
          <w:sz w:val="18"/>
          <w:szCs w:val="18"/>
          <w:lang w:bidi="zh-TW"/>
        </w:rPr>
        <w:t>总结</w:t>
      </w:r>
      <w:r w:rsidR="00A43F29">
        <w:rPr>
          <w:rFonts w:asciiTheme="minorEastAsia" w:hAnsiTheme="minorEastAsia" w:hint="eastAsia"/>
          <w:sz w:val="18"/>
          <w:szCs w:val="18"/>
          <w:lang w:bidi="zh-TW"/>
        </w:rPr>
        <w:t>：</w:t>
      </w:r>
      <w:r w:rsidRPr="00C14430">
        <w:rPr>
          <w:rFonts w:asciiTheme="minorEastAsia" w:hAnsiTheme="minorEastAsia"/>
          <w:sz w:val="18"/>
          <w:szCs w:val="18"/>
          <w:lang w:bidi="zh-TW"/>
        </w:rPr>
        <w:t>所以先验统觉具有双重功能</w:t>
      </w:r>
      <w:r w:rsidR="00A43F29">
        <w:rPr>
          <w:rFonts w:asciiTheme="minorEastAsia" w:hAnsiTheme="minorEastAsia" w:hint="eastAsia"/>
          <w:sz w:val="18"/>
          <w:szCs w:val="18"/>
          <w:lang w:bidi="zh-TW"/>
        </w:rPr>
        <w:t>：</w:t>
      </w:r>
      <w:r w:rsidRPr="00C14430">
        <w:rPr>
          <w:rFonts w:asciiTheme="minorEastAsia" w:hAnsiTheme="minorEastAsia"/>
          <w:sz w:val="18"/>
          <w:szCs w:val="18"/>
          <w:lang w:bidi="zh-TW"/>
        </w:rPr>
        <w:t>一是先验统觉通过把观念的杂多先天地结合在一个意识里，构成了杂多意识的统一，这种统一是认识的主观方面，形成了自我意识。二是先验统觉通过运用知性的先天形式把杂多的表象统一在一个概念里，使其具有普遍必然性，从而构成了认识对象的统一，这种统一是认识的客观方面，形成了对象意识。</w:t>
      </w:r>
    </w:p>
    <w:p w14:paraId="0CD969D8" w14:textId="34CFE674" w:rsidR="00A147B0" w:rsidRDefault="00A147B0" w:rsidP="00A147B0">
      <w:pPr>
        <w:rPr>
          <w:rFonts w:asciiTheme="minorEastAsia" w:hAnsiTheme="minorEastAsia"/>
          <w:sz w:val="18"/>
          <w:szCs w:val="18"/>
          <w:lang w:bidi="zh-TW"/>
        </w:rPr>
      </w:pPr>
      <w:r>
        <w:rPr>
          <w:rFonts w:asciiTheme="minorEastAsia" w:hAnsiTheme="minorEastAsia" w:hint="eastAsia"/>
          <w:sz w:val="18"/>
          <w:szCs w:val="18"/>
          <w:lang w:bidi="zh-TW"/>
        </w:rPr>
        <w:t>7、图型</w:t>
      </w:r>
    </w:p>
    <w:p w14:paraId="01554436" w14:textId="7FA6F8E1" w:rsidR="00A147B0" w:rsidRPr="00C14430" w:rsidRDefault="00A147B0" w:rsidP="00A147B0">
      <w:pPr>
        <w:ind w:firstLineChars="200" w:firstLine="360"/>
        <w:rPr>
          <w:rFonts w:asciiTheme="minorEastAsia" w:hAnsiTheme="minorEastAsia"/>
          <w:sz w:val="18"/>
          <w:szCs w:val="18"/>
          <w:lang w:bidi="zh-TW"/>
        </w:rPr>
      </w:pPr>
      <w:r w:rsidRPr="00A147B0">
        <w:rPr>
          <w:rFonts w:asciiTheme="minorEastAsia" w:hAnsiTheme="minorEastAsia" w:hint="eastAsia"/>
          <w:sz w:val="18"/>
          <w:szCs w:val="18"/>
          <w:lang w:bidi="zh-TW"/>
        </w:rPr>
        <w:t>由于范畴和感性直观来自于不同的认识能力，所以在实际操作中范畴要能够运用于感官对象，还必须有一个中介，这就是“判断力”。判断力的原理就在于必须找到一个中间环节，它既具有先天的性质，又具有感性直观的性质，才能把先验范畴和经验直观双方牢固地结合起来</w:t>
      </w:r>
      <w:r>
        <w:rPr>
          <w:rFonts w:asciiTheme="minorEastAsia" w:hAnsiTheme="minorEastAsia" w:hint="eastAsia"/>
          <w:sz w:val="18"/>
          <w:szCs w:val="18"/>
          <w:lang w:bidi="zh-TW"/>
        </w:rPr>
        <w:t>。</w:t>
      </w:r>
      <w:r w:rsidRPr="00A147B0">
        <w:rPr>
          <w:rFonts w:asciiTheme="minorEastAsia" w:hAnsiTheme="minorEastAsia" w:hint="eastAsia"/>
          <w:sz w:val="18"/>
          <w:szCs w:val="18"/>
          <w:lang w:bidi="zh-TW"/>
        </w:rPr>
        <w:t>由于时间正好具有这样双重的性质，所以这个中间环节就是想象力对时间作种种先验规定而形成的“图型”。如时间的“系列”是量的图型，时间的“内容”是质的图型，时间的“秩序”是关系的图型，时间的</w:t>
      </w:r>
      <w:proofErr w:type="gramStart"/>
      <w:r w:rsidRPr="00A147B0">
        <w:rPr>
          <w:rFonts w:asciiTheme="minorEastAsia" w:hAnsiTheme="minorEastAsia" w:hint="eastAsia"/>
          <w:sz w:val="18"/>
          <w:szCs w:val="18"/>
          <w:lang w:bidi="zh-TW"/>
        </w:rPr>
        <w:t>“</w:t>
      </w:r>
      <w:proofErr w:type="gramEnd"/>
      <w:r w:rsidR="00FC5C15">
        <w:rPr>
          <w:rFonts w:asciiTheme="minorEastAsia" w:hAnsiTheme="minorEastAsia" w:hint="eastAsia"/>
          <w:sz w:val="18"/>
          <w:szCs w:val="18"/>
          <w:lang w:bidi="zh-TW"/>
        </w:rPr>
        <w:t>包容性“</w:t>
      </w:r>
      <w:r w:rsidRPr="00A147B0">
        <w:rPr>
          <w:rFonts w:asciiTheme="minorEastAsia" w:hAnsiTheme="minorEastAsia" w:hint="eastAsia"/>
          <w:sz w:val="18"/>
          <w:szCs w:val="18"/>
          <w:lang w:bidi="zh-TW"/>
        </w:rPr>
        <w:t>是模态的图型等等。总之，知性的范畴不可能离开图型而有任何”先验的运用，而只能通过图型运用于经验对象上。凡是企图超出感性经</w:t>
      </w:r>
      <w:r w:rsidRPr="00A147B0">
        <w:rPr>
          <w:rFonts w:asciiTheme="minorEastAsia" w:hAnsiTheme="minorEastAsia"/>
          <w:sz w:val="18"/>
          <w:szCs w:val="18"/>
          <w:lang w:bidi="zh-TW"/>
        </w:rPr>
        <w:t>验的范围而把如单一性、实体性、因果性等等先验范畴作“先验的运用”即运用于思想中的对象之上的做法(如理性派所做的)，都是不合法的</w:t>
      </w:r>
      <w:r w:rsidR="00883591">
        <w:rPr>
          <w:rFonts w:asciiTheme="minorEastAsia" w:hAnsiTheme="minorEastAsia" w:hint="eastAsia"/>
          <w:sz w:val="18"/>
          <w:szCs w:val="18"/>
          <w:lang w:bidi="zh-TW"/>
        </w:rPr>
        <w:t>，</w:t>
      </w:r>
      <w:r w:rsidRPr="00A147B0">
        <w:rPr>
          <w:rFonts w:asciiTheme="minorEastAsia" w:hAnsiTheme="minorEastAsia"/>
          <w:sz w:val="18"/>
          <w:szCs w:val="18"/>
          <w:lang w:bidi="zh-TW"/>
        </w:rPr>
        <w:t>是</w:t>
      </w:r>
      <w:r w:rsidR="00883591">
        <w:rPr>
          <w:rFonts w:asciiTheme="minorEastAsia" w:hAnsiTheme="minorEastAsia" w:hint="eastAsia"/>
          <w:sz w:val="18"/>
          <w:szCs w:val="18"/>
          <w:lang w:bidi="zh-TW"/>
        </w:rPr>
        <w:t>混淆</w:t>
      </w:r>
      <w:r w:rsidRPr="00A147B0">
        <w:rPr>
          <w:rFonts w:asciiTheme="minorEastAsia" w:hAnsiTheme="minorEastAsia"/>
          <w:sz w:val="18"/>
          <w:szCs w:val="18"/>
          <w:lang w:bidi="zh-TW"/>
        </w:rPr>
        <w:t>了自在之物和现象</w:t>
      </w:r>
      <w:r w:rsidR="00C845D3">
        <w:rPr>
          <w:rFonts w:asciiTheme="minorEastAsia" w:hAnsiTheme="minorEastAsia" w:hint="eastAsia"/>
          <w:sz w:val="18"/>
          <w:szCs w:val="18"/>
          <w:lang w:bidi="zh-TW"/>
        </w:rPr>
        <w:t>。</w:t>
      </w:r>
    </w:p>
    <w:p w14:paraId="29266A4A" w14:textId="77777777" w:rsidR="006B047A" w:rsidRPr="006B047A" w:rsidRDefault="006B047A" w:rsidP="006B047A">
      <w:pPr>
        <w:rPr>
          <w:rFonts w:asciiTheme="minorEastAsia" w:hAnsiTheme="minorEastAsia"/>
          <w:b/>
          <w:bCs/>
          <w:sz w:val="18"/>
          <w:szCs w:val="18"/>
          <w:lang w:bidi="zh-TW"/>
        </w:rPr>
      </w:pPr>
      <w:r w:rsidRPr="006B047A">
        <w:rPr>
          <w:rFonts w:asciiTheme="minorEastAsia" w:hAnsiTheme="minorEastAsia" w:hint="eastAsia"/>
          <w:b/>
          <w:bCs/>
          <w:sz w:val="18"/>
          <w:szCs w:val="18"/>
          <w:lang w:bidi="zh-TW"/>
        </w:rPr>
        <w:t>4</w:t>
      </w:r>
      <w:r w:rsidRPr="006B047A">
        <w:rPr>
          <w:rFonts w:asciiTheme="minorEastAsia" w:hAnsiTheme="minorEastAsia"/>
          <w:b/>
          <w:bCs/>
          <w:sz w:val="18"/>
          <w:szCs w:val="18"/>
          <w:lang w:bidi="zh-TW"/>
        </w:rPr>
        <w:t>4</w:t>
      </w:r>
      <w:r w:rsidRPr="006B047A">
        <w:rPr>
          <w:rFonts w:asciiTheme="minorEastAsia" w:hAnsiTheme="minorEastAsia" w:hint="eastAsia"/>
          <w:b/>
          <w:bCs/>
          <w:sz w:val="18"/>
          <w:szCs w:val="18"/>
          <w:lang w:bidi="zh-TW"/>
        </w:rPr>
        <w:t>、简述康德的图型论。</w:t>
      </w:r>
    </w:p>
    <w:p w14:paraId="41C866BC"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康德认为，知性范畴与感性材料不同质，两者的结合依靠时间。时间是直观形式，与感性相联系；它又是主观的活动形式，知性活动也同时发生于其中。①以时间图型来分析范畴，则单一性、多数性、全体性是同样部分的时间单位的累积，即一个时间单位、多数时间单位、全部时间单位。</w:t>
      </w:r>
    </w:p>
    <w:p w14:paraId="401A0992"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②实在性，是充满的时间，否定性是空虚的时间，限定性是定量的有限时间。</w:t>
      </w:r>
    </w:p>
    <w:p w14:paraId="41EE069F"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③实体性，是时间中的实在的东西的特性，经验上的确定的预先假定，一切均变而它常驻的表象。</w:t>
      </w:r>
    </w:p>
    <w:p w14:paraId="6380E0C5"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④因果性，是时间上的一个实在的东西的存在为另一个所跟随各种确定性的有规则的先后次序。</w:t>
      </w:r>
    </w:p>
    <w:p w14:paraId="623BCBB1"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⑤交互性，是时间内实体在属性上的交互作用，实体的一个确定性与另一个确定性的并存。</w:t>
      </w:r>
    </w:p>
    <w:p w14:paraId="2B02353F"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⑥可能性，是有时的存在，与形式相适合。</w:t>
      </w:r>
    </w:p>
    <w:p w14:paraId="0EC1739A"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⑦现实性，是某一时间的存在、某个空间中的存在，具有质料的存在。</w:t>
      </w:r>
    </w:p>
    <w:p w14:paraId="2E7C99E3"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hint="eastAsia"/>
          <w:sz w:val="18"/>
          <w:szCs w:val="18"/>
          <w:lang w:bidi="zh-TW"/>
        </w:rPr>
        <w:t>⑧</w:t>
      </w:r>
      <w:r w:rsidRPr="006B047A">
        <w:rPr>
          <w:rFonts w:asciiTheme="minorEastAsia" w:hAnsiTheme="minorEastAsia"/>
          <w:sz w:val="18"/>
          <w:szCs w:val="18"/>
          <w:lang w:bidi="zh-TW"/>
        </w:rPr>
        <w:t>必然性</w:t>
      </w:r>
      <w:r w:rsidRPr="006B047A">
        <w:rPr>
          <w:rFonts w:asciiTheme="minorEastAsia" w:hAnsiTheme="minorEastAsia" w:hint="eastAsia"/>
          <w:sz w:val="18"/>
          <w:szCs w:val="18"/>
          <w:lang w:bidi="zh-TW"/>
        </w:rPr>
        <w:t>，</w:t>
      </w:r>
      <w:r w:rsidRPr="006B047A">
        <w:rPr>
          <w:rFonts w:asciiTheme="minorEastAsia" w:hAnsiTheme="minorEastAsia"/>
          <w:sz w:val="18"/>
          <w:szCs w:val="18"/>
          <w:lang w:bidi="zh-TW"/>
        </w:rPr>
        <w:t>是无论何时的存在，它不得不存在</w:t>
      </w:r>
      <w:r w:rsidRPr="006B047A">
        <w:rPr>
          <w:rFonts w:asciiTheme="minorEastAsia" w:hAnsiTheme="minorEastAsia" w:hint="eastAsia"/>
          <w:sz w:val="18"/>
          <w:szCs w:val="18"/>
          <w:lang w:bidi="zh-TW"/>
        </w:rPr>
        <w:t>，</w:t>
      </w:r>
      <w:r w:rsidRPr="006B047A">
        <w:rPr>
          <w:rFonts w:asciiTheme="minorEastAsia" w:hAnsiTheme="minorEastAsia"/>
          <w:sz w:val="18"/>
          <w:szCs w:val="18"/>
          <w:lang w:bidi="zh-TW"/>
        </w:rPr>
        <w:t>既有质料又有形式</w:t>
      </w:r>
      <w:r w:rsidRPr="006B047A">
        <w:rPr>
          <w:rFonts w:asciiTheme="minorEastAsia" w:hAnsiTheme="minorEastAsia" w:hint="eastAsia"/>
          <w:sz w:val="18"/>
          <w:szCs w:val="18"/>
          <w:lang w:bidi="zh-TW"/>
        </w:rPr>
        <w:t>。</w:t>
      </w:r>
    </w:p>
    <w:p w14:paraId="7D28631E" w14:textId="77777777" w:rsidR="006B047A" w:rsidRPr="006B047A" w:rsidRDefault="006B047A" w:rsidP="006B047A">
      <w:pPr>
        <w:rPr>
          <w:rFonts w:asciiTheme="minorEastAsia" w:hAnsiTheme="minorEastAsia"/>
          <w:sz w:val="18"/>
          <w:szCs w:val="18"/>
          <w:lang w:bidi="zh-TW"/>
        </w:rPr>
      </w:pPr>
      <w:r w:rsidRPr="006B047A">
        <w:rPr>
          <w:rFonts w:asciiTheme="minorEastAsia" w:hAnsiTheme="minorEastAsia"/>
          <w:sz w:val="18"/>
          <w:szCs w:val="18"/>
          <w:lang w:bidi="zh-TW"/>
        </w:rPr>
        <w:t>康德认为图</w:t>
      </w:r>
      <w:r w:rsidRPr="006B047A">
        <w:rPr>
          <w:rFonts w:asciiTheme="minorEastAsia" w:hAnsiTheme="minorEastAsia" w:hint="eastAsia"/>
          <w:sz w:val="18"/>
          <w:szCs w:val="18"/>
          <w:lang w:bidi="zh-TW"/>
        </w:rPr>
        <w:t>型</w:t>
      </w:r>
      <w:r w:rsidRPr="006B047A">
        <w:rPr>
          <w:rFonts w:asciiTheme="minorEastAsia" w:hAnsiTheme="minorEastAsia"/>
          <w:sz w:val="18"/>
          <w:szCs w:val="18"/>
          <w:lang w:bidi="zh-TW"/>
        </w:rPr>
        <w:t>必然与范畴相一致，因而图型也限制范畴，没有图型</w:t>
      </w:r>
      <w:r w:rsidRPr="006B047A">
        <w:rPr>
          <w:rFonts w:asciiTheme="minorEastAsia" w:hAnsiTheme="minorEastAsia" w:hint="eastAsia"/>
          <w:sz w:val="18"/>
          <w:szCs w:val="18"/>
          <w:lang w:bidi="zh-TW"/>
        </w:rPr>
        <w:t>，</w:t>
      </w:r>
      <w:r w:rsidRPr="006B047A">
        <w:rPr>
          <w:rFonts w:asciiTheme="minorEastAsia" w:hAnsiTheme="minorEastAsia"/>
          <w:sz w:val="18"/>
          <w:szCs w:val="18"/>
          <w:lang w:bidi="zh-TW"/>
        </w:rPr>
        <w:t>范畴不能形成知识</w:t>
      </w:r>
      <w:r w:rsidRPr="006B047A">
        <w:rPr>
          <w:rFonts w:asciiTheme="minorEastAsia" w:hAnsiTheme="minorEastAsia" w:hint="eastAsia"/>
          <w:sz w:val="18"/>
          <w:szCs w:val="18"/>
          <w:lang w:bidi="zh-TW"/>
        </w:rPr>
        <w:t>，即质料对</w:t>
      </w:r>
      <w:r w:rsidRPr="006B047A">
        <w:rPr>
          <w:rFonts w:asciiTheme="minorEastAsia" w:hAnsiTheme="minorEastAsia"/>
          <w:sz w:val="18"/>
          <w:szCs w:val="18"/>
          <w:lang w:bidi="zh-TW"/>
        </w:rPr>
        <w:t>形式也有决定作用。</w:t>
      </w:r>
      <w:r w:rsidRPr="006B047A">
        <w:rPr>
          <w:rFonts w:asciiTheme="minorEastAsia" w:hAnsiTheme="minorEastAsia" w:hint="eastAsia"/>
          <w:sz w:val="18"/>
          <w:szCs w:val="18"/>
          <w:lang w:bidi="zh-TW"/>
        </w:rPr>
        <w:t>图型只是现象的图型，而非物自体的图型，它通过想象的综合作用把直观中的统一性与范畴的统一性结合起来，归结为统觉的统一性。</w:t>
      </w:r>
    </w:p>
    <w:p w14:paraId="45E5DB9E" w14:textId="77777777" w:rsidR="000E41D4" w:rsidRPr="006B047A" w:rsidRDefault="000E41D4" w:rsidP="00C14430">
      <w:pPr>
        <w:rPr>
          <w:rFonts w:asciiTheme="minorEastAsia" w:hAnsiTheme="minorEastAsia"/>
          <w:b/>
          <w:bCs/>
          <w:sz w:val="18"/>
          <w:szCs w:val="18"/>
          <w:lang w:bidi="zh-TW"/>
        </w:rPr>
      </w:pPr>
    </w:p>
    <w:p w14:paraId="4A573844" w14:textId="7D45DB9A" w:rsidR="000E41D4" w:rsidRPr="000E41D4" w:rsidRDefault="000E41D4" w:rsidP="00C14430">
      <w:pPr>
        <w:rPr>
          <w:rFonts w:asciiTheme="minorEastAsia" w:hAnsiTheme="minorEastAsia"/>
          <w:b/>
          <w:bCs/>
          <w:sz w:val="18"/>
          <w:szCs w:val="18"/>
          <w:lang w:bidi="zh-TW"/>
        </w:rPr>
      </w:pPr>
      <w:r w:rsidRPr="000E41D4">
        <w:rPr>
          <w:rFonts w:asciiTheme="minorEastAsia" w:hAnsiTheme="minorEastAsia" w:hint="eastAsia"/>
          <w:b/>
          <w:bCs/>
          <w:sz w:val="18"/>
          <w:szCs w:val="18"/>
          <w:lang w:bidi="zh-TW"/>
        </w:rPr>
        <w:t>（三）</w:t>
      </w:r>
      <w:r w:rsidR="00C14430" w:rsidRPr="000E41D4">
        <w:rPr>
          <w:rFonts w:asciiTheme="minorEastAsia" w:hAnsiTheme="minorEastAsia" w:hint="eastAsia"/>
          <w:b/>
          <w:bCs/>
          <w:sz w:val="18"/>
          <w:szCs w:val="18"/>
          <w:lang w:bidi="zh-TW"/>
        </w:rPr>
        <w:t>、先验理性论</w:t>
      </w:r>
      <w:r w:rsidR="00C14430" w:rsidRPr="000E41D4">
        <w:rPr>
          <w:rFonts w:asciiTheme="minorEastAsia" w:hAnsiTheme="minorEastAsia"/>
          <w:b/>
          <w:bCs/>
          <w:sz w:val="18"/>
          <w:szCs w:val="18"/>
          <w:lang w:bidi="zh-TW"/>
        </w:rPr>
        <w:t>(先验方法论)</w:t>
      </w:r>
      <w:r>
        <w:rPr>
          <w:rFonts w:asciiTheme="minorEastAsia" w:hAnsiTheme="minorEastAsia"/>
          <w:b/>
          <w:bCs/>
          <w:sz w:val="18"/>
          <w:szCs w:val="18"/>
          <w:lang w:bidi="zh-TW"/>
        </w:rPr>
        <w:t xml:space="preserve"> </w:t>
      </w:r>
      <w:r>
        <w:rPr>
          <w:rFonts w:asciiTheme="minorEastAsia" w:hAnsiTheme="minorEastAsia" w:hint="eastAsia"/>
          <w:b/>
          <w:bCs/>
          <w:sz w:val="18"/>
          <w:szCs w:val="18"/>
          <w:lang w:bidi="zh-TW"/>
        </w:rPr>
        <w:t>科学的形而上学是如何可能的？</w:t>
      </w:r>
    </w:p>
    <w:p w14:paraId="40D88905" w14:textId="5466E752" w:rsidR="00C14430" w:rsidRPr="000E41D4" w:rsidRDefault="000E41D4" w:rsidP="000E41D4">
      <w:pPr>
        <w:ind w:firstLineChars="200" w:firstLine="360"/>
        <w:rPr>
          <w:rFonts w:asciiTheme="minorEastAsia" w:hAnsiTheme="minorEastAsia"/>
          <w:sz w:val="18"/>
          <w:szCs w:val="18"/>
          <w:lang w:bidi="zh-TW"/>
        </w:rPr>
      </w:pPr>
      <w:r w:rsidRPr="000E41D4">
        <w:rPr>
          <w:rFonts w:asciiTheme="minorEastAsia" w:hAnsiTheme="minorEastAsia"/>
          <w:sz w:val="18"/>
          <w:szCs w:val="18"/>
          <w:lang w:bidi="zh-TW"/>
        </w:rPr>
        <w:t>1</w:t>
      </w:r>
      <w:r w:rsidRPr="000E41D4">
        <w:rPr>
          <w:rFonts w:asciiTheme="minorEastAsia" w:hAnsiTheme="minorEastAsia" w:hint="eastAsia"/>
          <w:sz w:val="18"/>
          <w:szCs w:val="18"/>
          <w:lang w:bidi="zh-TW"/>
        </w:rPr>
        <w:t>、何为</w:t>
      </w:r>
      <w:r w:rsidR="00C14430" w:rsidRPr="000E41D4">
        <w:rPr>
          <w:rFonts w:asciiTheme="minorEastAsia" w:hAnsiTheme="minorEastAsia"/>
          <w:sz w:val="18"/>
          <w:szCs w:val="18"/>
          <w:lang w:bidi="zh-TW"/>
        </w:rPr>
        <w:t>“理性”?</w:t>
      </w:r>
    </w:p>
    <w:p w14:paraId="4426B554" w14:textId="123C5C33" w:rsidR="0005262D" w:rsidRDefault="00C14430" w:rsidP="00FC670D">
      <w:pPr>
        <w:ind w:firstLineChars="100" w:firstLine="180"/>
        <w:rPr>
          <w:rFonts w:asciiTheme="minorEastAsia" w:hAnsiTheme="minorEastAsia"/>
          <w:sz w:val="18"/>
          <w:szCs w:val="18"/>
          <w:lang w:bidi="zh-TW"/>
        </w:rPr>
      </w:pPr>
      <w:r w:rsidRPr="00C14430">
        <w:rPr>
          <w:rFonts w:asciiTheme="minorEastAsia" w:hAnsiTheme="minorEastAsia" w:hint="eastAsia"/>
          <w:sz w:val="18"/>
          <w:szCs w:val="18"/>
          <w:lang w:bidi="zh-TW"/>
        </w:rPr>
        <w:t>在康德看来，“理性”是比“知性”更高级的能力，它不满足于知性产生的科学知识，而追求认识的绝对完整性，</w:t>
      </w:r>
      <w:proofErr w:type="gramStart"/>
      <w:r w:rsidRPr="00C14430">
        <w:rPr>
          <w:rFonts w:asciiTheme="minorEastAsia" w:hAnsiTheme="minorEastAsia" w:hint="eastAsia"/>
          <w:sz w:val="18"/>
          <w:szCs w:val="18"/>
          <w:lang w:bidi="zh-TW"/>
        </w:rPr>
        <w:t>把知性所得</w:t>
      </w:r>
      <w:proofErr w:type="gramEnd"/>
      <w:r w:rsidRPr="00C14430">
        <w:rPr>
          <w:rFonts w:asciiTheme="minorEastAsia" w:hAnsiTheme="minorEastAsia" w:hint="eastAsia"/>
          <w:sz w:val="18"/>
          <w:szCs w:val="18"/>
          <w:lang w:bidi="zh-TW"/>
        </w:rPr>
        <w:t>的各种知识“加以综合统</w:t>
      </w:r>
      <w:r w:rsidR="008A7D79">
        <w:rPr>
          <w:rFonts w:asciiTheme="minorEastAsia" w:hAnsiTheme="minorEastAsia" w:hint="eastAsia"/>
          <w:sz w:val="18"/>
          <w:szCs w:val="18"/>
          <w:lang w:bidi="zh-TW"/>
        </w:rPr>
        <w:t>一</w:t>
      </w:r>
      <w:r w:rsidRPr="00C14430">
        <w:rPr>
          <w:rFonts w:asciiTheme="minorEastAsia" w:hAnsiTheme="minorEastAsia"/>
          <w:sz w:val="18"/>
          <w:szCs w:val="18"/>
          <w:lang w:bidi="zh-TW"/>
        </w:rPr>
        <w:t>"，整理成最完善的系统。</w:t>
      </w:r>
    </w:p>
    <w:p w14:paraId="486B0C94" w14:textId="77777777" w:rsidR="0005262D" w:rsidRDefault="00C14430" w:rsidP="00FC670D">
      <w:pPr>
        <w:ind w:firstLineChars="100" w:firstLine="180"/>
        <w:rPr>
          <w:rFonts w:asciiTheme="minorEastAsia" w:hAnsiTheme="minorEastAsia"/>
          <w:sz w:val="18"/>
          <w:szCs w:val="18"/>
          <w:lang w:bidi="zh-TW"/>
        </w:rPr>
      </w:pPr>
      <w:r w:rsidRPr="00C14430">
        <w:rPr>
          <w:rFonts w:asciiTheme="minorEastAsia" w:hAnsiTheme="minorEastAsia"/>
          <w:sz w:val="18"/>
          <w:szCs w:val="18"/>
          <w:lang w:bidi="zh-TW"/>
        </w:rPr>
        <w:t>知性和理性都是逻辑思维能力，但以不同的逻辑形式为思想途径，知性对应的逻辑形式是判断，从判断形式推导出知性范畴，而与理性对应的逻辑形式是推理，从推理形式可以推导出理性的最高概念，即先验理念。传统的逻辑推理形式是三段式，每一个三段式都蕴涵着一个先验理念，作为它的统摄原则。</w:t>
      </w:r>
    </w:p>
    <w:p w14:paraId="3C5A319F" w14:textId="77777777" w:rsidR="004E353B" w:rsidRDefault="00C14430" w:rsidP="002D481E">
      <w:pPr>
        <w:rPr>
          <w:rFonts w:asciiTheme="minorEastAsia" w:hAnsiTheme="minorEastAsia"/>
          <w:sz w:val="18"/>
          <w:szCs w:val="18"/>
          <w:lang w:bidi="zh-TW"/>
        </w:rPr>
      </w:pPr>
      <w:r w:rsidRPr="00C14430">
        <w:rPr>
          <w:rFonts w:asciiTheme="minorEastAsia" w:hAnsiTheme="minorEastAsia"/>
          <w:sz w:val="18"/>
          <w:szCs w:val="18"/>
          <w:lang w:bidi="zh-TW"/>
        </w:rPr>
        <w:t>直言三段式所指向的是一个自身不再是宾词的主词，即“灵魂”，乃是一切精神现象的最高概念</w:t>
      </w:r>
      <w:r w:rsidR="004E353B">
        <w:rPr>
          <w:rFonts w:asciiTheme="minorEastAsia" w:hAnsiTheme="minorEastAsia" w:hint="eastAsia"/>
          <w:sz w:val="18"/>
          <w:szCs w:val="18"/>
          <w:lang w:bidi="zh-TW"/>
        </w:rPr>
        <w:t>；</w:t>
      </w:r>
    </w:p>
    <w:p w14:paraId="5A6F9D8C" w14:textId="77777777" w:rsidR="004E353B" w:rsidRDefault="00C14430" w:rsidP="002D481E">
      <w:pPr>
        <w:rPr>
          <w:rFonts w:asciiTheme="minorEastAsia" w:hAnsiTheme="minorEastAsia"/>
          <w:sz w:val="18"/>
          <w:szCs w:val="18"/>
          <w:lang w:bidi="zh-TW"/>
        </w:rPr>
      </w:pPr>
      <w:r w:rsidRPr="00C14430">
        <w:rPr>
          <w:rFonts w:asciiTheme="minorEastAsia" w:hAnsiTheme="minorEastAsia"/>
          <w:sz w:val="18"/>
          <w:szCs w:val="18"/>
          <w:lang w:bidi="zh-TW"/>
        </w:rPr>
        <w:t>假言三段式所指向的是一个不再以任何事物为条件的前提，即“世界”，乃是一切物理现象的</w:t>
      </w:r>
      <w:r w:rsidR="004E353B">
        <w:rPr>
          <w:rFonts w:asciiTheme="minorEastAsia" w:hAnsiTheme="minorEastAsia" w:hint="eastAsia"/>
          <w:sz w:val="18"/>
          <w:szCs w:val="18"/>
          <w:lang w:bidi="zh-TW"/>
        </w:rPr>
        <w:t>最</w:t>
      </w:r>
      <w:r w:rsidRPr="00C14430">
        <w:rPr>
          <w:rFonts w:asciiTheme="minorEastAsia" w:hAnsiTheme="minorEastAsia"/>
          <w:sz w:val="18"/>
          <w:szCs w:val="18"/>
          <w:lang w:bidi="zh-TW"/>
        </w:rPr>
        <w:t>高概念</w:t>
      </w:r>
      <w:r w:rsidR="004E353B">
        <w:rPr>
          <w:rFonts w:asciiTheme="minorEastAsia" w:hAnsiTheme="minorEastAsia" w:hint="eastAsia"/>
          <w:sz w:val="18"/>
          <w:szCs w:val="18"/>
          <w:lang w:bidi="zh-TW"/>
        </w:rPr>
        <w:t>；</w:t>
      </w:r>
    </w:p>
    <w:p w14:paraId="4E0D5D02" w14:textId="1B809EF2" w:rsidR="00C14430" w:rsidRPr="00C14430" w:rsidRDefault="004E353B" w:rsidP="002D481E">
      <w:pPr>
        <w:rPr>
          <w:rFonts w:asciiTheme="minorEastAsia" w:hAnsiTheme="minorEastAsia"/>
          <w:sz w:val="18"/>
          <w:szCs w:val="18"/>
          <w:lang w:bidi="zh-TW"/>
        </w:rPr>
      </w:pPr>
      <w:r>
        <w:rPr>
          <w:rFonts w:asciiTheme="minorEastAsia" w:hAnsiTheme="minorEastAsia" w:hint="eastAsia"/>
          <w:sz w:val="18"/>
          <w:szCs w:val="18"/>
          <w:lang w:bidi="zh-TW"/>
        </w:rPr>
        <w:t>选言</w:t>
      </w:r>
      <w:r w:rsidR="00C14430" w:rsidRPr="00C14430">
        <w:rPr>
          <w:rFonts w:asciiTheme="minorEastAsia" w:hAnsiTheme="minorEastAsia"/>
          <w:sz w:val="18"/>
          <w:szCs w:val="18"/>
          <w:lang w:bidi="zh-TW"/>
        </w:rPr>
        <w:t>三段式所指向的是一个自身不再是部分的整体，即“上帝”，乃是统一精神现象和物理现象的最高概念。</w:t>
      </w:r>
    </w:p>
    <w:p w14:paraId="71B5E78C" w14:textId="77777777" w:rsidR="00C14430" w:rsidRPr="00C14430" w:rsidRDefault="00C14430" w:rsidP="002D481E">
      <w:pPr>
        <w:ind w:firstLineChars="100" w:firstLine="180"/>
        <w:rPr>
          <w:rFonts w:asciiTheme="minorEastAsia" w:hAnsiTheme="minorEastAsia"/>
          <w:sz w:val="18"/>
          <w:szCs w:val="18"/>
          <w:lang w:bidi="zh-TW"/>
        </w:rPr>
      </w:pPr>
      <w:r w:rsidRPr="00C14430">
        <w:rPr>
          <w:rFonts w:asciiTheme="minorEastAsia" w:hAnsiTheme="minorEastAsia" w:hint="eastAsia"/>
          <w:sz w:val="18"/>
          <w:szCs w:val="18"/>
          <w:lang w:bidi="zh-TW"/>
        </w:rPr>
        <w:t>“先验理念”是理性攀升的结果，是理性的自我创造，是人类知识体系的导向原则和道德体系的公设，没有实际存在对象与之相应。</w:t>
      </w:r>
    </w:p>
    <w:p w14:paraId="2A734E50" w14:textId="4C1B5B9C" w:rsidR="00EB2628" w:rsidRDefault="00705493" w:rsidP="00C14430">
      <w:pPr>
        <w:rPr>
          <w:rFonts w:asciiTheme="minorEastAsia" w:hAnsiTheme="minorEastAsia"/>
          <w:sz w:val="18"/>
          <w:szCs w:val="18"/>
          <w:lang w:bidi="zh-TW"/>
        </w:rPr>
      </w:pPr>
      <w:r>
        <w:rPr>
          <w:rFonts w:asciiTheme="minorEastAsia" w:hAnsiTheme="minorEastAsia" w:hint="eastAsia"/>
          <w:sz w:val="18"/>
          <w:szCs w:val="18"/>
          <w:lang w:bidi="zh-TW"/>
        </w:rPr>
        <w:t>2、先验幻相</w:t>
      </w:r>
    </w:p>
    <w:p w14:paraId="4BBEEDA4" w14:textId="77777777" w:rsidR="0098266A" w:rsidRPr="0098266A" w:rsidRDefault="0098266A" w:rsidP="0098266A">
      <w:pPr>
        <w:numPr>
          <w:ilvl w:val="0"/>
          <w:numId w:val="39"/>
        </w:numPr>
        <w:rPr>
          <w:rFonts w:asciiTheme="minorEastAsia" w:hAnsiTheme="minorEastAsia"/>
          <w:sz w:val="18"/>
          <w:szCs w:val="18"/>
          <w:lang w:bidi="zh-TW"/>
        </w:rPr>
      </w:pPr>
      <w:r w:rsidRPr="0098266A">
        <w:rPr>
          <w:rFonts w:asciiTheme="minorEastAsia" w:hAnsiTheme="minorEastAsia" w:hint="eastAsia"/>
          <w:sz w:val="18"/>
          <w:szCs w:val="18"/>
          <w:lang w:bidi="zh-TW"/>
        </w:rPr>
        <w:t>请阐述康德的先验幻相理论，并进一步说明康德的先验理念体系。</w:t>
      </w:r>
    </w:p>
    <w:p w14:paraId="76AF9314" w14:textId="77777777" w:rsidR="0098266A" w:rsidRDefault="0098266A" w:rsidP="0098266A">
      <w:pPr>
        <w:numPr>
          <w:ilvl w:val="0"/>
          <w:numId w:val="40"/>
        </w:numPr>
        <w:rPr>
          <w:rFonts w:asciiTheme="minorEastAsia" w:hAnsiTheme="minorEastAsia"/>
          <w:sz w:val="18"/>
          <w:szCs w:val="18"/>
          <w:lang w:bidi="zh-TW"/>
        </w:rPr>
      </w:pPr>
      <w:r w:rsidRPr="0098266A">
        <w:rPr>
          <w:rFonts w:asciiTheme="minorEastAsia" w:hAnsiTheme="minorEastAsia" w:hint="eastAsia"/>
          <w:sz w:val="18"/>
          <w:szCs w:val="18"/>
          <w:lang w:bidi="zh-TW"/>
        </w:rPr>
        <w:t>康德认为，与感性和知性不同，理性的作用是“调整性”的，它与经验无关，而只与知识相关，其作用只是引导知识进一步完善，将知识调整为体系。而理性调整知识的工具就是理念。所以理性的统一性只是“理想的统一性”，而不是“现实的统一性”，它们只是调整知识的工具，而不是知识的对象。然而，由于人类理性具有穷根究底的本性，它认识了经验还不够，非要去追问经验背后的根据，并且认为只要我们穷尽了经验所及的现象，就能够认识现象整体背后的根据。这就使得人类理性错误地把理念之“理想的统一性”当作了“现实的统一性”，从而陷入了先验幻相。在康德看来，虽然每个表象都是经验，但是表象的合体却不是经验。而且我们只有一种认识工具，那就是只能在经验中使用的知性范畴，因此，当理性要求只认识现象背后的统一根据的时候，它就不可避免的迫使</w:t>
      </w:r>
      <w:proofErr w:type="gramStart"/>
      <w:r w:rsidRPr="0098266A">
        <w:rPr>
          <w:rFonts w:asciiTheme="minorEastAsia" w:hAnsiTheme="minorEastAsia" w:hint="eastAsia"/>
          <w:sz w:val="18"/>
          <w:szCs w:val="18"/>
          <w:lang w:bidi="zh-TW"/>
        </w:rPr>
        <w:t>范畴作超验</w:t>
      </w:r>
      <w:proofErr w:type="gramEnd"/>
      <w:r w:rsidRPr="0098266A">
        <w:rPr>
          <w:rFonts w:asciiTheme="minorEastAsia" w:hAnsiTheme="minorEastAsia" w:hint="eastAsia"/>
          <w:sz w:val="18"/>
          <w:szCs w:val="18"/>
          <w:lang w:bidi="zh-TW"/>
        </w:rPr>
        <w:t>的使用，由于我们对此没有任何经验，所以不可能形成科学的知识。</w:t>
      </w:r>
    </w:p>
    <w:p w14:paraId="2C231119" w14:textId="77777777" w:rsidR="00A0579F" w:rsidRPr="0098266A" w:rsidRDefault="00A0579F" w:rsidP="00A0579F">
      <w:pPr>
        <w:ind w:left="420"/>
        <w:rPr>
          <w:rFonts w:asciiTheme="minorEastAsia" w:hAnsiTheme="minorEastAsia"/>
          <w:sz w:val="18"/>
          <w:szCs w:val="18"/>
          <w:lang w:bidi="zh-TW"/>
        </w:rPr>
      </w:pPr>
    </w:p>
    <w:p w14:paraId="48AA52B0" w14:textId="77777777" w:rsidR="0098266A" w:rsidRPr="0098266A" w:rsidRDefault="0098266A" w:rsidP="0098266A">
      <w:pPr>
        <w:numPr>
          <w:ilvl w:val="0"/>
          <w:numId w:val="40"/>
        </w:numPr>
        <w:rPr>
          <w:rFonts w:asciiTheme="minorEastAsia" w:hAnsiTheme="minorEastAsia"/>
          <w:sz w:val="18"/>
          <w:szCs w:val="18"/>
          <w:lang w:bidi="zh-TW"/>
        </w:rPr>
      </w:pPr>
      <w:r w:rsidRPr="0098266A">
        <w:rPr>
          <w:rFonts w:asciiTheme="minorEastAsia" w:hAnsiTheme="minorEastAsia" w:hint="eastAsia"/>
          <w:sz w:val="18"/>
          <w:szCs w:val="18"/>
          <w:lang w:bidi="zh-TW"/>
        </w:rPr>
        <w:t>康德对形而上学根据三个理念而形成的“理性心理学”，“理性宇宙论”，“理性神学”作了全面系统的批判。</w:t>
      </w:r>
    </w:p>
    <w:p w14:paraId="4932FD7B"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（1）“理性心理学”以“灵魂”为认识对象，它的先验</w:t>
      </w:r>
      <w:proofErr w:type="gramStart"/>
      <w:r w:rsidRPr="0098266A">
        <w:rPr>
          <w:rFonts w:asciiTheme="minorEastAsia" w:hAnsiTheme="minorEastAsia" w:hint="eastAsia"/>
          <w:sz w:val="18"/>
          <w:szCs w:val="18"/>
          <w:lang w:bidi="zh-TW"/>
        </w:rPr>
        <w:t>幻相被称为</w:t>
      </w:r>
      <w:proofErr w:type="gramEnd"/>
      <w:r w:rsidRPr="0098266A">
        <w:rPr>
          <w:rFonts w:asciiTheme="minorEastAsia" w:hAnsiTheme="minorEastAsia" w:hint="eastAsia"/>
          <w:sz w:val="18"/>
          <w:szCs w:val="18"/>
          <w:lang w:bidi="zh-TW"/>
        </w:rPr>
        <w:t>“谬误推理”，谬误推理有四组，以第一组谬误推理为例。康德在此以笛卡尔的我思实体为批判对象，揭示了理性心理学陷入谬误推理的原因。康德认为，当笛卡尔将我思看作是实体的时候，他实际上是这样推论的：</w:t>
      </w:r>
    </w:p>
    <w:p w14:paraId="443345D4"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大前提：实体是只能作为主体而被理解的东西。</w:t>
      </w:r>
    </w:p>
    <w:p w14:paraId="7E0AB04D"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小前提：灵魂（思维存在者）是一种只能作为主体而被理解的东西。</w:t>
      </w:r>
    </w:p>
    <w:p w14:paraId="7B1A7574"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结论：灵魂是实体。</w:t>
      </w:r>
    </w:p>
    <w:p w14:paraId="4118CA2B"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康德指出，这个推理犯了“四名词”的错误，即中</w:t>
      </w:r>
      <w:proofErr w:type="gramStart"/>
      <w:r w:rsidRPr="0098266A">
        <w:rPr>
          <w:rFonts w:asciiTheme="minorEastAsia" w:hAnsiTheme="minorEastAsia" w:hint="eastAsia"/>
          <w:sz w:val="18"/>
          <w:szCs w:val="18"/>
          <w:lang w:bidi="zh-TW"/>
        </w:rPr>
        <w:t>项没有</w:t>
      </w:r>
      <w:proofErr w:type="gramEnd"/>
      <w:r w:rsidRPr="0098266A">
        <w:rPr>
          <w:rFonts w:asciiTheme="minorEastAsia" w:hAnsiTheme="minorEastAsia" w:hint="eastAsia"/>
          <w:sz w:val="18"/>
          <w:szCs w:val="18"/>
          <w:lang w:bidi="zh-TW"/>
        </w:rPr>
        <w:t>保持同一意义，实际上是两个概念，上述三段式的中项是“主体”，但大前提中的主体指事物的独立存在，是人的意识之外的认识对象，在认识的主客观关系中处“客体”的地位，而小前提中的“主体”指认识主体，是自我意识。（大前提的“主体”（即“主词”）指的是判断中的实际主语，而小前提中的“主体”（“主词”）指的是下判断的逻辑主语。）一切判断都是我思的判断，但是我思自身却不能成为判断的对象。因为我们对之无法形成任何经验表象。所以我们没有任何根据称我思为实体。</w:t>
      </w:r>
    </w:p>
    <w:p w14:paraId="6F10A42B"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（2）“理性宇宙论 ”以“世界”为认识的对象，它的先验</w:t>
      </w:r>
      <w:proofErr w:type="gramStart"/>
      <w:r w:rsidRPr="0098266A">
        <w:rPr>
          <w:rFonts w:asciiTheme="minorEastAsia" w:hAnsiTheme="minorEastAsia" w:hint="eastAsia"/>
          <w:sz w:val="18"/>
          <w:szCs w:val="18"/>
          <w:lang w:bidi="zh-TW"/>
        </w:rPr>
        <w:t>幻相被称为</w:t>
      </w:r>
      <w:proofErr w:type="gramEnd"/>
      <w:r w:rsidRPr="0098266A">
        <w:rPr>
          <w:rFonts w:asciiTheme="minorEastAsia" w:hAnsiTheme="minorEastAsia" w:hint="eastAsia"/>
          <w:sz w:val="18"/>
          <w:szCs w:val="18"/>
          <w:lang w:bidi="zh-TW"/>
        </w:rPr>
        <w:t>“二律背反”。当理性要求认识世界之整体，从而迫使范畴</w:t>
      </w:r>
      <w:proofErr w:type="gramStart"/>
      <w:r w:rsidRPr="0098266A">
        <w:rPr>
          <w:rFonts w:asciiTheme="minorEastAsia" w:hAnsiTheme="minorEastAsia" w:hint="eastAsia"/>
          <w:sz w:val="18"/>
          <w:szCs w:val="18"/>
          <w:lang w:bidi="zh-TW"/>
        </w:rPr>
        <w:t>作超验使用</w:t>
      </w:r>
      <w:proofErr w:type="gramEnd"/>
      <w:r w:rsidRPr="0098266A">
        <w:rPr>
          <w:rFonts w:asciiTheme="minorEastAsia" w:hAnsiTheme="minorEastAsia" w:hint="eastAsia"/>
          <w:sz w:val="18"/>
          <w:szCs w:val="18"/>
          <w:lang w:bidi="zh-TW"/>
        </w:rPr>
        <w:t>的时候，由于没有经验的根据，所以对于世界</w:t>
      </w:r>
      <w:proofErr w:type="gramStart"/>
      <w:r w:rsidRPr="0098266A">
        <w:rPr>
          <w:rFonts w:asciiTheme="minorEastAsia" w:hAnsiTheme="minorEastAsia" w:hint="eastAsia"/>
          <w:sz w:val="18"/>
          <w:szCs w:val="18"/>
          <w:lang w:bidi="zh-TW"/>
        </w:rPr>
        <w:t>之整体便</w:t>
      </w:r>
      <w:proofErr w:type="gramEnd"/>
      <w:r w:rsidRPr="0098266A">
        <w:rPr>
          <w:rFonts w:asciiTheme="minorEastAsia" w:hAnsiTheme="minorEastAsia" w:hint="eastAsia"/>
          <w:sz w:val="18"/>
          <w:szCs w:val="18"/>
          <w:lang w:bidi="zh-TW"/>
        </w:rPr>
        <w:t>形成了两种相互对立的理论，而它们各自却又是能够自圆其说的。理性的二律背反有四组：</w:t>
      </w:r>
    </w:p>
    <w:p w14:paraId="6C76E993"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①正题：世界在时间和空间上是有限的。</w:t>
      </w:r>
    </w:p>
    <w:p w14:paraId="28EB923B"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反题：世界在时间和空间上是无限。</w:t>
      </w:r>
    </w:p>
    <w:p w14:paraId="7055B593"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②正题：世界上的一切都是由单一的东西构成的。</w:t>
      </w:r>
    </w:p>
    <w:p w14:paraId="2323C7EF"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反题：没有单一的东西，一切都是复合的。</w:t>
      </w:r>
    </w:p>
    <w:p w14:paraId="2EB9D54C"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③正题：世界上有出自自由的原因。</w:t>
      </w:r>
    </w:p>
    <w:p w14:paraId="2A38844D"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反题：没有自由，一切都是必然的。</w:t>
      </w:r>
    </w:p>
    <w:p w14:paraId="55384095"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④正题：在世界因的系列里，有某种必然的存在体。</w:t>
      </w:r>
    </w:p>
    <w:p w14:paraId="6A128053" w14:textId="77777777"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sz w:val="18"/>
          <w:szCs w:val="18"/>
          <w:lang w:bidi="zh-TW"/>
        </w:rPr>
        <w:t>反题：世界上不存在一个绝对的必然存在体，一切都是偶然的。</w:t>
      </w:r>
    </w:p>
    <w:p w14:paraId="5E6BB82E" w14:textId="77777777" w:rsidR="00B97DCF" w:rsidRDefault="0098266A" w:rsidP="0098266A">
      <w:pPr>
        <w:rPr>
          <w:rFonts w:asciiTheme="minorEastAsia" w:hAnsiTheme="minorEastAsia"/>
          <w:sz w:val="18"/>
          <w:szCs w:val="18"/>
          <w:lang w:bidi="zh-TW"/>
        </w:rPr>
      </w:pPr>
      <w:ins w:id="10" w:author="666 牛蛙" w:date="2023-12-14T17:35:00Z">
        <w:r w:rsidRPr="0098266A">
          <w:rPr>
            <w:rFonts w:asciiTheme="minorEastAsia" w:hAnsiTheme="minorEastAsia" w:hint="eastAsia"/>
            <w:sz w:val="18"/>
            <w:szCs w:val="18"/>
            <w:lang w:bidi="zh-TW"/>
          </w:rPr>
          <w:t>前两组是数学的</w:t>
        </w:r>
      </w:ins>
      <w:r w:rsidRPr="0098266A">
        <w:rPr>
          <w:rFonts w:asciiTheme="minorEastAsia" w:hAnsiTheme="minorEastAsia" w:hint="eastAsia"/>
          <w:sz w:val="18"/>
          <w:szCs w:val="18"/>
          <w:lang w:bidi="zh-TW"/>
        </w:rPr>
        <w:t>，后两组是力学的。</w:t>
      </w:r>
    </w:p>
    <w:p w14:paraId="47466CF8" w14:textId="71E78178" w:rsidR="00B97DCF" w:rsidRPr="00B97DCF" w:rsidRDefault="00B97DCF" w:rsidP="00B97DCF">
      <w:pPr>
        <w:rPr>
          <w:rFonts w:asciiTheme="minorEastAsia" w:hAnsiTheme="minorEastAsia"/>
          <w:sz w:val="18"/>
          <w:szCs w:val="18"/>
          <w:lang w:bidi="zh-TW"/>
        </w:rPr>
      </w:pPr>
      <w:r>
        <w:rPr>
          <w:rFonts w:asciiTheme="minorEastAsia" w:hAnsiTheme="minorEastAsia"/>
          <w:sz w:val="18"/>
          <w:szCs w:val="18"/>
          <w:lang w:bidi="zh-TW"/>
        </w:rPr>
        <w:t>具体论证</w:t>
      </w:r>
      <w:r>
        <w:rPr>
          <w:rFonts w:asciiTheme="minorEastAsia" w:hAnsiTheme="minorEastAsia" w:hint="eastAsia"/>
          <w:sz w:val="18"/>
          <w:szCs w:val="18"/>
          <w:lang w:bidi="zh-TW"/>
        </w:rPr>
        <w:t>：</w:t>
      </w:r>
      <w:r w:rsidRPr="00B97DCF">
        <w:rPr>
          <w:rFonts w:asciiTheme="minorEastAsia" w:hAnsiTheme="minorEastAsia" w:hint="eastAsia"/>
          <w:sz w:val="18"/>
          <w:szCs w:val="18"/>
          <w:lang w:bidi="zh-TW"/>
        </w:rPr>
        <w:t>以第一组为例，康德使用的是反证法，它首先假设相反的论题是正确的，然后由此推出矛盾。从而证明被证明的论题的合理性。</w:t>
      </w:r>
    </w:p>
    <w:p w14:paraId="73CF38E3" w14:textId="77777777" w:rsidR="00B97DCF" w:rsidRPr="00B97DCF" w:rsidRDefault="00B97DCF" w:rsidP="00B97DCF">
      <w:pPr>
        <w:rPr>
          <w:rFonts w:asciiTheme="minorEastAsia" w:hAnsiTheme="minorEastAsia"/>
          <w:sz w:val="18"/>
          <w:szCs w:val="18"/>
          <w:lang w:bidi="zh-TW"/>
        </w:rPr>
      </w:pPr>
      <w:r w:rsidRPr="00B97DCF">
        <w:rPr>
          <w:rFonts w:asciiTheme="minorEastAsia" w:hAnsiTheme="minorEastAsia" w:hint="eastAsia"/>
          <w:sz w:val="18"/>
          <w:szCs w:val="18"/>
          <w:lang w:bidi="zh-TW"/>
        </w:rPr>
        <w:t>正题：如果我们假定世界在时间上没有开端，那就意味着在当下这一时刻，一个无限的事物系列已经完成了。然而，如果世界在时间上没有开端，也就是说它是无限的，那么它就不可能已经完成而成为过去，因为当它在一瞬间得到完成之时，它就不是无限的，而是有限的了，所以世界不可能是无限的，它在时间上一定是有开端的。同样，如果我们假定世界在空间上没有界限，那么世界就是部分的无限相加。这需要无限的时间，既然时间不可能无限，空间也不可能无限，所以世界在空间上有限。</w:t>
      </w:r>
    </w:p>
    <w:p w14:paraId="5437AB00" w14:textId="0E46617C" w:rsidR="00B97DCF" w:rsidRPr="00B97DCF" w:rsidRDefault="00B97DCF" w:rsidP="0098266A">
      <w:pPr>
        <w:rPr>
          <w:rFonts w:asciiTheme="minorEastAsia" w:hAnsiTheme="minorEastAsia"/>
          <w:sz w:val="18"/>
          <w:szCs w:val="18"/>
          <w:lang w:bidi="zh-TW"/>
        </w:rPr>
      </w:pPr>
      <w:r w:rsidRPr="00B97DCF">
        <w:rPr>
          <w:rFonts w:asciiTheme="minorEastAsia" w:hAnsiTheme="minorEastAsia" w:hint="eastAsia"/>
          <w:sz w:val="18"/>
          <w:szCs w:val="18"/>
          <w:lang w:bidi="zh-TW"/>
        </w:rPr>
        <w:t>反题：如果我们假设世界在时间上有开端，那就意味着在此之前没有时间，而在没有时间的状态中也没有任何时间存在的条件，时间系列也不可能是从无到有的过度。因此，如果说世界在时间上有开端，那就意味着这个世界根本就不可能存在，所以世界在时间上没有开端。同样，如果我们假定世界在空间上有界限，那就意味着在有限的世界之外，空无所有，没有什么东西存在，但是所谓空无所有，也就是没有界限，即没有什么东西构成对世界的限制，因此，世界一定是无限的。</w:t>
      </w:r>
    </w:p>
    <w:p w14:paraId="26E853CF" w14:textId="6585AC81" w:rsidR="0098266A" w:rsidRPr="0098266A" w:rsidRDefault="0098266A" w:rsidP="0098266A">
      <w:pPr>
        <w:rPr>
          <w:rFonts w:asciiTheme="minorEastAsia" w:hAnsiTheme="minorEastAsia"/>
          <w:sz w:val="18"/>
          <w:szCs w:val="18"/>
          <w:lang w:bidi="zh-TW"/>
        </w:rPr>
      </w:pPr>
      <w:r w:rsidRPr="0098266A">
        <w:rPr>
          <w:rFonts w:asciiTheme="minorEastAsia" w:hAnsiTheme="minorEastAsia" w:hint="eastAsia"/>
          <w:b/>
          <w:bCs/>
          <w:sz w:val="18"/>
          <w:szCs w:val="18"/>
          <w:lang w:bidi="zh-TW"/>
        </w:rPr>
        <w:t>（3）</w:t>
      </w:r>
      <w:r w:rsidRPr="0098266A">
        <w:rPr>
          <w:rFonts w:asciiTheme="minorEastAsia" w:hAnsiTheme="minorEastAsia" w:hint="eastAsia"/>
          <w:sz w:val="18"/>
          <w:szCs w:val="18"/>
          <w:lang w:bidi="zh-TW"/>
        </w:rPr>
        <w:t>“理性神学”以上帝为对象，试图证明上帝的存在，它的先验</w:t>
      </w:r>
      <w:proofErr w:type="gramStart"/>
      <w:r w:rsidRPr="0098266A">
        <w:rPr>
          <w:rFonts w:asciiTheme="minorEastAsia" w:hAnsiTheme="minorEastAsia" w:hint="eastAsia"/>
          <w:sz w:val="18"/>
          <w:szCs w:val="18"/>
          <w:lang w:bidi="zh-TW"/>
        </w:rPr>
        <w:t>幻相被称为</w:t>
      </w:r>
      <w:proofErr w:type="gramEnd"/>
      <w:r w:rsidRPr="0098266A">
        <w:rPr>
          <w:rFonts w:asciiTheme="minorEastAsia" w:hAnsiTheme="minorEastAsia" w:hint="eastAsia"/>
          <w:sz w:val="18"/>
          <w:szCs w:val="18"/>
          <w:lang w:bidi="zh-TW"/>
        </w:rPr>
        <w:t>“理想”，虽然理性的理念都具有理想性，但上帝理念更为特殊：“灵魂”和“世界”都是内外经验系列推至极端的结果。而上帝则纯然是超验的，所以它的先验幻相是“理想”。康德在此对有史以来关于上帝存在的各种证明进行了清理批判。这些证明，包括关于上帝存在的本体论证明，关于上帝存在的宇宙论证明和关于上帝存在的自然神学证明。</w:t>
      </w:r>
    </w:p>
    <w:p w14:paraId="52A4DFF0" w14:textId="77777777" w:rsidR="008D3429" w:rsidRPr="0098266A" w:rsidRDefault="008D3429" w:rsidP="00C14430">
      <w:pPr>
        <w:rPr>
          <w:rFonts w:asciiTheme="minorEastAsia" w:hAnsiTheme="minorEastAsia"/>
          <w:sz w:val="18"/>
          <w:szCs w:val="18"/>
          <w:lang w:bidi="zh-TW"/>
        </w:rPr>
      </w:pPr>
    </w:p>
    <w:p w14:paraId="474037D0" w14:textId="0EE889D9" w:rsidR="00EB2628" w:rsidRDefault="00440AD2" w:rsidP="00EB2628">
      <w:pPr>
        <w:rPr>
          <w:rFonts w:asciiTheme="minorEastAsia" w:hAnsiTheme="minorEastAsia"/>
          <w:sz w:val="18"/>
          <w:szCs w:val="18"/>
          <w:lang w:bidi="zh-TW"/>
        </w:rPr>
      </w:pPr>
      <w:r>
        <w:rPr>
          <w:rFonts w:asciiTheme="minorEastAsia" w:hAnsiTheme="minorEastAsia" w:hint="eastAsia"/>
          <w:sz w:val="18"/>
          <w:szCs w:val="18"/>
          <w:lang w:bidi="zh-TW"/>
        </w:rPr>
        <w:t>3、对理性心理学的</w:t>
      </w:r>
      <w:r w:rsidR="00877BEA">
        <w:rPr>
          <w:rFonts w:asciiTheme="minorEastAsia" w:hAnsiTheme="minorEastAsia" w:hint="eastAsia"/>
          <w:sz w:val="18"/>
          <w:szCs w:val="18"/>
          <w:lang w:bidi="zh-TW"/>
        </w:rPr>
        <w:t>批判</w:t>
      </w:r>
    </w:p>
    <w:p w14:paraId="4AB0E44F" w14:textId="2166E960" w:rsidR="00877BEA" w:rsidRDefault="00877BEA" w:rsidP="00EB2628">
      <w:pPr>
        <w:rPr>
          <w:rFonts w:asciiTheme="minorEastAsia" w:hAnsiTheme="minorEastAsia"/>
          <w:sz w:val="18"/>
          <w:szCs w:val="18"/>
          <w:lang w:bidi="zh-TW"/>
        </w:rPr>
      </w:pPr>
      <w:r>
        <w:rPr>
          <w:rFonts w:asciiTheme="minorEastAsia" w:hAnsiTheme="minorEastAsia" w:hint="eastAsia"/>
          <w:sz w:val="18"/>
          <w:szCs w:val="18"/>
          <w:lang w:bidi="zh-TW"/>
        </w:rPr>
        <w:t>4、对理性宇宙学的批判：二律背反</w:t>
      </w:r>
    </w:p>
    <w:p w14:paraId="39C3F1DE" w14:textId="2FDFB05F" w:rsidR="002513E6" w:rsidRPr="002513E6" w:rsidRDefault="00877BEA" w:rsidP="002513E6">
      <w:pPr>
        <w:numPr>
          <w:ilvl w:val="0"/>
          <w:numId w:val="41"/>
        </w:numPr>
        <w:rPr>
          <w:rFonts w:asciiTheme="minorEastAsia" w:hAnsiTheme="minorEastAsia"/>
          <w:sz w:val="18"/>
          <w:szCs w:val="18"/>
          <w:lang w:bidi="zh-TW"/>
        </w:rPr>
      </w:pPr>
      <w:r>
        <w:rPr>
          <w:rFonts w:asciiTheme="minorEastAsia" w:hAnsiTheme="minorEastAsia" w:hint="eastAsia"/>
          <w:sz w:val="18"/>
          <w:szCs w:val="18"/>
          <w:lang w:bidi="zh-TW"/>
        </w:rPr>
        <w:t>5、</w:t>
      </w:r>
      <w:r w:rsidRPr="00877BEA">
        <w:rPr>
          <w:rFonts w:asciiTheme="minorEastAsia" w:hAnsiTheme="minorEastAsia" w:hint="eastAsia"/>
          <w:sz w:val="18"/>
          <w:szCs w:val="18"/>
          <w:lang w:bidi="zh-TW"/>
        </w:rPr>
        <w:t>对理性神学的批判</w:t>
      </w:r>
      <w:r>
        <w:rPr>
          <w:rFonts w:asciiTheme="minorEastAsia" w:hAnsiTheme="minorEastAsia" w:hint="eastAsia"/>
          <w:sz w:val="18"/>
          <w:szCs w:val="18"/>
          <w:lang w:bidi="zh-TW"/>
        </w:rPr>
        <w:t>：</w:t>
      </w:r>
      <w:r w:rsidRPr="00877BEA">
        <w:rPr>
          <w:rFonts w:asciiTheme="minorEastAsia" w:hAnsiTheme="minorEastAsia"/>
          <w:sz w:val="18"/>
          <w:szCs w:val="18"/>
          <w:lang w:bidi="zh-TW"/>
        </w:rPr>
        <w:t>纯粹理性之“理想</w:t>
      </w:r>
      <w:r w:rsidR="002513E6">
        <w:rPr>
          <w:rFonts w:asciiTheme="minorEastAsia" w:hAnsiTheme="minorEastAsia" w:hint="eastAsia"/>
          <w:sz w:val="18"/>
          <w:szCs w:val="18"/>
          <w:lang w:bidi="zh-TW"/>
        </w:rPr>
        <w:t>。</w:t>
      </w:r>
      <w:r w:rsidR="002513E6" w:rsidRPr="002513E6">
        <w:rPr>
          <w:rFonts w:asciiTheme="minorEastAsia" w:hAnsiTheme="minorEastAsia" w:hint="eastAsia"/>
          <w:sz w:val="18"/>
          <w:szCs w:val="18"/>
          <w:lang w:bidi="zh-TW"/>
        </w:rPr>
        <w:t>康德在《纯粹理性批判》中批判了关于上帝存在的本体论证明，请试从这一角度评述安瑟尔</w:t>
      </w:r>
      <w:proofErr w:type="gramStart"/>
      <w:r w:rsidR="002513E6" w:rsidRPr="002513E6">
        <w:rPr>
          <w:rFonts w:asciiTheme="minorEastAsia" w:hAnsiTheme="minorEastAsia" w:hint="eastAsia"/>
          <w:sz w:val="18"/>
          <w:szCs w:val="18"/>
          <w:lang w:bidi="zh-TW"/>
        </w:rPr>
        <w:t>谟</w:t>
      </w:r>
      <w:proofErr w:type="gramEnd"/>
      <w:r w:rsidR="002513E6" w:rsidRPr="002513E6">
        <w:rPr>
          <w:rFonts w:asciiTheme="minorEastAsia" w:hAnsiTheme="minorEastAsia" w:hint="eastAsia"/>
          <w:sz w:val="18"/>
          <w:szCs w:val="18"/>
          <w:lang w:bidi="zh-TW"/>
        </w:rPr>
        <w:t>关于上帝存在的证明。①简述②评价</w:t>
      </w:r>
    </w:p>
    <w:p w14:paraId="6703FBDC" w14:textId="5F0D680A" w:rsidR="00877BEA" w:rsidRPr="002513E6" w:rsidRDefault="002513E6" w:rsidP="002513E6">
      <w:pPr>
        <w:ind w:firstLineChars="200" w:firstLine="360"/>
        <w:rPr>
          <w:rFonts w:asciiTheme="minorEastAsia" w:hAnsiTheme="minorEastAsia"/>
          <w:sz w:val="18"/>
          <w:szCs w:val="18"/>
          <w:lang w:bidi="zh-TW"/>
        </w:rPr>
      </w:pPr>
      <w:r w:rsidRPr="002513E6">
        <w:rPr>
          <w:rFonts w:asciiTheme="minorEastAsia" w:hAnsiTheme="minorEastAsia" w:hint="eastAsia"/>
          <w:sz w:val="18"/>
          <w:szCs w:val="18"/>
          <w:lang w:bidi="zh-TW"/>
        </w:rPr>
        <w:t>康德认为，这种证明的错误就在于混淆了判断的逻辑必然性与事物的现实必然性之间的区别。观念中的一百元和现实中的一百元。</w:t>
      </w:r>
    </w:p>
    <w:p w14:paraId="1EE20329" w14:textId="6878A15D" w:rsidR="00877BEA" w:rsidRPr="00877BEA" w:rsidRDefault="002513E6" w:rsidP="00877BEA">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（1）、</w:t>
      </w:r>
      <w:r w:rsidR="00877BEA" w:rsidRPr="00877BEA">
        <w:rPr>
          <w:rFonts w:asciiTheme="minorEastAsia" w:hAnsiTheme="minorEastAsia" w:hint="eastAsia"/>
          <w:sz w:val="18"/>
          <w:szCs w:val="18"/>
          <w:lang w:bidi="zh-TW"/>
        </w:rPr>
        <w:t>“理性神学”以“上帝”为对象，试图证明上帝的存在。康德认为</w:t>
      </w:r>
      <w:r w:rsidR="00856A27">
        <w:rPr>
          <w:rFonts w:asciiTheme="minorEastAsia" w:hAnsiTheme="minorEastAsia" w:hint="eastAsia"/>
          <w:sz w:val="18"/>
          <w:szCs w:val="18"/>
          <w:lang w:bidi="zh-TW"/>
        </w:rPr>
        <w:t>，</w:t>
      </w:r>
      <w:r w:rsidR="00877BEA" w:rsidRPr="00877BEA">
        <w:rPr>
          <w:rFonts w:asciiTheme="minorEastAsia" w:hAnsiTheme="minorEastAsia"/>
          <w:sz w:val="18"/>
          <w:szCs w:val="18"/>
          <w:lang w:bidi="zh-TW"/>
        </w:rPr>
        <w:t>理性神学对上帝存在的证明有三种形式，即“宇宙论证明”</w:t>
      </w:r>
      <w:r w:rsidR="00856A27">
        <w:rPr>
          <w:rFonts w:asciiTheme="minorEastAsia" w:hAnsiTheme="minorEastAsia" w:hint="eastAsia"/>
          <w:sz w:val="18"/>
          <w:szCs w:val="18"/>
          <w:lang w:bidi="zh-TW"/>
        </w:rPr>
        <w:t>、</w:t>
      </w:r>
      <w:proofErr w:type="gramStart"/>
      <w:r w:rsidR="00877BEA" w:rsidRPr="00877BEA">
        <w:rPr>
          <w:rFonts w:asciiTheme="minorEastAsia" w:hAnsiTheme="minorEastAsia"/>
          <w:sz w:val="18"/>
          <w:szCs w:val="18"/>
          <w:lang w:bidi="zh-TW"/>
        </w:rPr>
        <w:t>“</w:t>
      </w:r>
      <w:proofErr w:type="gramEnd"/>
      <w:r w:rsidR="00877BEA" w:rsidRPr="00877BEA">
        <w:rPr>
          <w:rFonts w:asciiTheme="minorEastAsia" w:hAnsiTheme="minorEastAsia"/>
          <w:sz w:val="18"/>
          <w:szCs w:val="18"/>
          <w:lang w:bidi="zh-TW"/>
        </w:rPr>
        <w:t>目的论证明和“本体论证明”。其中，前两个证明都是试图从经验世界，通过对原因或目的的不断追溯而证明世界之外有一个上帝的存在。但康德认为，这两个证明都是以经验为依据的，实际上最终</w:t>
      </w:r>
      <w:r w:rsidR="00856A27">
        <w:rPr>
          <w:rFonts w:asciiTheme="minorEastAsia" w:hAnsiTheme="minorEastAsia" w:hint="eastAsia"/>
          <w:sz w:val="18"/>
          <w:szCs w:val="18"/>
          <w:lang w:bidi="zh-TW"/>
        </w:rPr>
        <w:t>都</w:t>
      </w:r>
      <w:r w:rsidR="00877BEA" w:rsidRPr="00877BEA">
        <w:rPr>
          <w:rFonts w:asciiTheme="minorEastAsia" w:hAnsiTheme="minorEastAsia"/>
          <w:sz w:val="18"/>
          <w:szCs w:val="18"/>
          <w:lang w:bidi="zh-TW"/>
        </w:rPr>
        <w:t>要依赖于本体论证明，即不需要任何经验而直接从概念推出存在</w:t>
      </w:r>
      <w:r w:rsidR="00856A27">
        <w:rPr>
          <w:rFonts w:asciiTheme="minorEastAsia" w:hAnsiTheme="minorEastAsia" w:hint="eastAsia"/>
          <w:sz w:val="18"/>
          <w:szCs w:val="18"/>
          <w:lang w:bidi="zh-TW"/>
        </w:rPr>
        <w:t>。</w:t>
      </w:r>
    </w:p>
    <w:p w14:paraId="4FAC17BB" w14:textId="77DCB1FF" w:rsidR="004030AD" w:rsidRPr="004030AD" w:rsidRDefault="002513E6" w:rsidP="00522BB8">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（2）</w:t>
      </w:r>
      <w:r w:rsidR="00877BEA" w:rsidRPr="00877BEA">
        <w:rPr>
          <w:rFonts w:asciiTheme="minorEastAsia" w:hAnsiTheme="minorEastAsia" w:hint="eastAsia"/>
          <w:sz w:val="18"/>
          <w:szCs w:val="18"/>
          <w:lang w:bidi="zh-TW"/>
        </w:rPr>
        <w:t>康德指出，用上帝这个“最完满”、因而“无所不包”的概念中必须包含“存在”</w:t>
      </w:r>
      <w:r w:rsidR="00877BEA" w:rsidRPr="00877BEA">
        <w:rPr>
          <w:rFonts w:asciiTheme="minorEastAsia" w:hAnsiTheme="minorEastAsia"/>
          <w:sz w:val="18"/>
          <w:szCs w:val="18"/>
          <w:lang w:bidi="zh-TW"/>
        </w:rPr>
        <w:t>(否则就会自相矛盾)来证明上帝在我们(包括我们的概念)之外的客观存在，这种证明无异于从我们头脑里有一百元钱的概念推出我口袋</w:t>
      </w:r>
      <w:proofErr w:type="gramStart"/>
      <w:r w:rsidR="00877BEA" w:rsidRPr="00877BEA">
        <w:rPr>
          <w:rFonts w:asciiTheme="minorEastAsia" w:hAnsiTheme="minorEastAsia"/>
          <w:sz w:val="18"/>
          <w:szCs w:val="18"/>
          <w:lang w:bidi="zh-TW"/>
        </w:rPr>
        <w:t>里现实</w:t>
      </w:r>
      <w:proofErr w:type="gramEnd"/>
      <w:r w:rsidR="00877BEA" w:rsidRPr="00877BEA">
        <w:rPr>
          <w:rFonts w:asciiTheme="minorEastAsia" w:hAnsiTheme="minorEastAsia"/>
          <w:sz w:val="18"/>
          <w:szCs w:val="18"/>
          <w:lang w:bidi="zh-TW"/>
        </w:rPr>
        <w:t>地有一百元钱。头脑中的一百元与现实的一百元在“概念上”无疑是完全一样的，不多也不少</w:t>
      </w:r>
      <w:r w:rsidR="006C31DF">
        <w:rPr>
          <w:rFonts w:asciiTheme="minorEastAsia" w:hAnsiTheme="minorEastAsia" w:hint="eastAsia"/>
          <w:sz w:val="18"/>
          <w:szCs w:val="18"/>
          <w:lang w:bidi="zh-TW"/>
        </w:rPr>
        <w:t>；</w:t>
      </w:r>
      <w:r w:rsidR="00877BEA" w:rsidRPr="00877BEA">
        <w:rPr>
          <w:rFonts w:asciiTheme="minorEastAsia" w:hAnsiTheme="minorEastAsia"/>
          <w:sz w:val="18"/>
          <w:szCs w:val="18"/>
          <w:lang w:bidi="zh-TW"/>
        </w:rPr>
        <w:t>但任何人都不会把两者混淆。所以这个证明诚然可以把“存在”(即“是”)这个词与“上帝”的概念联系起来，但“存在”并不是实在的谓词，在形式逻辑中它只是一个系词，即用来联</w:t>
      </w:r>
      <w:r w:rsidR="00877BEA" w:rsidRPr="00877BEA">
        <w:rPr>
          <w:rFonts w:asciiTheme="minorEastAsia" w:hAnsiTheme="minorEastAsia" w:hint="eastAsia"/>
          <w:sz w:val="18"/>
          <w:szCs w:val="18"/>
          <w:lang w:bidi="zh-TW"/>
        </w:rPr>
        <w:t>系其他具体属性的词，因而只是表示主词在时空和经验现</w:t>
      </w:r>
      <w:r w:rsidR="004030AD" w:rsidRPr="004030AD">
        <w:rPr>
          <w:rFonts w:asciiTheme="minorEastAsia" w:hAnsiTheme="minorEastAsia" w:hint="eastAsia"/>
          <w:sz w:val="18"/>
          <w:szCs w:val="18"/>
          <w:lang w:bidi="zh-TW"/>
        </w:rPr>
        <w:t>象中应</w:t>
      </w:r>
      <w:proofErr w:type="gramStart"/>
      <w:r w:rsidR="004030AD" w:rsidRPr="004030AD">
        <w:rPr>
          <w:rFonts w:asciiTheme="minorEastAsia" w:hAnsiTheme="minorEastAsia" w:hint="eastAsia"/>
          <w:sz w:val="18"/>
          <w:szCs w:val="18"/>
          <w:lang w:bidi="zh-TW"/>
        </w:rPr>
        <w:t>作出</w:t>
      </w:r>
      <w:proofErr w:type="gramEnd"/>
      <w:r w:rsidR="004030AD" w:rsidRPr="004030AD">
        <w:rPr>
          <w:rFonts w:asciiTheme="minorEastAsia" w:hAnsiTheme="minorEastAsia" w:hint="eastAsia"/>
          <w:sz w:val="18"/>
          <w:szCs w:val="18"/>
          <w:lang w:bidi="zh-TW"/>
        </w:rPr>
        <w:t>相应的规定。所以单凭说“上帝存在”</w:t>
      </w:r>
      <w:r w:rsidR="004030AD" w:rsidRPr="004030AD">
        <w:rPr>
          <w:rFonts w:asciiTheme="minorEastAsia" w:hAnsiTheme="minorEastAsia"/>
          <w:sz w:val="18"/>
          <w:szCs w:val="18"/>
          <w:lang w:bidi="zh-TW"/>
        </w:rPr>
        <w:t>(或“上帝是”)并没有对</w:t>
      </w:r>
      <w:r w:rsidR="004030AD" w:rsidRPr="004030AD">
        <w:rPr>
          <w:rFonts w:asciiTheme="minorEastAsia" w:hAnsiTheme="minorEastAsia" w:hint="eastAsia"/>
          <w:sz w:val="18"/>
          <w:szCs w:val="18"/>
          <w:lang w:bidi="zh-TW"/>
        </w:rPr>
        <w:t>上帝</w:t>
      </w:r>
      <w:proofErr w:type="gramStart"/>
      <w:r w:rsidR="004030AD" w:rsidRPr="004030AD">
        <w:rPr>
          <w:rFonts w:asciiTheme="minorEastAsia" w:hAnsiTheme="minorEastAsia" w:hint="eastAsia"/>
          <w:sz w:val="18"/>
          <w:szCs w:val="18"/>
          <w:lang w:bidi="zh-TW"/>
        </w:rPr>
        <w:t>作出</w:t>
      </w:r>
      <w:proofErr w:type="gramEnd"/>
      <w:r w:rsidR="004030AD" w:rsidRPr="004030AD">
        <w:rPr>
          <w:rFonts w:asciiTheme="minorEastAsia" w:hAnsiTheme="minorEastAsia" w:hint="eastAsia"/>
          <w:sz w:val="18"/>
          <w:szCs w:val="18"/>
          <w:lang w:bidi="zh-TW"/>
        </w:rPr>
        <w:t>任何实质性的规定，而只是提出了问题</w:t>
      </w:r>
      <w:r w:rsidR="00522BB8">
        <w:rPr>
          <w:rFonts w:asciiTheme="minorEastAsia" w:hAnsiTheme="minorEastAsia" w:hint="eastAsia"/>
          <w:sz w:val="18"/>
          <w:szCs w:val="18"/>
          <w:lang w:bidi="zh-TW"/>
        </w:rPr>
        <w:t>：</w:t>
      </w:r>
      <w:r w:rsidR="004030AD" w:rsidRPr="004030AD">
        <w:rPr>
          <w:rFonts w:asciiTheme="minorEastAsia" w:hAnsiTheme="minorEastAsia"/>
          <w:sz w:val="18"/>
          <w:szCs w:val="18"/>
          <w:lang w:bidi="zh-TW"/>
        </w:rPr>
        <w:t>上帝存在于何时何地? (或</w:t>
      </w:r>
      <w:proofErr w:type="gramStart"/>
      <w:r w:rsidR="004030AD" w:rsidRPr="004030AD">
        <w:rPr>
          <w:rFonts w:asciiTheme="minorEastAsia" w:hAnsiTheme="minorEastAsia" w:hint="eastAsia"/>
          <w:sz w:val="18"/>
          <w:szCs w:val="18"/>
          <w:lang w:bidi="zh-TW"/>
        </w:rPr>
        <w:t>“</w:t>
      </w:r>
      <w:proofErr w:type="gramEnd"/>
      <w:r w:rsidR="004030AD" w:rsidRPr="004030AD">
        <w:rPr>
          <w:rFonts w:asciiTheme="minorEastAsia" w:hAnsiTheme="minorEastAsia" w:hint="eastAsia"/>
          <w:sz w:val="18"/>
          <w:szCs w:val="18"/>
          <w:lang w:bidi="zh-TW"/>
        </w:rPr>
        <w:t>上帝是什么</w:t>
      </w:r>
      <w:r w:rsidR="004030AD" w:rsidRPr="004030AD">
        <w:rPr>
          <w:rFonts w:asciiTheme="minorEastAsia" w:hAnsiTheme="minorEastAsia"/>
          <w:sz w:val="18"/>
          <w:szCs w:val="18"/>
          <w:lang w:bidi="zh-TW"/>
        </w:rPr>
        <w:t>?“)而这正是本体论证明所要回避的问题。因此一切对上帝存</w:t>
      </w:r>
      <w:r w:rsidR="004030AD" w:rsidRPr="004030AD">
        <w:rPr>
          <w:rFonts w:asciiTheme="minorEastAsia" w:hAnsiTheme="minorEastAsia" w:hint="eastAsia"/>
          <w:sz w:val="18"/>
          <w:szCs w:val="18"/>
          <w:lang w:bidi="zh-TW"/>
        </w:rPr>
        <w:t>在的证明都是不可能的</w:t>
      </w:r>
      <w:r w:rsidR="004030AD" w:rsidRPr="004030AD">
        <w:rPr>
          <w:rFonts w:asciiTheme="minorEastAsia" w:hAnsiTheme="minorEastAsia"/>
          <w:sz w:val="18"/>
          <w:szCs w:val="18"/>
          <w:lang w:bidi="zh-TW"/>
        </w:rPr>
        <w:t>.</w:t>
      </w:r>
    </w:p>
    <w:p w14:paraId="32107714" w14:textId="30CE3593" w:rsidR="004030AD" w:rsidRDefault="002513E6" w:rsidP="00C56F64">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（3）</w:t>
      </w:r>
      <w:r w:rsidR="004030AD" w:rsidRPr="004030AD">
        <w:rPr>
          <w:rFonts w:asciiTheme="minorEastAsia" w:hAnsiTheme="minorEastAsia" w:hint="eastAsia"/>
          <w:sz w:val="18"/>
          <w:szCs w:val="18"/>
          <w:lang w:bidi="zh-TW"/>
        </w:rPr>
        <w:t>但康德认为，对上帝的目的论证明后面隐藏着对上帝的“道德证明”，而这是唯一可能的对上帝的证明，由此便有可能建立起一种“道德神学”。但这</w:t>
      </w:r>
      <w:r w:rsidR="00612EC0">
        <w:rPr>
          <w:rFonts w:asciiTheme="minorEastAsia" w:hAnsiTheme="minorEastAsia" w:hint="eastAsia"/>
          <w:sz w:val="18"/>
          <w:szCs w:val="18"/>
          <w:lang w:bidi="zh-TW"/>
        </w:rPr>
        <w:t>一</w:t>
      </w:r>
      <w:r w:rsidR="00612EC0" w:rsidRPr="004030AD">
        <w:rPr>
          <w:rFonts w:asciiTheme="minorEastAsia" w:hAnsiTheme="minorEastAsia" w:hint="eastAsia"/>
          <w:sz w:val="18"/>
          <w:szCs w:val="18"/>
          <w:lang w:bidi="zh-TW"/>
        </w:rPr>
        <w:t>证明并不表明上帝在客观上存在，甚至不表明上帝存在于我们的道德中而只表明我们出于道德的原因而相信上帝存在。</w:t>
      </w:r>
      <w:r w:rsidR="004030AD" w:rsidRPr="004030AD">
        <w:rPr>
          <w:rFonts w:asciiTheme="minorEastAsia" w:hAnsiTheme="minorEastAsia" w:hint="eastAsia"/>
          <w:sz w:val="18"/>
          <w:szCs w:val="18"/>
          <w:lang w:bidi="zh-TW"/>
        </w:rPr>
        <w:t>康德由此开始向“实践理性批判”过渡</w:t>
      </w:r>
      <w:r w:rsidR="00C56F64">
        <w:rPr>
          <w:rFonts w:asciiTheme="minorEastAsia" w:hAnsiTheme="minorEastAsia" w:hint="eastAsia"/>
          <w:sz w:val="18"/>
          <w:szCs w:val="18"/>
          <w:lang w:bidi="zh-TW"/>
        </w:rPr>
        <w:t>。</w:t>
      </w:r>
    </w:p>
    <w:p w14:paraId="5E4E24ED" w14:textId="46F129F4" w:rsidR="002513E6" w:rsidRPr="002513E6" w:rsidRDefault="002513E6" w:rsidP="002513E6">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（4）</w:t>
      </w:r>
      <w:r w:rsidRPr="002513E6">
        <w:rPr>
          <w:rFonts w:asciiTheme="minorEastAsia" w:hAnsiTheme="minorEastAsia" w:hint="eastAsia"/>
          <w:sz w:val="18"/>
          <w:szCs w:val="18"/>
          <w:lang w:bidi="zh-TW"/>
        </w:rPr>
        <w:t>康德的上帝存在道德论证明。</w:t>
      </w:r>
    </w:p>
    <w:p w14:paraId="76EB7874" w14:textId="77777777" w:rsidR="002513E6" w:rsidRPr="002513E6" w:rsidRDefault="002513E6" w:rsidP="002513E6">
      <w:pPr>
        <w:ind w:firstLineChars="200" w:firstLine="360"/>
        <w:rPr>
          <w:rFonts w:asciiTheme="minorEastAsia" w:hAnsiTheme="minorEastAsia"/>
          <w:sz w:val="18"/>
          <w:szCs w:val="18"/>
          <w:lang w:bidi="zh-TW"/>
        </w:rPr>
      </w:pPr>
      <w:r w:rsidRPr="002513E6">
        <w:rPr>
          <w:rFonts w:asciiTheme="minorEastAsia" w:hAnsiTheme="minorEastAsia" w:hint="eastAsia"/>
          <w:sz w:val="18"/>
          <w:szCs w:val="18"/>
          <w:lang w:bidi="zh-TW"/>
        </w:rPr>
        <w:t>一种建立在人类道德经验基础上的对上帝存在的证明。</w:t>
      </w:r>
    </w:p>
    <w:p w14:paraId="4278EA9C" w14:textId="77777777" w:rsidR="002513E6" w:rsidRPr="002513E6" w:rsidRDefault="002513E6" w:rsidP="002513E6">
      <w:pPr>
        <w:ind w:firstLineChars="200" w:firstLine="360"/>
        <w:rPr>
          <w:rFonts w:asciiTheme="minorEastAsia" w:hAnsiTheme="minorEastAsia"/>
          <w:sz w:val="18"/>
          <w:szCs w:val="18"/>
          <w:lang w:bidi="zh-TW"/>
        </w:rPr>
      </w:pPr>
      <w:r w:rsidRPr="002513E6">
        <w:rPr>
          <w:rFonts w:asciiTheme="minorEastAsia" w:hAnsiTheme="minorEastAsia" w:hint="eastAsia"/>
          <w:sz w:val="18"/>
          <w:szCs w:val="18"/>
          <w:lang w:bidi="zh-TW"/>
        </w:rPr>
        <w:t>①康德认为如果人们把道德规则理解为命令，则必然有一个命令者存在，它不仅是个别人道德行为的动因，而且是所有人道德行为的动因，这个命令者就是上帝。只有上帝存在着并命令所有人按道德规则或命令行事，才能形成绝对的道德义务。</w:t>
      </w:r>
    </w:p>
    <w:p w14:paraId="33CD2EE0" w14:textId="77777777" w:rsidR="002513E6" w:rsidRPr="002513E6" w:rsidRDefault="002513E6" w:rsidP="002513E6">
      <w:pPr>
        <w:ind w:firstLineChars="200" w:firstLine="360"/>
        <w:rPr>
          <w:rFonts w:asciiTheme="minorEastAsia" w:hAnsiTheme="minorEastAsia"/>
          <w:sz w:val="18"/>
          <w:szCs w:val="18"/>
          <w:lang w:bidi="zh-TW"/>
        </w:rPr>
      </w:pPr>
      <w:r w:rsidRPr="002513E6">
        <w:rPr>
          <w:rFonts w:asciiTheme="minorEastAsia" w:hAnsiTheme="minorEastAsia" w:hint="eastAsia"/>
          <w:sz w:val="18"/>
          <w:szCs w:val="18"/>
          <w:lang w:bidi="zh-TW"/>
        </w:rPr>
        <w:t>②如果我们承认道德权威，就必须承认只有上帝才能给予这种权威，故上帝存在。因为任何人不管他是否接受道德规则或命令，这种规则或命令始终保持着自己的权威，因此权威的源泉是存在于人类意志之外的。</w:t>
      </w:r>
    </w:p>
    <w:p w14:paraId="618C16CC" w14:textId="77777777" w:rsidR="002513E6" w:rsidRPr="002513E6" w:rsidRDefault="002513E6" w:rsidP="002513E6">
      <w:pPr>
        <w:ind w:firstLineChars="200" w:firstLine="360"/>
        <w:rPr>
          <w:rFonts w:asciiTheme="minorEastAsia" w:hAnsiTheme="minorEastAsia"/>
          <w:sz w:val="18"/>
          <w:szCs w:val="18"/>
          <w:lang w:bidi="zh-TW"/>
        </w:rPr>
      </w:pPr>
      <w:r w:rsidRPr="002513E6">
        <w:rPr>
          <w:rFonts w:asciiTheme="minorEastAsia" w:hAnsiTheme="minorEastAsia" w:hint="eastAsia"/>
          <w:sz w:val="18"/>
          <w:szCs w:val="18"/>
          <w:lang w:bidi="zh-TW"/>
        </w:rPr>
        <w:t>③并且，在不同的文化背景和不同的历史时期中，人们所提出的道德论证明有很大的一致性，这种令人印象深刻的一致性，只有用上帝把它的规划早已写在每个人心中这种假设才能说明。一致性本身说明上帝的存在。</w:t>
      </w:r>
    </w:p>
    <w:p w14:paraId="56537EA1" w14:textId="77777777" w:rsidR="002513E6" w:rsidRPr="002513E6" w:rsidRDefault="002513E6" w:rsidP="002513E6">
      <w:pPr>
        <w:ind w:firstLineChars="200" w:firstLine="360"/>
        <w:rPr>
          <w:rFonts w:asciiTheme="minorEastAsia" w:hAnsiTheme="minorEastAsia"/>
          <w:sz w:val="18"/>
          <w:szCs w:val="18"/>
          <w:lang w:bidi="zh-TW"/>
        </w:rPr>
      </w:pPr>
      <w:r w:rsidRPr="002513E6">
        <w:rPr>
          <w:rFonts w:asciiTheme="minorEastAsia" w:hAnsiTheme="minorEastAsia" w:hint="eastAsia"/>
          <w:sz w:val="18"/>
          <w:szCs w:val="18"/>
          <w:lang w:bidi="zh-TW"/>
        </w:rPr>
        <w:t>④由于道德义务，人们必须使自己不断完善，直至达到至善。然而，至善在现实生活条件下，显然是达不到的，必须假定灵魂不死和上帝存在，这是达到至善的需要。</w:t>
      </w:r>
    </w:p>
    <w:p w14:paraId="0E93DC4B" w14:textId="77777777" w:rsidR="002513E6" w:rsidRPr="002513E6" w:rsidRDefault="002513E6" w:rsidP="00C56F64">
      <w:pPr>
        <w:ind w:firstLineChars="200" w:firstLine="360"/>
        <w:rPr>
          <w:rFonts w:asciiTheme="minorEastAsia" w:hAnsiTheme="minorEastAsia"/>
          <w:sz w:val="18"/>
          <w:szCs w:val="18"/>
          <w:lang w:bidi="zh-TW"/>
        </w:rPr>
      </w:pPr>
    </w:p>
    <w:p w14:paraId="5DCEE906" w14:textId="77777777" w:rsidR="00C56F64" w:rsidRDefault="00C56F64" w:rsidP="00C56F64">
      <w:pPr>
        <w:rPr>
          <w:rFonts w:asciiTheme="minorEastAsia" w:hAnsiTheme="minorEastAsia"/>
          <w:sz w:val="18"/>
          <w:szCs w:val="18"/>
          <w:lang w:bidi="zh-TW"/>
        </w:rPr>
      </w:pPr>
    </w:p>
    <w:p w14:paraId="3CB50D96" w14:textId="52C15461" w:rsidR="004030AD" w:rsidRPr="004030AD" w:rsidRDefault="00C56F64" w:rsidP="00C56F64">
      <w:pPr>
        <w:rPr>
          <w:rFonts w:asciiTheme="minorEastAsia" w:hAnsiTheme="minorEastAsia"/>
          <w:sz w:val="18"/>
          <w:szCs w:val="18"/>
          <w:lang w:bidi="zh-TW"/>
        </w:rPr>
      </w:pPr>
      <w:r>
        <w:rPr>
          <w:rFonts w:asciiTheme="minorEastAsia" w:hAnsiTheme="minorEastAsia"/>
          <w:sz w:val="18"/>
          <w:szCs w:val="18"/>
          <w:lang w:bidi="zh-TW"/>
        </w:rPr>
        <w:t>6</w:t>
      </w:r>
      <w:r>
        <w:rPr>
          <w:rFonts w:asciiTheme="minorEastAsia" w:hAnsiTheme="minorEastAsia" w:hint="eastAsia"/>
          <w:sz w:val="18"/>
          <w:szCs w:val="18"/>
          <w:lang w:bidi="zh-TW"/>
        </w:rPr>
        <w:t>、</w:t>
      </w:r>
      <w:r w:rsidR="004030AD" w:rsidRPr="004030AD">
        <w:rPr>
          <w:rFonts w:asciiTheme="minorEastAsia" w:hAnsiTheme="minorEastAsia"/>
          <w:sz w:val="18"/>
          <w:szCs w:val="18"/>
          <w:lang w:bidi="zh-TW"/>
        </w:rPr>
        <w:t>形而上学作为科学可以可能</w:t>
      </w:r>
    </w:p>
    <w:p w14:paraId="08D70CBC" w14:textId="77777777" w:rsidR="004030AD" w:rsidRPr="004030AD" w:rsidRDefault="004030AD" w:rsidP="004030AD">
      <w:pPr>
        <w:ind w:firstLineChars="200" w:firstLine="360"/>
        <w:rPr>
          <w:rFonts w:asciiTheme="minorEastAsia" w:hAnsiTheme="minorEastAsia"/>
          <w:sz w:val="18"/>
          <w:szCs w:val="18"/>
          <w:lang w:bidi="zh-TW"/>
        </w:rPr>
      </w:pPr>
      <w:r w:rsidRPr="004030AD">
        <w:rPr>
          <w:rFonts w:asciiTheme="minorEastAsia" w:hAnsiTheme="minorEastAsia"/>
          <w:sz w:val="18"/>
          <w:szCs w:val="18"/>
          <w:lang w:bidi="zh-TW"/>
        </w:rPr>
        <w:t>(1)关于“旧形而上学不可能”的总结</w:t>
      </w:r>
    </w:p>
    <w:p w14:paraId="3D104896" w14:textId="647084A1" w:rsidR="004030AD" w:rsidRPr="004030AD" w:rsidRDefault="004030AD" w:rsidP="004030AD">
      <w:pPr>
        <w:ind w:firstLineChars="200" w:firstLine="360"/>
        <w:rPr>
          <w:rFonts w:asciiTheme="minorEastAsia" w:hAnsiTheme="minorEastAsia"/>
          <w:sz w:val="18"/>
          <w:szCs w:val="18"/>
          <w:lang w:bidi="zh-TW"/>
        </w:rPr>
      </w:pPr>
      <w:r w:rsidRPr="004030AD">
        <w:rPr>
          <w:rFonts w:asciiTheme="minorEastAsia" w:hAnsiTheme="minorEastAsia" w:hint="eastAsia"/>
          <w:sz w:val="18"/>
          <w:szCs w:val="18"/>
          <w:lang w:bidi="zh-TW"/>
        </w:rPr>
        <w:t>康德专门写过《未来形而上学导论》，认为以往的形而上学都被摧毁了</w:t>
      </w:r>
      <w:r w:rsidR="00C56F64">
        <w:rPr>
          <w:rFonts w:asciiTheme="minorEastAsia" w:hAnsiTheme="minorEastAsia" w:hint="eastAsia"/>
          <w:sz w:val="18"/>
          <w:szCs w:val="18"/>
          <w:lang w:bidi="zh-TW"/>
        </w:rPr>
        <w:t>，</w:t>
      </w:r>
      <w:r w:rsidRPr="004030AD">
        <w:rPr>
          <w:rFonts w:asciiTheme="minorEastAsia" w:hAnsiTheme="minorEastAsia" w:hint="eastAsia"/>
          <w:sz w:val="18"/>
          <w:szCs w:val="18"/>
          <w:lang w:bidi="zh-TW"/>
        </w:rPr>
        <w:t>将来要建立一种科学的形而上学，首先就是要了解人类认识能力的范围和局限性，要了解在什么意义上我们可以运用理性建立知识，在什么意义上我们虽然不能建立知识，但能够运用理性去进行道德实践。康德认为，以往的形而上学作为科学是不可能的，因为他们没有区分现象和</w:t>
      </w:r>
      <w:proofErr w:type="gramStart"/>
      <w:r w:rsidRPr="004030AD">
        <w:rPr>
          <w:rFonts w:asciiTheme="minorEastAsia" w:hAnsiTheme="minorEastAsia" w:hint="eastAsia"/>
          <w:sz w:val="18"/>
          <w:szCs w:val="18"/>
          <w:lang w:bidi="zh-TW"/>
        </w:rPr>
        <w:t>物自体</w:t>
      </w:r>
      <w:proofErr w:type="gramEnd"/>
      <w:r w:rsidRPr="004030AD">
        <w:rPr>
          <w:rFonts w:asciiTheme="minorEastAsia" w:hAnsiTheme="minorEastAsia" w:hint="eastAsia"/>
          <w:sz w:val="18"/>
          <w:szCs w:val="18"/>
          <w:lang w:bidi="zh-TW"/>
        </w:rPr>
        <w:t>，</w:t>
      </w:r>
      <w:proofErr w:type="gramStart"/>
      <w:r w:rsidRPr="004030AD">
        <w:rPr>
          <w:rFonts w:asciiTheme="minorEastAsia" w:hAnsiTheme="minorEastAsia" w:hint="eastAsia"/>
          <w:sz w:val="18"/>
          <w:szCs w:val="18"/>
          <w:lang w:bidi="zh-TW"/>
        </w:rPr>
        <w:t>把知性</w:t>
      </w:r>
      <w:proofErr w:type="gramEnd"/>
      <w:r w:rsidRPr="004030AD">
        <w:rPr>
          <w:rFonts w:asciiTheme="minorEastAsia" w:hAnsiTheme="minorEastAsia" w:hint="eastAsia"/>
          <w:sz w:val="18"/>
          <w:szCs w:val="18"/>
          <w:lang w:bidi="zh-TW"/>
        </w:rPr>
        <w:t>的概念运用到了物自体上，从而导致了先验幻相。像灵魂的实体、宇宙整体和上帝存在，在康德那里都被称为“先验幻相”。当然，先验理念本身还不一定是幻相，它是可以被用于自然科学的一种</w:t>
      </w:r>
      <w:proofErr w:type="gramStart"/>
      <w:r w:rsidRPr="004030AD">
        <w:rPr>
          <w:rFonts w:asciiTheme="minorEastAsia" w:hAnsiTheme="minorEastAsia" w:hint="eastAsia"/>
          <w:sz w:val="18"/>
          <w:szCs w:val="18"/>
          <w:lang w:bidi="zh-TW"/>
        </w:rPr>
        <w:t>范</w:t>
      </w:r>
      <w:proofErr w:type="gramEnd"/>
      <w:r w:rsidRPr="004030AD">
        <w:rPr>
          <w:rFonts w:asciiTheme="minorEastAsia" w:hAnsiTheme="minorEastAsia" w:hint="eastAsia"/>
          <w:sz w:val="18"/>
          <w:szCs w:val="18"/>
          <w:lang w:bidi="zh-TW"/>
        </w:rPr>
        <w:t>导性的目标，或者在实践的道德领域加以运用。但如果把它当作知识，就会显现出一种幻相</w:t>
      </w:r>
      <w:r w:rsidR="00A547B3">
        <w:rPr>
          <w:rFonts w:asciiTheme="minorEastAsia" w:hAnsiTheme="minorEastAsia" w:hint="eastAsia"/>
          <w:sz w:val="18"/>
          <w:szCs w:val="18"/>
          <w:lang w:bidi="zh-TW"/>
        </w:rPr>
        <w:t>。</w:t>
      </w:r>
    </w:p>
    <w:p w14:paraId="546C643F" w14:textId="77777777" w:rsidR="00E95043" w:rsidRDefault="00E95043" w:rsidP="00E95043">
      <w:pPr>
        <w:rPr>
          <w:rFonts w:asciiTheme="minorEastAsia" w:hAnsiTheme="minorEastAsia"/>
          <w:sz w:val="18"/>
          <w:szCs w:val="18"/>
          <w:lang w:bidi="zh-TW"/>
        </w:rPr>
      </w:pPr>
    </w:p>
    <w:p w14:paraId="7C30782E" w14:textId="7B144A1E" w:rsidR="00E95043" w:rsidRPr="00E95043" w:rsidRDefault="00E95043" w:rsidP="00E95043">
      <w:pPr>
        <w:rPr>
          <w:rFonts w:asciiTheme="minorEastAsia" w:hAnsiTheme="minorEastAsia"/>
          <w:sz w:val="18"/>
          <w:szCs w:val="18"/>
          <w:lang w:bidi="zh-TW"/>
        </w:rPr>
      </w:pPr>
      <w:r>
        <w:rPr>
          <w:rFonts w:asciiTheme="minorEastAsia" w:hAnsiTheme="minorEastAsia" w:hint="eastAsia"/>
          <w:sz w:val="18"/>
          <w:szCs w:val="18"/>
          <w:lang w:bidi="zh-TW"/>
        </w:rPr>
        <w:t>7、</w:t>
      </w:r>
      <w:r w:rsidRPr="00E95043">
        <w:rPr>
          <w:rFonts w:asciiTheme="minorEastAsia" w:hAnsiTheme="minorEastAsia" w:hint="eastAsia"/>
          <w:sz w:val="18"/>
          <w:szCs w:val="18"/>
          <w:lang w:bidi="zh-TW"/>
        </w:rPr>
        <w:t>在康德看来，与自然科学相比，形而上学的危机表现在哪里？对康德来说，形而上学如何能够走上科学的可靠道路？</w:t>
      </w:r>
    </w:p>
    <w:p w14:paraId="61D0B0A0" w14:textId="77777777" w:rsidR="00E95043" w:rsidRDefault="00E95043" w:rsidP="00E95043">
      <w:pPr>
        <w:numPr>
          <w:ilvl w:val="0"/>
          <w:numId w:val="42"/>
        </w:numPr>
        <w:rPr>
          <w:rFonts w:asciiTheme="minorEastAsia" w:hAnsiTheme="minorEastAsia"/>
          <w:sz w:val="18"/>
          <w:szCs w:val="18"/>
          <w:lang w:bidi="zh-TW"/>
        </w:rPr>
      </w:pPr>
      <w:r w:rsidRPr="00E95043">
        <w:rPr>
          <w:rFonts w:asciiTheme="minorEastAsia" w:hAnsiTheme="minorEastAsia" w:hint="eastAsia"/>
          <w:sz w:val="18"/>
          <w:szCs w:val="18"/>
          <w:lang w:bidi="zh-TW"/>
        </w:rPr>
        <w:t>康德在纯粹理性批判的两版序言中认为，形而上学的危机表现在：</w:t>
      </w:r>
    </w:p>
    <w:p w14:paraId="04BBA024" w14:textId="77777777" w:rsidR="00E95043" w:rsidRDefault="00E95043" w:rsidP="00E95043">
      <w:pPr>
        <w:ind w:left="840"/>
        <w:rPr>
          <w:rFonts w:asciiTheme="minorEastAsia" w:hAnsiTheme="minorEastAsia"/>
          <w:sz w:val="18"/>
          <w:szCs w:val="18"/>
          <w:lang w:bidi="zh-TW"/>
        </w:rPr>
      </w:pPr>
      <w:r w:rsidRPr="00E95043">
        <w:rPr>
          <w:rFonts w:asciiTheme="minorEastAsia" w:hAnsiTheme="minorEastAsia" w:hint="eastAsia"/>
          <w:sz w:val="18"/>
          <w:szCs w:val="18"/>
          <w:lang w:bidi="zh-TW"/>
        </w:rPr>
        <w:t>①形而上学超越经验的企图是不合法的，因为“它的出身是来自普通经验的贱民，因而它的非分要求本来是理应受到怀疑的。”</w:t>
      </w:r>
    </w:p>
    <w:p w14:paraId="3F52E16E" w14:textId="77777777" w:rsidR="00E95043" w:rsidRDefault="00E95043" w:rsidP="00E95043">
      <w:pPr>
        <w:ind w:left="840"/>
        <w:rPr>
          <w:rFonts w:asciiTheme="minorEastAsia" w:hAnsiTheme="minorEastAsia"/>
          <w:sz w:val="18"/>
          <w:szCs w:val="18"/>
          <w:lang w:bidi="zh-TW"/>
        </w:rPr>
      </w:pPr>
      <w:r w:rsidRPr="00E95043">
        <w:rPr>
          <w:rFonts w:asciiTheme="minorEastAsia" w:hAnsiTheme="minorEastAsia" w:hint="eastAsia"/>
          <w:sz w:val="18"/>
          <w:szCs w:val="18"/>
          <w:lang w:bidi="zh-TW"/>
        </w:rPr>
        <w:t>②经验主义对形而上学的怀疑虽然有一定的道理，但无法克服形而上学的独断论，因为独断论的原则是纯理性的，而“理性使用的原则当超出了一切经验的界限时就不再承认经验的试金石了。”</w:t>
      </w:r>
    </w:p>
    <w:p w14:paraId="5A229AF6" w14:textId="562407FA" w:rsidR="00E95043" w:rsidRPr="00E95043" w:rsidRDefault="00E95043" w:rsidP="00E95043">
      <w:pPr>
        <w:ind w:left="840"/>
        <w:rPr>
          <w:rFonts w:asciiTheme="minorEastAsia" w:hAnsiTheme="minorEastAsia"/>
          <w:sz w:val="18"/>
          <w:szCs w:val="18"/>
          <w:lang w:bidi="zh-TW"/>
        </w:rPr>
      </w:pPr>
      <w:r w:rsidRPr="00E95043">
        <w:rPr>
          <w:rFonts w:asciiTheme="minorEastAsia" w:hAnsiTheme="minorEastAsia" w:hint="eastAsia"/>
          <w:sz w:val="18"/>
          <w:szCs w:val="18"/>
          <w:lang w:bidi="zh-TW"/>
        </w:rPr>
        <w:t>③形而上学的性质决定了这门学问“是根本凌驾于经验效果之上的。亦即是凭借单纯的概念的。”但是理性至今还没有找到一个普遍的、必然的原则和标准。人们按照自己的理性标准各行其是，纷争不断。“这些无休止的争吵的战场就叫做形而上学”。“形而上学的做法，其今还只是在来回摸索，而最糟糕的是仅仅在概念之间来回摸索。”</w:t>
      </w:r>
    </w:p>
    <w:p w14:paraId="7C9FB8A3" w14:textId="77777777" w:rsidR="00E95043" w:rsidRPr="00E95043" w:rsidRDefault="00E95043" w:rsidP="00E95043">
      <w:pPr>
        <w:numPr>
          <w:ilvl w:val="0"/>
          <w:numId w:val="42"/>
        </w:numPr>
        <w:rPr>
          <w:rFonts w:asciiTheme="minorEastAsia" w:hAnsiTheme="minorEastAsia"/>
          <w:sz w:val="18"/>
          <w:szCs w:val="18"/>
          <w:lang w:bidi="zh-TW"/>
        </w:rPr>
      </w:pPr>
      <w:r w:rsidRPr="00E95043">
        <w:rPr>
          <w:rFonts w:asciiTheme="minorEastAsia" w:hAnsiTheme="minorEastAsia" w:hint="eastAsia"/>
          <w:sz w:val="18"/>
          <w:szCs w:val="18"/>
          <w:lang w:bidi="zh-TW"/>
        </w:rPr>
        <w:t>康德认为，在使得形而上学成为一门科学的问题上，我们可以借鉴数学和物理学是如何成为科学的。康德指出，数学和物理学之所以能够走上科学的康庄大道，是因为在它们之中发生了一场革命，即把从客体到主体的思想路线转变为从主体到客体的。客体即科学研究的对象，主体即科学研究的原则和概念。过去根深蒂固的观念是：科学的性质是因它所研究的对象所决定的，科学原则和概念的普遍性、必然性是对象固有的客观性。而在数学和物理学中，这个关系变得颠倒了。康德把这一点应用于形而上学之中，即他的“哥白尼革命”。康德认为，如果知识必须符合对象这条路走不通，我们不妨像哥白尼那样换一个角度，把知识与对象之间的关系颠倒过来看一看，让对象符合知识亦即主体固有的认识形式会有什么结果。在康德看来，问题由此便得到了完满的解决。一方面，我们的知识的确必须建立在经验的基础上，但另一方面，进行认识活动的主体本身也具有一整套认识形式。由于这些认识形式在经验之先并且作为经验的条件存在于我们的头脑之中，因而使得知识具有了先天性，科学知识的普遍必然性由此就得到了证明。康德把他的“哥白尼革命”称为一项试验，如果这项试验成功了，那么它就向形而上学许诺了一门科学的可靠道路。</w:t>
      </w:r>
    </w:p>
    <w:p w14:paraId="4A0987B2" w14:textId="77777777" w:rsidR="007D4D5E" w:rsidRPr="00E95043" w:rsidRDefault="007D4D5E" w:rsidP="00A547B3">
      <w:pPr>
        <w:rPr>
          <w:rFonts w:asciiTheme="minorEastAsia" w:hAnsiTheme="minorEastAsia"/>
          <w:sz w:val="18"/>
          <w:szCs w:val="18"/>
          <w:lang w:bidi="zh-TW"/>
        </w:rPr>
      </w:pPr>
    </w:p>
    <w:p w14:paraId="765CA923" w14:textId="2E933B91" w:rsidR="004030AD" w:rsidRPr="004030AD" w:rsidRDefault="00E95043" w:rsidP="00A547B3">
      <w:pPr>
        <w:rPr>
          <w:rFonts w:asciiTheme="minorEastAsia" w:hAnsiTheme="minorEastAsia"/>
          <w:sz w:val="18"/>
          <w:szCs w:val="18"/>
          <w:lang w:bidi="zh-TW"/>
        </w:rPr>
      </w:pPr>
      <w:r>
        <w:rPr>
          <w:rFonts w:asciiTheme="minorEastAsia" w:hAnsiTheme="minorEastAsia"/>
          <w:sz w:val="18"/>
          <w:szCs w:val="18"/>
          <w:lang w:bidi="zh-TW"/>
        </w:rPr>
        <w:t>8</w:t>
      </w:r>
      <w:r w:rsidR="00A547B3">
        <w:rPr>
          <w:rFonts w:asciiTheme="minorEastAsia" w:hAnsiTheme="minorEastAsia" w:hint="eastAsia"/>
          <w:sz w:val="18"/>
          <w:szCs w:val="18"/>
          <w:lang w:bidi="zh-TW"/>
        </w:rPr>
        <w:t>、</w:t>
      </w:r>
      <w:r w:rsidR="004030AD" w:rsidRPr="004030AD">
        <w:rPr>
          <w:rFonts w:asciiTheme="minorEastAsia" w:hAnsiTheme="minorEastAsia"/>
          <w:sz w:val="18"/>
          <w:szCs w:val="18"/>
          <w:lang w:bidi="zh-TW"/>
        </w:rPr>
        <w:t>未来形而上学如何可能</w:t>
      </w:r>
    </w:p>
    <w:p w14:paraId="7A9627DD" w14:textId="77777777" w:rsidR="00F97831" w:rsidRDefault="004030AD" w:rsidP="007D4D5E">
      <w:pPr>
        <w:ind w:firstLineChars="200" w:firstLine="360"/>
        <w:rPr>
          <w:rFonts w:asciiTheme="minorEastAsia" w:hAnsiTheme="minorEastAsia"/>
          <w:sz w:val="18"/>
          <w:szCs w:val="18"/>
          <w:lang w:bidi="zh-TW"/>
        </w:rPr>
      </w:pPr>
      <w:r w:rsidRPr="004030AD">
        <w:rPr>
          <w:rFonts w:asciiTheme="minorEastAsia" w:hAnsiTheme="minorEastAsia" w:hint="eastAsia"/>
          <w:sz w:val="18"/>
          <w:szCs w:val="18"/>
          <w:lang w:bidi="zh-TW"/>
        </w:rPr>
        <w:t>先验知性论将人类的知性能力限定在经验的范围之内。先验辨证论以否定的形式，揭示了理性超越经验的范围之外就会陷入先验幻相，由此而构成的形而上学就会成为一门伪科学。经过这两个层次就会得到</w:t>
      </w:r>
      <w:r w:rsidR="00A547B3">
        <w:rPr>
          <w:rFonts w:asciiTheme="minorEastAsia" w:hAnsiTheme="minorEastAsia" w:hint="eastAsia"/>
          <w:sz w:val="18"/>
          <w:szCs w:val="18"/>
          <w:lang w:bidi="zh-TW"/>
        </w:rPr>
        <w:t>一</w:t>
      </w:r>
      <w:r w:rsidRPr="004030AD">
        <w:rPr>
          <w:rFonts w:asciiTheme="minorEastAsia" w:hAnsiTheme="minorEastAsia" w:hint="eastAsia"/>
          <w:sz w:val="18"/>
          <w:szCs w:val="18"/>
          <w:lang w:bidi="zh-TW"/>
        </w:rPr>
        <w:t>些经验教训，由这些经验教训加以整理，就形成了所谓的先验方法论</w:t>
      </w:r>
      <w:r w:rsidR="00F97831">
        <w:rPr>
          <w:rFonts w:asciiTheme="minorEastAsia" w:hAnsiTheme="minorEastAsia" w:hint="eastAsia"/>
          <w:sz w:val="18"/>
          <w:szCs w:val="18"/>
          <w:lang w:bidi="zh-TW"/>
        </w:rPr>
        <w:t>。</w:t>
      </w:r>
      <w:r w:rsidRPr="004030AD">
        <w:rPr>
          <w:rFonts w:asciiTheme="minorEastAsia" w:hAnsiTheme="minorEastAsia" w:hint="eastAsia"/>
          <w:sz w:val="18"/>
          <w:szCs w:val="18"/>
          <w:lang w:bidi="zh-TW"/>
        </w:rPr>
        <w:t>即未来要建立一种科学的形而上学，我们要遵循一种什么样的方法论</w:t>
      </w:r>
      <w:r w:rsidR="00F97831">
        <w:rPr>
          <w:rFonts w:asciiTheme="minorEastAsia" w:hAnsiTheme="minorEastAsia" w:hint="eastAsia"/>
          <w:sz w:val="18"/>
          <w:szCs w:val="18"/>
          <w:lang w:bidi="zh-TW"/>
        </w:rPr>
        <w:t>。</w:t>
      </w:r>
    </w:p>
    <w:p w14:paraId="162B8BC9" w14:textId="03A0CE50" w:rsidR="004030AD" w:rsidRPr="004030AD" w:rsidRDefault="004030AD" w:rsidP="007D4D5E">
      <w:pPr>
        <w:ind w:firstLineChars="200" w:firstLine="360"/>
        <w:rPr>
          <w:rFonts w:asciiTheme="minorEastAsia" w:hAnsiTheme="minorEastAsia"/>
          <w:sz w:val="18"/>
          <w:szCs w:val="18"/>
          <w:lang w:bidi="zh-TW"/>
        </w:rPr>
      </w:pPr>
      <w:r w:rsidRPr="004030AD">
        <w:rPr>
          <w:rFonts w:asciiTheme="minorEastAsia" w:hAnsiTheme="minorEastAsia" w:hint="eastAsia"/>
          <w:sz w:val="18"/>
          <w:szCs w:val="18"/>
          <w:lang w:bidi="zh-TW"/>
        </w:rPr>
        <w:t>康德首先提出了纯粹理性的训练方法，这种训练有四个层次</w:t>
      </w:r>
      <w:r w:rsidR="00F97831">
        <w:rPr>
          <w:rFonts w:asciiTheme="minorEastAsia" w:hAnsiTheme="minorEastAsia" w:hint="eastAsia"/>
          <w:sz w:val="18"/>
          <w:szCs w:val="18"/>
          <w:lang w:bidi="zh-TW"/>
        </w:rPr>
        <w:t>：</w:t>
      </w:r>
      <w:r w:rsidR="00F97831" w:rsidRPr="004030AD">
        <w:rPr>
          <w:rFonts w:asciiTheme="minorEastAsia" w:hAnsiTheme="minorEastAsia"/>
          <w:sz w:val="18"/>
          <w:szCs w:val="18"/>
          <w:lang w:bidi="zh-TW"/>
        </w:rPr>
        <w:t xml:space="preserve"> </w:t>
      </w:r>
    </w:p>
    <w:p w14:paraId="1F9E5864" w14:textId="51A9F5C3" w:rsidR="004030AD" w:rsidRPr="004030AD" w:rsidRDefault="00F97831" w:rsidP="004030AD">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①、</w:t>
      </w:r>
      <w:r w:rsidR="004030AD" w:rsidRPr="004030AD">
        <w:rPr>
          <w:rFonts w:asciiTheme="minorEastAsia" w:hAnsiTheme="minorEastAsia"/>
          <w:sz w:val="18"/>
          <w:szCs w:val="18"/>
          <w:lang w:bidi="zh-TW"/>
        </w:rPr>
        <w:t>避免独断论，尤其要防止像理性</w:t>
      </w:r>
      <w:proofErr w:type="gramStart"/>
      <w:r w:rsidR="004030AD" w:rsidRPr="004030AD">
        <w:rPr>
          <w:rFonts w:asciiTheme="minorEastAsia" w:hAnsiTheme="minorEastAsia"/>
          <w:sz w:val="18"/>
          <w:szCs w:val="18"/>
          <w:lang w:bidi="zh-TW"/>
        </w:rPr>
        <w:t>派那样</w:t>
      </w:r>
      <w:proofErr w:type="gramEnd"/>
      <w:r w:rsidR="004030AD" w:rsidRPr="004030AD">
        <w:rPr>
          <w:rFonts w:asciiTheme="minorEastAsia" w:hAnsiTheme="minorEastAsia"/>
          <w:sz w:val="18"/>
          <w:szCs w:val="18"/>
          <w:lang w:bidi="zh-TW"/>
        </w:rPr>
        <w:t>将数学作为哲学的榜样</w:t>
      </w:r>
      <w:r>
        <w:rPr>
          <w:rFonts w:asciiTheme="minorEastAsia" w:hAnsiTheme="minorEastAsia" w:hint="eastAsia"/>
          <w:sz w:val="18"/>
          <w:szCs w:val="18"/>
          <w:lang w:bidi="zh-TW"/>
        </w:rPr>
        <w:t>而</w:t>
      </w:r>
      <w:r w:rsidR="004030AD" w:rsidRPr="004030AD">
        <w:rPr>
          <w:rFonts w:asciiTheme="minorEastAsia" w:hAnsiTheme="minorEastAsia"/>
          <w:sz w:val="18"/>
          <w:szCs w:val="18"/>
          <w:lang w:bidi="zh-TW"/>
        </w:rPr>
        <w:t>去获取先天的知识</w:t>
      </w:r>
      <w:r>
        <w:rPr>
          <w:rFonts w:asciiTheme="minorEastAsia" w:hAnsiTheme="minorEastAsia" w:hint="eastAsia"/>
          <w:sz w:val="18"/>
          <w:szCs w:val="18"/>
          <w:lang w:bidi="zh-TW"/>
        </w:rPr>
        <w:t>。</w:t>
      </w:r>
    </w:p>
    <w:p w14:paraId="18B1BAEA" w14:textId="69873E46" w:rsidR="004030AD" w:rsidRPr="004030AD" w:rsidRDefault="00F97831" w:rsidP="004030AD">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②、</w:t>
      </w:r>
      <w:r w:rsidR="004030AD" w:rsidRPr="004030AD">
        <w:rPr>
          <w:rFonts w:asciiTheme="minorEastAsia" w:hAnsiTheme="minorEastAsia"/>
          <w:sz w:val="18"/>
          <w:szCs w:val="18"/>
          <w:lang w:bidi="zh-TW"/>
        </w:rPr>
        <w:t>当这种独断论的倾向萌生出来时，要善于使用怀疑论去揭示事物的自相矛盾</w:t>
      </w:r>
      <w:r w:rsidR="000C1385">
        <w:rPr>
          <w:rFonts w:asciiTheme="minorEastAsia" w:hAnsiTheme="minorEastAsia" w:hint="eastAsia"/>
          <w:sz w:val="18"/>
          <w:szCs w:val="18"/>
          <w:lang w:bidi="zh-TW"/>
        </w:rPr>
        <w:t>。</w:t>
      </w:r>
    </w:p>
    <w:p w14:paraId="7309DDBB" w14:textId="046CF10E" w:rsidR="004030AD" w:rsidRPr="004030AD" w:rsidRDefault="00F97831" w:rsidP="007D4D5E">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③、</w:t>
      </w:r>
      <w:r w:rsidR="004030AD" w:rsidRPr="004030AD">
        <w:rPr>
          <w:rFonts w:asciiTheme="minorEastAsia" w:hAnsiTheme="minorEastAsia"/>
          <w:sz w:val="18"/>
          <w:szCs w:val="18"/>
          <w:lang w:bidi="zh-TW"/>
        </w:rPr>
        <w:t>在此基础上，纯粹理性可以提出某些假设的理念，如上帝，以满</w:t>
      </w:r>
      <w:r w:rsidR="004030AD" w:rsidRPr="004030AD">
        <w:rPr>
          <w:rFonts w:asciiTheme="minorEastAsia" w:hAnsiTheme="minorEastAsia" w:hint="eastAsia"/>
          <w:sz w:val="18"/>
          <w:szCs w:val="18"/>
          <w:lang w:bidi="zh-TW"/>
        </w:rPr>
        <w:t>足“实践”的利益</w:t>
      </w:r>
      <w:r w:rsidR="000C1385">
        <w:rPr>
          <w:rFonts w:asciiTheme="minorEastAsia" w:hAnsiTheme="minorEastAsia" w:hint="eastAsia"/>
          <w:sz w:val="18"/>
          <w:szCs w:val="18"/>
          <w:lang w:bidi="zh-TW"/>
        </w:rPr>
        <w:t>。</w:t>
      </w:r>
    </w:p>
    <w:p w14:paraId="5C8C5654" w14:textId="56C26C2F" w:rsidR="004030AD" w:rsidRPr="004030AD" w:rsidRDefault="00F97831" w:rsidP="004030AD">
      <w:pPr>
        <w:ind w:firstLineChars="200" w:firstLine="360"/>
        <w:rPr>
          <w:rFonts w:asciiTheme="minorEastAsia" w:hAnsiTheme="minorEastAsia"/>
          <w:sz w:val="18"/>
          <w:szCs w:val="18"/>
          <w:lang w:bidi="zh-TW"/>
        </w:rPr>
      </w:pPr>
      <w:r>
        <w:rPr>
          <w:rFonts w:asciiTheme="minorEastAsia" w:hAnsiTheme="minorEastAsia" w:hint="eastAsia"/>
          <w:sz w:val="18"/>
          <w:szCs w:val="18"/>
          <w:lang w:bidi="zh-TW"/>
        </w:rPr>
        <w:t>④、</w:t>
      </w:r>
      <w:r w:rsidR="004030AD" w:rsidRPr="004030AD">
        <w:rPr>
          <w:rFonts w:asciiTheme="minorEastAsia" w:hAnsiTheme="minorEastAsia"/>
          <w:sz w:val="18"/>
          <w:szCs w:val="18"/>
          <w:lang w:bidi="zh-TW"/>
        </w:rPr>
        <w:t>在形而上学的问题上，不能单凭逻辑的不矛盾就证明一个结论</w:t>
      </w:r>
      <w:r w:rsidR="000C1385">
        <w:rPr>
          <w:rFonts w:asciiTheme="minorEastAsia" w:hAnsiTheme="minorEastAsia" w:hint="eastAsia"/>
          <w:sz w:val="18"/>
          <w:szCs w:val="18"/>
          <w:lang w:bidi="zh-TW"/>
        </w:rPr>
        <w:t>，</w:t>
      </w:r>
      <w:r w:rsidR="004030AD" w:rsidRPr="004030AD">
        <w:rPr>
          <w:rFonts w:asciiTheme="minorEastAsia" w:hAnsiTheme="minorEastAsia"/>
          <w:sz w:val="18"/>
          <w:szCs w:val="18"/>
          <w:lang w:bidi="zh-TW"/>
        </w:rPr>
        <w:t>而必须要区分现象和</w:t>
      </w:r>
      <w:proofErr w:type="gramStart"/>
      <w:r w:rsidR="004030AD" w:rsidRPr="004030AD">
        <w:rPr>
          <w:rFonts w:asciiTheme="minorEastAsia" w:hAnsiTheme="minorEastAsia"/>
          <w:sz w:val="18"/>
          <w:szCs w:val="18"/>
          <w:lang w:bidi="zh-TW"/>
        </w:rPr>
        <w:t>物自体</w:t>
      </w:r>
      <w:proofErr w:type="gramEnd"/>
      <w:r w:rsidR="004030AD" w:rsidRPr="004030AD">
        <w:rPr>
          <w:rFonts w:asciiTheme="minorEastAsia" w:hAnsiTheme="minorEastAsia"/>
          <w:sz w:val="18"/>
          <w:szCs w:val="18"/>
          <w:lang w:bidi="zh-TW"/>
        </w:rPr>
        <w:t>。真正的证明只能是在现象中有经验证据的证明，脱离了经验而仅使用逻辑上的归谬法是无效的</w:t>
      </w:r>
      <w:r w:rsidR="000C1385">
        <w:rPr>
          <w:rFonts w:asciiTheme="minorEastAsia" w:hAnsiTheme="minorEastAsia" w:hint="eastAsia"/>
          <w:sz w:val="18"/>
          <w:szCs w:val="18"/>
          <w:lang w:bidi="zh-TW"/>
        </w:rPr>
        <w:t>。</w:t>
      </w:r>
    </w:p>
    <w:p w14:paraId="06D01D4C" w14:textId="77284079" w:rsidR="00877BEA" w:rsidRDefault="004030AD" w:rsidP="00282E36">
      <w:pPr>
        <w:ind w:firstLineChars="200" w:firstLine="360"/>
        <w:rPr>
          <w:rFonts w:asciiTheme="minorEastAsia" w:hAnsiTheme="minorEastAsia"/>
          <w:sz w:val="18"/>
          <w:szCs w:val="18"/>
          <w:lang w:bidi="zh-TW"/>
        </w:rPr>
      </w:pPr>
      <w:r w:rsidRPr="004030AD">
        <w:rPr>
          <w:rFonts w:asciiTheme="minorEastAsia" w:hAnsiTheme="minorEastAsia" w:hint="eastAsia"/>
          <w:sz w:val="18"/>
          <w:szCs w:val="18"/>
          <w:lang w:bidi="zh-TW"/>
        </w:rPr>
        <w:t>其次，必须建立纯粹理性运用的“法规”。康德认为纯粹理性的法规作为一种普遍的法规，它只能从实践的意义上去理解，</w:t>
      </w:r>
      <w:proofErr w:type="gramStart"/>
      <w:r w:rsidRPr="004030AD">
        <w:rPr>
          <w:rFonts w:asciiTheme="minorEastAsia" w:hAnsiTheme="minorEastAsia" w:hint="eastAsia"/>
          <w:sz w:val="18"/>
          <w:szCs w:val="18"/>
          <w:lang w:bidi="zh-TW"/>
        </w:rPr>
        <w:t>这种法规</w:t>
      </w:r>
      <w:proofErr w:type="gramEnd"/>
      <w:r w:rsidRPr="004030AD">
        <w:rPr>
          <w:rFonts w:asciiTheme="minorEastAsia" w:hAnsiTheme="minorEastAsia" w:hint="eastAsia"/>
          <w:sz w:val="18"/>
          <w:szCs w:val="18"/>
          <w:lang w:bidi="zh-TW"/>
        </w:rPr>
        <w:t>只适合于物自体。而只有自由意志的法规才是纯粹理性的普遍法规，它在任</w:t>
      </w:r>
      <w:r w:rsidR="00282E36">
        <w:rPr>
          <w:rFonts w:asciiTheme="minorEastAsia" w:hAnsiTheme="minorEastAsia" w:hint="eastAsia"/>
          <w:sz w:val="18"/>
          <w:szCs w:val="18"/>
          <w:lang w:bidi="zh-TW"/>
        </w:rPr>
        <w:t>何</w:t>
      </w:r>
      <w:r w:rsidRPr="004030AD">
        <w:rPr>
          <w:rFonts w:asciiTheme="minorEastAsia" w:hAnsiTheme="minorEastAsia" w:hint="eastAsia"/>
          <w:sz w:val="18"/>
          <w:szCs w:val="18"/>
          <w:lang w:bidi="zh-TW"/>
        </w:rPr>
        <w:t>情况下都确定</w:t>
      </w:r>
      <w:r w:rsidR="00282E36">
        <w:rPr>
          <w:rFonts w:asciiTheme="minorEastAsia" w:hAnsiTheme="minorEastAsia" w:hint="eastAsia"/>
          <w:sz w:val="18"/>
          <w:szCs w:val="18"/>
          <w:lang w:bidi="zh-TW"/>
        </w:rPr>
        <w:t>地</w:t>
      </w:r>
      <w:r w:rsidRPr="004030AD">
        <w:rPr>
          <w:rFonts w:asciiTheme="minorEastAsia" w:hAnsiTheme="minorEastAsia" w:hint="eastAsia"/>
          <w:sz w:val="18"/>
          <w:szCs w:val="18"/>
          <w:lang w:bidi="zh-TW"/>
        </w:rPr>
        <w:t>规定什么是应当的，它不仅规定道德法则，并且能够设定灵魂不朽和上帝存在，保证感性世界和道德法则的相互协调一致。这种实践的法规是纯粹理性唯一可能的普遍的法规，而认识的法规还不具</w:t>
      </w:r>
      <w:r w:rsidR="000C1385">
        <w:rPr>
          <w:rFonts w:asciiTheme="minorEastAsia" w:hAnsiTheme="minorEastAsia" w:hint="eastAsia"/>
          <w:sz w:val="18"/>
          <w:szCs w:val="18"/>
          <w:lang w:bidi="zh-TW"/>
        </w:rPr>
        <w:t>有普遍性。</w:t>
      </w:r>
    </w:p>
    <w:p w14:paraId="6344CEFD" w14:textId="3197925B" w:rsidR="00EB2628" w:rsidRDefault="00282E36" w:rsidP="00EB2628">
      <w:pPr>
        <w:rPr>
          <w:rFonts w:asciiTheme="minorEastAsia" w:hAnsiTheme="minorEastAsia"/>
          <w:sz w:val="18"/>
          <w:szCs w:val="18"/>
          <w:lang w:bidi="zh-TW"/>
        </w:rPr>
      </w:pPr>
      <w:r>
        <w:rPr>
          <w:rFonts w:asciiTheme="minorEastAsia" w:hAnsiTheme="minorEastAsia" w:hint="eastAsia"/>
          <w:sz w:val="18"/>
          <w:szCs w:val="18"/>
          <w:lang w:bidi="zh-TW"/>
        </w:rPr>
        <w:t xml:space="preserve"> </w:t>
      </w:r>
      <w:r>
        <w:rPr>
          <w:rFonts w:asciiTheme="minorEastAsia" w:hAnsiTheme="minorEastAsia"/>
          <w:sz w:val="18"/>
          <w:szCs w:val="18"/>
          <w:lang w:bidi="zh-TW"/>
        </w:rPr>
        <w:t xml:space="preserve">  </w:t>
      </w:r>
      <w:r>
        <w:rPr>
          <w:rFonts w:asciiTheme="minorEastAsia" w:hAnsiTheme="minorEastAsia" w:hint="eastAsia"/>
          <w:sz w:val="18"/>
          <w:szCs w:val="18"/>
          <w:lang w:bidi="zh-TW"/>
        </w:rPr>
        <w:t>所以纯粹理性的法规就是从认识理性（理论理性）过渡到实践理性，最终通过实践理性的</w:t>
      </w:r>
      <w:proofErr w:type="gramStart"/>
      <w:r>
        <w:rPr>
          <w:rFonts w:asciiTheme="minorEastAsia" w:hAnsiTheme="minorEastAsia" w:hint="eastAsia"/>
          <w:sz w:val="18"/>
          <w:szCs w:val="18"/>
          <w:lang w:bidi="zh-TW"/>
        </w:rPr>
        <w:t>“</w:t>
      </w:r>
      <w:proofErr w:type="gramEnd"/>
      <w:r>
        <w:rPr>
          <w:rFonts w:asciiTheme="minorEastAsia" w:hAnsiTheme="minorEastAsia" w:hint="eastAsia"/>
          <w:sz w:val="18"/>
          <w:szCs w:val="18"/>
          <w:lang w:bidi="zh-TW"/>
        </w:rPr>
        <w:t>悬设“即自由意志、灵魂不朽和上帝存在，达到认识和实践、道德和幸福相统一的至善。</w:t>
      </w:r>
    </w:p>
    <w:p w14:paraId="790EF9B9" w14:textId="77777777" w:rsidR="00EB2628" w:rsidRDefault="00EB2628" w:rsidP="00EB2628">
      <w:pPr>
        <w:rPr>
          <w:rFonts w:asciiTheme="minorEastAsia" w:hAnsiTheme="minorEastAsia"/>
          <w:sz w:val="18"/>
          <w:szCs w:val="18"/>
          <w:lang w:bidi="zh-TW"/>
        </w:rPr>
      </w:pPr>
    </w:p>
    <w:p w14:paraId="071BD82F" w14:textId="77777777" w:rsidR="00F72022" w:rsidRPr="00F72022" w:rsidRDefault="00F72022" w:rsidP="00F72022">
      <w:pPr>
        <w:rPr>
          <w:rFonts w:asciiTheme="minorEastAsia" w:hAnsiTheme="minorEastAsia"/>
          <w:b/>
          <w:bCs/>
          <w:sz w:val="18"/>
          <w:szCs w:val="18"/>
          <w:lang w:bidi="zh-TW"/>
        </w:rPr>
      </w:pPr>
      <w:r w:rsidRPr="00F72022">
        <w:rPr>
          <w:rFonts w:asciiTheme="minorEastAsia" w:hAnsiTheme="minorEastAsia" w:hint="eastAsia"/>
          <w:b/>
          <w:bCs/>
          <w:sz w:val="18"/>
          <w:szCs w:val="18"/>
          <w:lang w:bidi="zh-TW"/>
        </w:rPr>
        <w:t>试述康德的纯粹理性谬误推理。</w:t>
      </w:r>
    </w:p>
    <w:p w14:paraId="5241392C"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在第一版《纯粹理性批判》中，康德提出了四个谬误推理。</w:t>
      </w:r>
    </w:p>
    <w:p w14:paraId="2B3B2C5F"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①</w:t>
      </w:r>
      <w:r w:rsidRPr="00F72022">
        <w:rPr>
          <w:rFonts w:asciiTheme="minorEastAsia" w:hAnsiTheme="minorEastAsia" w:hint="eastAsia"/>
          <w:b/>
          <w:bCs/>
          <w:sz w:val="18"/>
          <w:szCs w:val="18"/>
          <w:lang w:bidi="zh-TW"/>
        </w:rPr>
        <w:t>实体性</w:t>
      </w:r>
      <w:r w:rsidRPr="00F72022">
        <w:rPr>
          <w:rFonts w:asciiTheme="minorEastAsia" w:hAnsiTheme="minorEastAsia" w:hint="eastAsia"/>
          <w:sz w:val="18"/>
          <w:szCs w:val="18"/>
          <w:lang w:bidi="zh-TW"/>
        </w:rPr>
        <w:t>：</w:t>
      </w:r>
    </w:p>
    <w:p w14:paraId="1821F4C2"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大前提：其表象是我们的判断的绝对主体，因而不能被用作另一个事物的规定的东西就是实体。</w:t>
      </w:r>
    </w:p>
    <w:p w14:paraId="69B76B73"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小前提：我，作为一个能思维的存在者，是我的一切的可能的判断的绝对主体，而且关于我自己的这个表象不能被用作任何</w:t>
      </w:r>
      <w:proofErr w:type="gramStart"/>
      <w:r w:rsidRPr="00F72022">
        <w:rPr>
          <w:rFonts w:asciiTheme="minorEastAsia" w:hAnsiTheme="minorEastAsia" w:hint="eastAsia"/>
          <w:sz w:val="18"/>
          <w:szCs w:val="18"/>
          <w:lang w:bidi="zh-TW"/>
        </w:rPr>
        <w:t>一</w:t>
      </w:r>
      <w:proofErr w:type="gramEnd"/>
      <w:r w:rsidRPr="00F72022">
        <w:rPr>
          <w:rFonts w:asciiTheme="minorEastAsia" w:hAnsiTheme="minorEastAsia" w:hint="eastAsia"/>
          <w:sz w:val="18"/>
          <w:szCs w:val="18"/>
          <w:lang w:bidi="zh-TW"/>
        </w:rPr>
        <w:t>个别的事物的谓词。</w:t>
      </w:r>
    </w:p>
    <w:p w14:paraId="3CA204BA"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 xml:space="preserve">结论： </w:t>
      </w:r>
      <w:r w:rsidRPr="00F72022">
        <w:rPr>
          <w:rFonts w:asciiTheme="minorEastAsia" w:hAnsiTheme="minorEastAsia"/>
          <w:sz w:val="18"/>
          <w:szCs w:val="18"/>
          <w:lang w:bidi="zh-TW"/>
        </w:rPr>
        <w:t xml:space="preserve">    </w:t>
      </w:r>
      <w:r w:rsidRPr="00F72022">
        <w:rPr>
          <w:rFonts w:asciiTheme="minorEastAsia" w:hAnsiTheme="minorEastAsia" w:hint="eastAsia"/>
          <w:sz w:val="18"/>
          <w:szCs w:val="18"/>
          <w:lang w:bidi="zh-TW"/>
        </w:rPr>
        <w:t>所以我作为能思维的存在者（灵魂），就是实体。</w:t>
      </w:r>
    </w:p>
    <w:p w14:paraId="2E9C2744"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②</w:t>
      </w:r>
      <w:r w:rsidRPr="00F72022">
        <w:rPr>
          <w:rFonts w:asciiTheme="minorEastAsia" w:hAnsiTheme="minorEastAsia" w:hint="eastAsia"/>
          <w:b/>
          <w:bCs/>
          <w:sz w:val="18"/>
          <w:szCs w:val="18"/>
          <w:lang w:bidi="zh-TW"/>
        </w:rPr>
        <w:t>单纯性</w:t>
      </w:r>
      <w:r w:rsidRPr="00F72022">
        <w:rPr>
          <w:rFonts w:asciiTheme="minorEastAsia" w:hAnsiTheme="minorEastAsia" w:hint="eastAsia"/>
          <w:sz w:val="18"/>
          <w:szCs w:val="18"/>
          <w:lang w:bidi="zh-TW"/>
        </w:rPr>
        <w:t>：</w:t>
      </w:r>
    </w:p>
    <w:p w14:paraId="379B316C"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大前提：其活动绝不能被视为诸多活动者的事物的协作的事物，就是单纯的。</w:t>
      </w:r>
    </w:p>
    <w:p w14:paraId="57C3CE48"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小前提：现在，灵魂或者能思维的我就是这样一个事物。</w:t>
      </w:r>
    </w:p>
    <w:p w14:paraId="0DCD7607"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结论：所以</w:t>
      </w:r>
      <w:r w:rsidRPr="00F72022">
        <w:rPr>
          <w:rFonts w:asciiTheme="minorEastAsia" w:hAnsiTheme="minorEastAsia"/>
          <w:sz w:val="18"/>
          <w:szCs w:val="18"/>
          <w:lang w:bidi="zh-TW"/>
        </w:rPr>
        <w:t>…..,</w:t>
      </w:r>
    </w:p>
    <w:p w14:paraId="1E35A42A"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③</w:t>
      </w:r>
      <w:r w:rsidRPr="00F72022">
        <w:rPr>
          <w:rFonts w:asciiTheme="minorEastAsia" w:hAnsiTheme="minorEastAsia" w:hint="eastAsia"/>
          <w:b/>
          <w:bCs/>
          <w:sz w:val="18"/>
          <w:szCs w:val="18"/>
          <w:lang w:bidi="zh-TW"/>
        </w:rPr>
        <w:t>人格性</w:t>
      </w:r>
      <w:r w:rsidRPr="00F72022">
        <w:rPr>
          <w:rFonts w:asciiTheme="minorEastAsia" w:hAnsiTheme="minorEastAsia" w:hint="eastAsia"/>
          <w:sz w:val="18"/>
          <w:szCs w:val="18"/>
          <w:lang w:bidi="zh-TW"/>
        </w:rPr>
        <w:t>：</w:t>
      </w:r>
    </w:p>
    <w:p w14:paraId="0AE7ACE3"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大前提：在不同的时间里意识到它自己在数目上同一性的东西，就此而言是一个人格。</w:t>
      </w:r>
    </w:p>
    <w:p w14:paraId="74E03AD5"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小前提：如今，灵魂就是</w:t>
      </w:r>
      <w:r w:rsidRPr="00F72022">
        <w:rPr>
          <w:rFonts w:asciiTheme="minorEastAsia" w:hAnsiTheme="minorEastAsia"/>
          <w:sz w:val="18"/>
          <w:szCs w:val="18"/>
          <w:lang w:bidi="zh-TW"/>
        </w:rPr>
        <w:t>…..,</w:t>
      </w:r>
    </w:p>
    <w:p w14:paraId="593DEA53"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结论：因此，灵魂就是一个人格。</w:t>
      </w:r>
    </w:p>
    <w:p w14:paraId="37535030"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④</w:t>
      </w:r>
      <w:r w:rsidRPr="00F72022">
        <w:rPr>
          <w:rFonts w:asciiTheme="minorEastAsia" w:hAnsiTheme="minorEastAsia" w:hint="eastAsia"/>
          <w:b/>
          <w:bCs/>
          <w:sz w:val="18"/>
          <w:szCs w:val="18"/>
          <w:lang w:bidi="zh-TW"/>
        </w:rPr>
        <w:t>观念性</w:t>
      </w:r>
      <w:r w:rsidRPr="00F72022">
        <w:rPr>
          <w:rFonts w:asciiTheme="minorEastAsia" w:hAnsiTheme="minorEastAsia" w:hint="eastAsia"/>
          <w:sz w:val="18"/>
          <w:szCs w:val="18"/>
          <w:lang w:bidi="zh-TW"/>
        </w:rPr>
        <w:t>。</w:t>
      </w:r>
    </w:p>
    <w:p w14:paraId="123819B5"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大前提：其存在只是作为被给予的知觉的一个原因而被推论出来的东西，具有一种仅仅可疑的实存。</w:t>
      </w:r>
    </w:p>
    <w:p w14:paraId="0D3EE72F"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小前提：现在一切外部选项都具有这样的性质，即它们的存在不能被直接知觉到，而是仅仅作为被给予的知觉的原因被推论出来。</w:t>
      </w:r>
    </w:p>
    <w:p w14:paraId="4137B2EB"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结论：所以外感官的一切对象的存在都是可疑的，这种不确定性我称之为外部显示的观念性。而这种观念性的学说就叫做唯心论，相比之下，认为外感官的对象有一种可能的确定性的主张被称为二元论。</w:t>
      </w:r>
    </w:p>
    <w:p w14:paraId="10D7A7BB" w14:textId="77777777" w:rsidR="00F72022" w:rsidRPr="00F72022" w:rsidRDefault="00F72022" w:rsidP="00F72022">
      <w:pPr>
        <w:rPr>
          <w:rFonts w:asciiTheme="minorEastAsia" w:hAnsiTheme="minorEastAsia"/>
          <w:sz w:val="18"/>
          <w:szCs w:val="18"/>
          <w:lang w:bidi="zh-TW"/>
        </w:rPr>
      </w:pPr>
    </w:p>
    <w:p w14:paraId="3C4A79EA" w14:textId="77777777" w:rsidR="00F72022" w:rsidRPr="00F72022" w:rsidRDefault="00F72022" w:rsidP="00F72022">
      <w:pPr>
        <w:rPr>
          <w:rFonts w:asciiTheme="minorEastAsia" w:hAnsiTheme="minorEastAsia"/>
          <w:sz w:val="18"/>
          <w:szCs w:val="18"/>
          <w:lang w:bidi="zh-TW"/>
        </w:rPr>
      </w:pPr>
      <w:r w:rsidRPr="00F72022">
        <w:rPr>
          <w:rFonts w:asciiTheme="minorEastAsia" w:hAnsiTheme="minorEastAsia" w:hint="eastAsia"/>
          <w:sz w:val="18"/>
          <w:szCs w:val="18"/>
          <w:lang w:bidi="zh-TW"/>
        </w:rPr>
        <w:t>3</w:t>
      </w:r>
      <w:r w:rsidRPr="00F72022">
        <w:rPr>
          <w:rFonts w:asciiTheme="minorEastAsia" w:hAnsiTheme="minorEastAsia"/>
          <w:sz w:val="18"/>
          <w:szCs w:val="18"/>
          <w:lang w:bidi="zh-TW"/>
        </w:rPr>
        <w:t>9</w:t>
      </w:r>
      <w:r w:rsidRPr="00F72022">
        <w:rPr>
          <w:rFonts w:asciiTheme="minorEastAsia" w:hAnsiTheme="minorEastAsia" w:hint="eastAsia"/>
          <w:sz w:val="18"/>
          <w:szCs w:val="18"/>
          <w:lang w:bidi="zh-TW"/>
        </w:rPr>
        <w:t>、康德是如何阐述思维和存在关系的？黑格尔对思维和存在关系有何种修正发展？</w:t>
      </w:r>
    </w:p>
    <w:p w14:paraId="1033DCB4" w14:textId="77777777" w:rsidR="00F72022" w:rsidRPr="00F72022" w:rsidRDefault="00F72022" w:rsidP="00F72022">
      <w:pPr>
        <w:rPr>
          <w:rFonts w:asciiTheme="minorEastAsia" w:hAnsiTheme="minorEastAsia"/>
          <w:sz w:val="18"/>
          <w:szCs w:val="18"/>
          <w:lang w:bidi="zh-TW"/>
        </w:rPr>
      </w:pPr>
    </w:p>
    <w:p w14:paraId="761B3921" w14:textId="77777777" w:rsidR="00F72022" w:rsidRPr="00F72022" w:rsidRDefault="00F72022" w:rsidP="00EB2628">
      <w:pPr>
        <w:rPr>
          <w:rFonts w:asciiTheme="minorEastAsia" w:hAnsiTheme="minorEastAsia"/>
          <w:sz w:val="18"/>
          <w:szCs w:val="18"/>
          <w:lang w:bidi="zh-TW"/>
        </w:rPr>
      </w:pPr>
    </w:p>
    <w:p w14:paraId="41E62F3C" w14:textId="585C9DE5" w:rsidR="00497E83" w:rsidRPr="00282E36" w:rsidRDefault="00497E83" w:rsidP="00113809">
      <w:pPr>
        <w:rPr>
          <w:rFonts w:ascii="华光仿宋_CNKI" w:eastAsia="华光仿宋_CNKI" w:hAnsi="华光仿宋_CNKI"/>
          <w:b/>
          <w:bCs/>
          <w:sz w:val="22"/>
          <w:lang w:bidi="zh-TW"/>
        </w:rPr>
      </w:pPr>
      <w:r w:rsidRPr="00282E36">
        <w:rPr>
          <w:rFonts w:ascii="华光仿宋_CNKI" w:eastAsia="华光仿宋_CNKI" w:hAnsi="华光仿宋_CNKI" w:hint="eastAsia"/>
          <w:b/>
          <w:bCs/>
          <w:sz w:val="22"/>
          <w:lang w:bidi="zh-TW"/>
        </w:rPr>
        <w:t>二、康德</w:t>
      </w:r>
      <w:r w:rsidR="0021029E" w:rsidRPr="00282E36">
        <w:rPr>
          <w:rFonts w:ascii="华光仿宋_CNKI" w:eastAsia="华光仿宋_CNKI" w:hAnsi="华光仿宋_CNKI" w:hint="eastAsia"/>
          <w:b/>
          <w:bCs/>
          <w:sz w:val="22"/>
          <w:lang w:bidi="zh-TW"/>
        </w:rPr>
        <w:t>的道德学说</w:t>
      </w:r>
      <w:r w:rsidR="00282E36" w:rsidRPr="00282E36">
        <w:rPr>
          <w:rFonts w:ascii="华光仿宋_CNKI" w:eastAsia="华光仿宋_CNKI" w:hAnsi="华光仿宋_CNKI" w:hint="eastAsia"/>
          <w:b/>
          <w:bCs/>
          <w:sz w:val="22"/>
          <w:lang w:bidi="zh-TW"/>
        </w:rPr>
        <w:t>/实践理性批判</w:t>
      </w:r>
    </w:p>
    <w:p w14:paraId="68EBB63D" w14:textId="5F49075C" w:rsidR="00B63F54" w:rsidRPr="00B63F54" w:rsidRDefault="00B63F54" w:rsidP="00B63F54">
      <w:pPr>
        <w:ind w:firstLineChars="200" w:firstLine="360"/>
        <w:rPr>
          <w:rFonts w:eastAsiaTheme="minorHAnsi"/>
          <w:sz w:val="18"/>
          <w:szCs w:val="18"/>
          <w:lang w:bidi="zh-TW"/>
        </w:rPr>
      </w:pPr>
      <w:r>
        <w:rPr>
          <w:rFonts w:eastAsiaTheme="minorHAnsi" w:hint="eastAsia"/>
          <w:sz w:val="18"/>
          <w:szCs w:val="18"/>
          <w:lang w:bidi="zh-TW"/>
        </w:rPr>
        <w:t>（一）、</w:t>
      </w:r>
      <w:r w:rsidRPr="00B63F54">
        <w:rPr>
          <w:rFonts w:eastAsiaTheme="minorHAnsi"/>
          <w:sz w:val="18"/>
          <w:szCs w:val="18"/>
          <w:lang w:bidi="zh-TW"/>
        </w:rPr>
        <w:t>道德问题的提出</w:t>
      </w:r>
    </w:p>
    <w:p w14:paraId="35BB3B52" w14:textId="5D28F2D2" w:rsidR="00B63F54" w:rsidRPr="00B63F54" w:rsidRDefault="00B63F54" w:rsidP="008D2307">
      <w:pPr>
        <w:ind w:firstLineChars="200" w:firstLine="360"/>
        <w:rPr>
          <w:rFonts w:eastAsiaTheme="minorHAnsi"/>
          <w:sz w:val="18"/>
          <w:szCs w:val="18"/>
          <w:lang w:bidi="zh-TW"/>
        </w:rPr>
      </w:pPr>
      <w:r w:rsidRPr="00B63F54">
        <w:rPr>
          <w:rFonts w:eastAsiaTheme="minorHAnsi"/>
          <w:sz w:val="18"/>
          <w:szCs w:val="18"/>
          <w:lang w:bidi="zh-TW"/>
        </w:rPr>
        <w:t>1</w:t>
      </w:r>
      <w:r w:rsidR="008D2307">
        <w:rPr>
          <w:rFonts w:eastAsiaTheme="minorHAnsi" w:hint="eastAsia"/>
          <w:sz w:val="18"/>
          <w:szCs w:val="18"/>
          <w:lang w:bidi="zh-TW"/>
        </w:rPr>
        <w:t>、实践理</w:t>
      </w:r>
      <w:r w:rsidRPr="00B63F54">
        <w:rPr>
          <w:rFonts w:eastAsiaTheme="minorHAnsi"/>
          <w:sz w:val="18"/>
          <w:szCs w:val="18"/>
          <w:lang w:bidi="zh-TW"/>
        </w:rPr>
        <w:t>性</w:t>
      </w:r>
    </w:p>
    <w:p w14:paraId="6ADF879D" w14:textId="66DB11E2" w:rsidR="00B63F54" w:rsidRPr="00B63F54" w:rsidRDefault="00B63F54" w:rsidP="008D2307">
      <w:pPr>
        <w:ind w:firstLineChars="200" w:firstLine="360"/>
        <w:rPr>
          <w:rFonts w:eastAsiaTheme="minorHAnsi"/>
          <w:sz w:val="18"/>
          <w:szCs w:val="18"/>
          <w:lang w:bidi="zh-TW"/>
        </w:rPr>
      </w:pPr>
      <w:r w:rsidRPr="00B63F54">
        <w:rPr>
          <w:rFonts w:eastAsiaTheme="minorHAnsi" w:hint="eastAsia"/>
          <w:sz w:val="18"/>
          <w:szCs w:val="18"/>
          <w:lang w:bidi="zh-TW"/>
        </w:rPr>
        <w:t>纯粹理性的理论能力就是认识能力，而纯粹理性的实践能力就是欲求能</w:t>
      </w:r>
      <w:r w:rsidR="008D2307" w:rsidRPr="00B63F54">
        <w:rPr>
          <w:rFonts w:eastAsiaTheme="minorHAnsi" w:hint="eastAsia"/>
          <w:sz w:val="18"/>
          <w:szCs w:val="18"/>
          <w:lang w:bidi="zh-TW"/>
        </w:rPr>
        <w:t>力</w:t>
      </w:r>
      <w:r w:rsidRPr="00B63F54">
        <w:rPr>
          <w:rFonts w:eastAsiaTheme="minorHAnsi" w:hint="eastAsia"/>
          <w:sz w:val="18"/>
          <w:szCs w:val="18"/>
          <w:lang w:bidi="zh-TW"/>
        </w:rPr>
        <w:t>。这里的区别在于，就理论能力而言认识能力并没有高级与低级的分别</w:t>
      </w:r>
      <w:r w:rsidR="00013E0E">
        <w:rPr>
          <w:rFonts w:eastAsiaTheme="minorHAnsi" w:hint="eastAsia"/>
          <w:sz w:val="18"/>
          <w:szCs w:val="18"/>
          <w:lang w:bidi="zh-TW"/>
        </w:rPr>
        <w:t>；</w:t>
      </w:r>
      <w:r w:rsidRPr="00B63F54">
        <w:rPr>
          <w:rFonts w:eastAsiaTheme="minorHAnsi"/>
          <w:sz w:val="18"/>
          <w:szCs w:val="18"/>
          <w:lang w:bidi="zh-TW"/>
        </w:rPr>
        <w:t>而就实践能力而论欲求能力是有高级与低级的分别的。</w:t>
      </w:r>
    </w:p>
    <w:p w14:paraId="3D8D3AD1" w14:textId="77777777" w:rsidR="004B3324" w:rsidRDefault="00B63F54" w:rsidP="00013E0E">
      <w:pPr>
        <w:ind w:firstLineChars="200" w:firstLine="360"/>
        <w:rPr>
          <w:rFonts w:eastAsiaTheme="minorHAnsi"/>
          <w:sz w:val="18"/>
          <w:szCs w:val="18"/>
          <w:lang w:bidi="zh-TW"/>
        </w:rPr>
      </w:pPr>
      <w:r w:rsidRPr="00B63F54">
        <w:rPr>
          <w:rFonts w:eastAsiaTheme="minorHAnsi" w:hint="eastAsia"/>
          <w:sz w:val="18"/>
          <w:szCs w:val="18"/>
          <w:lang w:bidi="zh-TW"/>
        </w:rPr>
        <w:t>实践的东西与欲求能力基本上是重合的，实践的东西总是与某种目的联</w:t>
      </w:r>
      <w:r w:rsidRPr="00B63F54">
        <w:rPr>
          <w:rFonts w:eastAsiaTheme="minorHAnsi"/>
          <w:sz w:val="18"/>
          <w:szCs w:val="18"/>
          <w:lang w:bidi="zh-TW"/>
        </w:rPr>
        <w:t>系在一起的，不过，相对来说，实践更强调行动及其决定根据。于是，它总是指这样一种活动，即人出于意志并产生某种现实结果的行动。一般的实践就有三项</w:t>
      </w:r>
      <w:r w:rsidR="00D47088">
        <w:rPr>
          <w:rFonts w:eastAsiaTheme="minorHAnsi" w:hint="eastAsia"/>
          <w:sz w:val="18"/>
          <w:szCs w:val="18"/>
          <w:lang w:bidi="zh-TW"/>
        </w:rPr>
        <w:t>因素：实践</w:t>
      </w:r>
      <w:r w:rsidRPr="00B63F54">
        <w:rPr>
          <w:rFonts w:eastAsiaTheme="minorHAnsi"/>
          <w:sz w:val="18"/>
          <w:szCs w:val="18"/>
          <w:lang w:bidi="zh-TW"/>
        </w:rPr>
        <w:t>准则即意志决定根据、</w:t>
      </w:r>
      <w:r w:rsidR="00D47088">
        <w:rPr>
          <w:rFonts w:eastAsiaTheme="minorHAnsi" w:hint="eastAsia"/>
          <w:sz w:val="18"/>
          <w:szCs w:val="18"/>
          <w:lang w:bidi="zh-TW"/>
        </w:rPr>
        <w:t>意志</w:t>
      </w:r>
      <w:r w:rsidRPr="00B63F54">
        <w:rPr>
          <w:rFonts w:eastAsiaTheme="minorHAnsi"/>
          <w:sz w:val="18"/>
          <w:szCs w:val="18"/>
          <w:lang w:bidi="zh-TW"/>
        </w:rPr>
        <w:t>决定与行为、</w:t>
      </w:r>
      <w:r w:rsidR="004B3324">
        <w:rPr>
          <w:rFonts w:eastAsiaTheme="minorHAnsi" w:hint="eastAsia"/>
          <w:sz w:val="18"/>
          <w:szCs w:val="18"/>
          <w:lang w:bidi="zh-TW"/>
        </w:rPr>
        <w:t>实践的目的。</w:t>
      </w:r>
      <w:r w:rsidRPr="00B63F54">
        <w:rPr>
          <w:rFonts w:eastAsiaTheme="minorHAnsi"/>
          <w:sz w:val="18"/>
          <w:szCs w:val="18"/>
          <w:lang w:bidi="zh-TW"/>
        </w:rPr>
        <w:t>这里我们需要注意意志决定与意志决定根据并不是同一样东西，然而，意志决定始终是理性的能力，这就是说，意志决定始终是通过服从某种理性的规则而实现的，而倘若没有服从理</w:t>
      </w:r>
      <w:r w:rsidRPr="00B63F54">
        <w:rPr>
          <w:rFonts w:eastAsiaTheme="minorHAnsi" w:hint="eastAsia"/>
          <w:sz w:val="18"/>
          <w:szCs w:val="18"/>
          <w:lang w:bidi="zh-TW"/>
        </w:rPr>
        <w:t>性的规则这一要求，也就无所谓意志</w:t>
      </w:r>
      <w:r w:rsidR="004B3324">
        <w:rPr>
          <w:rFonts w:eastAsiaTheme="minorHAnsi" w:hint="eastAsia"/>
          <w:sz w:val="18"/>
          <w:szCs w:val="18"/>
          <w:lang w:bidi="zh-TW"/>
        </w:rPr>
        <w:t>决定。</w:t>
      </w:r>
      <w:r w:rsidRPr="00B63F54">
        <w:rPr>
          <w:rFonts w:eastAsiaTheme="minorHAnsi" w:hint="eastAsia"/>
          <w:sz w:val="18"/>
          <w:szCs w:val="18"/>
          <w:lang w:bidi="zh-TW"/>
        </w:rPr>
        <w:t>因此从另一个角度来说，理性的全部实践能力都是通过意志决定实现出来的</w:t>
      </w:r>
      <w:r w:rsidR="004B3324">
        <w:rPr>
          <w:rFonts w:eastAsiaTheme="minorHAnsi" w:hint="eastAsia"/>
          <w:sz w:val="18"/>
          <w:szCs w:val="18"/>
          <w:lang w:bidi="zh-TW"/>
        </w:rPr>
        <w:t>。</w:t>
      </w:r>
    </w:p>
    <w:p w14:paraId="1C626F2C" w14:textId="1D574968" w:rsidR="00B63F54" w:rsidRPr="00B63F54" w:rsidRDefault="00B63F54" w:rsidP="00013E0E">
      <w:pPr>
        <w:ind w:firstLineChars="200" w:firstLine="360"/>
        <w:rPr>
          <w:rFonts w:eastAsiaTheme="minorHAnsi"/>
          <w:sz w:val="18"/>
          <w:szCs w:val="18"/>
          <w:lang w:bidi="zh-TW"/>
        </w:rPr>
      </w:pPr>
      <w:r w:rsidRPr="00B63F54">
        <w:rPr>
          <w:rFonts w:eastAsiaTheme="minorHAnsi" w:hint="eastAsia"/>
          <w:sz w:val="18"/>
          <w:szCs w:val="18"/>
          <w:lang w:bidi="zh-TW"/>
        </w:rPr>
        <w:t>康德认为，实践的规则始终是理性的产物，因为它指定作为手段的行为</w:t>
      </w:r>
      <w:r w:rsidR="00126785">
        <w:rPr>
          <w:rFonts w:eastAsiaTheme="minorHAnsi" w:hint="eastAsia"/>
          <w:sz w:val="18"/>
          <w:szCs w:val="18"/>
          <w:lang w:bidi="zh-TW"/>
        </w:rPr>
        <w:t>，</w:t>
      </w:r>
      <w:r w:rsidRPr="00B63F54">
        <w:rPr>
          <w:rFonts w:eastAsiaTheme="minorHAnsi" w:hint="eastAsia"/>
          <w:sz w:val="18"/>
          <w:szCs w:val="18"/>
          <w:lang w:bidi="zh-TW"/>
        </w:rPr>
        <w:t>以达到作为目标的结果。正是因为意志与其决定根据是不同的，所以意志才会有自律与他律的分别。</w:t>
      </w:r>
    </w:p>
    <w:p w14:paraId="316489CA" w14:textId="77777777" w:rsidR="00B63F54" w:rsidRPr="00B63F54" w:rsidRDefault="00B63F54" w:rsidP="00126785">
      <w:pPr>
        <w:ind w:firstLineChars="100" w:firstLine="180"/>
        <w:rPr>
          <w:rFonts w:eastAsiaTheme="minorHAnsi"/>
          <w:sz w:val="18"/>
          <w:szCs w:val="18"/>
          <w:lang w:bidi="zh-TW"/>
        </w:rPr>
      </w:pPr>
      <w:r w:rsidRPr="00B63F54">
        <w:rPr>
          <w:rFonts w:eastAsiaTheme="minorHAnsi"/>
          <w:sz w:val="18"/>
          <w:szCs w:val="18"/>
          <w:lang w:bidi="zh-TW"/>
        </w:rPr>
        <w:t>2，《实践理性批判》的思路</w:t>
      </w:r>
    </w:p>
    <w:p w14:paraId="6866A099" w14:textId="349BCF2F" w:rsidR="00B63F54" w:rsidRPr="00B63F54" w:rsidRDefault="00B63F54" w:rsidP="009839E8">
      <w:pPr>
        <w:ind w:firstLineChars="200" w:firstLine="360"/>
        <w:rPr>
          <w:rFonts w:eastAsiaTheme="minorHAnsi"/>
          <w:sz w:val="18"/>
          <w:szCs w:val="18"/>
          <w:lang w:bidi="zh-TW"/>
        </w:rPr>
      </w:pPr>
      <w:proofErr w:type="gramStart"/>
      <w:r w:rsidRPr="00B63F54">
        <w:rPr>
          <w:rFonts w:eastAsiaTheme="minorHAnsi" w:hint="eastAsia"/>
          <w:sz w:val="18"/>
          <w:szCs w:val="18"/>
          <w:lang w:bidi="zh-TW"/>
        </w:rPr>
        <w:t>纯粹实践</w:t>
      </w:r>
      <w:proofErr w:type="gramEnd"/>
      <w:r w:rsidRPr="00B63F54">
        <w:rPr>
          <w:rFonts w:eastAsiaTheme="minorHAnsi" w:hint="eastAsia"/>
          <w:sz w:val="18"/>
          <w:szCs w:val="18"/>
          <w:lang w:bidi="zh-TW"/>
        </w:rPr>
        <w:t>理性的原则是如何可能的</w:t>
      </w:r>
      <w:r w:rsidRPr="00B63F54">
        <w:rPr>
          <w:rFonts w:eastAsiaTheme="minorHAnsi"/>
          <w:sz w:val="18"/>
          <w:szCs w:val="18"/>
          <w:lang w:bidi="zh-TW"/>
        </w:rPr>
        <w:t>?它的先天根据是什么?这就是</w:t>
      </w:r>
      <w:r w:rsidRPr="00B63F54">
        <w:rPr>
          <w:rFonts w:eastAsiaTheme="minorHAnsi" w:hint="eastAsia"/>
          <w:sz w:val="18"/>
          <w:szCs w:val="18"/>
          <w:lang w:bidi="zh-TW"/>
        </w:rPr>
        <w:t>康德的《实践理性批判》所要回答的问题。康德认为，</w:t>
      </w:r>
      <w:proofErr w:type="gramStart"/>
      <w:r w:rsidRPr="00B63F54">
        <w:rPr>
          <w:rFonts w:eastAsiaTheme="minorHAnsi" w:hint="eastAsia"/>
          <w:sz w:val="18"/>
          <w:szCs w:val="18"/>
          <w:lang w:bidi="zh-TW"/>
        </w:rPr>
        <w:t>纯粹实践</w:t>
      </w:r>
      <w:proofErr w:type="gramEnd"/>
      <w:r w:rsidRPr="00B63F54">
        <w:rPr>
          <w:rFonts w:eastAsiaTheme="minorHAnsi" w:hint="eastAsia"/>
          <w:sz w:val="18"/>
          <w:szCs w:val="18"/>
          <w:lang w:bidi="zh-TW"/>
        </w:rPr>
        <w:t>理性的上述问题就是道德</w:t>
      </w:r>
      <w:proofErr w:type="gramStart"/>
      <w:r w:rsidRPr="00B63F54">
        <w:rPr>
          <w:rFonts w:eastAsiaTheme="minorHAnsi" w:hint="eastAsia"/>
          <w:sz w:val="18"/>
          <w:szCs w:val="18"/>
          <w:lang w:bidi="zh-TW"/>
        </w:rPr>
        <w:t>律如何</w:t>
      </w:r>
      <w:proofErr w:type="gramEnd"/>
      <w:r w:rsidRPr="00B63F54">
        <w:rPr>
          <w:rFonts w:eastAsiaTheme="minorHAnsi" w:hint="eastAsia"/>
          <w:sz w:val="18"/>
          <w:szCs w:val="18"/>
          <w:lang w:bidi="zh-TW"/>
        </w:rPr>
        <w:t>可能的问题。康德认为，一般的实践理性可以不涉及道德，比如亚里士多德意义上的“实践智慧”。但日常生活中我们已经形成了一些“普通的道德理性知识”乃至“通俗道德哲学”。康德经过清理和挖掘认为，真正的道德价值不在于结果中“合乎道德律”，而在于主观动机上“出于道德律”，所以真正的道德原则必须摆脱一切感性爱好的考虑而从纯粹理性的单纯形式上来确定，从而找到义务的真正发源之处。所以康德主张把“通俗的道德哲学”提升到“道德形而上学”，再把“道德形而上学”追溯到“实践理性批判”，以便从先验哲学的立场上彻底解决道德如何可能的问题。</w:t>
      </w:r>
    </w:p>
    <w:p w14:paraId="442BEB78" w14:textId="60C3A3A8" w:rsidR="00B63F54" w:rsidRPr="00B63F54" w:rsidRDefault="009839E8" w:rsidP="00B63F54">
      <w:pPr>
        <w:rPr>
          <w:rFonts w:eastAsiaTheme="minorHAnsi"/>
          <w:sz w:val="18"/>
          <w:szCs w:val="18"/>
          <w:lang w:bidi="zh-TW"/>
        </w:rPr>
      </w:pPr>
      <w:r>
        <w:rPr>
          <w:rFonts w:eastAsiaTheme="minorHAnsi" w:hint="eastAsia"/>
          <w:sz w:val="18"/>
          <w:szCs w:val="18"/>
          <w:lang w:bidi="zh-TW"/>
        </w:rPr>
        <w:t>（二）</w:t>
      </w:r>
      <w:r w:rsidR="00B63F54" w:rsidRPr="00B63F54">
        <w:rPr>
          <w:rFonts w:eastAsiaTheme="minorHAnsi"/>
          <w:sz w:val="18"/>
          <w:szCs w:val="18"/>
          <w:lang w:bidi="zh-TW"/>
        </w:rPr>
        <w:t>道德律</w:t>
      </w:r>
    </w:p>
    <w:p w14:paraId="3CA044E7" w14:textId="77777777" w:rsidR="00D7314C" w:rsidRDefault="00D7314C" w:rsidP="000E32A7">
      <w:pPr>
        <w:ind w:firstLineChars="200" w:firstLine="360"/>
        <w:rPr>
          <w:rFonts w:eastAsiaTheme="minorHAnsi"/>
          <w:sz w:val="18"/>
          <w:szCs w:val="18"/>
          <w:lang w:bidi="zh-TW"/>
        </w:rPr>
      </w:pPr>
      <w:r>
        <w:rPr>
          <w:rFonts w:eastAsiaTheme="minorHAnsi" w:hint="eastAsia"/>
          <w:sz w:val="18"/>
          <w:szCs w:val="18"/>
          <w:lang w:bidi="zh-TW"/>
        </w:rPr>
        <w:t>1、绝对命令（定言命令）</w:t>
      </w:r>
    </w:p>
    <w:p w14:paraId="68070E27" w14:textId="77777777" w:rsidR="00DA3FB4" w:rsidRDefault="00B63F54" w:rsidP="009723B2">
      <w:pPr>
        <w:ind w:firstLineChars="200" w:firstLine="360"/>
        <w:rPr>
          <w:rFonts w:eastAsiaTheme="minorHAnsi"/>
          <w:sz w:val="18"/>
          <w:szCs w:val="18"/>
          <w:lang w:bidi="zh-TW"/>
        </w:rPr>
      </w:pPr>
      <w:r w:rsidRPr="00B63F54">
        <w:rPr>
          <w:rFonts w:eastAsiaTheme="minorHAnsi" w:hint="eastAsia"/>
          <w:sz w:val="18"/>
          <w:szCs w:val="18"/>
          <w:lang w:bidi="zh-TW"/>
        </w:rPr>
        <w:t>康德的道德学说是从</w:t>
      </w:r>
      <w:proofErr w:type="gramStart"/>
      <w:r w:rsidRPr="00B63F54">
        <w:rPr>
          <w:rFonts w:eastAsiaTheme="minorHAnsi" w:hint="eastAsia"/>
          <w:sz w:val="18"/>
          <w:szCs w:val="18"/>
          <w:lang w:bidi="zh-TW"/>
        </w:rPr>
        <w:t>纯粹实践</w:t>
      </w:r>
      <w:proofErr w:type="gramEnd"/>
      <w:r w:rsidRPr="00B63F54">
        <w:rPr>
          <w:rFonts w:eastAsiaTheme="minorHAnsi" w:hint="eastAsia"/>
          <w:sz w:val="18"/>
          <w:szCs w:val="18"/>
          <w:lang w:bidi="zh-TW"/>
        </w:rPr>
        <w:t>理性出发的，因此康德首先从根本上把一般“有理性者”与自然物区分开。所谓理性，最重要的就是普遍必然的合法法则，但自然法则与道德法则是不一样的。首先，自然法则只适用于现象界，而道德法则</w:t>
      </w:r>
      <w:proofErr w:type="gramStart"/>
      <w:r w:rsidRPr="00B63F54">
        <w:rPr>
          <w:rFonts w:eastAsiaTheme="minorHAnsi" w:hint="eastAsia"/>
          <w:sz w:val="18"/>
          <w:szCs w:val="18"/>
          <w:lang w:bidi="zh-TW"/>
        </w:rPr>
        <w:t>则</w:t>
      </w:r>
      <w:proofErr w:type="gramEnd"/>
      <w:r w:rsidRPr="00B63F54">
        <w:rPr>
          <w:rFonts w:eastAsiaTheme="minorHAnsi" w:hint="eastAsia"/>
          <w:sz w:val="18"/>
          <w:szCs w:val="18"/>
          <w:lang w:bidi="zh-TW"/>
        </w:rPr>
        <w:t>属于实践领域</w:t>
      </w:r>
      <w:r w:rsidR="009723B2">
        <w:rPr>
          <w:rFonts w:eastAsiaTheme="minorHAnsi" w:hint="eastAsia"/>
          <w:sz w:val="18"/>
          <w:szCs w:val="18"/>
          <w:lang w:bidi="zh-TW"/>
        </w:rPr>
        <w:t>；</w:t>
      </w:r>
      <w:r w:rsidRPr="00B63F54">
        <w:rPr>
          <w:rFonts w:eastAsiaTheme="minorHAnsi"/>
          <w:sz w:val="18"/>
          <w:szCs w:val="18"/>
          <w:lang w:bidi="zh-TW"/>
        </w:rPr>
        <w:t>其次，自然法则的判断形式是以系动词“是”联结的叙述式，而道德法则是以“应该”为系词的命令式</w:t>
      </w:r>
      <w:r w:rsidR="009723B2">
        <w:rPr>
          <w:rFonts w:eastAsiaTheme="minorHAnsi" w:hint="eastAsia"/>
          <w:sz w:val="18"/>
          <w:szCs w:val="18"/>
          <w:lang w:bidi="zh-TW"/>
        </w:rPr>
        <w:t>；</w:t>
      </w:r>
      <w:r w:rsidRPr="00B63F54">
        <w:rPr>
          <w:rFonts w:eastAsiaTheme="minorHAnsi"/>
          <w:sz w:val="18"/>
          <w:szCs w:val="18"/>
          <w:lang w:bidi="zh-TW"/>
        </w:rPr>
        <w:t>最后，自然法则是“他律性”，而道德法则是“自律性”</w:t>
      </w:r>
      <w:r w:rsidR="00DA3FB4">
        <w:rPr>
          <w:rFonts w:eastAsiaTheme="minorHAnsi" w:hint="eastAsia"/>
          <w:sz w:val="18"/>
          <w:szCs w:val="18"/>
          <w:lang w:bidi="zh-TW"/>
        </w:rPr>
        <w:t>。</w:t>
      </w:r>
    </w:p>
    <w:p w14:paraId="5095BD10" w14:textId="1C02AD24" w:rsidR="00B90431" w:rsidRPr="00B90431" w:rsidRDefault="00B63F54" w:rsidP="00B05317">
      <w:pPr>
        <w:ind w:firstLineChars="200" w:firstLine="360"/>
        <w:rPr>
          <w:rFonts w:eastAsiaTheme="minorHAnsi"/>
          <w:sz w:val="18"/>
          <w:szCs w:val="18"/>
          <w:lang w:bidi="zh-TW"/>
        </w:rPr>
      </w:pPr>
      <w:r w:rsidRPr="00B63F54">
        <w:rPr>
          <w:rFonts w:eastAsiaTheme="minorHAnsi" w:hint="eastAsia"/>
          <w:sz w:val="18"/>
          <w:szCs w:val="18"/>
          <w:lang w:bidi="zh-TW"/>
        </w:rPr>
        <w:t>道德法则虽然作为一种命令式，但并不是所有的命令式都是道德法</w:t>
      </w:r>
      <w:r w:rsidR="00B90431" w:rsidRPr="00B90431">
        <w:rPr>
          <w:rFonts w:eastAsiaTheme="minorHAnsi" w:hint="eastAsia"/>
          <w:sz w:val="18"/>
          <w:szCs w:val="18"/>
          <w:lang w:bidi="zh-TW"/>
        </w:rPr>
        <w:t>则。命令分为假言命令和定</w:t>
      </w:r>
      <w:proofErr w:type="gramStart"/>
      <w:r w:rsidR="00B90431" w:rsidRPr="00B90431">
        <w:rPr>
          <w:rFonts w:eastAsiaTheme="minorHAnsi" w:hint="eastAsia"/>
          <w:sz w:val="18"/>
          <w:szCs w:val="18"/>
          <w:lang w:bidi="zh-TW"/>
        </w:rPr>
        <w:t>言命令</w:t>
      </w:r>
      <w:proofErr w:type="gramEnd"/>
      <w:r w:rsidR="00B90431" w:rsidRPr="00B90431">
        <w:rPr>
          <w:rFonts w:eastAsiaTheme="minorHAnsi"/>
          <w:sz w:val="18"/>
          <w:szCs w:val="18"/>
          <w:lang w:bidi="zh-TW"/>
        </w:rPr>
        <w:t xml:space="preserve"> (绝对命令)。假言命令由人的主观决定把道德</w:t>
      </w:r>
      <w:proofErr w:type="gramStart"/>
      <w:r w:rsidR="00B90431" w:rsidRPr="00B90431">
        <w:rPr>
          <w:rFonts w:eastAsiaTheme="minorHAnsi"/>
          <w:sz w:val="18"/>
          <w:szCs w:val="18"/>
          <w:lang w:bidi="zh-TW"/>
        </w:rPr>
        <w:t>当做</w:t>
      </w:r>
      <w:proofErr w:type="gramEnd"/>
      <w:r w:rsidR="00B90431" w:rsidRPr="00B90431">
        <w:rPr>
          <w:rFonts w:eastAsiaTheme="minorHAnsi"/>
          <w:sz w:val="18"/>
          <w:szCs w:val="18"/>
          <w:lang w:bidi="zh-TW"/>
        </w:rPr>
        <w:t>实现利益的手段，不具备普遍性。绝对命令是人人具有的、无条</w:t>
      </w:r>
      <w:r w:rsidR="00B90431" w:rsidRPr="00B90431">
        <w:rPr>
          <w:rFonts w:eastAsiaTheme="minorHAnsi" w:hint="eastAsia"/>
          <w:sz w:val="18"/>
          <w:szCs w:val="18"/>
          <w:lang w:bidi="zh-TW"/>
        </w:rPr>
        <w:t>件的、绝对的，不受经验影响的，因此具备普遍性，它对任何人都表现出一种客观的强制力量，是道德的最高原则。因此，它就是隐含在一切道德行为中的道德律。</w:t>
      </w:r>
    </w:p>
    <w:p w14:paraId="36507AB2" w14:textId="77777777" w:rsidR="004A069B" w:rsidRPr="004A069B" w:rsidRDefault="004A069B" w:rsidP="004A069B">
      <w:pPr>
        <w:ind w:firstLineChars="200" w:firstLine="360"/>
        <w:rPr>
          <w:rFonts w:eastAsiaTheme="minorHAnsi"/>
          <w:sz w:val="18"/>
          <w:szCs w:val="18"/>
          <w:lang w:bidi="zh-TW"/>
        </w:rPr>
      </w:pPr>
      <w:r w:rsidRPr="004A069B">
        <w:rPr>
          <w:rFonts w:eastAsiaTheme="minorHAnsi" w:hint="eastAsia"/>
          <w:sz w:val="18"/>
          <w:szCs w:val="18"/>
          <w:lang w:bidi="zh-TW"/>
        </w:rPr>
        <w:t>康德认为，道德律令应像自然规律一样具有普遍必然性，个人的行为准则应为人们所共同遵守。但道德律令不同于自然规律，它不采取“必然如此”的形式，而采取“应该如此”的形式，即表现为一种对意志的无条件的命令形式，当人受感性经验的支配，有些行为并不按照人的理性形式时，对此则以命令的形式加以强制。</w:t>
      </w:r>
    </w:p>
    <w:p w14:paraId="487FBC54" w14:textId="77777777" w:rsidR="004A069B" w:rsidRPr="004A069B" w:rsidRDefault="004A069B" w:rsidP="004A069B">
      <w:pPr>
        <w:ind w:firstLineChars="200" w:firstLine="360"/>
        <w:rPr>
          <w:rFonts w:eastAsiaTheme="minorHAnsi"/>
          <w:sz w:val="18"/>
          <w:szCs w:val="18"/>
          <w:lang w:bidi="zh-TW"/>
        </w:rPr>
      </w:pPr>
      <w:r w:rsidRPr="004A069B">
        <w:rPr>
          <w:rFonts w:eastAsiaTheme="minorHAnsi" w:hint="eastAsia"/>
          <w:sz w:val="18"/>
          <w:szCs w:val="18"/>
          <w:lang w:bidi="zh-TW"/>
        </w:rPr>
        <w:t>在康德看来，一切我们可以称之为道德法则的定</w:t>
      </w:r>
      <w:proofErr w:type="gramStart"/>
      <w:r w:rsidRPr="004A069B">
        <w:rPr>
          <w:rFonts w:eastAsiaTheme="minorHAnsi" w:hint="eastAsia"/>
          <w:sz w:val="18"/>
          <w:szCs w:val="18"/>
          <w:lang w:bidi="zh-TW"/>
        </w:rPr>
        <w:t>言命令</w:t>
      </w:r>
      <w:proofErr w:type="gramEnd"/>
      <w:r w:rsidRPr="004A069B">
        <w:rPr>
          <w:rFonts w:eastAsiaTheme="minorHAnsi" w:hint="eastAsia"/>
          <w:sz w:val="18"/>
          <w:szCs w:val="18"/>
          <w:lang w:bidi="zh-TW"/>
        </w:rPr>
        <w:t>都具有这样一些形式上的特征：</w:t>
      </w:r>
    </w:p>
    <w:p w14:paraId="6768CF29" w14:textId="77777777" w:rsidR="004A069B" w:rsidRPr="004A069B" w:rsidRDefault="004A069B" w:rsidP="004A069B">
      <w:pPr>
        <w:ind w:firstLineChars="200" w:firstLine="360"/>
        <w:rPr>
          <w:rFonts w:eastAsiaTheme="minorHAnsi"/>
          <w:sz w:val="18"/>
          <w:szCs w:val="18"/>
          <w:lang w:bidi="zh-TW"/>
        </w:rPr>
      </w:pPr>
      <w:r w:rsidRPr="004A069B">
        <w:rPr>
          <w:rFonts w:eastAsiaTheme="minorHAnsi" w:hint="eastAsia"/>
          <w:sz w:val="18"/>
          <w:szCs w:val="18"/>
          <w:lang w:bidi="zh-TW"/>
        </w:rPr>
        <w:t>①普遍性公式：要只按照你同时能够愿意它成为一个普遍法则的那个准则去行动。这个公式所强调的是定</w:t>
      </w:r>
      <w:proofErr w:type="gramStart"/>
      <w:r w:rsidRPr="004A069B">
        <w:rPr>
          <w:rFonts w:eastAsiaTheme="minorHAnsi" w:hint="eastAsia"/>
          <w:sz w:val="18"/>
          <w:szCs w:val="18"/>
          <w:lang w:bidi="zh-TW"/>
        </w:rPr>
        <w:t>言命令</w:t>
      </w:r>
      <w:proofErr w:type="gramEnd"/>
      <w:r w:rsidRPr="004A069B">
        <w:rPr>
          <w:rFonts w:eastAsiaTheme="minorHAnsi" w:hint="eastAsia"/>
          <w:sz w:val="18"/>
          <w:szCs w:val="18"/>
          <w:lang w:bidi="zh-TW"/>
        </w:rPr>
        <w:t>乃是对一切有理性者都普遍有效的道德法则。</w:t>
      </w:r>
    </w:p>
    <w:p w14:paraId="3AE04045" w14:textId="77777777" w:rsidR="004A069B" w:rsidRPr="004A069B" w:rsidRDefault="004A069B" w:rsidP="004A069B">
      <w:pPr>
        <w:ind w:firstLineChars="200" w:firstLine="360"/>
        <w:rPr>
          <w:rFonts w:eastAsiaTheme="minorHAnsi"/>
          <w:sz w:val="18"/>
          <w:szCs w:val="18"/>
          <w:lang w:bidi="zh-TW"/>
        </w:rPr>
      </w:pPr>
      <w:r w:rsidRPr="004A069B">
        <w:rPr>
          <w:rFonts w:eastAsiaTheme="minorHAnsi" w:hint="eastAsia"/>
          <w:sz w:val="18"/>
          <w:szCs w:val="18"/>
          <w:lang w:bidi="zh-TW"/>
        </w:rPr>
        <w:t>②质料公式：你要如此行动，即无论是你的人格中的人性，还是其他任何一个人的人格中的人性，你在任何时候都同时</w:t>
      </w:r>
      <w:proofErr w:type="gramStart"/>
      <w:r w:rsidRPr="004A069B">
        <w:rPr>
          <w:rFonts w:eastAsiaTheme="minorHAnsi" w:hint="eastAsia"/>
          <w:sz w:val="18"/>
          <w:szCs w:val="18"/>
          <w:lang w:bidi="zh-TW"/>
        </w:rPr>
        <w:t>当做</w:t>
      </w:r>
      <w:proofErr w:type="gramEnd"/>
      <w:r w:rsidRPr="004A069B">
        <w:rPr>
          <w:rFonts w:eastAsiaTheme="minorHAnsi" w:hint="eastAsia"/>
          <w:sz w:val="18"/>
          <w:szCs w:val="18"/>
          <w:lang w:bidi="zh-TW"/>
        </w:rPr>
        <w:t>目的，绝不仅仅</w:t>
      </w:r>
      <w:proofErr w:type="gramStart"/>
      <w:r w:rsidRPr="004A069B">
        <w:rPr>
          <w:rFonts w:eastAsiaTheme="minorHAnsi" w:hint="eastAsia"/>
          <w:sz w:val="18"/>
          <w:szCs w:val="18"/>
          <w:lang w:bidi="zh-TW"/>
        </w:rPr>
        <w:t>当做</w:t>
      </w:r>
      <w:proofErr w:type="gramEnd"/>
      <w:r w:rsidRPr="004A069B">
        <w:rPr>
          <w:rFonts w:eastAsiaTheme="minorHAnsi" w:hint="eastAsia"/>
          <w:sz w:val="18"/>
          <w:szCs w:val="18"/>
          <w:lang w:bidi="zh-TW"/>
        </w:rPr>
        <w:t>手段来使用。由于定</w:t>
      </w:r>
      <w:proofErr w:type="gramStart"/>
      <w:r w:rsidRPr="004A069B">
        <w:rPr>
          <w:rFonts w:eastAsiaTheme="minorHAnsi" w:hint="eastAsia"/>
          <w:sz w:val="18"/>
          <w:szCs w:val="18"/>
          <w:lang w:bidi="zh-TW"/>
        </w:rPr>
        <w:t>言命令</w:t>
      </w:r>
      <w:proofErr w:type="gramEnd"/>
      <w:r w:rsidRPr="004A069B">
        <w:rPr>
          <w:rFonts w:eastAsiaTheme="minorHAnsi" w:hint="eastAsia"/>
          <w:sz w:val="18"/>
          <w:szCs w:val="18"/>
          <w:lang w:bidi="zh-TW"/>
        </w:rPr>
        <w:t>中包括三个因素——意志、准则、法则，所以定</w:t>
      </w:r>
      <w:proofErr w:type="gramStart"/>
      <w:r w:rsidRPr="004A069B">
        <w:rPr>
          <w:rFonts w:eastAsiaTheme="minorHAnsi" w:hint="eastAsia"/>
          <w:sz w:val="18"/>
          <w:szCs w:val="18"/>
          <w:lang w:bidi="zh-TW"/>
        </w:rPr>
        <w:t>言命令</w:t>
      </w:r>
      <w:proofErr w:type="gramEnd"/>
      <w:r w:rsidRPr="004A069B">
        <w:rPr>
          <w:rFonts w:eastAsiaTheme="minorHAnsi" w:hint="eastAsia"/>
          <w:sz w:val="18"/>
          <w:szCs w:val="18"/>
          <w:lang w:bidi="zh-TW"/>
        </w:rPr>
        <w:t>只有成为意志的准则时才能起作用。所谓质料公式规定的就是究竟什么样的意志准则能够成为对一切有理性者普遍有效的客观法则。就意志准则表现为行动的目的而言，如果作为一种意志准则是对一切有理性者有效的客观法则，它就必须能够成为一切有理性者的目的，而且是“自在的目的”。显然这种对一切有理性者的意志都是自在目的的目的只能是理性自身，因而康德所谓的“人是目的”也就是说“理性是目的”。</w:t>
      </w:r>
    </w:p>
    <w:p w14:paraId="480E71E1" w14:textId="77777777" w:rsidR="004A069B" w:rsidRPr="004A069B" w:rsidRDefault="004A069B" w:rsidP="004A069B">
      <w:pPr>
        <w:ind w:firstLineChars="200" w:firstLine="360"/>
        <w:rPr>
          <w:rFonts w:eastAsiaTheme="minorHAnsi"/>
          <w:sz w:val="18"/>
          <w:szCs w:val="18"/>
          <w:lang w:bidi="zh-TW"/>
        </w:rPr>
      </w:pPr>
      <w:r w:rsidRPr="004A069B">
        <w:rPr>
          <w:rFonts w:eastAsiaTheme="minorHAnsi" w:hint="eastAsia"/>
          <w:sz w:val="18"/>
          <w:szCs w:val="18"/>
          <w:lang w:bidi="zh-TW"/>
        </w:rPr>
        <w:t>③自律性公式：每一个理性存在者的意志都是一个普遍立法的意志的理念，从而理性存在者必须在任何时候都把自己视为一个通过意志的自由而可能的目的王国中的立法者。既然定</w:t>
      </w:r>
      <w:proofErr w:type="gramStart"/>
      <w:r w:rsidRPr="004A069B">
        <w:rPr>
          <w:rFonts w:eastAsiaTheme="minorHAnsi" w:hint="eastAsia"/>
          <w:sz w:val="18"/>
          <w:szCs w:val="18"/>
          <w:lang w:bidi="zh-TW"/>
        </w:rPr>
        <w:t>言命令</w:t>
      </w:r>
      <w:proofErr w:type="gramEnd"/>
      <w:r w:rsidRPr="004A069B">
        <w:rPr>
          <w:rFonts w:eastAsiaTheme="minorHAnsi" w:hint="eastAsia"/>
          <w:sz w:val="18"/>
          <w:szCs w:val="18"/>
          <w:lang w:bidi="zh-TW"/>
        </w:rPr>
        <w:t>对一切有理性者普遍有效，而且出于纯粹理性自身的目的，因而当我们按照定</w:t>
      </w:r>
      <w:proofErr w:type="gramStart"/>
      <w:r w:rsidRPr="004A069B">
        <w:rPr>
          <w:rFonts w:eastAsiaTheme="minorHAnsi" w:hint="eastAsia"/>
          <w:sz w:val="18"/>
          <w:szCs w:val="18"/>
          <w:lang w:bidi="zh-TW"/>
        </w:rPr>
        <w:t>言命令</w:t>
      </w:r>
      <w:proofErr w:type="gramEnd"/>
      <w:r w:rsidRPr="004A069B">
        <w:rPr>
          <w:rFonts w:eastAsiaTheme="minorHAnsi" w:hint="eastAsia"/>
          <w:sz w:val="18"/>
          <w:szCs w:val="18"/>
          <w:lang w:bidi="zh-TW"/>
        </w:rPr>
        <w:t>而行动的时候，我们就是在按照自己判定的法则而行动，也就是说我们作为有理性的存在，既是守法者也是立法者，这样一个纯粹理性的世界就是一个“目的王国”。</w:t>
      </w:r>
    </w:p>
    <w:p w14:paraId="2F435743" w14:textId="1D92CA06" w:rsidR="00B90431" w:rsidRDefault="00B90431" w:rsidP="00A627F0">
      <w:pPr>
        <w:ind w:firstLineChars="200" w:firstLine="360"/>
        <w:rPr>
          <w:rFonts w:eastAsiaTheme="minorHAnsi"/>
          <w:sz w:val="18"/>
          <w:szCs w:val="18"/>
          <w:lang w:bidi="zh-TW"/>
        </w:rPr>
      </w:pPr>
      <w:r w:rsidRPr="00B90431">
        <w:rPr>
          <w:rFonts w:eastAsiaTheme="minorHAnsi" w:hint="eastAsia"/>
          <w:sz w:val="18"/>
          <w:szCs w:val="18"/>
          <w:lang w:bidi="zh-TW"/>
        </w:rPr>
        <w:t>以上的三个公式并非意味着有三种定言命令，而是定</w:t>
      </w:r>
      <w:proofErr w:type="gramStart"/>
      <w:r w:rsidRPr="00B90431">
        <w:rPr>
          <w:rFonts w:eastAsiaTheme="minorHAnsi" w:hint="eastAsia"/>
          <w:sz w:val="18"/>
          <w:szCs w:val="18"/>
          <w:lang w:bidi="zh-TW"/>
        </w:rPr>
        <w:t>言命令</w:t>
      </w:r>
      <w:proofErr w:type="gramEnd"/>
      <w:r w:rsidRPr="00B90431">
        <w:rPr>
          <w:rFonts w:eastAsiaTheme="minorHAnsi" w:hint="eastAsia"/>
          <w:sz w:val="18"/>
          <w:szCs w:val="18"/>
          <w:lang w:bidi="zh-TW"/>
        </w:rPr>
        <w:t>必须满足的三个条件</w:t>
      </w:r>
      <w:r w:rsidR="00A627F0">
        <w:rPr>
          <w:rFonts w:eastAsiaTheme="minorHAnsi" w:hint="eastAsia"/>
          <w:sz w:val="18"/>
          <w:szCs w:val="18"/>
          <w:lang w:bidi="zh-TW"/>
        </w:rPr>
        <w:t>；</w:t>
      </w:r>
      <w:r w:rsidRPr="00B90431">
        <w:rPr>
          <w:rFonts w:eastAsiaTheme="minorHAnsi"/>
          <w:sz w:val="18"/>
          <w:szCs w:val="18"/>
          <w:lang w:bidi="zh-TW"/>
        </w:rPr>
        <w:t>定</w:t>
      </w:r>
      <w:proofErr w:type="gramStart"/>
      <w:r w:rsidRPr="00B90431">
        <w:rPr>
          <w:rFonts w:eastAsiaTheme="minorHAnsi"/>
          <w:sz w:val="18"/>
          <w:szCs w:val="18"/>
          <w:lang w:bidi="zh-TW"/>
        </w:rPr>
        <w:t>言命令</w:t>
      </w:r>
      <w:proofErr w:type="gramEnd"/>
      <w:r w:rsidRPr="00B90431">
        <w:rPr>
          <w:rFonts w:eastAsiaTheme="minorHAnsi"/>
          <w:sz w:val="18"/>
          <w:szCs w:val="18"/>
          <w:lang w:bidi="zh-TW"/>
        </w:rPr>
        <w:t>之为定</w:t>
      </w:r>
      <w:proofErr w:type="gramStart"/>
      <w:r w:rsidRPr="00B90431">
        <w:rPr>
          <w:rFonts w:eastAsiaTheme="minorHAnsi"/>
          <w:sz w:val="18"/>
          <w:szCs w:val="18"/>
          <w:lang w:bidi="zh-TW"/>
        </w:rPr>
        <w:t>言命令</w:t>
      </w:r>
      <w:proofErr w:type="gramEnd"/>
      <w:r w:rsidRPr="00B90431">
        <w:rPr>
          <w:rFonts w:eastAsiaTheme="minorHAnsi"/>
          <w:sz w:val="18"/>
          <w:szCs w:val="18"/>
          <w:lang w:bidi="zh-TW"/>
        </w:rPr>
        <w:t>应该是对一切有理性者的意志都有</w:t>
      </w:r>
      <w:r w:rsidRPr="00B90431">
        <w:rPr>
          <w:rFonts w:eastAsiaTheme="minorHAnsi" w:hint="eastAsia"/>
          <w:sz w:val="18"/>
          <w:szCs w:val="18"/>
          <w:lang w:bidi="zh-TW"/>
        </w:rPr>
        <w:t>效的“普遍法则”</w:t>
      </w:r>
      <w:r w:rsidR="00B27F56">
        <w:rPr>
          <w:rFonts w:eastAsiaTheme="minorHAnsi" w:hint="eastAsia"/>
          <w:sz w:val="18"/>
          <w:szCs w:val="18"/>
          <w:lang w:bidi="zh-TW"/>
        </w:rPr>
        <w:t>；</w:t>
      </w:r>
      <w:r w:rsidRPr="00B90431">
        <w:rPr>
          <w:rFonts w:eastAsiaTheme="minorHAnsi"/>
          <w:sz w:val="18"/>
          <w:szCs w:val="18"/>
          <w:lang w:bidi="zh-TW"/>
        </w:rPr>
        <w:t>应该是能够成为一切有理性者的意志的目的的“自在</w:t>
      </w:r>
      <w:r w:rsidRPr="00B90431">
        <w:rPr>
          <w:rFonts w:eastAsiaTheme="minorHAnsi" w:hint="eastAsia"/>
          <w:sz w:val="18"/>
          <w:szCs w:val="18"/>
          <w:lang w:bidi="zh-TW"/>
        </w:rPr>
        <w:t>目的”，应该是一切有理性者的意志作为理性存在而自己为自己确立的法则</w:t>
      </w:r>
      <w:r w:rsidR="00A627F0">
        <w:rPr>
          <w:rFonts w:eastAsiaTheme="minorHAnsi" w:hint="eastAsia"/>
          <w:sz w:val="18"/>
          <w:szCs w:val="18"/>
          <w:lang w:bidi="zh-TW"/>
        </w:rPr>
        <w:t>。</w:t>
      </w:r>
    </w:p>
    <w:p w14:paraId="45B87975" w14:textId="77777777" w:rsidR="00A627F0" w:rsidRDefault="00A627F0" w:rsidP="00685BB4">
      <w:pPr>
        <w:rPr>
          <w:rFonts w:eastAsiaTheme="minorHAnsi"/>
          <w:sz w:val="18"/>
          <w:szCs w:val="18"/>
          <w:lang w:bidi="zh-TW"/>
        </w:rPr>
      </w:pPr>
    </w:p>
    <w:p w14:paraId="35FBE523" w14:textId="29ECC2FE" w:rsidR="00685BB4" w:rsidRPr="00685BB4" w:rsidRDefault="00685BB4" w:rsidP="00685BB4">
      <w:pPr>
        <w:rPr>
          <w:rFonts w:eastAsiaTheme="minorHAnsi"/>
          <w:b/>
          <w:bCs/>
          <w:sz w:val="18"/>
          <w:szCs w:val="18"/>
          <w:lang w:bidi="zh-TW"/>
        </w:rPr>
      </w:pPr>
      <w:r>
        <w:rPr>
          <w:rFonts w:eastAsiaTheme="minorHAnsi" w:hint="eastAsia"/>
          <w:b/>
          <w:bCs/>
          <w:sz w:val="18"/>
          <w:szCs w:val="18"/>
          <w:lang w:bidi="zh-TW"/>
        </w:rPr>
        <w:t>4</w:t>
      </w:r>
      <w:r>
        <w:rPr>
          <w:rFonts w:eastAsiaTheme="minorHAnsi"/>
          <w:b/>
          <w:bCs/>
          <w:sz w:val="18"/>
          <w:szCs w:val="18"/>
          <w:lang w:bidi="zh-TW"/>
        </w:rPr>
        <w:t>1</w:t>
      </w:r>
      <w:r>
        <w:rPr>
          <w:rFonts w:eastAsiaTheme="minorHAnsi" w:hint="eastAsia"/>
          <w:b/>
          <w:bCs/>
          <w:sz w:val="18"/>
          <w:szCs w:val="18"/>
          <w:lang w:bidi="zh-TW"/>
        </w:rPr>
        <w:t>、</w:t>
      </w:r>
      <w:r w:rsidRPr="00685BB4">
        <w:rPr>
          <w:rFonts w:eastAsiaTheme="minorHAnsi" w:hint="eastAsia"/>
          <w:b/>
          <w:bCs/>
          <w:sz w:val="18"/>
          <w:szCs w:val="18"/>
          <w:lang w:bidi="zh-TW"/>
        </w:rPr>
        <w:t>谈一谈康德的实践理性说并加以评析。</w:t>
      </w:r>
    </w:p>
    <w:p w14:paraId="1B924A28" w14:textId="77777777" w:rsidR="00685BB4" w:rsidRPr="00685BB4" w:rsidRDefault="00685BB4" w:rsidP="00685BB4">
      <w:pPr>
        <w:rPr>
          <w:rFonts w:eastAsiaTheme="minorHAnsi"/>
          <w:sz w:val="18"/>
          <w:szCs w:val="18"/>
          <w:lang w:bidi="zh-TW"/>
        </w:rPr>
      </w:pPr>
      <w:r w:rsidRPr="00685BB4">
        <w:rPr>
          <w:rFonts w:eastAsiaTheme="minorHAnsi" w:hint="eastAsia"/>
          <w:sz w:val="18"/>
          <w:szCs w:val="18"/>
          <w:lang w:bidi="zh-TW"/>
        </w:rPr>
        <w:t>①首先，康德认为实践理性支配人的道德行为，它以先天的道德律令、命令的形式和善良意志达到区别善恶，走向至善。人说</w:t>
      </w:r>
      <w:proofErr w:type="gramStart"/>
      <w:r w:rsidRPr="00685BB4">
        <w:rPr>
          <w:rFonts w:eastAsiaTheme="minorHAnsi" w:hint="eastAsia"/>
          <w:sz w:val="18"/>
          <w:szCs w:val="18"/>
          <w:lang w:bidi="zh-TW"/>
        </w:rPr>
        <w:t>一</w:t>
      </w:r>
      <w:proofErr w:type="gramEnd"/>
      <w:r w:rsidRPr="00685BB4">
        <w:rPr>
          <w:rFonts w:eastAsiaTheme="minorHAnsi" w:hint="eastAsia"/>
          <w:sz w:val="18"/>
          <w:szCs w:val="18"/>
          <w:lang w:bidi="zh-TW"/>
        </w:rPr>
        <w:t>理性的存在者，意志则是有理性者的自身活动，不需要别的原因加之于它，因而是自由的。道德律令是自由意志的本质规定，且与道德主体的行为动机相关，而与行为效果无涉。行为从道德律令出发，不受其他外力影响，是自律而不是他律。自律的理性存在者所规定的道德律令带有绝对命令的性质。人类社会中的德行与幸福会有矛盾，这是实践理性的二律背反。实践理性的最终目标是德行与幸福的统一体，即至善。但该目标在现实世界中是不可能达到的，因而要设定灵魂不死和上帝存在，以保证有德者不断走向完善的境地，在彼岸</w:t>
      </w:r>
      <w:proofErr w:type="gramStart"/>
      <w:r w:rsidRPr="00685BB4">
        <w:rPr>
          <w:rFonts w:eastAsiaTheme="minorHAnsi" w:hint="eastAsia"/>
          <w:sz w:val="18"/>
          <w:szCs w:val="18"/>
          <w:lang w:bidi="zh-TW"/>
        </w:rPr>
        <w:t>世界终享幸福</w:t>
      </w:r>
      <w:proofErr w:type="gramEnd"/>
      <w:r w:rsidRPr="00685BB4">
        <w:rPr>
          <w:rFonts w:eastAsiaTheme="minorHAnsi" w:hint="eastAsia"/>
          <w:sz w:val="18"/>
          <w:szCs w:val="18"/>
          <w:lang w:bidi="zh-TW"/>
        </w:rPr>
        <w:t>。一切理性存在者都依据</w:t>
      </w:r>
      <w:proofErr w:type="gramStart"/>
      <w:r w:rsidRPr="00685BB4">
        <w:rPr>
          <w:rFonts w:eastAsiaTheme="minorHAnsi" w:hint="eastAsia"/>
          <w:sz w:val="18"/>
          <w:szCs w:val="18"/>
          <w:lang w:bidi="zh-TW"/>
        </w:rPr>
        <w:t>于普遍</w:t>
      </w:r>
      <w:proofErr w:type="gramEnd"/>
      <w:r w:rsidRPr="00685BB4">
        <w:rPr>
          <w:rFonts w:eastAsiaTheme="minorHAnsi" w:hint="eastAsia"/>
          <w:sz w:val="18"/>
          <w:szCs w:val="18"/>
          <w:lang w:bidi="zh-TW"/>
        </w:rPr>
        <w:t>的道德律令行事，他们虽然有个别的差异和私自的目的，但都可以在共同的道德基础上有一个共同的目的王国。</w:t>
      </w:r>
    </w:p>
    <w:p w14:paraId="56339D39" w14:textId="77777777" w:rsidR="00685BB4" w:rsidRPr="00685BB4" w:rsidRDefault="00685BB4" w:rsidP="00685BB4">
      <w:pPr>
        <w:rPr>
          <w:rFonts w:eastAsiaTheme="minorHAnsi"/>
          <w:sz w:val="18"/>
          <w:szCs w:val="18"/>
          <w:lang w:bidi="zh-TW"/>
        </w:rPr>
      </w:pPr>
      <w:r w:rsidRPr="00685BB4">
        <w:rPr>
          <w:rFonts w:eastAsiaTheme="minorHAnsi" w:hint="eastAsia"/>
          <w:sz w:val="18"/>
          <w:szCs w:val="18"/>
          <w:lang w:bidi="zh-TW"/>
        </w:rPr>
        <w:t>②略</w:t>
      </w:r>
    </w:p>
    <w:p w14:paraId="1523727F" w14:textId="77777777" w:rsidR="00685BB4" w:rsidRPr="00685BB4" w:rsidRDefault="00685BB4" w:rsidP="00685BB4">
      <w:pPr>
        <w:rPr>
          <w:rFonts w:eastAsiaTheme="minorHAnsi"/>
          <w:sz w:val="18"/>
          <w:szCs w:val="18"/>
          <w:lang w:bidi="zh-TW"/>
        </w:rPr>
      </w:pPr>
    </w:p>
    <w:p w14:paraId="09A23BBB" w14:textId="77777777" w:rsidR="00685BB4" w:rsidRPr="00B90431" w:rsidRDefault="00685BB4" w:rsidP="00685BB4">
      <w:pPr>
        <w:rPr>
          <w:rFonts w:eastAsiaTheme="minorHAnsi"/>
          <w:sz w:val="18"/>
          <w:szCs w:val="18"/>
          <w:lang w:bidi="zh-TW"/>
        </w:rPr>
      </w:pPr>
    </w:p>
    <w:p w14:paraId="45777FC7" w14:textId="77777777" w:rsidR="00B90431" w:rsidRPr="00B90431" w:rsidRDefault="00B90431" w:rsidP="00B90431">
      <w:pPr>
        <w:ind w:firstLineChars="200" w:firstLine="360"/>
        <w:rPr>
          <w:rFonts w:eastAsiaTheme="minorHAnsi"/>
          <w:sz w:val="18"/>
          <w:szCs w:val="18"/>
          <w:lang w:bidi="zh-TW"/>
        </w:rPr>
      </w:pPr>
      <w:r w:rsidRPr="00B90431">
        <w:rPr>
          <w:rFonts w:eastAsiaTheme="minorHAnsi"/>
          <w:sz w:val="18"/>
          <w:szCs w:val="18"/>
          <w:lang w:bidi="zh-TW"/>
        </w:rPr>
        <w:t>2.自由是“拱顶石”</w:t>
      </w:r>
    </w:p>
    <w:p w14:paraId="24478ABB" w14:textId="77777777" w:rsidR="003943D7" w:rsidRDefault="00B90431" w:rsidP="002D4D09">
      <w:pPr>
        <w:ind w:firstLineChars="200" w:firstLine="360"/>
        <w:rPr>
          <w:rFonts w:eastAsiaTheme="minorHAnsi"/>
          <w:sz w:val="18"/>
          <w:szCs w:val="18"/>
          <w:lang w:bidi="zh-TW"/>
        </w:rPr>
      </w:pPr>
      <w:r w:rsidRPr="00B90431">
        <w:rPr>
          <w:rFonts w:eastAsiaTheme="minorHAnsi" w:hint="eastAsia"/>
          <w:sz w:val="18"/>
          <w:szCs w:val="18"/>
          <w:lang w:bidi="zh-TW"/>
        </w:rPr>
        <w:t>康德有关意志自律的思想不仅在一定程度上解决了伦理思想史上自由与道德法则之间的矛盾，而且突出了实践理性的“优先地位”，论证了人之为人不同于任何自然存在的价值和尊严。</w:t>
      </w:r>
    </w:p>
    <w:p w14:paraId="3296FEA2" w14:textId="3B591938" w:rsidR="002E3796" w:rsidRDefault="003943D7" w:rsidP="006658B5">
      <w:pPr>
        <w:ind w:firstLineChars="200" w:firstLine="360"/>
        <w:rPr>
          <w:rFonts w:eastAsiaTheme="minorHAnsi"/>
          <w:sz w:val="18"/>
          <w:szCs w:val="18"/>
          <w:lang w:bidi="zh-TW"/>
        </w:rPr>
      </w:pPr>
      <w:r>
        <w:rPr>
          <w:rFonts w:eastAsiaTheme="minorHAnsi" w:hint="eastAsia"/>
          <w:sz w:val="18"/>
          <w:szCs w:val="18"/>
          <w:lang w:bidi="zh-TW"/>
        </w:rPr>
        <w:t>任</w:t>
      </w:r>
      <w:r w:rsidR="00B90431" w:rsidRPr="00B90431">
        <w:rPr>
          <w:rFonts w:eastAsiaTheme="minorHAnsi" w:hint="eastAsia"/>
          <w:sz w:val="18"/>
          <w:szCs w:val="18"/>
          <w:lang w:bidi="zh-TW"/>
        </w:rPr>
        <w:t>何伦理思想和道德学说都必须以意志自由为其前提，如果没有自由，我们就不必为自己的行为负责，也就谈不上道德不道德。然而由于以往的伦理思想皆以形而上学为其基础，企图通过对</w:t>
      </w:r>
      <w:proofErr w:type="gramStart"/>
      <w:r w:rsidR="00B90431" w:rsidRPr="00B90431">
        <w:rPr>
          <w:rFonts w:eastAsiaTheme="minorHAnsi" w:hint="eastAsia"/>
          <w:sz w:val="18"/>
          <w:szCs w:val="18"/>
          <w:lang w:bidi="zh-TW"/>
        </w:rPr>
        <w:t>宇审自然</w:t>
      </w:r>
      <w:proofErr w:type="gramEnd"/>
      <w:r w:rsidR="00B90431" w:rsidRPr="00B90431">
        <w:rPr>
          <w:rFonts w:eastAsiaTheme="minorHAnsi" w:hint="eastAsia"/>
          <w:sz w:val="18"/>
          <w:szCs w:val="18"/>
          <w:lang w:bidi="zh-TW"/>
        </w:rPr>
        <w:t>之本体和根据的认识来规定人的本质，因而始终无法将道德法则与自然法则区别开，而道德法则也就成了某种他律性的命令，从而否定了自由。正是</w:t>
      </w:r>
      <w:r w:rsidR="006658B5">
        <w:rPr>
          <w:rFonts w:eastAsiaTheme="minorHAnsi" w:hint="eastAsia"/>
          <w:sz w:val="18"/>
          <w:szCs w:val="18"/>
          <w:lang w:bidi="zh-TW"/>
        </w:rPr>
        <w:t>由于</w:t>
      </w:r>
      <w:r w:rsidR="00B90431" w:rsidRPr="00B90431">
        <w:rPr>
          <w:rFonts w:eastAsiaTheme="minorHAnsi" w:hint="eastAsia"/>
          <w:sz w:val="18"/>
          <w:szCs w:val="18"/>
          <w:lang w:bidi="zh-TW"/>
        </w:rPr>
        <w:t>这个原因，历史上的思想家们大多持决定论的主张。现在康德把道德法则与自然法则区别开，以意志自律将自由与道德法则结合为一，真正</w:t>
      </w:r>
      <w:r w:rsidR="002E3796" w:rsidRPr="002E3796">
        <w:rPr>
          <w:rFonts w:eastAsiaTheme="minorHAnsi" w:hint="eastAsia"/>
          <w:sz w:val="18"/>
          <w:szCs w:val="18"/>
          <w:lang w:bidi="zh-TW"/>
        </w:rPr>
        <w:t>使伦理学成了一门独立的学问。不仅如此，对康德来说，自由不只是伦理学的基础和前提，而且是整个纯粹理性体系的“拱顶石”</w:t>
      </w:r>
      <w:r w:rsidR="0009060D">
        <w:rPr>
          <w:rFonts w:eastAsiaTheme="minorHAnsi" w:hint="eastAsia"/>
          <w:sz w:val="18"/>
          <w:szCs w:val="18"/>
          <w:lang w:bidi="zh-TW"/>
        </w:rPr>
        <w:t>。</w:t>
      </w:r>
    </w:p>
    <w:p w14:paraId="1E6F1A83" w14:textId="77777777" w:rsidR="0009060D" w:rsidRPr="002E3796" w:rsidRDefault="0009060D" w:rsidP="006658B5">
      <w:pPr>
        <w:ind w:firstLineChars="200" w:firstLine="360"/>
        <w:rPr>
          <w:rFonts w:eastAsiaTheme="minorHAnsi"/>
          <w:sz w:val="18"/>
          <w:szCs w:val="18"/>
          <w:lang w:bidi="zh-TW"/>
        </w:rPr>
      </w:pPr>
    </w:p>
    <w:p w14:paraId="2923404B" w14:textId="52A4FDD4" w:rsidR="00795281" w:rsidRPr="00795281" w:rsidRDefault="0009060D" w:rsidP="0009060D">
      <w:pPr>
        <w:rPr>
          <w:rFonts w:eastAsiaTheme="minorHAnsi"/>
          <w:b/>
          <w:bCs/>
          <w:sz w:val="18"/>
          <w:szCs w:val="18"/>
          <w:lang w:bidi="zh-TW"/>
        </w:rPr>
      </w:pPr>
      <w:r w:rsidRPr="0009060D">
        <w:rPr>
          <w:rFonts w:eastAsiaTheme="minorHAnsi"/>
          <w:b/>
          <w:bCs/>
          <w:sz w:val="18"/>
          <w:szCs w:val="18"/>
          <w:lang w:bidi="zh-TW"/>
        </w:rPr>
        <w:t>十三</w:t>
      </w:r>
      <w:r w:rsidRPr="0009060D">
        <w:rPr>
          <w:rFonts w:eastAsiaTheme="minorHAnsi" w:hint="eastAsia"/>
          <w:b/>
          <w:bCs/>
          <w:sz w:val="18"/>
          <w:szCs w:val="18"/>
          <w:lang w:bidi="zh-TW"/>
        </w:rPr>
        <w:t>、</w:t>
      </w:r>
      <w:r w:rsidR="00795281" w:rsidRPr="00795281">
        <w:rPr>
          <w:rFonts w:eastAsiaTheme="minorHAnsi" w:hint="eastAsia"/>
          <w:b/>
          <w:bCs/>
          <w:sz w:val="18"/>
          <w:szCs w:val="18"/>
          <w:lang w:bidi="zh-TW"/>
        </w:rPr>
        <w:t>在康德哲学中，自由构成了纯粹理性的，甚至思辨理性体系的“整个建筑的拱顶石”。试从理论理性和实践理性两个层次说明。</w:t>
      </w:r>
    </w:p>
    <w:p w14:paraId="486635BE" w14:textId="55CCDAE5" w:rsidR="00795281" w:rsidRPr="00795281" w:rsidRDefault="0009060D" w:rsidP="0009060D">
      <w:pPr>
        <w:rPr>
          <w:rFonts w:eastAsiaTheme="minorHAnsi"/>
          <w:sz w:val="18"/>
          <w:szCs w:val="18"/>
          <w:lang w:bidi="zh-TW"/>
        </w:rPr>
      </w:pPr>
      <w:r>
        <w:rPr>
          <w:rFonts w:eastAsiaTheme="minorHAnsi" w:hint="eastAsia"/>
          <w:sz w:val="18"/>
          <w:szCs w:val="18"/>
          <w:lang w:bidi="zh-TW"/>
        </w:rPr>
        <w:t>（1）</w:t>
      </w:r>
      <w:r w:rsidR="00795281" w:rsidRPr="00795281">
        <w:rPr>
          <w:rFonts w:eastAsiaTheme="minorHAnsi" w:hint="eastAsia"/>
          <w:sz w:val="18"/>
          <w:szCs w:val="18"/>
          <w:lang w:bidi="zh-TW"/>
        </w:rPr>
        <w:t>理论理性。自由出现在康德的第三个二律背反中，即：</w:t>
      </w:r>
    </w:p>
    <w:p w14:paraId="14289238" w14:textId="77777777" w:rsidR="00795281" w:rsidRPr="00795281" w:rsidRDefault="00795281" w:rsidP="00795281">
      <w:pPr>
        <w:ind w:firstLineChars="200" w:firstLine="360"/>
        <w:rPr>
          <w:rFonts w:eastAsiaTheme="minorHAnsi"/>
          <w:sz w:val="18"/>
          <w:szCs w:val="18"/>
          <w:lang w:bidi="zh-TW"/>
        </w:rPr>
      </w:pPr>
      <w:r w:rsidRPr="00795281">
        <w:rPr>
          <w:rFonts w:eastAsiaTheme="minorHAnsi"/>
          <w:sz w:val="18"/>
          <w:szCs w:val="18"/>
          <w:lang w:bidi="zh-TW"/>
        </w:rPr>
        <w:t>正题：世界上有出自自由的原因。</w:t>
      </w:r>
    </w:p>
    <w:p w14:paraId="737E19CD" w14:textId="77777777" w:rsidR="00795281" w:rsidRPr="00795281" w:rsidRDefault="00795281" w:rsidP="00795281">
      <w:pPr>
        <w:ind w:firstLineChars="200" w:firstLine="360"/>
        <w:rPr>
          <w:rFonts w:eastAsiaTheme="minorHAnsi"/>
          <w:sz w:val="18"/>
          <w:szCs w:val="18"/>
          <w:lang w:bidi="zh-TW"/>
        </w:rPr>
      </w:pPr>
      <w:r w:rsidRPr="00795281">
        <w:rPr>
          <w:rFonts w:eastAsiaTheme="minorHAnsi"/>
          <w:sz w:val="18"/>
          <w:szCs w:val="18"/>
          <w:lang w:bidi="zh-TW"/>
        </w:rPr>
        <w:t>反题：没有自由，一切都是必然的。</w:t>
      </w:r>
    </w:p>
    <w:p w14:paraId="47B0B4CC" w14:textId="77777777" w:rsidR="00795281" w:rsidRPr="00795281" w:rsidRDefault="00795281" w:rsidP="00795281">
      <w:pPr>
        <w:ind w:firstLineChars="200" w:firstLine="360"/>
        <w:rPr>
          <w:rFonts w:eastAsiaTheme="minorHAnsi"/>
          <w:sz w:val="18"/>
          <w:szCs w:val="18"/>
          <w:lang w:bidi="zh-TW"/>
        </w:rPr>
      </w:pPr>
      <w:r w:rsidRPr="00795281">
        <w:rPr>
          <w:rFonts w:eastAsiaTheme="minorHAnsi" w:hint="eastAsia"/>
          <w:sz w:val="18"/>
          <w:szCs w:val="18"/>
          <w:lang w:bidi="zh-TW"/>
        </w:rPr>
        <w:t>康德认为，这组二律背反是由于理性将不是认识对象的自然整体当作认识对象所造成的。但是如果我们在现象与物自体之间做出区别，就可以解决这个二律背反。当我们说自然中的一切都服从自然因果律，因而没有自由的时候，它是对现象领域的规定。而当我们说有必要假定自然有一个自由因的时候，它指的则是物自体的领域。康德认为，虽然我们无法从经验上证明自然界本身是否有一个自由因，但是的确有一种存在是可以用自由因来说明的，那就是人类理性。人类理性能够对自己发出应该做什么的命令，因而它事实上是可以有自由的因果作用的。自然中只有必然存在的东西，而“应该”则属于理性的能动作用。</w:t>
      </w:r>
    </w:p>
    <w:p w14:paraId="6114E287" w14:textId="77777777" w:rsidR="00795281" w:rsidRPr="00795281" w:rsidRDefault="00795281" w:rsidP="00795281">
      <w:pPr>
        <w:ind w:firstLineChars="200" w:firstLine="360"/>
        <w:rPr>
          <w:rFonts w:eastAsiaTheme="minorHAnsi"/>
          <w:sz w:val="18"/>
          <w:szCs w:val="18"/>
          <w:lang w:bidi="zh-TW"/>
        </w:rPr>
      </w:pPr>
      <w:r w:rsidRPr="00795281">
        <w:rPr>
          <w:rFonts w:eastAsiaTheme="minorHAnsi" w:hint="eastAsia"/>
          <w:sz w:val="18"/>
          <w:szCs w:val="18"/>
          <w:lang w:bidi="zh-TW"/>
        </w:rPr>
        <w:t>自由与必然的二律背反，在康德哲学中有极其重要的意义。它是我们从理论理性过渡到实践理性的唯一可能的途径，因为这组二律背反的解决表明我们虽然不可能认识自由，但是可以思维自由而不至于陷入矛盾。既然自由是可能的，那么以自由为前提和基础的伦理学或者道德学说就是可能的。理性的理念由于自由是现实的也得到了证明。</w:t>
      </w:r>
    </w:p>
    <w:p w14:paraId="79434EE0" w14:textId="44502802" w:rsidR="00795281" w:rsidRPr="00795281" w:rsidRDefault="0009060D" w:rsidP="0009060D">
      <w:pPr>
        <w:rPr>
          <w:rFonts w:eastAsiaTheme="minorHAnsi"/>
          <w:sz w:val="18"/>
          <w:szCs w:val="18"/>
          <w:lang w:bidi="zh-TW"/>
        </w:rPr>
      </w:pPr>
      <w:r>
        <w:rPr>
          <w:rFonts w:eastAsiaTheme="minorHAnsi" w:hint="eastAsia"/>
          <w:sz w:val="18"/>
          <w:szCs w:val="18"/>
          <w:lang w:bidi="zh-TW"/>
        </w:rPr>
        <w:t>（2）</w:t>
      </w:r>
      <w:r w:rsidR="00795281" w:rsidRPr="00795281">
        <w:rPr>
          <w:rFonts w:eastAsiaTheme="minorHAnsi" w:hint="eastAsia"/>
          <w:sz w:val="18"/>
          <w:szCs w:val="18"/>
          <w:lang w:bidi="zh-TW"/>
        </w:rPr>
        <w:t>实践理性。</w:t>
      </w:r>
    </w:p>
    <w:p w14:paraId="2635CE8E" w14:textId="77777777" w:rsidR="00795281" w:rsidRPr="00795281" w:rsidRDefault="00795281" w:rsidP="00795281">
      <w:pPr>
        <w:ind w:firstLineChars="200" w:firstLine="360"/>
        <w:rPr>
          <w:rFonts w:eastAsiaTheme="minorHAnsi"/>
          <w:sz w:val="18"/>
          <w:szCs w:val="18"/>
          <w:lang w:bidi="zh-TW"/>
        </w:rPr>
      </w:pPr>
      <w:r w:rsidRPr="00795281">
        <w:rPr>
          <w:rFonts w:eastAsiaTheme="minorHAnsi" w:hint="eastAsia"/>
          <w:sz w:val="18"/>
          <w:szCs w:val="18"/>
          <w:lang w:bidi="zh-TW"/>
        </w:rPr>
        <w:t>康德试图证明人具有不同于一切自然存在的价值与尊严，证明人的自由。显然，这一证明的关键在于我们行动的动机究竟能否完全不受经验的束缚而纯粹出于理性自身的决定。对康德而言，理性自身对意志动机的决定不可能是主观个人的，而只能是先天</w:t>
      </w:r>
      <w:r w:rsidRPr="00795281">
        <w:rPr>
          <w:rFonts w:eastAsiaTheme="minorHAnsi"/>
          <w:sz w:val="18"/>
          <w:szCs w:val="18"/>
          <w:lang w:bidi="zh-TW"/>
        </w:rPr>
        <w:t>地</w:t>
      </w:r>
      <w:r w:rsidRPr="00795281">
        <w:rPr>
          <w:rFonts w:eastAsiaTheme="minorHAnsi" w:hint="eastAsia"/>
          <w:sz w:val="18"/>
          <w:szCs w:val="18"/>
          <w:lang w:bidi="zh-TW"/>
        </w:rPr>
        <w:t>普遍有效的。因此，问题就在于究竟有没有决定意志动机的理性之客观的实践法则</w:t>
      </w:r>
      <w:r w:rsidRPr="00795281">
        <w:rPr>
          <w:rFonts w:eastAsiaTheme="minorHAnsi"/>
          <w:sz w:val="18"/>
          <w:szCs w:val="18"/>
          <w:lang w:bidi="zh-TW"/>
        </w:rPr>
        <w:t>亦即</w:t>
      </w:r>
      <w:r w:rsidRPr="00795281">
        <w:rPr>
          <w:rFonts w:eastAsiaTheme="minorHAnsi" w:hint="eastAsia"/>
          <w:sz w:val="18"/>
          <w:szCs w:val="18"/>
          <w:lang w:bidi="zh-TW"/>
        </w:rPr>
        <w:t>道德法则。但是，从批判哲学的立场看，我们却不可能从认识论上对此加以说明，因为它不是经验性的认识对象。康德所采取的办法是：以自由作为道德法则的存在根据，以道德法则作为自由的认识根据。也就是说，因为有自由，所以道德法则是存在的，因为道德法则是存在的，所以自由是实在的。</w:t>
      </w:r>
    </w:p>
    <w:p w14:paraId="7941D5B4" w14:textId="77777777" w:rsidR="00795281" w:rsidRPr="00795281" w:rsidRDefault="00795281" w:rsidP="00795281">
      <w:pPr>
        <w:ind w:firstLineChars="200" w:firstLine="360"/>
        <w:rPr>
          <w:rFonts w:eastAsiaTheme="minorHAnsi"/>
          <w:sz w:val="18"/>
          <w:szCs w:val="18"/>
          <w:lang w:bidi="zh-TW"/>
        </w:rPr>
      </w:pPr>
      <w:r w:rsidRPr="00795281">
        <w:rPr>
          <w:rFonts w:eastAsiaTheme="minorHAnsi" w:hint="eastAsia"/>
          <w:sz w:val="18"/>
          <w:szCs w:val="18"/>
          <w:lang w:bidi="zh-TW"/>
        </w:rPr>
        <w:t>（康德认为，因为一种实践的法则一定是普遍必然的，它是对一切有理性的存在者的意志都行之有效的客观法则。而根据经验不能提供给我们任何实践的法则，建立在经验基础上的实践原则只能是个人的幸福原则，没有普遍必然性。所以一个有理性的存在必须把</w:t>
      </w:r>
      <w:r w:rsidRPr="00795281">
        <w:rPr>
          <w:rFonts w:eastAsiaTheme="minorHAnsi"/>
          <w:sz w:val="18"/>
          <w:szCs w:val="18"/>
          <w:lang w:bidi="zh-TW"/>
        </w:rPr>
        <w:t>他</w:t>
      </w:r>
      <w:r w:rsidRPr="00795281">
        <w:rPr>
          <w:rFonts w:eastAsiaTheme="minorHAnsi" w:hint="eastAsia"/>
          <w:sz w:val="18"/>
          <w:szCs w:val="18"/>
          <w:lang w:bidi="zh-TW"/>
        </w:rPr>
        <w:t>的准则思想为不是根据经验质料，而是根据形式决定其意志的原理。）这样一个完全以理性自身的纯粹形式作为自己法则的意志就是一个自由意志，因为它意味着理性所遵守的是自己为自己确立的法则。因此，意志的自律是一切道德法则所依据的唯一原理，而</w:t>
      </w:r>
      <w:proofErr w:type="gramStart"/>
      <w:r w:rsidRPr="00795281">
        <w:rPr>
          <w:rFonts w:eastAsiaTheme="minorHAnsi" w:hint="eastAsia"/>
          <w:sz w:val="18"/>
          <w:szCs w:val="18"/>
          <w:lang w:bidi="zh-TW"/>
        </w:rPr>
        <w:t>纯粹实践</w:t>
      </w:r>
      <w:proofErr w:type="gramEnd"/>
      <w:r w:rsidRPr="00795281">
        <w:rPr>
          <w:rFonts w:eastAsiaTheme="minorHAnsi" w:hint="eastAsia"/>
          <w:sz w:val="18"/>
          <w:szCs w:val="18"/>
          <w:lang w:bidi="zh-TW"/>
        </w:rPr>
        <w:t>理性的基本法则就是：要这样行动，使得你的意志的准则在任何时候都能同时被视为一种普遍的、立法的原则。</w:t>
      </w:r>
    </w:p>
    <w:p w14:paraId="6DB05C77" w14:textId="77777777" w:rsidR="00795281" w:rsidRPr="00795281" w:rsidRDefault="00795281" w:rsidP="00795281">
      <w:pPr>
        <w:ind w:firstLineChars="200" w:firstLine="360"/>
        <w:rPr>
          <w:rFonts w:eastAsiaTheme="minorHAnsi"/>
          <w:sz w:val="18"/>
          <w:szCs w:val="18"/>
          <w:lang w:bidi="zh-TW"/>
        </w:rPr>
      </w:pPr>
      <w:r w:rsidRPr="00795281">
        <w:rPr>
          <w:rFonts w:eastAsiaTheme="minorHAnsi" w:hint="eastAsia"/>
          <w:sz w:val="18"/>
          <w:szCs w:val="18"/>
          <w:lang w:bidi="zh-TW"/>
        </w:rPr>
        <w:t>由此，康德证明了自由的实在性，自由在之前只是一个否定性的消极概念。——自由只是不受经验的限制，现在我们则达到了自由的积极意义：自由即自律，所以自由与道德法则其实是一体的，所谓道德法则乃是理性自己为自己所确立的法则，理性自己立法自己遵守，自由构成了康德伦理学和道德学说的基础。</w:t>
      </w:r>
    </w:p>
    <w:p w14:paraId="5063EC5F" w14:textId="77777777" w:rsidR="0009060D" w:rsidRPr="00795281" w:rsidRDefault="00795281" w:rsidP="0009060D">
      <w:pPr>
        <w:ind w:firstLineChars="200" w:firstLine="360"/>
        <w:rPr>
          <w:rFonts w:eastAsiaTheme="minorHAnsi"/>
          <w:sz w:val="18"/>
          <w:szCs w:val="18"/>
          <w:lang w:bidi="zh-TW"/>
        </w:rPr>
      </w:pPr>
      <w:r w:rsidRPr="00795281">
        <w:rPr>
          <w:rFonts w:eastAsiaTheme="minorHAnsi" w:hint="eastAsia"/>
          <w:sz w:val="18"/>
          <w:szCs w:val="18"/>
          <w:lang w:bidi="zh-TW"/>
        </w:rPr>
        <w:t>（思辨的理性在应用因果性关系时需要自由，以便拯救自己，摆脱它要在因果联络的序列中设想无条件者时就不可避免地陷入的二律背反。）</w:t>
      </w:r>
      <w:r w:rsidR="0009060D" w:rsidRPr="00795281">
        <w:rPr>
          <w:rFonts w:eastAsiaTheme="minorHAnsi" w:hint="eastAsia"/>
          <w:sz w:val="18"/>
          <w:szCs w:val="18"/>
          <w:lang w:bidi="zh-TW"/>
        </w:rPr>
        <w:t>（纯然的理念即灵魂、上帝，由于自由是现实的而得到了证明。）</w:t>
      </w:r>
    </w:p>
    <w:p w14:paraId="4CB00C8C" w14:textId="77777777" w:rsidR="006658B5" w:rsidRDefault="006658B5" w:rsidP="002E3796">
      <w:pPr>
        <w:ind w:firstLineChars="200" w:firstLine="360"/>
        <w:rPr>
          <w:rFonts w:eastAsiaTheme="minorHAnsi"/>
          <w:sz w:val="18"/>
          <w:szCs w:val="18"/>
          <w:lang w:bidi="zh-TW"/>
        </w:rPr>
      </w:pPr>
    </w:p>
    <w:p w14:paraId="0970803A" w14:textId="77777777" w:rsidR="00806706" w:rsidRDefault="00806706" w:rsidP="002E3796">
      <w:pPr>
        <w:ind w:firstLineChars="200" w:firstLine="360"/>
        <w:rPr>
          <w:rFonts w:eastAsiaTheme="minorHAnsi"/>
          <w:sz w:val="18"/>
          <w:szCs w:val="18"/>
          <w:lang w:bidi="zh-TW"/>
        </w:rPr>
      </w:pPr>
    </w:p>
    <w:p w14:paraId="65B35BAD" w14:textId="04DA7B12" w:rsidR="002E3796" w:rsidRPr="002E3796" w:rsidRDefault="002E3796" w:rsidP="002E3796">
      <w:pPr>
        <w:ind w:firstLineChars="200" w:firstLine="360"/>
        <w:rPr>
          <w:rFonts w:eastAsiaTheme="minorHAnsi"/>
          <w:sz w:val="18"/>
          <w:szCs w:val="18"/>
          <w:lang w:bidi="zh-TW"/>
        </w:rPr>
      </w:pPr>
      <w:r w:rsidRPr="002E3796">
        <w:rPr>
          <w:rFonts w:eastAsiaTheme="minorHAnsi"/>
          <w:sz w:val="18"/>
          <w:szCs w:val="18"/>
          <w:lang w:bidi="zh-TW"/>
        </w:rPr>
        <w:t>3.道德公设</w:t>
      </w:r>
    </w:p>
    <w:p w14:paraId="63210CEB" w14:textId="1F810888" w:rsidR="002E3796" w:rsidRPr="002E3796" w:rsidRDefault="002E3796" w:rsidP="00352165">
      <w:pPr>
        <w:ind w:firstLineChars="200" w:firstLine="360"/>
        <w:rPr>
          <w:rFonts w:eastAsiaTheme="minorHAnsi"/>
          <w:sz w:val="18"/>
          <w:szCs w:val="18"/>
          <w:lang w:bidi="zh-TW"/>
        </w:rPr>
      </w:pPr>
      <w:r w:rsidRPr="002E3796">
        <w:rPr>
          <w:rFonts w:eastAsiaTheme="minorHAnsi"/>
          <w:sz w:val="18"/>
          <w:szCs w:val="18"/>
          <w:lang w:bidi="zh-TW"/>
        </w:rPr>
        <w:t>康德认为，人具有两种幸福观</w:t>
      </w:r>
      <w:r w:rsidR="00BE6ACB">
        <w:rPr>
          <w:rFonts w:eastAsiaTheme="minorHAnsi" w:hint="eastAsia"/>
          <w:sz w:val="18"/>
          <w:szCs w:val="18"/>
          <w:lang w:bidi="zh-TW"/>
        </w:rPr>
        <w:t>—</w:t>
      </w:r>
      <w:r w:rsidRPr="002E3796">
        <w:rPr>
          <w:rFonts w:eastAsiaTheme="minorHAnsi"/>
          <w:sz w:val="18"/>
          <w:szCs w:val="18"/>
          <w:lang w:bidi="zh-TW"/>
        </w:rPr>
        <w:t>幸福和德性。幸福是人作为感性存在所必须追求的东西，德性是人作为理性存在者所要追求的最高价值。所以在道德和幸福之间存在着矛盾，产生了理性实践领域的二律背反，它在历史上表现为伊壁鸠鲁主义与斯多</w:t>
      </w:r>
      <w:proofErr w:type="gramStart"/>
      <w:r w:rsidRPr="002E3796">
        <w:rPr>
          <w:rFonts w:eastAsiaTheme="minorHAnsi"/>
          <w:sz w:val="18"/>
          <w:szCs w:val="18"/>
          <w:lang w:bidi="zh-TW"/>
        </w:rPr>
        <w:t>葛</w:t>
      </w:r>
      <w:proofErr w:type="gramEnd"/>
      <w:r w:rsidR="001A7FDB">
        <w:rPr>
          <w:rFonts w:eastAsiaTheme="minorHAnsi" w:hint="eastAsia"/>
          <w:sz w:val="18"/>
          <w:szCs w:val="18"/>
          <w:lang w:bidi="zh-TW"/>
        </w:rPr>
        <w:t>主</w:t>
      </w:r>
      <w:r w:rsidRPr="002E3796">
        <w:rPr>
          <w:rFonts w:eastAsiaTheme="minorHAnsi"/>
          <w:sz w:val="18"/>
          <w:szCs w:val="18"/>
          <w:lang w:bidi="zh-TW"/>
        </w:rPr>
        <w:t>义的对立。康德认为至善是道德与幸福的完全结合，康德从“德福一致”这一要求中，引出了三条公设，</w:t>
      </w:r>
      <w:r w:rsidR="00FC5668">
        <w:rPr>
          <w:rFonts w:eastAsiaTheme="minorHAnsi" w:hint="eastAsia"/>
          <w:sz w:val="18"/>
          <w:szCs w:val="18"/>
          <w:lang w:bidi="zh-TW"/>
        </w:rPr>
        <w:t>“</w:t>
      </w:r>
      <w:r w:rsidRPr="002E3796">
        <w:rPr>
          <w:rFonts w:eastAsiaTheme="minorHAnsi"/>
          <w:sz w:val="18"/>
          <w:szCs w:val="18"/>
          <w:lang w:bidi="zh-TW"/>
        </w:rPr>
        <w:t>公设”就是</w:t>
      </w:r>
      <w:r w:rsidR="00352165">
        <w:rPr>
          <w:rFonts w:eastAsiaTheme="minorHAnsi" w:hint="eastAsia"/>
          <w:sz w:val="18"/>
          <w:szCs w:val="18"/>
          <w:lang w:bidi="zh-TW"/>
        </w:rPr>
        <w:t>达</w:t>
      </w:r>
      <w:r w:rsidRPr="002E3796">
        <w:rPr>
          <w:rFonts w:eastAsiaTheme="minorHAnsi" w:hint="eastAsia"/>
          <w:sz w:val="18"/>
          <w:szCs w:val="18"/>
          <w:lang w:bidi="zh-TW"/>
        </w:rPr>
        <w:t>到至善所不可少的理论假设</w:t>
      </w:r>
    </w:p>
    <w:p w14:paraId="6E71979E" w14:textId="19FA9C47" w:rsidR="002E3796" w:rsidRPr="002E3796" w:rsidRDefault="002E3796" w:rsidP="00352165">
      <w:pPr>
        <w:ind w:firstLineChars="200" w:firstLine="360"/>
        <w:rPr>
          <w:rFonts w:eastAsiaTheme="minorHAnsi"/>
          <w:sz w:val="18"/>
          <w:szCs w:val="18"/>
          <w:lang w:bidi="zh-TW"/>
        </w:rPr>
      </w:pPr>
      <w:r w:rsidRPr="002E3796">
        <w:rPr>
          <w:rFonts w:eastAsiaTheme="minorHAnsi" w:hint="eastAsia"/>
          <w:sz w:val="18"/>
          <w:szCs w:val="18"/>
          <w:lang w:bidi="zh-TW"/>
        </w:rPr>
        <w:t>第一条公设</w:t>
      </w:r>
      <w:r w:rsidR="00352165">
        <w:rPr>
          <w:rFonts w:eastAsiaTheme="minorHAnsi" w:hint="eastAsia"/>
          <w:sz w:val="18"/>
          <w:szCs w:val="18"/>
          <w:lang w:bidi="zh-TW"/>
        </w:rPr>
        <w:t>：</w:t>
      </w:r>
      <w:r w:rsidRPr="002E3796">
        <w:rPr>
          <w:rFonts w:eastAsiaTheme="minorHAnsi"/>
          <w:sz w:val="18"/>
          <w:szCs w:val="18"/>
          <w:lang w:bidi="zh-TW"/>
        </w:rPr>
        <w:t>意志自由。人们必须假设他们在任何条件下都能够正确使</w:t>
      </w:r>
      <w:r w:rsidRPr="002E3796">
        <w:rPr>
          <w:rFonts w:eastAsiaTheme="minorHAnsi" w:hint="eastAsia"/>
          <w:sz w:val="18"/>
          <w:szCs w:val="18"/>
          <w:lang w:bidi="zh-TW"/>
        </w:rPr>
        <w:t>用自己的意志，</w:t>
      </w:r>
      <w:proofErr w:type="gramStart"/>
      <w:r w:rsidRPr="002E3796">
        <w:rPr>
          <w:rFonts w:eastAsiaTheme="minorHAnsi" w:hint="eastAsia"/>
          <w:sz w:val="18"/>
          <w:szCs w:val="18"/>
          <w:lang w:bidi="zh-TW"/>
        </w:rPr>
        <w:t>作出</w:t>
      </w:r>
      <w:proofErr w:type="gramEnd"/>
      <w:r w:rsidRPr="002E3796">
        <w:rPr>
          <w:rFonts w:eastAsiaTheme="minorHAnsi" w:hint="eastAsia"/>
          <w:sz w:val="18"/>
          <w:szCs w:val="18"/>
          <w:lang w:bidi="zh-TW"/>
        </w:rPr>
        <w:t>自由的选择，如此，他们才能相信自己可以达到至善的目标。</w:t>
      </w:r>
    </w:p>
    <w:p w14:paraId="16D288D4" w14:textId="301F2489" w:rsidR="002E3796" w:rsidRPr="002E3796" w:rsidRDefault="002E3796" w:rsidP="002E3796">
      <w:pPr>
        <w:ind w:firstLineChars="200" w:firstLine="360"/>
        <w:rPr>
          <w:rFonts w:eastAsiaTheme="minorHAnsi"/>
          <w:sz w:val="18"/>
          <w:szCs w:val="18"/>
          <w:lang w:bidi="zh-TW"/>
        </w:rPr>
      </w:pPr>
      <w:r w:rsidRPr="002E3796">
        <w:rPr>
          <w:rFonts w:eastAsiaTheme="minorHAnsi" w:hint="eastAsia"/>
          <w:sz w:val="18"/>
          <w:szCs w:val="18"/>
          <w:lang w:bidi="zh-TW"/>
        </w:rPr>
        <w:t>第二条公设</w:t>
      </w:r>
      <w:r w:rsidR="00352165" w:rsidRPr="00352165">
        <w:rPr>
          <w:rFonts w:eastAsiaTheme="minorHAnsi"/>
          <w:sz w:val="18"/>
          <w:szCs w:val="18"/>
          <w:lang w:bidi="zh-TW"/>
        </w:rPr>
        <w:t>：</w:t>
      </w:r>
      <w:r w:rsidRPr="002E3796">
        <w:rPr>
          <w:rFonts w:eastAsiaTheme="minorHAnsi"/>
          <w:sz w:val="18"/>
          <w:szCs w:val="18"/>
          <w:lang w:bidi="zh-TW"/>
        </w:rPr>
        <w:t>灵魂不朽。人的生命是有限的，所以很难在有生之年达到至善的目标，所以人们必须相信灵魂不朽，灵魂不朽保证了人在永恒中达到至善。</w:t>
      </w:r>
    </w:p>
    <w:p w14:paraId="25D7ED62" w14:textId="60E0E99D" w:rsidR="002E3796" w:rsidRPr="002E3796" w:rsidRDefault="002E3796" w:rsidP="002E3796">
      <w:pPr>
        <w:ind w:firstLineChars="200" w:firstLine="360"/>
        <w:rPr>
          <w:rFonts w:eastAsiaTheme="minorHAnsi"/>
          <w:sz w:val="18"/>
          <w:szCs w:val="18"/>
          <w:lang w:bidi="zh-TW"/>
        </w:rPr>
      </w:pPr>
      <w:r w:rsidRPr="002E3796">
        <w:rPr>
          <w:rFonts w:eastAsiaTheme="minorHAnsi" w:hint="eastAsia"/>
          <w:sz w:val="18"/>
          <w:szCs w:val="18"/>
          <w:lang w:bidi="zh-TW"/>
        </w:rPr>
        <w:t>第三条公设</w:t>
      </w:r>
      <w:r w:rsidR="00352165" w:rsidRPr="00352165">
        <w:rPr>
          <w:rFonts w:eastAsiaTheme="minorHAnsi"/>
          <w:sz w:val="18"/>
          <w:szCs w:val="18"/>
          <w:lang w:bidi="zh-TW"/>
        </w:rPr>
        <w:t>：</w:t>
      </w:r>
      <w:r w:rsidRPr="002E3796">
        <w:rPr>
          <w:rFonts w:eastAsiaTheme="minorHAnsi"/>
          <w:sz w:val="18"/>
          <w:szCs w:val="18"/>
          <w:lang w:bidi="zh-TW"/>
        </w:rPr>
        <w:t>上帝存在。人们必须相信，他所追求至善的努力一定会得到回报，如果他违背了目标将受到惩罚，因此他必须相信一个全知全能全善的上帝的存在</w:t>
      </w:r>
    </w:p>
    <w:p w14:paraId="61E6F0EF" w14:textId="1F263F69" w:rsidR="002E3796" w:rsidRDefault="002E3796" w:rsidP="00207A37">
      <w:pPr>
        <w:ind w:firstLineChars="200" w:firstLine="360"/>
        <w:rPr>
          <w:rFonts w:eastAsiaTheme="minorHAnsi"/>
          <w:sz w:val="18"/>
          <w:szCs w:val="18"/>
          <w:lang w:bidi="zh-TW"/>
        </w:rPr>
      </w:pPr>
      <w:r w:rsidRPr="002E3796">
        <w:rPr>
          <w:rFonts w:eastAsiaTheme="minorHAnsi" w:hint="eastAsia"/>
          <w:sz w:val="18"/>
          <w:szCs w:val="18"/>
          <w:lang w:bidi="zh-TW"/>
        </w:rPr>
        <w:t>实践理性的“公设”，只是道德实现的条件，而不是道德本身的条件。换言之，仅就道德法则而论，它是无条件的，并不需要灵魂不朽和上帝存在作</w:t>
      </w:r>
      <w:r w:rsidR="00207A37">
        <w:rPr>
          <w:rFonts w:eastAsiaTheme="minorHAnsi" w:hint="eastAsia"/>
          <w:sz w:val="18"/>
          <w:szCs w:val="18"/>
          <w:lang w:bidi="zh-TW"/>
        </w:rPr>
        <w:t>为</w:t>
      </w:r>
      <w:r w:rsidR="0035625B">
        <w:rPr>
          <w:rFonts w:eastAsiaTheme="minorHAnsi" w:hint="eastAsia"/>
          <w:sz w:val="18"/>
          <w:szCs w:val="18"/>
          <w:lang w:bidi="zh-TW"/>
        </w:rPr>
        <w:t>其基础。这就是康德所言的“道德神学”，康德说：“道德原理</w:t>
      </w:r>
      <w:r w:rsidR="003C018C">
        <w:rPr>
          <w:rFonts w:eastAsiaTheme="minorHAnsi" w:hint="eastAsia"/>
          <w:sz w:val="18"/>
          <w:szCs w:val="18"/>
          <w:lang w:bidi="zh-TW"/>
        </w:rPr>
        <w:t>并不</w:t>
      </w:r>
      <w:r w:rsidRPr="002E3796">
        <w:rPr>
          <w:rFonts w:eastAsiaTheme="minorHAnsi" w:hint="eastAsia"/>
          <w:sz w:val="18"/>
          <w:szCs w:val="18"/>
          <w:lang w:bidi="zh-TW"/>
        </w:rPr>
        <w:t>是由神学来的</w:t>
      </w:r>
      <w:r w:rsidRPr="002E3796">
        <w:rPr>
          <w:rFonts w:eastAsiaTheme="minorHAnsi"/>
          <w:sz w:val="18"/>
          <w:szCs w:val="18"/>
          <w:lang w:bidi="zh-TW"/>
        </w:rPr>
        <w:t>(因而也不是一种他律)，而乃是纯粹实践理性自身的自律</w:t>
      </w:r>
      <w:r w:rsidR="003C018C">
        <w:rPr>
          <w:rFonts w:eastAsiaTheme="minorHAnsi" w:hint="eastAsia"/>
          <w:sz w:val="18"/>
          <w:szCs w:val="18"/>
          <w:lang w:bidi="zh-TW"/>
        </w:rPr>
        <w:t>，</w:t>
      </w:r>
      <w:r w:rsidRPr="002E3796">
        <w:rPr>
          <w:rFonts w:eastAsiaTheme="minorHAnsi"/>
          <w:sz w:val="18"/>
          <w:szCs w:val="18"/>
          <w:lang w:bidi="zh-TW"/>
        </w:rPr>
        <w:t>因为这种道德学并不拿关于神和神意的知识作为这些律令的基础。</w:t>
      </w:r>
      <w:r w:rsidR="003C018C">
        <w:rPr>
          <w:rFonts w:eastAsiaTheme="minorHAnsi" w:hint="eastAsia"/>
          <w:sz w:val="18"/>
          <w:szCs w:val="18"/>
          <w:lang w:bidi="zh-TW"/>
        </w:rPr>
        <w:t>”</w:t>
      </w:r>
    </w:p>
    <w:p w14:paraId="63273A79" w14:textId="77777777" w:rsidR="00806706" w:rsidRPr="002E3796" w:rsidRDefault="00806706" w:rsidP="00207A37">
      <w:pPr>
        <w:ind w:firstLineChars="200" w:firstLine="360"/>
        <w:rPr>
          <w:rFonts w:eastAsiaTheme="minorHAnsi"/>
          <w:sz w:val="18"/>
          <w:szCs w:val="18"/>
          <w:lang w:bidi="zh-TW"/>
        </w:rPr>
      </w:pPr>
    </w:p>
    <w:p w14:paraId="79202A12" w14:textId="77777777" w:rsidR="00806706" w:rsidRPr="00806706" w:rsidRDefault="00806706" w:rsidP="00806706">
      <w:pPr>
        <w:rPr>
          <w:rFonts w:eastAsiaTheme="minorHAnsi"/>
          <w:b/>
          <w:bCs/>
          <w:sz w:val="18"/>
          <w:szCs w:val="18"/>
          <w:lang w:bidi="zh-TW"/>
        </w:rPr>
      </w:pPr>
      <w:r w:rsidRPr="00806706">
        <w:rPr>
          <w:rFonts w:eastAsiaTheme="minorHAnsi"/>
          <w:b/>
          <w:bCs/>
          <w:sz w:val="18"/>
          <w:szCs w:val="18"/>
          <w:lang w:bidi="zh-TW"/>
        </w:rPr>
        <w:t>42</w:t>
      </w:r>
      <w:r w:rsidRPr="00806706">
        <w:rPr>
          <w:rFonts w:eastAsiaTheme="minorHAnsi" w:hint="eastAsia"/>
          <w:b/>
          <w:bCs/>
          <w:sz w:val="18"/>
          <w:szCs w:val="18"/>
          <w:lang w:bidi="zh-TW"/>
        </w:rPr>
        <w:t>、简述康德的实践理性公设。</w:t>
      </w:r>
    </w:p>
    <w:p w14:paraId="61FADD23" w14:textId="77777777" w:rsidR="00806706" w:rsidRPr="00806706" w:rsidRDefault="00806706" w:rsidP="00806706">
      <w:pPr>
        <w:rPr>
          <w:rFonts w:eastAsiaTheme="minorHAnsi"/>
          <w:sz w:val="18"/>
          <w:szCs w:val="18"/>
          <w:lang w:bidi="zh-TW"/>
        </w:rPr>
      </w:pPr>
      <w:r w:rsidRPr="00806706">
        <w:rPr>
          <w:rFonts w:eastAsiaTheme="minorHAnsi" w:hint="eastAsia"/>
          <w:sz w:val="18"/>
          <w:szCs w:val="18"/>
          <w:lang w:bidi="zh-TW"/>
        </w:rPr>
        <w:t>康德通过使意志的动机与行为的效果“划清界限”的方式来维护道德的纯洁性，但是这样一来就产生了另一个问题：如果一个人的意志可以遵从理性自身的法则行事，这种道德法则与经验无关，亦与行为的结果无关，它属于纯粹理性的理智世界。而行为则不可避免地要落入由必然和自然法则所统治的现象世界。那就意味着动机与效果是完全分离的，它们分别属于两个不同的世界。既然如此，道德法则如何能够产生与之相应的行为效果呢？“至善”既包括德性，也包括幸福。为此，康德提出了实践理性的“公设”。人类理性由于敬重道德法则而向往一个无条件的对象即“至善”，公设就是这个由道德法则而成立的：“至善”所必不可少的理性假设。</w:t>
      </w:r>
    </w:p>
    <w:p w14:paraId="7002776E" w14:textId="77777777" w:rsidR="00806706" w:rsidRPr="00806706" w:rsidRDefault="00806706" w:rsidP="00806706">
      <w:pPr>
        <w:rPr>
          <w:rFonts w:eastAsiaTheme="minorHAnsi"/>
          <w:sz w:val="18"/>
          <w:szCs w:val="18"/>
          <w:lang w:bidi="zh-TW"/>
        </w:rPr>
      </w:pPr>
      <w:r w:rsidRPr="00806706">
        <w:rPr>
          <w:rFonts w:eastAsiaTheme="minorHAnsi" w:hint="eastAsia"/>
          <w:sz w:val="18"/>
          <w:szCs w:val="18"/>
          <w:lang w:bidi="zh-TW"/>
        </w:rPr>
        <w:t>实践理性有三个公设，即意志自由、灵魂不朽、上帝存在。我们必须假设有一种摆脱了感觉世界的限制而依据理智世界的道德法则决定自己意志的能力即自由，否则实践理性就不能以“至善”作为它的最高理想；由于人类理性的有限性，我们在今生今世无论如何也不可能达到“至善”这一无限完满的境界，所以必须假设灵魂不朽，“至善”才有其实践上的可能性。最后，为了保证理智世界中的德性在感觉世界之中有其相应的效果，为了保证德性与幸福都能够得到实现，我们必须假设有一个上帝使这两个世界能够协调一致。</w:t>
      </w:r>
    </w:p>
    <w:p w14:paraId="29ACB07F" w14:textId="77777777" w:rsidR="00806706" w:rsidRPr="00806706" w:rsidRDefault="00806706" w:rsidP="00806706">
      <w:pPr>
        <w:rPr>
          <w:rFonts w:eastAsiaTheme="minorHAnsi"/>
          <w:sz w:val="18"/>
          <w:szCs w:val="18"/>
          <w:lang w:bidi="zh-TW"/>
        </w:rPr>
      </w:pPr>
    </w:p>
    <w:p w14:paraId="60FBC396" w14:textId="77777777" w:rsidR="00806706" w:rsidRPr="00806706" w:rsidRDefault="00806706" w:rsidP="00806706">
      <w:pPr>
        <w:rPr>
          <w:rFonts w:eastAsiaTheme="minorHAnsi"/>
          <w:b/>
          <w:bCs/>
          <w:sz w:val="18"/>
          <w:szCs w:val="18"/>
          <w:lang w:bidi="zh-TW"/>
        </w:rPr>
      </w:pPr>
      <w:r w:rsidRPr="00806706">
        <w:rPr>
          <w:rFonts w:eastAsiaTheme="minorHAnsi" w:hint="eastAsia"/>
          <w:b/>
          <w:bCs/>
          <w:sz w:val="18"/>
          <w:szCs w:val="18"/>
          <w:lang w:bidi="zh-TW"/>
        </w:rPr>
        <w:t>4</w:t>
      </w:r>
      <w:r w:rsidRPr="00806706">
        <w:rPr>
          <w:rFonts w:eastAsiaTheme="minorHAnsi"/>
          <w:b/>
          <w:bCs/>
          <w:sz w:val="18"/>
          <w:szCs w:val="18"/>
          <w:lang w:bidi="zh-TW"/>
        </w:rPr>
        <w:t>3</w:t>
      </w:r>
      <w:r w:rsidRPr="00806706">
        <w:rPr>
          <w:rFonts w:eastAsiaTheme="minorHAnsi" w:hint="eastAsia"/>
          <w:b/>
          <w:bCs/>
          <w:sz w:val="18"/>
          <w:szCs w:val="18"/>
          <w:lang w:bidi="zh-TW"/>
        </w:rPr>
        <w:t>、简述康德的自由意志。</w:t>
      </w:r>
    </w:p>
    <w:p w14:paraId="358B4E53" w14:textId="77777777" w:rsidR="00806706" w:rsidRPr="00806706" w:rsidRDefault="00806706" w:rsidP="00806706">
      <w:pPr>
        <w:rPr>
          <w:rFonts w:eastAsiaTheme="minorHAnsi"/>
          <w:sz w:val="18"/>
          <w:szCs w:val="18"/>
          <w:lang w:bidi="zh-TW"/>
        </w:rPr>
      </w:pPr>
      <w:r w:rsidRPr="00806706">
        <w:rPr>
          <w:rFonts w:eastAsiaTheme="minorHAnsi" w:hint="eastAsia"/>
          <w:sz w:val="18"/>
          <w:szCs w:val="18"/>
          <w:lang w:bidi="zh-TW"/>
        </w:rPr>
        <w:t>康德对理性之第三组二律背反的解决表明，自由是可以设想的。因为相对于必然的自然因果律，存在着一种自由因果律，亦即不受感性经验的限制单凭理性自身的原因而产生一个结果的因果关系。由此，我们就可以考察理性的实践活动，看一看在什么情况下意志能够排除经验的束缚，完全按照理性自身的法则行动。</w:t>
      </w:r>
    </w:p>
    <w:p w14:paraId="72306A5D" w14:textId="3C489128" w:rsidR="003C018C" w:rsidRPr="00806706" w:rsidRDefault="00806706" w:rsidP="00806706">
      <w:pPr>
        <w:rPr>
          <w:rFonts w:eastAsiaTheme="minorHAnsi"/>
          <w:sz w:val="18"/>
          <w:szCs w:val="18"/>
          <w:lang w:bidi="zh-TW"/>
        </w:rPr>
      </w:pPr>
      <w:r w:rsidRPr="00806706">
        <w:rPr>
          <w:rFonts w:eastAsiaTheme="minorHAnsi" w:hint="eastAsia"/>
          <w:sz w:val="18"/>
          <w:szCs w:val="18"/>
          <w:lang w:bidi="zh-TW"/>
        </w:rPr>
        <w:t>意志可以按照两种方式决定自己的行动：①主观准则②客观法则。当意志对自己的规定仅仅对其个人是有效的时候，这种规定就是主观准则。而当意志的规定不仅对其个人有效而且对一切有理性的存在都普遍有效的时候，这种普遍的规定就是客观法则。因为一种实践的法则一定是普遍必然的，它是对一切有理性的存在者的意志都有效的客观法则。而依据经验不能提供给我们任何实践的法则，建立在经验基础上的实践原则只是个人的幸福原则，没有普遍必然性，所以一个有理性的存在必须把他的准则思想为不是根据经验质料，而是根据形式决定其意志的原理。这样一个完全以理性自身的纯粹形式作为自己法则的意志是一个自由意志，因为它意味着理性所遵守的是自己为自己确立的法则。因此，意志的</w:t>
      </w:r>
      <w:proofErr w:type="gramStart"/>
      <w:r w:rsidRPr="00806706">
        <w:rPr>
          <w:rFonts w:eastAsiaTheme="minorHAnsi"/>
          <w:sz w:val="18"/>
          <w:szCs w:val="18"/>
          <w:lang w:bidi="zh-TW"/>
        </w:rPr>
        <w:t>’</w:t>
      </w:r>
      <w:proofErr w:type="gramEnd"/>
      <w:r w:rsidRPr="00806706">
        <w:rPr>
          <w:rFonts w:eastAsiaTheme="minorHAnsi" w:hint="eastAsia"/>
          <w:sz w:val="18"/>
          <w:szCs w:val="18"/>
          <w:lang w:bidi="zh-TW"/>
        </w:rPr>
        <w:t>“自律”是一切道德法则所依据的唯一原理，而</w:t>
      </w:r>
      <w:proofErr w:type="gramStart"/>
      <w:r w:rsidRPr="00806706">
        <w:rPr>
          <w:rFonts w:eastAsiaTheme="minorHAnsi" w:hint="eastAsia"/>
          <w:sz w:val="18"/>
          <w:szCs w:val="18"/>
          <w:lang w:bidi="zh-TW"/>
        </w:rPr>
        <w:t>纯粹实践</w:t>
      </w:r>
      <w:proofErr w:type="gramEnd"/>
      <w:r w:rsidRPr="00806706">
        <w:rPr>
          <w:rFonts w:eastAsiaTheme="minorHAnsi" w:hint="eastAsia"/>
          <w:sz w:val="18"/>
          <w:szCs w:val="18"/>
          <w:lang w:bidi="zh-TW"/>
        </w:rPr>
        <w:t>理性的基本法则就是：这样行动，你意志的准则始终能够同时用做普遍立法的原则。</w:t>
      </w:r>
    </w:p>
    <w:p w14:paraId="50765107" w14:textId="77777777" w:rsidR="003C018C" w:rsidRDefault="003C018C" w:rsidP="002E3796">
      <w:pPr>
        <w:ind w:firstLineChars="200" w:firstLine="360"/>
        <w:rPr>
          <w:rFonts w:eastAsiaTheme="minorHAnsi"/>
          <w:sz w:val="18"/>
          <w:szCs w:val="18"/>
          <w:lang w:bidi="zh-TW"/>
        </w:rPr>
      </w:pPr>
    </w:p>
    <w:p w14:paraId="11CC9CA0" w14:textId="1AB94A0A" w:rsidR="003C018C" w:rsidRPr="00497E83" w:rsidRDefault="003C018C" w:rsidP="003C018C">
      <w:pPr>
        <w:rPr>
          <w:rFonts w:ascii="仿宋" w:eastAsia="仿宋" w:hAnsi="仿宋"/>
          <w:b/>
          <w:bCs/>
          <w:sz w:val="18"/>
          <w:szCs w:val="18"/>
          <w:lang w:bidi="zh-TW"/>
        </w:rPr>
      </w:pPr>
      <w:r>
        <w:rPr>
          <w:rFonts w:ascii="仿宋" w:eastAsia="仿宋" w:hAnsi="仿宋" w:hint="eastAsia"/>
          <w:b/>
          <w:bCs/>
          <w:sz w:val="18"/>
          <w:szCs w:val="18"/>
          <w:lang w:bidi="zh-TW"/>
        </w:rPr>
        <w:t>三、康德的美学 四、康德的目的论</w:t>
      </w:r>
    </w:p>
    <w:p w14:paraId="73B5FB08" w14:textId="56388A7F" w:rsidR="002E3796" w:rsidRPr="002E3796" w:rsidRDefault="003C018C" w:rsidP="003C018C">
      <w:pPr>
        <w:ind w:firstLineChars="200" w:firstLine="360"/>
        <w:rPr>
          <w:rFonts w:eastAsiaTheme="minorHAnsi"/>
          <w:sz w:val="18"/>
          <w:szCs w:val="18"/>
          <w:lang w:bidi="zh-TW"/>
        </w:rPr>
      </w:pPr>
      <w:r>
        <w:rPr>
          <w:rFonts w:eastAsiaTheme="minorHAnsi" w:hint="eastAsia"/>
          <w:sz w:val="18"/>
          <w:szCs w:val="18"/>
          <w:lang w:bidi="zh-TW"/>
        </w:rPr>
        <w:t>三、</w:t>
      </w:r>
      <w:r w:rsidRPr="002E3796">
        <w:rPr>
          <w:rFonts w:eastAsiaTheme="minorHAnsi" w:hint="eastAsia"/>
          <w:sz w:val="18"/>
          <w:szCs w:val="18"/>
          <w:lang w:bidi="zh-TW"/>
        </w:rPr>
        <w:t>判断力批判</w:t>
      </w:r>
    </w:p>
    <w:p w14:paraId="276C4590" w14:textId="1C2BBEB0" w:rsidR="002E3796" w:rsidRPr="002E3796" w:rsidRDefault="009A0459" w:rsidP="002E3796">
      <w:pPr>
        <w:ind w:firstLineChars="200" w:firstLine="360"/>
        <w:rPr>
          <w:rFonts w:eastAsiaTheme="minorHAnsi"/>
          <w:sz w:val="18"/>
          <w:szCs w:val="18"/>
          <w:lang w:bidi="zh-TW"/>
        </w:rPr>
      </w:pPr>
      <w:r>
        <w:rPr>
          <w:rFonts w:eastAsiaTheme="minorHAnsi" w:hint="eastAsia"/>
          <w:sz w:val="18"/>
          <w:szCs w:val="18"/>
          <w:lang w:bidi="zh-TW"/>
        </w:rPr>
        <w:t>（一）</w:t>
      </w:r>
      <w:r w:rsidR="00256A8E">
        <w:rPr>
          <w:rFonts w:eastAsiaTheme="minorHAnsi" w:hint="eastAsia"/>
          <w:sz w:val="18"/>
          <w:szCs w:val="18"/>
          <w:lang w:bidi="zh-TW"/>
        </w:rPr>
        <w:t>两大批判的协调</w:t>
      </w:r>
    </w:p>
    <w:p w14:paraId="6E7A6841" w14:textId="0E10424F" w:rsidR="002E3796" w:rsidRPr="002E3796" w:rsidRDefault="002E3796" w:rsidP="007C0D98">
      <w:pPr>
        <w:ind w:firstLineChars="300" w:firstLine="540"/>
        <w:rPr>
          <w:rFonts w:eastAsiaTheme="minorHAnsi"/>
          <w:sz w:val="18"/>
          <w:szCs w:val="18"/>
          <w:lang w:bidi="zh-TW"/>
        </w:rPr>
      </w:pPr>
      <w:r w:rsidRPr="002E3796">
        <w:rPr>
          <w:rFonts w:eastAsiaTheme="minorHAnsi" w:hint="eastAsia"/>
          <w:sz w:val="18"/>
          <w:szCs w:val="18"/>
          <w:lang w:bidi="zh-TW"/>
        </w:rPr>
        <w:t>康德在《实践理性批判》的结论中说道</w:t>
      </w:r>
      <w:r w:rsidRPr="002E3796">
        <w:rPr>
          <w:rFonts w:eastAsiaTheme="minorHAnsi"/>
          <w:sz w:val="18"/>
          <w:szCs w:val="18"/>
          <w:lang w:bidi="zh-TW"/>
        </w:rPr>
        <w:t>:“有两样东西，人们越是经常持久地对之凝神思索，它们就越是使内心充满常新而日增的惊奇和敬畏</w:t>
      </w:r>
      <w:r w:rsidR="00256A8E">
        <w:rPr>
          <w:rFonts w:eastAsiaTheme="minorHAnsi" w:hint="eastAsia"/>
          <w:sz w:val="18"/>
          <w:szCs w:val="18"/>
          <w:lang w:bidi="zh-TW"/>
        </w:rPr>
        <w:t>：</w:t>
      </w:r>
      <w:r w:rsidRPr="002E3796">
        <w:rPr>
          <w:rFonts w:eastAsiaTheme="minorHAnsi"/>
          <w:sz w:val="18"/>
          <w:szCs w:val="18"/>
          <w:lang w:bidi="zh-TW"/>
        </w:rPr>
        <w:t>我头上的星空和我心中的道德律。”这就是康德毕生为之奋斗的两</w:t>
      </w:r>
      <w:r w:rsidR="00256A8E">
        <w:rPr>
          <w:rFonts w:eastAsiaTheme="minorHAnsi" w:hint="eastAsia"/>
          <w:sz w:val="18"/>
          <w:szCs w:val="18"/>
          <w:lang w:bidi="zh-TW"/>
        </w:rPr>
        <w:t>个</w:t>
      </w:r>
      <w:r w:rsidRPr="002E3796">
        <w:rPr>
          <w:rFonts w:eastAsiaTheme="minorHAnsi"/>
          <w:sz w:val="18"/>
          <w:szCs w:val="18"/>
          <w:lang w:bidi="zh-TW"/>
        </w:rPr>
        <w:t>最重要的目的。现在的问题是，如何把这两种虽然出于同</w:t>
      </w:r>
      <w:r w:rsidR="007C0D98">
        <w:rPr>
          <w:rFonts w:eastAsiaTheme="minorHAnsi" w:hint="eastAsia"/>
          <w:sz w:val="18"/>
          <w:szCs w:val="18"/>
          <w:lang w:bidi="zh-TW"/>
        </w:rPr>
        <w:t>一</w:t>
      </w:r>
      <w:r w:rsidRPr="002E3796">
        <w:rPr>
          <w:rFonts w:eastAsiaTheme="minorHAnsi"/>
          <w:sz w:val="18"/>
          <w:szCs w:val="18"/>
          <w:lang w:bidi="zh-TW"/>
        </w:rPr>
        <w:t>个理性</w:t>
      </w:r>
      <w:r w:rsidR="007C0D98">
        <w:rPr>
          <w:rFonts w:eastAsiaTheme="minorHAnsi" w:hint="eastAsia"/>
          <w:sz w:val="18"/>
          <w:szCs w:val="18"/>
          <w:lang w:bidi="zh-TW"/>
        </w:rPr>
        <w:t>，但</w:t>
      </w:r>
      <w:r w:rsidRPr="002E3796">
        <w:rPr>
          <w:rFonts w:eastAsiaTheme="minorHAnsi" w:hint="eastAsia"/>
          <w:sz w:val="18"/>
          <w:szCs w:val="18"/>
          <w:lang w:bidi="zh-TW"/>
        </w:rPr>
        <w:t>却如此互不相干地并行的原则调和起来。</w:t>
      </w:r>
    </w:p>
    <w:p w14:paraId="3574F23E" w14:textId="6AA4B611" w:rsidR="002E3796" w:rsidRPr="002E3796" w:rsidRDefault="002E3796" w:rsidP="00CD0E6D">
      <w:pPr>
        <w:ind w:firstLineChars="300" w:firstLine="540"/>
        <w:rPr>
          <w:rFonts w:eastAsiaTheme="minorHAnsi"/>
          <w:sz w:val="18"/>
          <w:szCs w:val="18"/>
          <w:lang w:bidi="zh-TW"/>
        </w:rPr>
      </w:pPr>
      <w:r w:rsidRPr="002E3796">
        <w:rPr>
          <w:rFonts w:eastAsiaTheme="minorHAnsi"/>
          <w:sz w:val="18"/>
          <w:szCs w:val="18"/>
          <w:lang w:bidi="zh-TW"/>
        </w:rPr>
        <w:t>尽管康德划分现象和自在之物的本意是要“人”避开认识与实践的矛盾带来的冲突，但结果却无异于扬汤止沸。这样的“人”仍然是分裂的，双方没有任何联结和过渡的媒介。人凭借认识可以不讲道德，人有了道德也可以不顾认识</w:t>
      </w:r>
      <w:r w:rsidR="00CD2A01">
        <w:rPr>
          <w:rFonts w:eastAsiaTheme="minorHAnsi" w:hint="eastAsia"/>
          <w:sz w:val="18"/>
          <w:szCs w:val="18"/>
          <w:lang w:bidi="zh-TW"/>
        </w:rPr>
        <w:t>；</w:t>
      </w:r>
      <w:r w:rsidRPr="002E3796">
        <w:rPr>
          <w:rFonts w:eastAsiaTheme="minorHAnsi"/>
          <w:sz w:val="18"/>
          <w:szCs w:val="18"/>
          <w:lang w:bidi="zh-TW"/>
        </w:rPr>
        <w:t>但不讲道德的人就成了动物，不顾认识的人又</w:t>
      </w:r>
      <w:r w:rsidRPr="002E3796">
        <w:rPr>
          <w:rFonts w:eastAsiaTheme="minorHAnsi" w:hint="eastAsia"/>
          <w:sz w:val="18"/>
          <w:szCs w:val="18"/>
          <w:lang w:bidi="zh-TW"/>
        </w:rPr>
        <w:t>得不到幸福。在这种局面下，很难想象感性的人类会自己趋向于道德</w:t>
      </w:r>
      <w:r w:rsidR="00CD0E6D">
        <w:rPr>
          <w:rFonts w:eastAsiaTheme="minorHAnsi" w:hint="eastAsia"/>
          <w:sz w:val="18"/>
          <w:szCs w:val="18"/>
          <w:lang w:bidi="zh-TW"/>
        </w:rPr>
        <w:t>，</w:t>
      </w:r>
      <w:r w:rsidRPr="002E3796">
        <w:rPr>
          <w:rFonts w:eastAsiaTheme="minorHAnsi" w:hint="eastAsia"/>
          <w:sz w:val="18"/>
          <w:szCs w:val="18"/>
          <w:lang w:bidi="zh-TW"/>
        </w:rPr>
        <w:t>甚至道德意识怎么会觉醒都成了问题。但在康德看来，在整个人类历史中的确可以看出某种道德意识的进步</w:t>
      </w:r>
      <w:r w:rsidRPr="002E3796">
        <w:rPr>
          <w:rFonts w:eastAsiaTheme="minorHAnsi"/>
          <w:sz w:val="18"/>
          <w:szCs w:val="18"/>
          <w:lang w:bidi="zh-TW"/>
        </w:rPr>
        <w:t xml:space="preserve"> (这一点他不同意卢梭关于人类文</w:t>
      </w:r>
      <w:r w:rsidRPr="002E3796">
        <w:rPr>
          <w:rFonts w:eastAsiaTheme="minorHAnsi" w:hint="eastAsia"/>
          <w:sz w:val="18"/>
          <w:szCs w:val="18"/>
          <w:lang w:bidi="zh-TW"/>
        </w:rPr>
        <w:t>明完全是道德堕落的观点</w:t>
      </w:r>
      <w:r w:rsidRPr="002E3796">
        <w:rPr>
          <w:rFonts w:eastAsiaTheme="minorHAnsi"/>
          <w:sz w:val="18"/>
          <w:szCs w:val="18"/>
          <w:lang w:bidi="zh-TW"/>
        </w:rPr>
        <w:t>)。</w:t>
      </w:r>
    </w:p>
    <w:p w14:paraId="5912B845" w14:textId="66BDC769" w:rsidR="00CD0E6D" w:rsidRDefault="002E3796" w:rsidP="00CD0E6D">
      <w:pPr>
        <w:ind w:firstLineChars="300" w:firstLine="540"/>
        <w:rPr>
          <w:rFonts w:eastAsiaTheme="minorHAnsi"/>
          <w:sz w:val="18"/>
          <w:szCs w:val="18"/>
          <w:lang w:bidi="zh-TW"/>
        </w:rPr>
      </w:pPr>
      <w:r w:rsidRPr="002E3796">
        <w:rPr>
          <w:rFonts w:eastAsiaTheme="minorHAnsi" w:hint="eastAsia"/>
          <w:sz w:val="18"/>
          <w:szCs w:val="18"/>
          <w:lang w:bidi="zh-TW"/>
        </w:rPr>
        <w:t>所以寻求从自然人向道德人过渡的先天根据就成了康德第三批判即《判断力批判》的主题，他由此也就最终完成了自己的</w:t>
      </w:r>
      <w:proofErr w:type="gramStart"/>
      <w:r w:rsidRPr="002E3796">
        <w:rPr>
          <w:rFonts w:eastAsiaTheme="minorHAnsi" w:hint="eastAsia"/>
          <w:sz w:val="18"/>
          <w:szCs w:val="18"/>
          <w:lang w:bidi="zh-TW"/>
        </w:rPr>
        <w:t>“</w:t>
      </w:r>
      <w:proofErr w:type="gramEnd"/>
      <w:r w:rsidRPr="002E3796">
        <w:rPr>
          <w:rFonts w:eastAsiaTheme="minorHAnsi" w:hint="eastAsia"/>
          <w:sz w:val="18"/>
          <w:szCs w:val="18"/>
          <w:lang w:bidi="zh-TW"/>
        </w:rPr>
        <w:t>批判哲学</w:t>
      </w:r>
      <w:r w:rsidR="009A0459">
        <w:rPr>
          <w:rFonts w:eastAsiaTheme="minorHAnsi" w:hint="eastAsia"/>
          <w:sz w:val="18"/>
          <w:szCs w:val="18"/>
          <w:lang w:bidi="zh-TW"/>
        </w:rPr>
        <w:t>“</w:t>
      </w:r>
      <w:r w:rsidRPr="002E3796">
        <w:rPr>
          <w:rFonts w:eastAsiaTheme="minorHAnsi" w:hint="eastAsia"/>
          <w:sz w:val="18"/>
          <w:szCs w:val="18"/>
          <w:lang w:bidi="zh-TW"/>
        </w:rPr>
        <w:t>体系</w:t>
      </w:r>
      <w:r w:rsidR="00B44F42">
        <w:rPr>
          <w:rFonts w:eastAsiaTheme="minorHAnsi" w:hint="eastAsia"/>
          <w:sz w:val="18"/>
          <w:szCs w:val="18"/>
          <w:lang w:bidi="zh-TW"/>
        </w:rPr>
        <w:t>。</w:t>
      </w:r>
    </w:p>
    <w:p w14:paraId="4FD23430" w14:textId="553F30B7" w:rsidR="00B44F42" w:rsidRPr="00B44F42" w:rsidRDefault="009A0459" w:rsidP="00CD0E6D">
      <w:pPr>
        <w:ind w:firstLineChars="300" w:firstLine="540"/>
        <w:rPr>
          <w:rFonts w:eastAsiaTheme="minorHAnsi"/>
          <w:sz w:val="18"/>
          <w:szCs w:val="18"/>
          <w:lang w:bidi="zh-TW"/>
        </w:rPr>
      </w:pPr>
      <w:r>
        <w:rPr>
          <w:rFonts w:eastAsiaTheme="minorHAnsi" w:hint="eastAsia"/>
          <w:sz w:val="18"/>
          <w:szCs w:val="18"/>
          <w:lang w:bidi="zh-TW"/>
        </w:rPr>
        <w:t>（</w:t>
      </w:r>
      <w:r w:rsidR="00B44F42" w:rsidRPr="00B44F42">
        <w:rPr>
          <w:rFonts w:eastAsiaTheme="minorHAnsi" w:hint="eastAsia"/>
          <w:sz w:val="18"/>
          <w:szCs w:val="18"/>
          <w:lang w:bidi="zh-TW"/>
        </w:rPr>
        <w:t>二</w:t>
      </w:r>
      <w:r>
        <w:rPr>
          <w:rFonts w:eastAsiaTheme="minorHAnsi" w:hint="eastAsia"/>
          <w:sz w:val="18"/>
          <w:szCs w:val="18"/>
          <w:lang w:bidi="zh-TW"/>
        </w:rPr>
        <w:t>）</w:t>
      </w:r>
      <w:r w:rsidR="00B44F42" w:rsidRPr="00B44F42">
        <w:rPr>
          <w:rFonts w:eastAsiaTheme="minorHAnsi"/>
          <w:sz w:val="18"/>
          <w:szCs w:val="18"/>
          <w:lang w:bidi="zh-TW"/>
        </w:rPr>
        <w:t>审美判断力与</w:t>
      </w:r>
      <w:r>
        <w:rPr>
          <w:rFonts w:eastAsiaTheme="minorHAnsi" w:hint="eastAsia"/>
          <w:sz w:val="18"/>
          <w:szCs w:val="18"/>
          <w:lang w:bidi="zh-TW"/>
        </w:rPr>
        <w:t>目</w:t>
      </w:r>
      <w:r w:rsidR="00B44F42" w:rsidRPr="00B44F42">
        <w:rPr>
          <w:rFonts w:eastAsiaTheme="minorHAnsi"/>
          <w:sz w:val="18"/>
          <w:szCs w:val="18"/>
          <w:lang w:bidi="zh-TW"/>
        </w:rPr>
        <w:t>的论判断力</w:t>
      </w:r>
    </w:p>
    <w:p w14:paraId="4E28ECF4" w14:textId="29EB5494" w:rsidR="00B44F42" w:rsidRPr="00B44F42" w:rsidRDefault="00B44F42" w:rsidP="00B44F42">
      <w:pPr>
        <w:ind w:firstLineChars="200" w:firstLine="360"/>
        <w:rPr>
          <w:rFonts w:eastAsiaTheme="minorHAnsi"/>
          <w:sz w:val="18"/>
          <w:szCs w:val="18"/>
          <w:lang w:bidi="zh-TW"/>
        </w:rPr>
      </w:pPr>
      <w:r w:rsidRPr="00B44F42">
        <w:rPr>
          <w:rFonts w:eastAsiaTheme="minorHAnsi" w:hint="eastAsia"/>
          <w:sz w:val="18"/>
          <w:szCs w:val="18"/>
          <w:lang w:bidi="zh-TW"/>
        </w:rPr>
        <w:t>康德承认，两大批判的沟通，是由于他对第三种先天能力即人类情感能力的发现。用知性去统摄直观的判断力，为“规定性的判断力”，而就直观而运用知性</w:t>
      </w:r>
      <w:r w:rsidRPr="00B44F42">
        <w:rPr>
          <w:rFonts w:eastAsiaTheme="minorHAnsi"/>
          <w:sz w:val="18"/>
          <w:szCs w:val="18"/>
          <w:lang w:bidi="zh-TW"/>
        </w:rPr>
        <w:t>(和理性)的判断力，为“反思性的判断力”。反思性的判断力不是为了获得客观知识，而是为了在直观表象上引起诸认识能力的自由协调的活动，以便获得某种愉快的情感。诸认识能力的协调活动在反思性的判断力中是自由的，这种反思性的判断力就是“审美判断力”</w:t>
      </w:r>
      <w:r w:rsidR="001725F7">
        <w:rPr>
          <w:rFonts w:eastAsiaTheme="minorHAnsi" w:hint="eastAsia"/>
          <w:sz w:val="18"/>
          <w:szCs w:val="18"/>
          <w:lang w:bidi="zh-TW"/>
        </w:rPr>
        <w:t>。</w:t>
      </w:r>
    </w:p>
    <w:p w14:paraId="13172C7A" w14:textId="77777777" w:rsidR="00B44F42" w:rsidRPr="00B44F42" w:rsidRDefault="00B44F42" w:rsidP="00B44F42">
      <w:pPr>
        <w:ind w:firstLineChars="200" w:firstLine="360"/>
        <w:rPr>
          <w:rFonts w:eastAsiaTheme="minorHAnsi"/>
          <w:sz w:val="18"/>
          <w:szCs w:val="18"/>
          <w:lang w:bidi="zh-TW"/>
        </w:rPr>
      </w:pPr>
      <w:r w:rsidRPr="00B44F42">
        <w:rPr>
          <w:rFonts w:eastAsiaTheme="minorHAnsi" w:hint="eastAsia"/>
          <w:sz w:val="18"/>
          <w:szCs w:val="18"/>
          <w:lang w:bidi="zh-TW"/>
        </w:rPr>
        <w:t>康德又认为，这种审美判断力的主观形式的原理一经确立，人们也就可以把它“调节性地”用于自然界的客观质料上，以补充自然科学某些部门</w:t>
      </w:r>
      <w:r w:rsidRPr="00B44F42">
        <w:rPr>
          <w:rFonts w:eastAsiaTheme="minorHAnsi"/>
          <w:sz w:val="18"/>
          <w:szCs w:val="18"/>
          <w:lang w:bidi="zh-TW"/>
        </w:rPr>
        <w:t>(如生物学)的不足并由此构成自然科学的整个系统，这就是“目的论判断力”的原理。</w:t>
      </w:r>
    </w:p>
    <w:p w14:paraId="62FB9CFE" w14:textId="6DDEC57C" w:rsidR="00282E36" w:rsidRPr="001A78BE" w:rsidRDefault="00B44F42" w:rsidP="00B44F42">
      <w:pPr>
        <w:ind w:firstLineChars="200" w:firstLine="360"/>
        <w:rPr>
          <w:rFonts w:eastAsiaTheme="minorHAnsi"/>
          <w:sz w:val="18"/>
          <w:szCs w:val="18"/>
          <w:lang w:bidi="zh-TW"/>
        </w:rPr>
      </w:pPr>
      <w:r w:rsidRPr="00B44F42">
        <w:rPr>
          <w:rFonts w:eastAsiaTheme="minorHAnsi" w:hint="eastAsia"/>
          <w:sz w:val="18"/>
          <w:szCs w:val="18"/>
          <w:lang w:bidi="zh-TW"/>
        </w:rPr>
        <w:t>这两种反思性的判断力都是要从直观表象或直观对象反思到主观诸认识能力的协调状态。其中，审美判断力是使直观能力即想象力和知性、理性能力相协调，目的论判断力则是使知性能力和理性能力相协调。它们基于认识但都不是为了认识，而是指向自由和道德，也可以说它们就是自由和道德的本体在人的感性经验现象中所留下的痕迹。没有这些痕迹，一个自然人是永远无法意识到自己的自由和道德律的，对超</w:t>
      </w:r>
      <w:proofErr w:type="gramStart"/>
      <w:r w:rsidRPr="00B44F42">
        <w:rPr>
          <w:rFonts w:eastAsiaTheme="minorHAnsi" w:hint="eastAsia"/>
          <w:sz w:val="18"/>
          <w:szCs w:val="18"/>
          <w:lang w:bidi="zh-TW"/>
        </w:rPr>
        <w:t>验世界</w:t>
      </w:r>
      <w:proofErr w:type="gramEnd"/>
      <w:r w:rsidRPr="00B44F42">
        <w:rPr>
          <w:rFonts w:eastAsiaTheme="minorHAnsi" w:hint="eastAsia"/>
          <w:sz w:val="18"/>
          <w:szCs w:val="18"/>
          <w:lang w:bidi="zh-TW"/>
        </w:rPr>
        <w:t>的各种“悬设”就毫无事实根据了。所以判断力批判是自然人向自由人过渡的不可缺少的桥梁</w:t>
      </w:r>
      <w:r w:rsidR="003E53E6">
        <w:rPr>
          <w:rFonts w:eastAsiaTheme="minorHAnsi" w:hint="eastAsia"/>
          <w:sz w:val="18"/>
          <w:szCs w:val="18"/>
          <w:lang w:bidi="zh-TW"/>
        </w:rPr>
        <w:t>。</w:t>
      </w:r>
    </w:p>
    <w:p w14:paraId="660F5B3F" w14:textId="77777777" w:rsidR="003C018C" w:rsidRDefault="003C018C">
      <w:pPr>
        <w:rPr>
          <w:rFonts w:ascii="仿宋" w:eastAsia="仿宋" w:hAnsi="仿宋"/>
          <w:b/>
          <w:bCs/>
          <w:sz w:val="18"/>
          <w:szCs w:val="18"/>
          <w:lang w:bidi="zh-TW"/>
        </w:rPr>
      </w:pPr>
    </w:p>
    <w:p w14:paraId="0B91A408" w14:textId="77777777" w:rsidR="006B047A" w:rsidRDefault="006B047A">
      <w:pPr>
        <w:rPr>
          <w:rFonts w:ascii="仿宋" w:eastAsia="仿宋" w:hAnsi="仿宋"/>
          <w:b/>
          <w:bCs/>
          <w:sz w:val="18"/>
          <w:szCs w:val="18"/>
          <w:lang w:bidi="zh-TW"/>
        </w:rPr>
      </w:pPr>
    </w:p>
    <w:p w14:paraId="79ADD142" w14:textId="77777777" w:rsidR="006B047A" w:rsidRDefault="006B047A">
      <w:pPr>
        <w:rPr>
          <w:rFonts w:ascii="仿宋" w:eastAsia="仿宋" w:hAnsi="仿宋"/>
          <w:b/>
          <w:bCs/>
          <w:sz w:val="18"/>
          <w:szCs w:val="18"/>
          <w:lang w:bidi="zh-TW"/>
        </w:rPr>
      </w:pPr>
    </w:p>
    <w:p w14:paraId="335827C2" w14:textId="77777777" w:rsidR="000E123C" w:rsidRPr="000E123C" w:rsidRDefault="000E123C" w:rsidP="000E123C">
      <w:pPr>
        <w:rPr>
          <w:rFonts w:eastAsiaTheme="minorHAnsi"/>
          <w:b/>
          <w:bCs/>
          <w:sz w:val="18"/>
          <w:szCs w:val="18"/>
          <w:lang w:bidi="zh-TW"/>
        </w:rPr>
      </w:pPr>
      <w:r w:rsidRPr="000E123C">
        <w:rPr>
          <w:rFonts w:eastAsiaTheme="minorHAnsi"/>
          <w:b/>
          <w:bCs/>
          <w:sz w:val="18"/>
          <w:szCs w:val="18"/>
          <w:lang w:bidi="zh-TW"/>
        </w:rPr>
        <w:t>45</w:t>
      </w:r>
      <w:r w:rsidRPr="000E123C">
        <w:rPr>
          <w:rFonts w:eastAsiaTheme="minorHAnsi" w:hint="eastAsia"/>
          <w:b/>
          <w:bCs/>
          <w:sz w:val="18"/>
          <w:szCs w:val="18"/>
          <w:lang w:bidi="zh-TW"/>
        </w:rPr>
        <w:t>、</w:t>
      </w:r>
      <w:r w:rsidRPr="000E123C">
        <w:rPr>
          <w:rFonts w:eastAsiaTheme="minorHAnsi"/>
          <w:b/>
          <w:bCs/>
          <w:sz w:val="18"/>
          <w:szCs w:val="18"/>
          <w:lang w:bidi="zh-TW"/>
        </w:rPr>
        <w:t>费希特的知识学</w:t>
      </w:r>
      <w:r w:rsidRPr="000E123C">
        <w:rPr>
          <w:rFonts w:eastAsiaTheme="minorHAnsi" w:hint="eastAsia"/>
          <w:b/>
          <w:bCs/>
          <w:sz w:val="18"/>
          <w:szCs w:val="18"/>
          <w:lang w:bidi="zh-TW"/>
        </w:rPr>
        <w:t>基本原理</w:t>
      </w:r>
      <w:r w:rsidRPr="000E123C">
        <w:rPr>
          <w:rFonts w:eastAsiaTheme="minorHAnsi"/>
          <w:b/>
          <w:bCs/>
          <w:sz w:val="18"/>
          <w:szCs w:val="18"/>
          <w:lang w:bidi="zh-TW"/>
        </w:rPr>
        <w:t>。</w:t>
      </w:r>
    </w:p>
    <w:p w14:paraId="57FA093A" w14:textId="77777777" w:rsidR="000E123C" w:rsidRPr="000E123C" w:rsidRDefault="000E123C" w:rsidP="000E123C">
      <w:pPr>
        <w:numPr>
          <w:ilvl w:val="0"/>
          <w:numId w:val="65"/>
        </w:numPr>
        <w:rPr>
          <w:rFonts w:eastAsiaTheme="minorHAnsi"/>
          <w:sz w:val="18"/>
          <w:szCs w:val="18"/>
          <w:lang w:bidi="zh-TW"/>
        </w:rPr>
      </w:pPr>
      <w:r w:rsidRPr="000E123C">
        <w:rPr>
          <w:rFonts w:eastAsiaTheme="minorHAnsi" w:hint="eastAsia"/>
          <w:sz w:val="18"/>
          <w:szCs w:val="18"/>
          <w:lang w:bidi="zh-TW"/>
        </w:rPr>
        <w:t>第一原理：自我设定自身。</w:t>
      </w:r>
    </w:p>
    <w:p w14:paraId="2E40E86A"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自我设定自身与同一律</w:t>
      </w:r>
      <w:r w:rsidRPr="000E123C">
        <w:rPr>
          <w:rFonts w:eastAsiaTheme="minorHAnsi"/>
          <w:sz w:val="18"/>
          <w:szCs w:val="18"/>
          <w:lang w:bidi="zh-TW"/>
        </w:rPr>
        <w:t>A</w:t>
      </w:r>
      <w:r w:rsidRPr="000E123C">
        <w:rPr>
          <w:rFonts w:eastAsiaTheme="minorHAnsi" w:hint="eastAsia"/>
          <w:sz w:val="18"/>
          <w:szCs w:val="18"/>
          <w:lang w:bidi="zh-TW"/>
        </w:rPr>
        <w:t>=</w:t>
      </w:r>
      <w:r w:rsidRPr="000E123C">
        <w:rPr>
          <w:rFonts w:eastAsiaTheme="minorHAnsi"/>
          <w:sz w:val="18"/>
          <w:szCs w:val="18"/>
          <w:lang w:bidi="zh-TW"/>
        </w:rPr>
        <w:t>A</w:t>
      </w:r>
      <w:r w:rsidRPr="000E123C">
        <w:rPr>
          <w:rFonts w:eastAsiaTheme="minorHAnsi" w:hint="eastAsia"/>
          <w:sz w:val="18"/>
          <w:szCs w:val="18"/>
          <w:lang w:bidi="zh-TW"/>
        </w:rPr>
        <w:t>相对应。费希特的解释为，同一律a=a的确定性在自我之中，是由自我设定的，自我之所以能够确定不移地设定同一律，那是因为在自我之中，必定有某种绝对同一的东西，这就是自我=自我的绝对同一。“自我=自我”不是分析命题，它的意义是：自我是纯粹的主体、纯粹的行动，它没有、也不需要任何不同于自身的依据。也就是说，自我是自身的依据，自我设定自身。费希特在这里强调，纯粹的自我是行动，一切都因自我意识的活动而发生，都只能作为自我意识的表象而存在。</w:t>
      </w:r>
    </w:p>
    <w:p w14:paraId="0B20E508" w14:textId="77777777" w:rsidR="000E123C" w:rsidRPr="000E123C" w:rsidRDefault="000E123C" w:rsidP="000E123C">
      <w:pPr>
        <w:numPr>
          <w:ilvl w:val="0"/>
          <w:numId w:val="65"/>
        </w:numPr>
        <w:rPr>
          <w:rFonts w:eastAsiaTheme="minorHAnsi"/>
          <w:sz w:val="18"/>
          <w:szCs w:val="18"/>
          <w:lang w:bidi="zh-TW"/>
        </w:rPr>
      </w:pPr>
      <w:r w:rsidRPr="000E123C">
        <w:rPr>
          <w:rFonts w:eastAsiaTheme="minorHAnsi" w:hint="eastAsia"/>
          <w:sz w:val="18"/>
          <w:szCs w:val="18"/>
          <w:lang w:bidi="zh-TW"/>
        </w:rPr>
        <w:t>第二原理：自我设定非我。</w:t>
      </w:r>
    </w:p>
    <w:p w14:paraId="07FF1211"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自我设定非我与矛盾律A≠﹁A相对应。矛盾律的依据在于自我无条件地设定非我作为对立面。当自我意识以自身为对象时，它既是主体，又是对象。但这不是外来的对象，而是自我为自己设定的对象。同样，那些看起来是外物的对象也是自我为自己设定的表象，是自我意识的内容。对象只有作为自我的对立面才是无条件的，它们是自我设定的，至于为什么自我要设定非我作为自身的对立面，费希特回答说，自我是绝对自由的活动，它一定不会囿于自身，只有设定非我，自我才能在所有关于世界和他人的经验中展开自身。也就是说，自我为了完全地设定自身，就必须设定非我，自我设定非我是自我设定自身这一原理的延伸。</w:t>
      </w:r>
    </w:p>
    <w:p w14:paraId="5F64C574" w14:textId="77777777" w:rsidR="000E123C" w:rsidRPr="000E123C" w:rsidRDefault="000E123C" w:rsidP="000E123C">
      <w:pPr>
        <w:numPr>
          <w:ilvl w:val="0"/>
          <w:numId w:val="65"/>
        </w:numPr>
        <w:rPr>
          <w:rFonts w:eastAsiaTheme="minorHAnsi"/>
          <w:sz w:val="18"/>
          <w:szCs w:val="18"/>
          <w:lang w:bidi="zh-TW"/>
        </w:rPr>
      </w:pPr>
      <w:r w:rsidRPr="000E123C">
        <w:rPr>
          <w:rFonts w:eastAsiaTheme="minorHAnsi" w:hint="eastAsia"/>
          <w:sz w:val="18"/>
          <w:szCs w:val="18"/>
          <w:lang w:bidi="zh-TW"/>
        </w:rPr>
        <w:t>第三原理：自我与非我的统一。</w:t>
      </w:r>
    </w:p>
    <w:p w14:paraId="37F7E495"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自我与非我的统一与排中律</w:t>
      </w:r>
      <w:r w:rsidRPr="000E123C">
        <w:rPr>
          <w:rFonts w:eastAsiaTheme="minorHAnsi"/>
          <w:sz w:val="18"/>
          <w:szCs w:val="18"/>
          <w:lang w:bidi="zh-TW"/>
        </w:rPr>
        <w:t>A</w:t>
      </w:r>
      <w:r w:rsidRPr="000E123C">
        <w:rPr>
          <w:rFonts w:eastAsiaTheme="minorHAnsi" w:hint="eastAsia"/>
          <w:sz w:val="18"/>
          <w:szCs w:val="18"/>
          <w:lang w:bidi="zh-TW"/>
        </w:rPr>
        <w:t>∪﹁</w:t>
      </w:r>
      <w:r w:rsidRPr="000E123C">
        <w:rPr>
          <w:rFonts w:eastAsiaTheme="minorHAnsi"/>
          <w:sz w:val="18"/>
          <w:szCs w:val="18"/>
          <w:lang w:bidi="zh-TW"/>
        </w:rPr>
        <w:t>A</w:t>
      </w:r>
      <w:r w:rsidRPr="000E123C">
        <w:rPr>
          <w:rFonts w:eastAsiaTheme="minorHAnsi" w:hint="eastAsia"/>
          <w:sz w:val="18"/>
          <w:szCs w:val="18"/>
          <w:lang w:bidi="zh-TW"/>
        </w:rPr>
        <w:t>相对应。排中律的依据在于，自我≠非我，自我总是与非我并存的：只要设定自我，也就设定了非我，但非我不仅仅是自我的对立面，而且也是自我的展开，由此，非我在自我之中。于是就有这样合法的等式：自我=非我，非我=自我。排中律的依据，不是非此即彼，而是亦此亦彼。表面上的“或”的深层意义是“和”：自我和非我。</w:t>
      </w:r>
    </w:p>
    <w:p w14:paraId="3C09021E" w14:textId="77777777" w:rsidR="000E123C" w:rsidRPr="000E123C" w:rsidRDefault="000E123C" w:rsidP="000E123C">
      <w:pPr>
        <w:rPr>
          <w:rFonts w:eastAsiaTheme="minorHAnsi"/>
          <w:sz w:val="18"/>
          <w:szCs w:val="18"/>
          <w:lang w:bidi="zh-TW"/>
        </w:rPr>
      </w:pPr>
    </w:p>
    <w:p w14:paraId="40A31882" w14:textId="77777777" w:rsidR="000E123C" w:rsidRPr="000E123C" w:rsidRDefault="000E123C" w:rsidP="000E123C">
      <w:pPr>
        <w:rPr>
          <w:rFonts w:eastAsiaTheme="minorHAnsi"/>
          <w:b/>
          <w:bCs/>
          <w:sz w:val="18"/>
          <w:szCs w:val="18"/>
          <w:lang w:bidi="zh-TW"/>
        </w:rPr>
      </w:pPr>
      <w:r w:rsidRPr="000E123C">
        <w:rPr>
          <w:rFonts w:eastAsiaTheme="minorHAnsi"/>
          <w:b/>
          <w:bCs/>
          <w:sz w:val="18"/>
          <w:szCs w:val="18"/>
          <w:lang w:bidi="zh-TW"/>
        </w:rPr>
        <w:t>28。</w:t>
      </w:r>
      <w:r w:rsidRPr="000E123C">
        <w:rPr>
          <w:rFonts w:eastAsiaTheme="minorHAnsi" w:hint="eastAsia"/>
          <w:b/>
          <w:bCs/>
          <w:sz w:val="18"/>
          <w:szCs w:val="18"/>
          <w:lang w:bidi="zh-TW"/>
        </w:rPr>
        <w:t>黑格尔说：“哲学的最高目的，就在于确认思想和经验的一致，并达到自觉地理性与存在于事物中的理性的和解，以及达到理性与现实之间的和解”，黑格尔这句话要解决什么问题？其基本解决方式是什么？</w:t>
      </w:r>
    </w:p>
    <w:p w14:paraId="4BF00460"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 xml:space="preserve">① </w:t>
      </w:r>
      <w:r w:rsidRPr="000E123C">
        <w:rPr>
          <w:rFonts w:eastAsiaTheme="minorHAnsi"/>
          <w:sz w:val="18"/>
          <w:szCs w:val="18"/>
          <w:lang w:bidi="zh-TW"/>
        </w:rPr>
        <w:t xml:space="preserve"> </w:t>
      </w:r>
      <w:r w:rsidRPr="000E123C">
        <w:rPr>
          <w:rFonts w:eastAsiaTheme="minorHAnsi" w:hint="eastAsia"/>
          <w:sz w:val="18"/>
          <w:szCs w:val="18"/>
          <w:lang w:bidi="zh-TW"/>
        </w:rPr>
        <w:t>黑格尔要解决思维与存在的同一性问题。</w:t>
      </w:r>
    </w:p>
    <w:p w14:paraId="51E4A5D9"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② 首先应该注意的是，黑格尔所说的“思维”不仅指我们的思想，而且主要</w:t>
      </w:r>
      <w:proofErr w:type="gramStart"/>
      <w:r w:rsidRPr="000E123C">
        <w:rPr>
          <w:rFonts w:eastAsiaTheme="minorHAnsi" w:hint="eastAsia"/>
          <w:sz w:val="18"/>
          <w:szCs w:val="18"/>
          <w:lang w:bidi="zh-TW"/>
        </w:rPr>
        <w:t>或首先</w:t>
      </w:r>
      <w:proofErr w:type="gramEnd"/>
      <w:r w:rsidRPr="000E123C">
        <w:rPr>
          <w:rFonts w:eastAsiaTheme="minorHAnsi" w:hint="eastAsia"/>
          <w:sz w:val="18"/>
          <w:szCs w:val="18"/>
          <w:lang w:bidi="zh-TW"/>
        </w:rPr>
        <w:t>指的是存在于我们的思想之外的“客观思想”，而“存在”也不是指自然或事物，而是最普遍、最抽象的共相及事物的本性。</w:t>
      </w:r>
    </w:p>
    <w:p w14:paraId="4BBB60E7"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黑格尔认为，思维与存在的同一性问题不仅是一个认识论问题，而且首先是一个本体论问题，所以，黑格尔从</w:t>
      </w:r>
      <w:r w:rsidRPr="000E123C">
        <w:rPr>
          <w:rFonts w:eastAsiaTheme="minorHAnsi" w:hint="eastAsia"/>
          <w:sz w:val="18"/>
          <w:szCs w:val="18"/>
          <w:u w:val="single"/>
          <w:lang w:bidi="zh-TW"/>
        </w:rPr>
        <w:t>实体即主体</w:t>
      </w:r>
      <w:r w:rsidRPr="000E123C">
        <w:rPr>
          <w:rFonts w:eastAsiaTheme="minorHAnsi" w:hint="eastAsia"/>
          <w:sz w:val="18"/>
          <w:szCs w:val="18"/>
          <w:lang w:bidi="zh-TW"/>
        </w:rPr>
        <w:t>这一原则出发，将思维与存在之间的关系首先看作是事物与真自身之间的关系，而这就意味着思维是事物的本质，事物是思维的表现，而事物归根结底总要符合自己的本质，因此思维与存在</w:t>
      </w:r>
      <w:proofErr w:type="gramStart"/>
      <w:r w:rsidRPr="000E123C">
        <w:rPr>
          <w:rFonts w:eastAsiaTheme="minorHAnsi" w:hint="eastAsia"/>
          <w:sz w:val="18"/>
          <w:szCs w:val="18"/>
          <w:lang w:bidi="zh-TW"/>
        </w:rPr>
        <w:t>在</w:t>
      </w:r>
      <w:proofErr w:type="gramEnd"/>
      <w:r w:rsidRPr="000E123C">
        <w:rPr>
          <w:rFonts w:eastAsiaTheme="minorHAnsi" w:hint="eastAsia"/>
          <w:sz w:val="18"/>
          <w:szCs w:val="18"/>
          <w:lang w:bidi="zh-TW"/>
        </w:rPr>
        <w:t>本体论上是同一的。其次，人类精神的认识活动是可以认识存在于事物中的思想的，因为我们的思想能够思想存在于事物中的客观思想，因而最后本体论与认识论是统一的，人类精神履行的乃是绝对精神的工作。思维与存在的符合一致是一个过程，这个过程是通过人类精神对事物的认识来实现的。即是说事物的本质，虽然是思想，但是作为事物的本质的思想；毕竟被限制在有限的事物之中，它虽然是思想，却还不具有思想的形式，这种尚未成为现实的思想，只能是潜在的。</w:t>
      </w:r>
    </w:p>
    <w:p w14:paraId="6E816D69"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于是我们便理解了黑格尔为什么主张凡是合乎理性的东西都是现实的，凡是现实的东西都是合乎理性的。因为按照他的观点，理性不仅仅是主观的理想性，而且是事物的本质，而事物归根结底要符合自己的本质，所以合乎理性的东西一定会成为现实。另一方面，并不是随便什么东西都可以被称为现实，只有真正合理的东西才能被称为现实，因而一切现实的东西当然就是合理的。</w:t>
      </w:r>
    </w:p>
    <w:p w14:paraId="764F39C5"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由此可见，黑格尔乃是在本体论、认识论、辩证法同一的基础上解决思维与存在的同一性这一难题的。</w:t>
      </w:r>
    </w:p>
    <w:p w14:paraId="586838AB" w14:textId="77777777" w:rsidR="000E123C" w:rsidRPr="000E123C" w:rsidRDefault="000E123C" w:rsidP="000E123C">
      <w:pPr>
        <w:rPr>
          <w:rFonts w:eastAsiaTheme="minorHAnsi"/>
          <w:sz w:val="18"/>
          <w:szCs w:val="18"/>
          <w:lang w:bidi="zh-TW"/>
        </w:rPr>
      </w:pPr>
    </w:p>
    <w:p w14:paraId="3152ECEF" w14:textId="5D998F33" w:rsidR="000E123C" w:rsidRPr="000E123C" w:rsidRDefault="000E123C" w:rsidP="000E123C">
      <w:pPr>
        <w:rPr>
          <w:rFonts w:eastAsiaTheme="minorHAnsi"/>
          <w:b/>
          <w:bCs/>
          <w:sz w:val="18"/>
          <w:szCs w:val="18"/>
          <w:lang w:bidi="zh-TW"/>
        </w:rPr>
      </w:pPr>
      <w:r w:rsidRPr="000E123C">
        <w:rPr>
          <w:rFonts w:eastAsiaTheme="minorHAnsi"/>
          <w:b/>
          <w:bCs/>
          <w:sz w:val="18"/>
          <w:szCs w:val="18"/>
          <w:lang w:bidi="zh-TW"/>
        </w:rPr>
        <w:t>29</w:t>
      </w:r>
      <w:r w:rsidR="009828C5">
        <w:rPr>
          <w:rFonts w:eastAsiaTheme="minorHAnsi" w:hint="eastAsia"/>
          <w:b/>
          <w:bCs/>
          <w:sz w:val="18"/>
          <w:szCs w:val="18"/>
          <w:lang w:bidi="zh-TW"/>
        </w:rPr>
        <w:t>、</w:t>
      </w:r>
      <w:r w:rsidRPr="000E123C">
        <w:rPr>
          <w:rFonts w:eastAsiaTheme="minorHAnsi"/>
          <w:b/>
          <w:bCs/>
          <w:sz w:val="18"/>
          <w:szCs w:val="18"/>
          <w:lang w:bidi="zh-TW"/>
        </w:rPr>
        <w:t>黑格尔</w:t>
      </w:r>
      <w:r w:rsidRPr="000E123C">
        <w:rPr>
          <w:rFonts w:eastAsiaTheme="minorHAnsi" w:hint="eastAsia"/>
          <w:b/>
          <w:bCs/>
          <w:sz w:val="18"/>
          <w:szCs w:val="18"/>
          <w:lang w:bidi="zh-TW"/>
        </w:rPr>
        <w:t>：“在时间上，最后的哲学是所有以前的哲学发展的结果，因而必定包含着所有以前的哲学的各个原则；所以真正名副其实的哲学必定是最发达、最丰富的和最具体的哲学”，请就哲学的性质、哲学与哲学史的关系，讨论黑格尔的这一观点，并</w:t>
      </w:r>
      <w:proofErr w:type="gramStart"/>
      <w:r w:rsidRPr="000E123C">
        <w:rPr>
          <w:rFonts w:eastAsiaTheme="minorHAnsi" w:hint="eastAsia"/>
          <w:b/>
          <w:bCs/>
          <w:sz w:val="18"/>
          <w:szCs w:val="18"/>
          <w:lang w:bidi="zh-TW"/>
        </w:rPr>
        <w:t>作出</w:t>
      </w:r>
      <w:proofErr w:type="gramEnd"/>
      <w:r w:rsidRPr="000E123C">
        <w:rPr>
          <w:rFonts w:eastAsiaTheme="minorHAnsi" w:hint="eastAsia"/>
          <w:b/>
          <w:bCs/>
          <w:sz w:val="18"/>
          <w:szCs w:val="18"/>
          <w:lang w:bidi="zh-TW"/>
        </w:rPr>
        <w:t>相应论证。</w:t>
      </w:r>
    </w:p>
    <w:p w14:paraId="55586D7B"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① 黑格尔认为，哲学是一个圆圈。（在他的哲学体系中，前一阶段中的差别和矛盾的运动产生了后一阶段，在后的阶段是在先阶段的矛盾运动和必然结果，亦是对在先的阶段的继承和发展，因而前一阶段中的合理因素就保留在后一阶段之中，成为它的构成因素或环节，于是整个事物过程就成了一个相互联系的发展着的具有内在必然性的有机整体。）</w:t>
      </w:r>
    </w:p>
    <w:p w14:paraId="3C6CEDA9"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辩证法的独特之处就在于他把宇宙万物看作是一个由于其内在矛盾而自我运动的过程，从而把真理理解为过程、结果和全体，理解为一个自己完成自己的“圆圈”，黑格尔把绝对精神（哲学）看作是一个自我生成、自己发展的过程。在这个过程之中，越是在后的阶段或环节越具有现实性和真理性，黑格尔称它们是在先的东西的“真理”或“本质”，因为它们是前此阶段或环节“扬弃”自身的结果，因而克服了自身的缺陷并且保留了合理的因素，而最后的结果就是</w:t>
      </w:r>
      <w:proofErr w:type="gramStart"/>
      <w:r w:rsidRPr="000E123C">
        <w:rPr>
          <w:rFonts w:eastAsiaTheme="minorHAnsi" w:hint="eastAsia"/>
          <w:sz w:val="18"/>
          <w:szCs w:val="18"/>
          <w:lang w:bidi="zh-TW"/>
        </w:rPr>
        <w:t>一</w:t>
      </w:r>
      <w:proofErr w:type="gramEnd"/>
      <w:r w:rsidRPr="000E123C">
        <w:rPr>
          <w:rFonts w:eastAsiaTheme="minorHAnsi" w:hint="eastAsia"/>
          <w:sz w:val="18"/>
          <w:szCs w:val="18"/>
          <w:lang w:bidi="zh-TW"/>
        </w:rPr>
        <w:t>个把前此一切阶段和环节都包容于自身之内的整体之大全。</w:t>
      </w:r>
    </w:p>
    <w:p w14:paraId="39E64E67"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② 黑格尔认为，哲学就是哲学史，哲学史就是哲学，在黑格尔看来，人类精神对绝对的认识是一个艰苦漫长的过程，这个过程亦是一个由浅入深，由简单到复杂，从抽象到具体的过程，而哲学史恰恰就是这一过程的最高体现。在哲学史中，每个哲学体系都有它自己独特的哲学原则，它们都代表着人类精神认识绝对的一个阶段，因而看似相互对立，杂乱无章的哲学史，实际上乃是一个哲学的发展过程，这就是说，只有一种哲学，而没有多种哲学，不同的哲学体系不过是这一种哲学在不同阶段上的表现，它们独特的哲学原则就凝结为范畴，构成了范畴体系上的诸多环节。（所以，黑格尔主张历史与逻辑是一致的，他所做的工作无非是将人类精神认识绝对的哲学史纯化为一个有着内在联系的范畴体系。）</w:t>
      </w:r>
    </w:p>
    <w:p w14:paraId="535A8F5F" w14:textId="77777777" w:rsidR="000E123C" w:rsidRPr="000E123C" w:rsidRDefault="000E123C" w:rsidP="000E123C">
      <w:pPr>
        <w:rPr>
          <w:rFonts w:eastAsiaTheme="minorHAnsi"/>
          <w:sz w:val="18"/>
          <w:szCs w:val="18"/>
          <w:lang w:bidi="zh-TW"/>
        </w:rPr>
      </w:pPr>
    </w:p>
    <w:p w14:paraId="543B1411" w14:textId="77777777" w:rsidR="000E123C" w:rsidRPr="000E123C" w:rsidRDefault="000E123C" w:rsidP="000E123C">
      <w:pPr>
        <w:rPr>
          <w:rFonts w:eastAsiaTheme="minorHAnsi"/>
          <w:b/>
          <w:bCs/>
          <w:sz w:val="18"/>
          <w:szCs w:val="18"/>
          <w:lang w:bidi="zh-TW"/>
        </w:rPr>
      </w:pPr>
      <w:r w:rsidRPr="000E123C">
        <w:rPr>
          <w:rFonts w:eastAsiaTheme="minorHAnsi" w:hint="eastAsia"/>
          <w:b/>
          <w:bCs/>
          <w:sz w:val="18"/>
          <w:szCs w:val="18"/>
          <w:lang w:bidi="zh-TW"/>
        </w:rPr>
        <w:t>30。简述黑格尔的辩证法思想。</w:t>
      </w:r>
    </w:p>
    <w:p w14:paraId="797DA0DF" w14:textId="77777777" w:rsidR="000E123C" w:rsidRPr="000E123C" w:rsidRDefault="000E123C" w:rsidP="000E123C">
      <w:pPr>
        <w:numPr>
          <w:ilvl w:val="0"/>
          <w:numId w:val="62"/>
        </w:numPr>
        <w:rPr>
          <w:rFonts w:eastAsiaTheme="minorHAnsi"/>
          <w:sz w:val="18"/>
          <w:szCs w:val="18"/>
          <w:lang w:bidi="zh-TW"/>
        </w:rPr>
      </w:pPr>
      <w:r w:rsidRPr="000E123C">
        <w:rPr>
          <w:rFonts w:eastAsiaTheme="minorHAnsi" w:hint="eastAsia"/>
          <w:sz w:val="18"/>
          <w:szCs w:val="18"/>
          <w:lang w:bidi="zh-TW"/>
        </w:rPr>
        <w:t>方法问题。黑格尔将辩证法称为真正的科学方法。黑格尔认为，由于哲学研究的是最高的对象，因而哲学是没有前提和条件的，它是自己证明自己、自己完成自己的。就此而论，唯有哲学才是真正的科学，而哲学自己证明自己的方法，也就是真正的科学方法，就是辩证法。</w:t>
      </w:r>
    </w:p>
    <w:p w14:paraId="63917CE7" w14:textId="77777777" w:rsidR="000E123C" w:rsidRPr="000E123C" w:rsidRDefault="000E123C" w:rsidP="009828C5">
      <w:pPr>
        <w:ind w:leftChars="202" w:left="424"/>
        <w:rPr>
          <w:rFonts w:eastAsiaTheme="minorHAnsi"/>
          <w:sz w:val="18"/>
          <w:szCs w:val="18"/>
          <w:lang w:bidi="zh-TW"/>
        </w:rPr>
      </w:pPr>
      <w:r w:rsidRPr="000E123C">
        <w:rPr>
          <w:rFonts w:eastAsiaTheme="minorHAnsi" w:hint="eastAsia"/>
          <w:sz w:val="18"/>
          <w:szCs w:val="18"/>
          <w:lang w:bidi="zh-TW"/>
        </w:rPr>
        <w:t>黑格尔的辩证法与本体论是统一的，在某种意义上说，黑格尔的辩证法乃是将苏格拉底通过两个人对话且追问事物的本质的方式进一步深化为思想自己与自己的对话，因而它是一种概念辩证法。不过，黑格尔看来，思想不仅是我们的思想，而且是事物本身的本质规定，所以思想从根本上说乃是“客观思想”。于是，当黑格尔将思想看作是宇宙万物共同的根据和基础的时候，他的辩证法就不仅仅是一种认识的“方法”，也不仅仅是建构哲学体系的方式，而且是世间一切事物共同的运动方式或客观规律。</w:t>
      </w:r>
    </w:p>
    <w:p w14:paraId="5F71875A" w14:textId="77777777" w:rsidR="000E123C" w:rsidRPr="000E123C" w:rsidRDefault="000E123C" w:rsidP="000E123C">
      <w:pPr>
        <w:numPr>
          <w:ilvl w:val="0"/>
          <w:numId w:val="62"/>
        </w:numPr>
        <w:rPr>
          <w:rFonts w:eastAsiaTheme="minorHAnsi"/>
          <w:sz w:val="18"/>
          <w:szCs w:val="18"/>
          <w:lang w:bidi="zh-TW"/>
        </w:rPr>
      </w:pPr>
      <w:r w:rsidRPr="000E123C">
        <w:rPr>
          <w:rFonts w:eastAsiaTheme="minorHAnsi" w:hint="eastAsia"/>
          <w:sz w:val="18"/>
          <w:szCs w:val="18"/>
          <w:lang w:bidi="zh-TW"/>
        </w:rPr>
        <w:t>辩证的否定。黑格尔认为，“否定的东西也同样是肯定的”，也就是说，否定从来不是抽象的否定，而总是具体的特殊的否定，所以否定的结果也总是有内容的或有规定性的。因此，否定的结果其实是从否定之中而产生的有内容的东西，由于它在否定了先前内容的同时亦将其内容以新的形式包含于自身之内，这就是事物发展为更高、更新、更丰富的阶段，黑格尔将这种辩证的否定称为“扬弃”，“扬弃”既意味保存、保持，又意味停止终结。</w:t>
      </w:r>
    </w:p>
    <w:p w14:paraId="216274F1" w14:textId="77777777" w:rsidR="000E123C" w:rsidRPr="000E123C" w:rsidRDefault="000E123C" w:rsidP="007D3B79">
      <w:pPr>
        <w:ind w:leftChars="202" w:left="424"/>
        <w:rPr>
          <w:rFonts w:eastAsiaTheme="minorHAnsi"/>
          <w:sz w:val="18"/>
          <w:szCs w:val="18"/>
          <w:lang w:bidi="zh-TW"/>
        </w:rPr>
      </w:pPr>
      <w:r w:rsidRPr="000E123C">
        <w:rPr>
          <w:rFonts w:eastAsiaTheme="minorHAnsi" w:hint="eastAsia"/>
          <w:sz w:val="18"/>
          <w:szCs w:val="18"/>
          <w:lang w:bidi="zh-TW"/>
        </w:rPr>
        <w:t>因此，“辩证的否定”乃是黑格尔辩证法的核心，在他的哲学体系中，前一阶段中的差别和矛盾的运动产生了后一阶段，在后的阶段是在先的阶段矛盾运动的必然结果，亦是对在先的阶段的继承和发展，因而前一阶段中的合理因素就保留在后一阶段之中，成为它的构成因素或环节。于是，整个事物过程就成了一个相互联系的、发展着的具有内在必然性的有机整体。由于“实体即主体”，在实体中就包含着纯粹的否定性，它自己否定自己，将自身树立为自己的对立面，然后扬弃自身，恢复自身的同一性，由此而成为现实。这样一个过程就是绝对的自我运动、自我完成、自己实现自己、自己成为自己的过程。所以，绝对精神乃是由于其自身内在的矛盾而自我运动的，在它的发展过程中，每一个阶段、每一个环节都是有限的、暂时的和有缺陷的，然而它们之间的相互扬弃以及继承和发展，又使它们构成了整体的必要环节。</w:t>
      </w:r>
    </w:p>
    <w:p w14:paraId="592D14F2"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（三）哲学的圆圈。黑格尔辩证法的独特之处就在于，他把宇宙万物看作是一个由于其内在矛盾而自我运动的过程，从而把真理理解为过程、结果和全体，理解为一个自己完成自己的圆圈。</w:t>
      </w:r>
    </w:p>
    <w:p w14:paraId="31896820"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黑格尔的辩证法以“三一式”为其形式，亦即“正题”、“反题”与“合题”。一般说来，正题是肯定的环节，它表明矛盾此时还处于潜在的阶段，黑格尔称之为“自在”的阶段；</w:t>
      </w:r>
      <w:proofErr w:type="gramStart"/>
      <w:r w:rsidRPr="000E123C">
        <w:rPr>
          <w:rFonts w:eastAsiaTheme="minorHAnsi" w:hint="eastAsia"/>
          <w:sz w:val="18"/>
          <w:szCs w:val="18"/>
          <w:lang w:bidi="zh-TW"/>
        </w:rPr>
        <w:t>反题是</w:t>
      </w:r>
      <w:proofErr w:type="gramEnd"/>
      <w:r w:rsidRPr="000E123C">
        <w:rPr>
          <w:rFonts w:eastAsiaTheme="minorHAnsi" w:hint="eastAsia"/>
          <w:sz w:val="18"/>
          <w:szCs w:val="18"/>
          <w:lang w:bidi="zh-TW"/>
        </w:rPr>
        <w:t>否定的环节，此时矛盾的双方得到了展开，黑格尔称之为“自为”的阶段。合题则是否定之否定的环节，它是正题</w:t>
      </w:r>
      <w:proofErr w:type="gramStart"/>
      <w:r w:rsidRPr="000E123C">
        <w:rPr>
          <w:rFonts w:eastAsiaTheme="minorHAnsi" w:hint="eastAsia"/>
          <w:sz w:val="18"/>
          <w:szCs w:val="18"/>
          <w:lang w:bidi="zh-TW"/>
        </w:rPr>
        <w:t>与反题的</w:t>
      </w:r>
      <w:proofErr w:type="gramEnd"/>
      <w:r w:rsidRPr="000E123C">
        <w:rPr>
          <w:rFonts w:eastAsiaTheme="minorHAnsi" w:hint="eastAsia"/>
          <w:sz w:val="18"/>
          <w:szCs w:val="18"/>
          <w:lang w:bidi="zh-TW"/>
        </w:rPr>
        <w:t>对立统一，黑格尔称之为“自在自为”的阶段。黑格尔的哲学体系就是由许多这样的正题，</w:t>
      </w:r>
      <w:proofErr w:type="gramStart"/>
      <w:r w:rsidRPr="000E123C">
        <w:rPr>
          <w:rFonts w:eastAsiaTheme="minorHAnsi" w:hint="eastAsia"/>
          <w:sz w:val="18"/>
          <w:szCs w:val="18"/>
          <w:lang w:bidi="zh-TW"/>
        </w:rPr>
        <w:t>反题和合</w:t>
      </w:r>
      <w:proofErr w:type="gramEnd"/>
      <w:r w:rsidRPr="000E123C">
        <w:rPr>
          <w:rFonts w:eastAsiaTheme="minorHAnsi" w:hint="eastAsia"/>
          <w:sz w:val="18"/>
          <w:szCs w:val="18"/>
          <w:lang w:bidi="zh-TW"/>
        </w:rPr>
        <w:t>题的“圆圈”所组成的一个巨大的“圆圈”。</w:t>
      </w:r>
    </w:p>
    <w:p w14:paraId="7F6C4FCA" w14:textId="77777777" w:rsidR="000E123C" w:rsidRPr="000E123C" w:rsidRDefault="000E123C" w:rsidP="000E123C">
      <w:pPr>
        <w:rPr>
          <w:rFonts w:eastAsiaTheme="minorHAnsi"/>
          <w:sz w:val="18"/>
          <w:szCs w:val="18"/>
          <w:lang w:bidi="zh-TW"/>
        </w:rPr>
      </w:pPr>
    </w:p>
    <w:p w14:paraId="793DF31D" w14:textId="102962D3" w:rsidR="000E123C" w:rsidRPr="000E123C" w:rsidRDefault="000E123C" w:rsidP="000E123C">
      <w:pPr>
        <w:rPr>
          <w:rFonts w:eastAsiaTheme="minorHAnsi"/>
          <w:b/>
          <w:bCs/>
          <w:sz w:val="18"/>
          <w:szCs w:val="18"/>
          <w:lang w:bidi="zh-TW"/>
        </w:rPr>
      </w:pPr>
      <w:r w:rsidRPr="000E123C">
        <w:rPr>
          <w:rFonts w:eastAsiaTheme="minorHAnsi" w:hint="eastAsia"/>
          <w:b/>
          <w:bCs/>
          <w:sz w:val="18"/>
          <w:szCs w:val="18"/>
          <w:lang w:bidi="zh-TW"/>
        </w:rPr>
        <w:t>31</w:t>
      </w:r>
      <w:r w:rsidR="007D3B79">
        <w:rPr>
          <w:rFonts w:eastAsiaTheme="minorHAnsi" w:hint="eastAsia"/>
          <w:b/>
          <w:bCs/>
          <w:sz w:val="18"/>
          <w:szCs w:val="18"/>
          <w:lang w:bidi="zh-TW"/>
        </w:rPr>
        <w:t>、</w:t>
      </w:r>
      <w:r w:rsidRPr="000E123C">
        <w:rPr>
          <w:rFonts w:eastAsiaTheme="minorHAnsi" w:hint="eastAsia"/>
          <w:b/>
          <w:bCs/>
          <w:sz w:val="18"/>
          <w:szCs w:val="18"/>
          <w:lang w:bidi="zh-TW"/>
        </w:rPr>
        <w:t>试述黑格尔的“实体即主体”。</w:t>
      </w:r>
    </w:p>
    <w:p w14:paraId="58A48DC1"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在《精神现象学》一书的序言中说道：“照我看来——我的这种看法的正确性只能由体系的陈述本身来予以证明——一切问题的关键在于：不仅把真实的东西或真理理解和表述为实体，而且同样理解和表述为主体。”这就是黑格尔“实体即主体”的基本原则。</w:t>
      </w:r>
    </w:p>
    <w:p w14:paraId="3BDF0672"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黑格尔提出这个原则，其目的就是在近代哲学主体性原则的基础上，重新回到亚里士多德，将近代哲学的主观性原则与古代哲学的客观性原则融为一体。</w:t>
      </w:r>
    </w:p>
    <w:p w14:paraId="76071B60"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在黑格尔看来，实体唯有在自身中就蕴含着运动发展的内在动力，它才可能展开自身而成为现实。换言之，实体并非无差别的同一性，而是在其自身内部就蕴含着否定性和矛盾。由于实体自身就具有能动性，所以它自己否定自己而成为发展出来的现实。因此只有当我们把实体同时也理解为主体，理解为自己展开自己的运动的时候，才能说明它的现实性，而实体作为主体的能动性，就表现在它自身之中，就包含着纯粹的否定性，因而它是单一的东西自己否定自己从而分裂为二，将自己树立为对立面。然后扬弃自身中的矛盾和对立，重建自身统一性的过程。由于实体就是主体，其自身就具有能动性，因而实体的运动过程乃是它的自我运动，世界就是它的外化和展开，于是实体的运动就成了以终点为目的的自己展开自己、自己完成自己的“圆圈”，而且只有当实体真正成为主体，从潜在展开自身并且重建自身同一性的时候，它才是现实的。所以在黑格尔看来，真实的存在或真理并不是现成存在的所予对象，而是一个发展的过程，由于这个发展过程是其自己展开自己的自我运动，而且只有当它达到了终点才能成为现实，因而真理乃是将所有一切展开了的因素包容于自身之内的“全体”。</w:t>
      </w:r>
    </w:p>
    <w:p w14:paraId="09B23B86"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因此，单纯的实体还只是潜在的因素，当它展开自身而外化为世界时，也仍然不是真正的现实，只有当实体展开为世界并且扬弃一切差别，重建自身的同一性的时候，它才是真正的现实。而这个重建自身同一性的工作，就是通过人类精神对于绝对的认识活动来实现的。换言之，绝对通过它的代言人——人类精神而认识了自己，最终成为绝对精神。</w:t>
      </w:r>
    </w:p>
    <w:p w14:paraId="15A22AB8" w14:textId="77777777" w:rsidR="000E123C" w:rsidRPr="000E123C" w:rsidRDefault="000E123C" w:rsidP="000E123C">
      <w:pPr>
        <w:rPr>
          <w:rFonts w:eastAsiaTheme="minorHAnsi"/>
          <w:sz w:val="18"/>
          <w:szCs w:val="18"/>
          <w:lang w:bidi="zh-TW"/>
        </w:rPr>
      </w:pPr>
    </w:p>
    <w:p w14:paraId="094DA0AD" w14:textId="77777777" w:rsidR="000E123C" w:rsidRPr="000E123C" w:rsidRDefault="000E123C" w:rsidP="000E123C">
      <w:pPr>
        <w:numPr>
          <w:ilvl w:val="0"/>
          <w:numId w:val="63"/>
        </w:numPr>
        <w:rPr>
          <w:rFonts w:eastAsiaTheme="minorHAnsi"/>
          <w:b/>
          <w:bCs/>
          <w:sz w:val="18"/>
          <w:szCs w:val="18"/>
          <w:lang w:bidi="zh-TW"/>
        </w:rPr>
      </w:pPr>
      <w:r w:rsidRPr="000E123C">
        <w:rPr>
          <w:rFonts w:eastAsiaTheme="minorHAnsi" w:hint="eastAsia"/>
          <w:b/>
          <w:bCs/>
          <w:sz w:val="18"/>
          <w:szCs w:val="18"/>
          <w:lang w:bidi="zh-TW"/>
        </w:rPr>
        <w:t>分析黑格尔哲学的起点。</w:t>
      </w:r>
    </w:p>
    <w:p w14:paraId="0219B96F"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黑格尔在小逻辑§</w:t>
      </w:r>
      <w:r w:rsidRPr="000E123C">
        <w:rPr>
          <w:rFonts w:eastAsiaTheme="minorHAnsi"/>
          <w:sz w:val="18"/>
          <w:szCs w:val="18"/>
          <w:lang w:bidi="zh-TW"/>
        </w:rPr>
        <w:t>17</w:t>
      </w:r>
      <w:r w:rsidRPr="000E123C">
        <w:rPr>
          <w:rFonts w:eastAsiaTheme="minorHAnsi" w:hint="eastAsia"/>
          <w:sz w:val="18"/>
          <w:szCs w:val="18"/>
          <w:lang w:bidi="zh-TW"/>
        </w:rPr>
        <w:t>说道：</w:t>
      </w:r>
    </w:p>
    <w:p w14:paraId="2FEB8DB9"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谈到哲学的开端，似乎哲学与别的科学一样，也须从一个主观的假定开始。每一科学均须各自假定它所研究的对象，如空间、数等等，而哲学似乎也须先假定思维的存在，作为思维的对象。不过哲学是由于思维的自由活动，而建立其自身于这样的观点上，即哲学是独立自为的，因而自己创造自己的对象，自己提供自己的对象。而且哲学开端所采取的直接的观点，必须在哲学体系发挥的过程里，转变为终点，亦即成为最后的结论。当哲学达到这个终点时，也就是哲学重新达到其起点而回归到它自身之时。这样一来，哲学就俨然是一个自己返回到自己的圆圈，因而，哲学便没有与别的科学同样意义的起点。所以哲学上的起点，只是就研究哲学的主体的方便而言，才可以这样说，至于哲学本身却无所谓起点。</w:t>
      </w:r>
    </w:p>
    <w:p w14:paraId="7AA8C71A"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从中我们不难看出，黑格尔认为，真理即全体，哲学无起点。在这里黑格尔把哲学思维的自由，哲学前提的直观性以及逻辑论证的必然性都结合起来。黑格尔形象地把逻辑论证的过程比喻为圆圈。当起点经过这样的过程而达到终点时，它不只是简单地返回自身，而是极大地丰富了自身的内容。这个体系的真理性不依赖于起点，它存在于从起点到终点发展的全过程，这是一个由贫乏到丰富、由低级到高级、由片面到全面的发展过程。当哲学体系达到了它的最终结论，它也就最终证明了自己的绝对真理。</w:t>
      </w:r>
    </w:p>
    <w:p w14:paraId="37EB1992" w14:textId="77777777" w:rsidR="000E123C" w:rsidRPr="000E123C" w:rsidRDefault="000E123C" w:rsidP="000E123C">
      <w:pPr>
        <w:rPr>
          <w:rFonts w:eastAsiaTheme="minorHAnsi"/>
          <w:sz w:val="18"/>
          <w:szCs w:val="18"/>
          <w:lang w:bidi="zh-TW"/>
        </w:rPr>
      </w:pPr>
    </w:p>
    <w:p w14:paraId="5140C9E2" w14:textId="2055D011" w:rsidR="000E123C" w:rsidRPr="000E123C" w:rsidRDefault="000E123C" w:rsidP="000E123C">
      <w:pPr>
        <w:rPr>
          <w:rFonts w:eastAsiaTheme="minorHAnsi"/>
          <w:b/>
          <w:bCs/>
          <w:sz w:val="18"/>
          <w:szCs w:val="18"/>
          <w:lang w:bidi="zh-TW"/>
        </w:rPr>
      </w:pPr>
      <w:r w:rsidRPr="000E123C">
        <w:rPr>
          <w:rFonts w:eastAsiaTheme="minorHAnsi"/>
          <w:b/>
          <w:bCs/>
          <w:sz w:val="18"/>
          <w:szCs w:val="18"/>
          <w:lang w:bidi="zh-TW"/>
        </w:rPr>
        <w:t>33</w:t>
      </w:r>
      <w:r w:rsidR="007D3B79">
        <w:rPr>
          <w:rFonts w:eastAsiaTheme="minorHAnsi" w:hint="eastAsia"/>
          <w:b/>
          <w:bCs/>
          <w:sz w:val="18"/>
          <w:szCs w:val="18"/>
          <w:lang w:bidi="zh-TW"/>
        </w:rPr>
        <w:t>、</w:t>
      </w:r>
      <w:r w:rsidRPr="000E123C">
        <w:rPr>
          <w:rFonts w:eastAsiaTheme="minorHAnsi" w:hint="eastAsia"/>
          <w:b/>
          <w:bCs/>
          <w:sz w:val="18"/>
          <w:szCs w:val="18"/>
          <w:lang w:bidi="zh-TW"/>
        </w:rPr>
        <w:t>黑格尔“绝对精神”的基本特点。</w:t>
      </w:r>
    </w:p>
    <w:p w14:paraId="3D8DC6C2" w14:textId="77777777" w:rsidR="000E123C" w:rsidRPr="000E123C" w:rsidRDefault="000E123C" w:rsidP="000E123C">
      <w:pPr>
        <w:rPr>
          <w:rFonts w:eastAsiaTheme="minorHAnsi"/>
          <w:sz w:val="18"/>
          <w:szCs w:val="18"/>
          <w:lang w:bidi="zh-TW"/>
        </w:rPr>
      </w:pPr>
      <w:r w:rsidRPr="000E123C">
        <w:rPr>
          <w:rFonts w:eastAsiaTheme="minorHAnsi"/>
          <w:sz w:val="18"/>
          <w:szCs w:val="18"/>
          <w:lang w:bidi="zh-TW"/>
        </w:rPr>
        <w:t xml:space="preserve"> </w:t>
      </w:r>
      <w:r w:rsidRPr="000E123C">
        <w:rPr>
          <w:rFonts w:eastAsiaTheme="minorHAnsi" w:hint="eastAsia"/>
          <w:sz w:val="18"/>
          <w:szCs w:val="18"/>
          <w:lang w:bidi="zh-TW"/>
        </w:rPr>
        <w:t>（</w:t>
      </w:r>
      <w:r w:rsidRPr="000E123C">
        <w:rPr>
          <w:rFonts w:eastAsiaTheme="minorHAnsi"/>
          <w:sz w:val="18"/>
          <w:szCs w:val="18"/>
          <w:lang w:bidi="zh-TW"/>
        </w:rPr>
        <w:t>1</w:t>
      </w:r>
      <w:r w:rsidRPr="000E123C">
        <w:rPr>
          <w:rFonts w:eastAsiaTheme="minorHAnsi" w:hint="eastAsia"/>
          <w:sz w:val="18"/>
          <w:szCs w:val="18"/>
          <w:lang w:bidi="zh-TW"/>
        </w:rPr>
        <w:t>）从广义上说，黑格尔认为绝对精神是客观独立存在的某种宇宙精神，这种精神实为一种逻辑思维，是脱离了人并与客观世界相分离的，只以概念形式表现出来。绝对精神是逻辑上先于自然界和人类社会的永恒存在着的实在，是宇宙万物的内在本质和核心，万物只是它的外在表现。绝对精神是一种活生生的、积极能动的力量，它永远是在前进运动着。</w:t>
      </w:r>
    </w:p>
    <w:p w14:paraId="030ECA49" w14:textId="77777777" w:rsidR="000E123C" w:rsidRPr="000E123C" w:rsidRDefault="000E123C" w:rsidP="000E123C">
      <w:pPr>
        <w:rPr>
          <w:rFonts w:eastAsiaTheme="minorHAnsi"/>
          <w:sz w:val="18"/>
          <w:szCs w:val="18"/>
          <w:lang w:bidi="zh-TW"/>
        </w:rPr>
      </w:pPr>
      <w:r w:rsidRPr="000E123C">
        <w:rPr>
          <w:rFonts w:eastAsiaTheme="minorHAnsi"/>
          <w:sz w:val="18"/>
          <w:szCs w:val="18"/>
          <w:lang w:bidi="zh-TW"/>
        </w:rPr>
        <w:t xml:space="preserve"> </w:t>
      </w:r>
      <w:r w:rsidRPr="000E123C">
        <w:rPr>
          <w:rFonts w:eastAsiaTheme="minorHAnsi" w:hint="eastAsia"/>
          <w:sz w:val="18"/>
          <w:szCs w:val="18"/>
          <w:lang w:bidi="zh-TW"/>
        </w:rPr>
        <w:t>（</w:t>
      </w:r>
      <w:r w:rsidRPr="000E123C">
        <w:rPr>
          <w:rFonts w:eastAsiaTheme="minorHAnsi"/>
          <w:sz w:val="18"/>
          <w:szCs w:val="18"/>
          <w:lang w:bidi="zh-TW"/>
        </w:rPr>
        <w:t>2</w:t>
      </w:r>
      <w:r w:rsidRPr="000E123C">
        <w:rPr>
          <w:rFonts w:eastAsiaTheme="minorHAnsi" w:hint="eastAsia"/>
          <w:sz w:val="18"/>
          <w:szCs w:val="18"/>
          <w:lang w:bidi="zh-TW"/>
        </w:rPr>
        <w:t>）从狭义上说，绝对精神指精神阶段中主观精神和客观精神的统一，是精神最后返回到它自身作为精神的存在。分为艺术，宗教，哲学三个阶段，艺术是在直接性中认识绝对，其特征是感性直观形式。单纯的感性存在本身不是美，只有当人的精神通过感性存在认识其中的理念即绝对时，它才是美的东西，才是艺术。艺术分为象征的艺术、古典的艺术、浪漫的艺术。宗教把艺术世界提升为绝对精神的统一性，通过表象的意识把握绝对精神的形式。宗教分为自然宗教、精神个体性宗教、绝对宗教三种形式。哲学则以概念的形式表现绝对精神，它是艺术与宗教的统一，使艺术的外在形式通过宗教提升为自我</w:t>
      </w:r>
      <w:proofErr w:type="gramStart"/>
      <w:r w:rsidRPr="000E123C">
        <w:rPr>
          <w:rFonts w:eastAsiaTheme="minorHAnsi" w:hint="eastAsia"/>
          <w:sz w:val="18"/>
          <w:szCs w:val="18"/>
          <w:lang w:bidi="zh-TW"/>
        </w:rPr>
        <w:t>意识着</w:t>
      </w:r>
      <w:proofErr w:type="gramEnd"/>
      <w:r w:rsidRPr="000E123C">
        <w:rPr>
          <w:rFonts w:eastAsiaTheme="minorHAnsi" w:hint="eastAsia"/>
          <w:sz w:val="18"/>
          <w:szCs w:val="18"/>
          <w:lang w:bidi="zh-TW"/>
        </w:rPr>
        <w:t>的思想，并使这三者被分散了的东西结合为一个整体。</w:t>
      </w:r>
    </w:p>
    <w:p w14:paraId="697302C5" w14:textId="77777777" w:rsidR="000E123C" w:rsidRPr="000E123C" w:rsidRDefault="000E123C" w:rsidP="000E123C">
      <w:pPr>
        <w:rPr>
          <w:rFonts w:eastAsiaTheme="minorHAnsi"/>
          <w:sz w:val="18"/>
          <w:szCs w:val="18"/>
          <w:lang w:bidi="zh-TW"/>
        </w:rPr>
      </w:pPr>
    </w:p>
    <w:p w14:paraId="7C3E3EDE" w14:textId="171BEED3" w:rsidR="000E123C" w:rsidRPr="000E123C" w:rsidRDefault="000E123C" w:rsidP="000E123C">
      <w:pPr>
        <w:rPr>
          <w:rFonts w:eastAsiaTheme="minorHAnsi"/>
          <w:b/>
          <w:bCs/>
          <w:sz w:val="18"/>
          <w:szCs w:val="18"/>
          <w:lang w:bidi="zh-TW"/>
        </w:rPr>
      </w:pPr>
      <w:r w:rsidRPr="000E123C">
        <w:rPr>
          <w:rFonts w:eastAsiaTheme="minorHAnsi" w:hint="eastAsia"/>
          <w:b/>
          <w:bCs/>
          <w:sz w:val="18"/>
          <w:szCs w:val="18"/>
          <w:lang w:bidi="zh-TW"/>
        </w:rPr>
        <w:t>34</w:t>
      </w:r>
      <w:r w:rsidR="007D3B79">
        <w:rPr>
          <w:rFonts w:eastAsiaTheme="minorHAnsi" w:hint="eastAsia"/>
          <w:b/>
          <w:bCs/>
          <w:sz w:val="18"/>
          <w:szCs w:val="18"/>
          <w:lang w:bidi="zh-TW"/>
        </w:rPr>
        <w:t>、</w:t>
      </w:r>
      <w:r w:rsidRPr="000E123C">
        <w:rPr>
          <w:rFonts w:eastAsiaTheme="minorHAnsi" w:hint="eastAsia"/>
          <w:b/>
          <w:bCs/>
          <w:sz w:val="18"/>
          <w:szCs w:val="18"/>
          <w:lang w:bidi="zh-TW"/>
        </w:rPr>
        <w:t>《精神现象学》自我意识阶段。</w:t>
      </w:r>
    </w:p>
    <w:p w14:paraId="7AFED2CA"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《精神现象学》中，精神发展的第二阶段，是在意识之后理性之间的意识形态，它已经扬弃了对象化的意识，达到意识的根据，以意识自身为对象，是对于意识自身的认识。在其中主体客体达到统一，这一统</w:t>
      </w:r>
      <w:proofErr w:type="gramStart"/>
      <w:r w:rsidRPr="000E123C">
        <w:rPr>
          <w:rFonts w:eastAsiaTheme="minorHAnsi" w:hint="eastAsia"/>
          <w:sz w:val="18"/>
          <w:szCs w:val="18"/>
          <w:lang w:bidi="zh-TW"/>
        </w:rPr>
        <w:t>一</w:t>
      </w:r>
      <w:proofErr w:type="gramEnd"/>
      <w:r w:rsidRPr="000E123C">
        <w:rPr>
          <w:rFonts w:eastAsiaTheme="minorHAnsi" w:hint="eastAsia"/>
          <w:sz w:val="18"/>
          <w:szCs w:val="18"/>
          <w:lang w:bidi="zh-TW"/>
        </w:rPr>
        <w:t>过程是主体逐渐吞没客体，客体归入主体之中。其逻辑联系表现为欲望、</w:t>
      </w:r>
      <w:proofErr w:type="gramStart"/>
      <w:r w:rsidRPr="000E123C">
        <w:rPr>
          <w:rFonts w:eastAsiaTheme="minorHAnsi" w:hint="eastAsia"/>
          <w:sz w:val="18"/>
          <w:szCs w:val="18"/>
          <w:lang w:bidi="zh-TW"/>
        </w:rPr>
        <w:t>主奴关系</w:t>
      </w:r>
      <w:proofErr w:type="gramEnd"/>
      <w:r w:rsidRPr="000E123C">
        <w:rPr>
          <w:rFonts w:eastAsiaTheme="minorHAnsi" w:hint="eastAsia"/>
          <w:sz w:val="18"/>
          <w:szCs w:val="18"/>
          <w:lang w:bidi="zh-TW"/>
        </w:rPr>
        <w:t>等。欲望是个人与个人相对立的状况，一个人为满足其欲望而消灭对象，</w:t>
      </w:r>
      <w:proofErr w:type="gramStart"/>
      <w:r w:rsidRPr="000E123C">
        <w:rPr>
          <w:rFonts w:eastAsiaTheme="minorHAnsi" w:hint="eastAsia"/>
          <w:sz w:val="18"/>
          <w:szCs w:val="18"/>
          <w:lang w:bidi="zh-TW"/>
        </w:rPr>
        <w:t>置对象</w:t>
      </w:r>
      <w:proofErr w:type="gramEnd"/>
      <w:r w:rsidRPr="000E123C">
        <w:rPr>
          <w:rFonts w:eastAsiaTheme="minorHAnsi" w:hint="eastAsia"/>
          <w:sz w:val="18"/>
          <w:szCs w:val="18"/>
          <w:lang w:bidi="zh-TW"/>
        </w:rPr>
        <w:t>于死命。</w:t>
      </w:r>
      <w:proofErr w:type="gramStart"/>
      <w:r w:rsidRPr="000E123C">
        <w:rPr>
          <w:rFonts w:eastAsiaTheme="minorHAnsi" w:hint="eastAsia"/>
          <w:sz w:val="18"/>
          <w:szCs w:val="18"/>
          <w:lang w:bidi="zh-TW"/>
        </w:rPr>
        <w:t>主奴关系</w:t>
      </w:r>
      <w:proofErr w:type="gramEnd"/>
      <w:r w:rsidRPr="000E123C">
        <w:rPr>
          <w:rFonts w:eastAsiaTheme="minorHAnsi" w:hint="eastAsia"/>
          <w:sz w:val="18"/>
          <w:szCs w:val="18"/>
          <w:lang w:bidi="zh-TW"/>
        </w:rPr>
        <w:t>即主体客体关系，如主人奴役奴隶，并通过奴隶而控制事物、改造事物。但主人不劳动，不能真正改造事物，而奴隶则因为劳动而改造了事物，也改造了自己，奴隶反而成为主人，获得了一定的自由。但这并不是真正的完全的自由，而是抽象的自由。自由起初是斯多亚主义哲学家所主张的满足于思想上的自由，在不自由中自己认为自由了，但这种自我欺骗的自由仍保留了独立于主体的客体，进而以怀疑主义否定一切存在来达到彻底的主体自由。但怀疑主义在实践上仍默认现实的存在，自由仍未达到，陷入于苦恼意识。在苦恼意识之中，自我意识转而把变化消灭的东西看成人本身的一切，而把不变不灭的东西推到彼岸世界，因而寄希望于天国，求拯救于上帝。而人则是自认有原罪，试图以苦恼的自责来达到未来的拯救，在自我意识中，自我所走的路是追求自由，但又没有达到自由，主体要吞没客体而并未达到。这就还要在理性中去走同样的路。</w:t>
      </w:r>
    </w:p>
    <w:p w14:paraId="1CE9913C"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35简述黑格尔的“自在”、“自为”与“自在自为”。</w:t>
      </w:r>
    </w:p>
    <w:p w14:paraId="47757C65" w14:textId="77777777" w:rsidR="000E123C" w:rsidRPr="000E123C" w:rsidRDefault="000E123C" w:rsidP="000E123C">
      <w:pPr>
        <w:numPr>
          <w:ilvl w:val="0"/>
          <w:numId w:val="64"/>
        </w:numPr>
        <w:rPr>
          <w:rFonts w:eastAsiaTheme="minorHAnsi"/>
          <w:sz w:val="18"/>
          <w:szCs w:val="18"/>
          <w:lang w:bidi="zh-TW"/>
        </w:rPr>
      </w:pPr>
      <w:r w:rsidRPr="000E123C">
        <w:rPr>
          <w:rFonts w:eastAsiaTheme="minorHAnsi" w:hint="eastAsia"/>
          <w:sz w:val="18"/>
          <w:szCs w:val="18"/>
          <w:lang w:bidi="zh-TW"/>
        </w:rPr>
        <w:t>“自在”指概念处于潜能的、尚未展开始的状态。黑格尔认为，在概念的这一阶段中，概念自身中所包含的</w:t>
      </w:r>
      <w:r w:rsidRPr="000E123C">
        <w:rPr>
          <w:rFonts w:eastAsiaTheme="minorHAnsi" w:hint="eastAsia"/>
          <w:sz w:val="18"/>
          <w:szCs w:val="18"/>
          <w:u w:val="single"/>
          <w:lang w:bidi="zh-TW"/>
        </w:rPr>
        <w:t>对立要素</w:t>
      </w:r>
      <w:r w:rsidRPr="000E123C">
        <w:rPr>
          <w:rFonts w:eastAsiaTheme="minorHAnsi" w:hint="eastAsia"/>
          <w:sz w:val="18"/>
          <w:szCs w:val="18"/>
          <w:lang w:bidi="zh-TW"/>
        </w:rPr>
        <w:t>尚未显露或分化，仍然保持着直接的、原始的同一性。自在的概念是最初的或直接的东西。黑格尔认为三一式中的第一项正题是自在的或潜在的。概念本身首先是一种自在存在的普遍物，经过不断发展才成为具体的概念。具体概念的自我实现必须经过矛盾发展的过程，即由潜在到现实、由抽象到具体的辩证过程。自在的概念是最抽象、最低级的概念，但它却潜藏着以后的一切概念的内容，而最后的最具体的概念早已潜伏于以前的概念之中。</w:t>
      </w:r>
    </w:p>
    <w:p w14:paraId="0132011E" w14:textId="77777777" w:rsidR="000E123C" w:rsidRPr="000E123C" w:rsidRDefault="000E123C" w:rsidP="000E123C">
      <w:pPr>
        <w:numPr>
          <w:ilvl w:val="0"/>
          <w:numId w:val="64"/>
        </w:numPr>
        <w:rPr>
          <w:rFonts w:eastAsiaTheme="minorHAnsi"/>
          <w:sz w:val="18"/>
          <w:szCs w:val="18"/>
          <w:lang w:bidi="zh-TW"/>
        </w:rPr>
      </w:pPr>
      <w:r w:rsidRPr="000E123C">
        <w:rPr>
          <w:rFonts w:eastAsiaTheme="minorHAnsi" w:hint="eastAsia"/>
          <w:sz w:val="18"/>
          <w:szCs w:val="18"/>
          <w:lang w:bidi="zh-TW"/>
        </w:rPr>
        <w:t>“自为”指概念处于展开、分化、对立的状态。黑格尔认为，在概念的这一阶段中，原先在“自在”阶段概念中的潜藏的对立要素开始区别、分化，因而差异与对立也就显现出来，获得矛盾双方的确定性，达到互相映现其本质。在此，自为存在是一种对自在存在的否定。自为存在一般指三一式的第二项反题，即概念的间接性。</w:t>
      </w:r>
    </w:p>
    <w:p w14:paraId="766187E1" w14:textId="77777777" w:rsidR="000E123C" w:rsidRPr="000E123C" w:rsidRDefault="000E123C" w:rsidP="000E123C">
      <w:pPr>
        <w:numPr>
          <w:ilvl w:val="0"/>
          <w:numId w:val="64"/>
        </w:numPr>
        <w:rPr>
          <w:rFonts w:eastAsiaTheme="minorHAnsi"/>
          <w:sz w:val="18"/>
          <w:szCs w:val="18"/>
          <w:lang w:bidi="zh-TW"/>
        </w:rPr>
      </w:pPr>
      <w:r w:rsidRPr="000E123C">
        <w:rPr>
          <w:rFonts w:eastAsiaTheme="minorHAnsi" w:hint="eastAsia"/>
          <w:sz w:val="18"/>
          <w:szCs w:val="18"/>
          <w:lang w:bidi="zh-TW"/>
        </w:rPr>
        <w:t>“自在自为”指具体概念自身既是展开、区别，又是统一的东西，具有自由、本质、统一、具体等涵义。黑格尔一般用以说明三一式中的第三项合题，概念返回到自身成为具体的普遍性。自在自为的概念是存在与本质、直接与间接、潜在与展开的具体统一，是全体。这全体中的每一个环节都是构成概念的一个整体。概念在它的自身统一里是自在自为地规定了的东西。</w:t>
      </w:r>
    </w:p>
    <w:p w14:paraId="16A6B47C" w14:textId="77777777" w:rsidR="000E123C" w:rsidRPr="000E123C" w:rsidRDefault="000E123C" w:rsidP="000E123C">
      <w:pPr>
        <w:rPr>
          <w:rFonts w:eastAsiaTheme="minorHAnsi"/>
          <w:b/>
          <w:bCs/>
          <w:sz w:val="18"/>
          <w:szCs w:val="18"/>
          <w:lang w:bidi="zh-TW"/>
        </w:rPr>
      </w:pPr>
    </w:p>
    <w:p w14:paraId="1466ADB9" w14:textId="77777777" w:rsidR="000E123C" w:rsidRPr="000E123C" w:rsidRDefault="000E123C" w:rsidP="000E123C">
      <w:pPr>
        <w:rPr>
          <w:rFonts w:eastAsiaTheme="minorHAnsi"/>
          <w:b/>
          <w:bCs/>
          <w:sz w:val="18"/>
          <w:szCs w:val="18"/>
          <w:lang w:bidi="zh-TW"/>
        </w:rPr>
      </w:pPr>
      <w:r w:rsidRPr="000E123C">
        <w:rPr>
          <w:rFonts w:eastAsiaTheme="minorHAnsi"/>
          <w:b/>
          <w:bCs/>
          <w:sz w:val="18"/>
          <w:szCs w:val="18"/>
          <w:lang w:bidi="zh-TW"/>
        </w:rPr>
        <w:t>36</w:t>
      </w:r>
      <w:r w:rsidRPr="000E123C">
        <w:rPr>
          <w:rFonts w:eastAsiaTheme="minorHAnsi" w:hint="eastAsia"/>
          <w:b/>
          <w:bCs/>
          <w:sz w:val="18"/>
          <w:szCs w:val="18"/>
          <w:lang w:bidi="zh-TW"/>
        </w:rPr>
        <w:t>、简述黑格尔的真理观。</w:t>
      </w:r>
    </w:p>
    <w:p w14:paraId="42236048"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批判了近代西方哲学的认识论优先的原则，他认为考察人的认识本身不是目的，而是为了达到绝对知识或真理目的的手段，但认识论哲学却把手段当作目的，把认识的工具或方法当作真理本身，放弃了哲学追求真理和知识的目标。认识论哲学的一个思想根源是害怕错误，以为真理在一方，错误在另一方，于是总要设想一种可以避免和排除错误的方法，以便能够接近真理。黑格尔说：“所谓害怕错误，实即害怕真理”，黑格尔批判康德在认识之前先考察认识的能力犹如迂腐的学究教导的聪明办法：在没有学会游泳以前，切勿冒险下水。</w:t>
      </w:r>
    </w:p>
    <w:p w14:paraId="62318E55"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认为真理是全体。黑格尔哲学的原则是“实体即主体”。由于实体即主体，其自身就具有能动性，因而实体的运动过程乃是它的自我运动，世界就是它的外化和展开。于是实体的运动就成了以终点为目的的自己展开自己，自己完成自己的“圆圈”，而且只有当实体真正成为主体，从潜在展开自身并且重建自身同一性的时候，它才是现实的。所以在黑格尔看来，真实的存在或真理并不是现成存在的所予对象，而是一个发展的过程，由于这个发展过程是其自己展开自己的自我运动，而且只有当它达到了终点时才能够成其为现实，因而真理乃是将所有一切展开了的因素包容于自身之内的全体。</w:t>
      </w:r>
    </w:p>
    <w:p w14:paraId="222E4D77"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精神现象学。（实体作为主体，是纯粹的、简单的否定性，唯其如此，它是单一的东西的分裂为二的过程，或树立对立面的双重化的过程，而这种过程则又是这种</w:t>
      </w:r>
      <w:proofErr w:type="gramStart"/>
      <w:r w:rsidRPr="000E123C">
        <w:rPr>
          <w:rFonts w:eastAsiaTheme="minorHAnsi" w:hint="eastAsia"/>
          <w:sz w:val="18"/>
          <w:szCs w:val="18"/>
          <w:lang w:bidi="zh-TW"/>
        </w:rPr>
        <w:t>漠</w:t>
      </w:r>
      <w:proofErr w:type="gramEnd"/>
      <w:r w:rsidRPr="000E123C">
        <w:rPr>
          <w:rFonts w:eastAsiaTheme="minorHAnsi" w:hint="eastAsia"/>
          <w:sz w:val="18"/>
          <w:szCs w:val="18"/>
          <w:lang w:bidi="zh-TW"/>
        </w:rPr>
        <w:t>不相干的区别及其对立的否定，所以唯有这种正在重建其自身的同一性，或在他物中的自身反映，才是绝对的真理，而原始的或直接的统一性，就其本身而言，则不是绝对的真理。真理就是它自己的完成过程，就是这样一个圆圈。</w:t>
      </w:r>
      <w:proofErr w:type="gramStart"/>
      <w:r w:rsidRPr="000E123C">
        <w:rPr>
          <w:rFonts w:eastAsiaTheme="minorHAnsi" w:hint="eastAsia"/>
          <w:sz w:val="18"/>
          <w:szCs w:val="18"/>
          <w:lang w:bidi="zh-TW"/>
        </w:rPr>
        <w:t>预悬它的</w:t>
      </w:r>
      <w:proofErr w:type="gramEnd"/>
      <w:r w:rsidRPr="000E123C">
        <w:rPr>
          <w:rFonts w:eastAsiaTheme="minorHAnsi" w:hint="eastAsia"/>
          <w:sz w:val="18"/>
          <w:szCs w:val="18"/>
          <w:lang w:bidi="zh-TW"/>
        </w:rPr>
        <w:t>终点为目的并以它的终点为起点，而且只当它实现了并达到了它的终点，它才是现实的。）</w:t>
      </w:r>
    </w:p>
    <w:p w14:paraId="655E8800" w14:textId="77777777" w:rsidR="000E123C" w:rsidRPr="000E123C" w:rsidRDefault="000E123C" w:rsidP="000E123C">
      <w:pPr>
        <w:rPr>
          <w:rFonts w:eastAsiaTheme="minorHAnsi"/>
          <w:sz w:val="18"/>
          <w:szCs w:val="18"/>
          <w:lang w:bidi="zh-TW"/>
        </w:rPr>
      </w:pPr>
    </w:p>
    <w:p w14:paraId="7694438F" w14:textId="77777777" w:rsidR="000E123C" w:rsidRPr="000E123C" w:rsidRDefault="000E123C" w:rsidP="000E123C">
      <w:pPr>
        <w:rPr>
          <w:rFonts w:eastAsiaTheme="minorHAnsi"/>
          <w:b/>
          <w:bCs/>
          <w:sz w:val="18"/>
          <w:szCs w:val="18"/>
          <w:lang w:bidi="zh-TW"/>
        </w:rPr>
      </w:pPr>
      <w:r w:rsidRPr="000E123C">
        <w:rPr>
          <w:rFonts w:eastAsiaTheme="minorHAnsi"/>
          <w:b/>
          <w:bCs/>
          <w:sz w:val="18"/>
          <w:szCs w:val="18"/>
          <w:lang w:bidi="zh-TW"/>
        </w:rPr>
        <w:t>37</w:t>
      </w:r>
      <w:r w:rsidRPr="000E123C">
        <w:rPr>
          <w:rFonts w:eastAsiaTheme="minorHAnsi" w:hint="eastAsia"/>
          <w:b/>
          <w:bCs/>
          <w:sz w:val="18"/>
          <w:szCs w:val="18"/>
          <w:lang w:bidi="zh-TW"/>
        </w:rPr>
        <w:t>、黑格尔历史哲学。（小逻辑§</w:t>
      </w:r>
      <w:r w:rsidRPr="000E123C">
        <w:rPr>
          <w:rFonts w:eastAsiaTheme="minorHAnsi"/>
          <w:b/>
          <w:bCs/>
          <w:sz w:val="18"/>
          <w:szCs w:val="18"/>
          <w:lang w:bidi="zh-TW"/>
        </w:rPr>
        <w:t>209</w:t>
      </w:r>
      <w:r w:rsidRPr="000E123C">
        <w:rPr>
          <w:rFonts w:eastAsiaTheme="minorHAnsi" w:hint="eastAsia"/>
          <w:b/>
          <w:bCs/>
          <w:sz w:val="18"/>
          <w:szCs w:val="18"/>
          <w:lang w:bidi="zh-TW"/>
        </w:rPr>
        <w:t>）</w:t>
      </w:r>
    </w:p>
    <w:p w14:paraId="30F0C3CE"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从实体即主体的原则出发，黑格尔主张世界历史是一个合理性实现自身而成为现实性的过程，也就是自由成为现实的过程。因为自由乃是精神的本性。世界历史无非是“自由”意识的进展。整个世界的最后目的就是精神对其自身的自由的意识，亦即自由的现实。然而，自由毕竟只是内在的观念或原则，就其本身而言，还不是真正的现实。所以内在的观念必须通过外在的手段加以实现，而驱使人们行动的原动力就是人们的需要、本能、兴趣和热情。于是，黑格尔提出了著名的“理性的狡计”理论：就个人的行动而言，人的需要等是他的直接动力，而观念和原则</w:t>
      </w:r>
      <w:proofErr w:type="gramStart"/>
      <w:r w:rsidRPr="000E123C">
        <w:rPr>
          <w:rFonts w:eastAsiaTheme="minorHAnsi" w:hint="eastAsia"/>
          <w:sz w:val="18"/>
          <w:szCs w:val="18"/>
          <w:lang w:bidi="zh-TW"/>
        </w:rPr>
        <w:t>则</w:t>
      </w:r>
      <w:proofErr w:type="gramEnd"/>
      <w:r w:rsidRPr="000E123C">
        <w:rPr>
          <w:rFonts w:eastAsiaTheme="minorHAnsi" w:hint="eastAsia"/>
          <w:sz w:val="18"/>
          <w:szCs w:val="18"/>
          <w:lang w:bidi="zh-TW"/>
        </w:rPr>
        <w:t>是间接动力。换言之，精神观念和原则是通过利益、需要和热情来决定人的行动的。表面看来，每个人都是为自己的需要而行动的，而实际上，他们的行动所实现的乃是理性自身的原则。</w:t>
      </w:r>
    </w:p>
    <w:p w14:paraId="1F947D3F"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（历史的目的及其实现被黑格尔解释为上帝的计划或“神意”，他认为过去已经发生的和现在正在发生的一切根本是“上帝自己的作品”。世界历史是精神的发展和实现的过程，这是真正的神正论。）</w:t>
      </w:r>
    </w:p>
    <w:p w14:paraId="1E959156"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（这样，那作为支配机械和化学过程的力量的主观目的，在这些过程里</w:t>
      </w:r>
      <w:proofErr w:type="gramStart"/>
      <w:r w:rsidRPr="000E123C">
        <w:rPr>
          <w:rFonts w:eastAsiaTheme="minorHAnsi" w:hint="eastAsia"/>
          <w:sz w:val="18"/>
          <w:szCs w:val="18"/>
          <w:lang w:bidi="zh-TW"/>
        </w:rPr>
        <w:t>让客观</w:t>
      </w:r>
      <w:proofErr w:type="gramEnd"/>
      <w:r w:rsidRPr="000E123C">
        <w:rPr>
          <w:rFonts w:eastAsiaTheme="minorHAnsi" w:hint="eastAsia"/>
          <w:sz w:val="18"/>
          <w:szCs w:val="18"/>
          <w:lang w:bidi="zh-TW"/>
        </w:rPr>
        <w:t>事物彼此互相消耗，互相扬弃，而它却超脱其自身于它们之外，但同时又保存其自身于它们之内。这就是理性的机巧。）</w:t>
      </w:r>
    </w:p>
    <w:p w14:paraId="6AF5539A"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理性是有机巧的，同时也是有威力的，理性的技巧，一般讲来，表现在一种利用工具的活动里，这种理性的活动一方面让事物按照它们自己的本性，彼此互相影响、互相削弱，而它自己并不直接干预其过程，但同时却正好实现了它自己的目的。在这种意义下，天意对于世界和世界过程可以说是具有绝对的机巧，上帝放任人们纵其特殊情欲，谋其个别利益，但所达到的结果，不是完成他们的意图，而是完成他的目的。而他的目的与他所利用的人们原来想努力追寻的目的，是大不相同的。）</w:t>
      </w:r>
    </w:p>
    <w:p w14:paraId="60952019" w14:textId="77777777" w:rsidR="000E123C" w:rsidRPr="000E123C" w:rsidRDefault="000E123C" w:rsidP="000E123C">
      <w:pPr>
        <w:rPr>
          <w:rFonts w:eastAsiaTheme="minorHAnsi"/>
          <w:sz w:val="18"/>
          <w:szCs w:val="18"/>
          <w:lang w:bidi="zh-TW"/>
        </w:rPr>
      </w:pPr>
    </w:p>
    <w:p w14:paraId="53FD4150" w14:textId="77777777" w:rsidR="000E123C" w:rsidRPr="000E123C" w:rsidRDefault="000E123C" w:rsidP="000E123C">
      <w:pPr>
        <w:rPr>
          <w:rFonts w:eastAsiaTheme="minorHAnsi"/>
          <w:sz w:val="18"/>
          <w:szCs w:val="18"/>
          <w:lang w:bidi="zh-TW"/>
        </w:rPr>
      </w:pPr>
    </w:p>
    <w:p w14:paraId="35BF78EC" w14:textId="77777777" w:rsidR="000E123C" w:rsidRPr="000E123C" w:rsidRDefault="000E123C" w:rsidP="000E123C">
      <w:pPr>
        <w:rPr>
          <w:rFonts w:eastAsiaTheme="minorHAnsi"/>
          <w:b/>
          <w:bCs/>
          <w:sz w:val="18"/>
          <w:szCs w:val="18"/>
          <w:lang w:bidi="zh-TW"/>
        </w:rPr>
      </w:pPr>
      <w:r w:rsidRPr="000E123C">
        <w:rPr>
          <w:rFonts w:eastAsiaTheme="minorHAnsi" w:hint="eastAsia"/>
          <w:b/>
          <w:bCs/>
          <w:sz w:val="18"/>
          <w:szCs w:val="18"/>
          <w:lang w:bidi="zh-TW"/>
        </w:rPr>
        <w:t>38、如何理解黑格尔的“凡是合乎理性的东西都是现实的，凡是现实的，都是合乎理性的”？</w:t>
      </w:r>
      <w:r w:rsidRPr="000E123C" w:rsidDel="0026175B">
        <w:rPr>
          <w:rFonts w:eastAsiaTheme="minorHAnsi" w:hint="eastAsia"/>
          <w:b/>
          <w:bCs/>
          <w:sz w:val="18"/>
          <w:szCs w:val="18"/>
          <w:lang w:bidi="zh-TW"/>
        </w:rPr>
        <w:t xml:space="preserve"> </w:t>
      </w:r>
    </w:p>
    <w:p w14:paraId="0D8ECDEE"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（1）黑格尔要解决思维与存在的同一性问题。首先应该注意的是，黑格尔所说的“思维”不仅指我们的思想，而且主要</w:t>
      </w:r>
      <w:proofErr w:type="gramStart"/>
      <w:r w:rsidRPr="000E123C">
        <w:rPr>
          <w:rFonts w:eastAsiaTheme="minorHAnsi" w:hint="eastAsia"/>
          <w:sz w:val="18"/>
          <w:szCs w:val="18"/>
          <w:lang w:bidi="zh-TW"/>
        </w:rPr>
        <w:t>或首先</w:t>
      </w:r>
      <w:proofErr w:type="gramEnd"/>
      <w:r w:rsidRPr="000E123C">
        <w:rPr>
          <w:rFonts w:eastAsiaTheme="minorHAnsi" w:hint="eastAsia"/>
          <w:sz w:val="18"/>
          <w:szCs w:val="18"/>
          <w:lang w:bidi="zh-TW"/>
        </w:rPr>
        <w:t>指的是存在于我们的思想之外的“客观思想”，而“存在”也不是指自然或事物，而是最普遍、最抽象的共相及事物的本性。</w:t>
      </w:r>
    </w:p>
    <w:p w14:paraId="3A7ECEEC"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黑格尔认为，思维与存在的同一性问题不仅是一个认识论问题，而且首先是一个本体论问题，所以，黑格尔从</w:t>
      </w:r>
      <w:r w:rsidRPr="000E123C">
        <w:rPr>
          <w:rFonts w:eastAsiaTheme="minorHAnsi" w:hint="eastAsia"/>
          <w:sz w:val="18"/>
          <w:szCs w:val="18"/>
          <w:u w:val="single"/>
          <w:lang w:bidi="zh-TW"/>
        </w:rPr>
        <w:t>实体即主体</w:t>
      </w:r>
      <w:r w:rsidRPr="000E123C">
        <w:rPr>
          <w:rFonts w:eastAsiaTheme="minorHAnsi" w:hint="eastAsia"/>
          <w:sz w:val="18"/>
          <w:szCs w:val="18"/>
          <w:lang w:bidi="zh-TW"/>
        </w:rPr>
        <w:t>这一原则出发，将思维与存在之间的关系首先看作是事物与真自身之间的关系，而这就意味着思维是事物的本质，事物是思维的表现，而事物归根结底总要符合自己的本质，因此思维与存在</w:t>
      </w:r>
      <w:proofErr w:type="gramStart"/>
      <w:r w:rsidRPr="000E123C">
        <w:rPr>
          <w:rFonts w:eastAsiaTheme="minorHAnsi" w:hint="eastAsia"/>
          <w:sz w:val="18"/>
          <w:szCs w:val="18"/>
          <w:lang w:bidi="zh-TW"/>
        </w:rPr>
        <w:t>在</w:t>
      </w:r>
      <w:proofErr w:type="gramEnd"/>
      <w:r w:rsidRPr="000E123C">
        <w:rPr>
          <w:rFonts w:eastAsiaTheme="minorHAnsi" w:hint="eastAsia"/>
          <w:sz w:val="18"/>
          <w:szCs w:val="18"/>
          <w:lang w:bidi="zh-TW"/>
        </w:rPr>
        <w:t>本体论上是同一的。</w:t>
      </w:r>
    </w:p>
    <w:p w14:paraId="2DD4F4B3"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其次，人类精神的认识活动是可以认识存在于事物中的思想的，因为我们的思想能够思想存在于事物中的客观思想，因而最后本体论与认识论是统一的，人类精神履行的乃是绝对精神的工作。思维与存在的符合一致是一个过程，这个过程是通过人类精神对事物的认识来实现的。即是说事物的本质，虽然是思想，但是作为事物的本质的思想；毕竟被限制在有限的事物之中，它虽然是思想，却还不具有思想的形式，这种尚未成为现实的思想，只能是潜在的。</w:t>
      </w:r>
    </w:p>
    <w:p w14:paraId="5DBC3D02"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于是我们便理解了黑格尔为什么主张凡是合乎理性的东西都是现实的，凡是现实的东西都是合乎理性的。因为按照他的观点，理性不仅仅是主观的理想性，而且是事物的本质，而事物归根结底要符合自己的本质，所以合乎理性的东西一定会成为现实。另一方面，并不是随便什么东西都可以被称为现实，只有真正合理的东西才能被称为现实，因而一切现实的东西当然就是合理的。</w:t>
      </w:r>
    </w:p>
    <w:p w14:paraId="197D6898"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（2）黑格尔话语中的“现实”和“现存”是有区别的，“现实”这个词在德语里是</w:t>
      </w:r>
      <w:proofErr w:type="gramStart"/>
      <w:r w:rsidRPr="000E123C">
        <w:rPr>
          <w:rFonts w:eastAsiaTheme="minorHAnsi"/>
          <w:sz w:val="18"/>
          <w:szCs w:val="18"/>
          <w:lang w:bidi="zh-TW"/>
        </w:rPr>
        <w:t>”</w:t>
      </w:r>
      <w:proofErr w:type="spellStart"/>
      <w:proofErr w:type="gramEnd"/>
      <w:r w:rsidRPr="000E123C">
        <w:rPr>
          <w:rFonts w:eastAsiaTheme="minorHAnsi"/>
          <w:sz w:val="18"/>
          <w:szCs w:val="18"/>
          <w:lang w:bidi="zh-TW"/>
        </w:rPr>
        <w:t>wirklichkeit</w:t>
      </w:r>
      <w:proofErr w:type="spellEnd"/>
      <w:proofErr w:type="gramStart"/>
      <w:r w:rsidRPr="000E123C">
        <w:rPr>
          <w:rFonts w:eastAsiaTheme="minorHAnsi"/>
          <w:sz w:val="18"/>
          <w:szCs w:val="18"/>
          <w:lang w:bidi="zh-TW"/>
        </w:rPr>
        <w:t>”</w:t>
      </w:r>
      <w:proofErr w:type="gramEnd"/>
      <w:r w:rsidRPr="000E123C">
        <w:rPr>
          <w:rFonts w:eastAsiaTheme="minorHAnsi" w:hint="eastAsia"/>
          <w:sz w:val="18"/>
          <w:szCs w:val="18"/>
          <w:lang w:bidi="zh-TW"/>
        </w:rPr>
        <w:t>，它有一种能动性的意思，这个词的词根</w:t>
      </w:r>
      <w:proofErr w:type="gramStart"/>
      <w:r w:rsidRPr="000E123C">
        <w:rPr>
          <w:rFonts w:eastAsiaTheme="minorHAnsi"/>
          <w:sz w:val="18"/>
          <w:szCs w:val="18"/>
          <w:lang w:bidi="zh-TW"/>
        </w:rPr>
        <w:t>”</w:t>
      </w:r>
      <w:proofErr w:type="spellStart"/>
      <w:proofErr w:type="gramEnd"/>
      <w:r w:rsidRPr="000E123C">
        <w:rPr>
          <w:rFonts w:eastAsiaTheme="minorHAnsi"/>
          <w:sz w:val="18"/>
          <w:szCs w:val="18"/>
          <w:lang w:bidi="zh-TW"/>
        </w:rPr>
        <w:t>wirken</w:t>
      </w:r>
      <w:proofErr w:type="spellEnd"/>
      <w:proofErr w:type="gramStart"/>
      <w:r w:rsidRPr="000E123C">
        <w:rPr>
          <w:rFonts w:eastAsiaTheme="minorHAnsi"/>
          <w:sz w:val="18"/>
          <w:szCs w:val="18"/>
          <w:lang w:bidi="zh-TW"/>
        </w:rPr>
        <w:t>”</w:t>
      </w:r>
      <w:proofErr w:type="gramEnd"/>
      <w:r w:rsidRPr="000E123C">
        <w:rPr>
          <w:rFonts w:eastAsiaTheme="minorHAnsi" w:hint="eastAsia"/>
          <w:sz w:val="18"/>
          <w:szCs w:val="18"/>
          <w:lang w:bidi="zh-TW"/>
        </w:rPr>
        <w:t>的意思就是工作、活动、生产，就是做事情，变成形容词就是</w:t>
      </w:r>
      <w:proofErr w:type="gramStart"/>
      <w:r w:rsidRPr="000E123C">
        <w:rPr>
          <w:rFonts w:eastAsiaTheme="minorHAnsi"/>
          <w:sz w:val="18"/>
          <w:szCs w:val="18"/>
          <w:lang w:bidi="zh-TW"/>
        </w:rPr>
        <w:t>”</w:t>
      </w:r>
      <w:proofErr w:type="spellStart"/>
      <w:proofErr w:type="gramEnd"/>
      <w:r w:rsidRPr="000E123C">
        <w:rPr>
          <w:rFonts w:eastAsiaTheme="minorHAnsi"/>
          <w:sz w:val="18"/>
          <w:szCs w:val="18"/>
          <w:lang w:bidi="zh-TW"/>
        </w:rPr>
        <w:t>wirklich</w:t>
      </w:r>
      <w:proofErr w:type="spellEnd"/>
      <w:proofErr w:type="gramStart"/>
      <w:r w:rsidRPr="000E123C">
        <w:rPr>
          <w:rFonts w:eastAsiaTheme="minorHAnsi"/>
          <w:sz w:val="18"/>
          <w:szCs w:val="18"/>
          <w:lang w:bidi="zh-TW"/>
        </w:rPr>
        <w:t>”</w:t>
      </w:r>
      <w:proofErr w:type="gramEnd"/>
      <w:r w:rsidRPr="000E123C">
        <w:rPr>
          <w:rFonts w:eastAsiaTheme="minorHAnsi"/>
          <w:sz w:val="18"/>
          <w:szCs w:val="18"/>
          <w:lang w:bidi="zh-TW"/>
        </w:rPr>
        <w:t>。</w:t>
      </w:r>
      <w:r w:rsidRPr="000E123C">
        <w:rPr>
          <w:rFonts w:eastAsiaTheme="minorHAnsi" w:hint="eastAsia"/>
          <w:sz w:val="18"/>
          <w:szCs w:val="18"/>
          <w:lang w:bidi="zh-TW"/>
        </w:rPr>
        <w:t>所以，“现实”从它的词根来看，实际上就是发展着的东西，是要自己努力去争取的东西。并不是现存的东西，现存的很有可能不是现实的，现存的东西已经不现实了，它必将被现实的东西所扬弃、所否定。不过</w:t>
      </w:r>
      <w:proofErr w:type="gramStart"/>
      <w:r w:rsidRPr="000E123C">
        <w:rPr>
          <w:rFonts w:eastAsiaTheme="minorHAnsi"/>
          <w:sz w:val="18"/>
          <w:szCs w:val="18"/>
          <w:lang w:bidi="zh-TW"/>
        </w:rPr>
        <w:t>”</w:t>
      </w:r>
      <w:proofErr w:type="spellStart"/>
      <w:proofErr w:type="gramEnd"/>
      <w:r w:rsidRPr="000E123C">
        <w:rPr>
          <w:rFonts w:eastAsiaTheme="minorHAnsi"/>
          <w:sz w:val="18"/>
          <w:szCs w:val="18"/>
          <w:lang w:bidi="zh-TW"/>
        </w:rPr>
        <w:t>Wirklichkeit</w:t>
      </w:r>
      <w:proofErr w:type="spellEnd"/>
      <w:proofErr w:type="gramStart"/>
      <w:r w:rsidRPr="000E123C">
        <w:rPr>
          <w:rFonts w:eastAsiaTheme="minorHAnsi"/>
          <w:sz w:val="18"/>
          <w:szCs w:val="18"/>
          <w:lang w:bidi="zh-TW"/>
        </w:rPr>
        <w:t>”</w:t>
      </w:r>
      <w:proofErr w:type="gramEnd"/>
      <w:r w:rsidRPr="000E123C">
        <w:rPr>
          <w:rFonts w:eastAsiaTheme="minorHAnsi"/>
          <w:sz w:val="18"/>
          <w:szCs w:val="18"/>
          <w:lang w:bidi="zh-TW"/>
        </w:rPr>
        <w:t>这个词也确实包含现存的意思在里面。</w:t>
      </w:r>
      <w:r w:rsidRPr="000E123C">
        <w:rPr>
          <w:rFonts w:eastAsiaTheme="minorHAnsi" w:hint="eastAsia"/>
          <w:sz w:val="18"/>
          <w:szCs w:val="18"/>
          <w:lang w:bidi="zh-TW"/>
        </w:rPr>
        <w:t>只不过它是指现存的东西里面含有的积极性的和革命性的那部分。现存的事物中有些东西是过时的，那些东西已经不现实了，但是还有些东西是要往前推进的，是要进步的，而这些内容才是合理的。这些东西之所以起作用，是按照理性的规律在起作用。</w:t>
      </w:r>
    </w:p>
    <w:p w14:paraId="7B225426"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所以，凡是合乎理性规律的东西，都是要在现实中表现出来，在现实的历史过程中表现出来的，而在这个过程中表现出来的就是合理的，是有规律的。尽管带有很大的偶然性。但是从长远来看，这次不实现，就会准备着在下次有更大的实现。所以“现实”这个</w:t>
      </w:r>
      <w:proofErr w:type="gramStart"/>
      <w:r w:rsidRPr="000E123C">
        <w:rPr>
          <w:rFonts w:eastAsiaTheme="minorHAnsi" w:hint="eastAsia"/>
          <w:sz w:val="18"/>
          <w:szCs w:val="18"/>
          <w:lang w:bidi="zh-TW"/>
        </w:rPr>
        <w:t>词严格</w:t>
      </w:r>
      <w:proofErr w:type="gramEnd"/>
      <w:r w:rsidRPr="000E123C">
        <w:rPr>
          <w:rFonts w:eastAsiaTheme="minorHAnsi" w:hint="eastAsia"/>
          <w:sz w:val="18"/>
          <w:szCs w:val="18"/>
          <w:lang w:bidi="zh-TW"/>
        </w:rPr>
        <w:t>来讲，应该把它翻译成“实现”，作为一个动词或动名词来翻译，而那句话就可以翻译为：凡是合理的，都是在按照规律实现着的。</w:t>
      </w:r>
    </w:p>
    <w:p w14:paraId="6F033A33"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规范：首先要注意的是现实与现存的区分。黑格尔认为，在一切现存事物中，有一部分是转瞬即逝、没有意义的现象，有一部分是现实的、真实的东西，这一部分现实的东西，就是指具有必然性的存在，符合理念的存在。而那些转瞬即逝、没有意义的现象，仅仅是现存的，不具有现实性。现实（</w:t>
      </w:r>
      <w:proofErr w:type="spellStart"/>
      <w:r w:rsidRPr="000E123C">
        <w:rPr>
          <w:rFonts w:eastAsiaTheme="minorHAnsi" w:hint="eastAsia"/>
          <w:sz w:val="18"/>
          <w:szCs w:val="18"/>
          <w:lang w:bidi="zh-TW"/>
        </w:rPr>
        <w:t>wirklichkeit</w:t>
      </w:r>
      <w:proofErr w:type="spellEnd"/>
      <w:r w:rsidRPr="000E123C">
        <w:rPr>
          <w:rFonts w:eastAsiaTheme="minorHAnsi" w:hint="eastAsia"/>
          <w:sz w:val="18"/>
          <w:szCs w:val="18"/>
          <w:lang w:bidi="zh-TW"/>
        </w:rPr>
        <w:t>）这个词本身含有能动性的意思。这个词的词根</w:t>
      </w:r>
      <w:proofErr w:type="gramStart"/>
      <w:r w:rsidRPr="000E123C">
        <w:rPr>
          <w:rFonts w:eastAsiaTheme="minorHAnsi"/>
          <w:sz w:val="18"/>
          <w:szCs w:val="18"/>
          <w:lang w:bidi="zh-TW"/>
        </w:rPr>
        <w:t>”</w:t>
      </w:r>
      <w:proofErr w:type="spellStart"/>
      <w:proofErr w:type="gramEnd"/>
      <w:r w:rsidRPr="000E123C">
        <w:rPr>
          <w:rFonts w:eastAsiaTheme="minorHAnsi" w:hint="eastAsia"/>
          <w:sz w:val="18"/>
          <w:szCs w:val="18"/>
          <w:lang w:bidi="zh-TW"/>
        </w:rPr>
        <w:t>w</w:t>
      </w:r>
      <w:r w:rsidRPr="000E123C">
        <w:rPr>
          <w:rFonts w:eastAsiaTheme="minorHAnsi"/>
          <w:sz w:val="18"/>
          <w:szCs w:val="18"/>
          <w:lang w:bidi="zh-TW"/>
        </w:rPr>
        <w:t>ir</w:t>
      </w:r>
      <w:r w:rsidRPr="000E123C">
        <w:rPr>
          <w:rFonts w:eastAsiaTheme="minorHAnsi" w:hint="eastAsia"/>
          <w:sz w:val="18"/>
          <w:szCs w:val="18"/>
          <w:lang w:bidi="zh-TW"/>
        </w:rPr>
        <w:t>ken</w:t>
      </w:r>
      <w:proofErr w:type="spellEnd"/>
      <w:proofErr w:type="gramStart"/>
      <w:r w:rsidRPr="000E123C">
        <w:rPr>
          <w:rFonts w:eastAsiaTheme="minorHAnsi"/>
          <w:sz w:val="18"/>
          <w:szCs w:val="18"/>
          <w:lang w:bidi="zh-TW"/>
        </w:rPr>
        <w:t>”</w:t>
      </w:r>
      <w:proofErr w:type="gramEnd"/>
      <w:r w:rsidRPr="000E123C">
        <w:rPr>
          <w:rFonts w:eastAsiaTheme="minorHAnsi" w:hint="eastAsia"/>
          <w:sz w:val="18"/>
          <w:szCs w:val="18"/>
          <w:lang w:bidi="zh-TW"/>
        </w:rPr>
        <w:t>就是工作、活动、生产，就是做事情。因此，他的意思就是“凡是合乎理念的就是真实的必然存在；凡是真实的必然存在都是合乎理念的。”</w:t>
      </w:r>
    </w:p>
    <w:p w14:paraId="53217844" w14:textId="77777777" w:rsidR="000E123C" w:rsidRPr="000E123C" w:rsidRDefault="000E123C" w:rsidP="000E123C">
      <w:pPr>
        <w:rPr>
          <w:rFonts w:eastAsiaTheme="minorHAnsi"/>
          <w:sz w:val="18"/>
          <w:szCs w:val="18"/>
          <w:lang w:bidi="zh-TW"/>
        </w:rPr>
      </w:pPr>
    </w:p>
    <w:p w14:paraId="460FAEC1" w14:textId="77777777" w:rsidR="000E123C" w:rsidRPr="000E123C" w:rsidRDefault="000E123C" w:rsidP="000E123C">
      <w:pPr>
        <w:rPr>
          <w:rFonts w:eastAsiaTheme="minorHAnsi"/>
          <w:sz w:val="18"/>
          <w:szCs w:val="18"/>
          <w:lang w:bidi="zh-TW"/>
        </w:rPr>
      </w:pPr>
    </w:p>
    <w:p w14:paraId="62B00B16" w14:textId="5A9A1636" w:rsidR="000E123C" w:rsidRPr="000E123C" w:rsidRDefault="000E123C" w:rsidP="000E123C">
      <w:pPr>
        <w:rPr>
          <w:rFonts w:eastAsiaTheme="minorHAnsi"/>
          <w:b/>
          <w:bCs/>
          <w:sz w:val="18"/>
          <w:szCs w:val="18"/>
          <w:lang w:bidi="zh-TW"/>
        </w:rPr>
      </w:pPr>
      <w:r w:rsidRPr="000E123C">
        <w:rPr>
          <w:rFonts w:eastAsiaTheme="minorHAnsi"/>
          <w:b/>
          <w:bCs/>
          <w:sz w:val="18"/>
          <w:szCs w:val="18"/>
          <w:lang w:bidi="zh-TW"/>
        </w:rPr>
        <w:t>39</w:t>
      </w:r>
      <w:r w:rsidR="007D3B79">
        <w:rPr>
          <w:rFonts w:eastAsiaTheme="minorHAnsi" w:hint="eastAsia"/>
          <w:b/>
          <w:bCs/>
          <w:sz w:val="18"/>
          <w:szCs w:val="18"/>
          <w:lang w:bidi="zh-TW"/>
        </w:rPr>
        <w:t>、</w:t>
      </w:r>
      <w:r w:rsidRPr="000E123C">
        <w:rPr>
          <w:rFonts w:eastAsiaTheme="minorHAnsi" w:hint="eastAsia"/>
          <w:b/>
          <w:bCs/>
          <w:sz w:val="18"/>
          <w:szCs w:val="18"/>
          <w:lang w:bidi="zh-TW"/>
        </w:rPr>
        <w:t>黑格尔哲学体系主要框架。</w:t>
      </w:r>
    </w:p>
    <w:p w14:paraId="16A63731"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通常我们所说的黑格尔的哲学体系就是《哲学全书》的体系。《哲学全书》分为三大部分：逻辑学、自然哲学、精神哲学。逻辑学是研究理念的自在自为的科学，它所讨论的是纯粹的本质性因素，亦即</w:t>
      </w:r>
      <w:proofErr w:type="gramStart"/>
      <w:r w:rsidRPr="000E123C">
        <w:rPr>
          <w:rFonts w:eastAsiaTheme="minorHAnsi" w:hint="eastAsia"/>
          <w:sz w:val="18"/>
          <w:szCs w:val="18"/>
          <w:lang w:bidi="zh-TW"/>
        </w:rPr>
        <w:t>纯思想</w:t>
      </w:r>
      <w:proofErr w:type="gramEnd"/>
      <w:r w:rsidRPr="000E123C">
        <w:rPr>
          <w:rFonts w:eastAsiaTheme="minorHAnsi" w:hint="eastAsia"/>
          <w:sz w:val="18"/>
          <w:szCs w:val="18"/>
          <w:lang w:bidi="zh-TW"/>
        </w:rPr>
        <w:t>规定或范畴。自然哲学是研究理念的异在或外在化的科学，它所讨论的是理念外化自身而成为自然，亦即理念的</w:t>
      </w:r>
      <w:r w:rsidRPr="000E123C">
        <w:rPr>
          <w:rFonts w:eastAsiaTheme="minorHAnsi"/>
          <w:sz w:val="18"/>
          <w:szCs w:val="18"/>
          <w:lang w:bidi="zh-TW"/>
        </w:rPr>
        <w:t>外在表现</w:t>
      </w:r>
      <w:r w:rsidRPr="000E123C">
        <w:rPr>
          <w:rFonts w:eastAsiaTheme="minorHAnsi" w:hint="eastAsia"/>
          <w:sz w:val="18"/>
          <w:szCs w:val="18"/>
          <w:lang w:bidi="zh-TW"/>
        </w:rPr>
        <w:t>。精神哲学研究的是理念由它的异在返回它自身的科学，它所讨论的是理念通过人类精神重新获得自己的形式，从而成为真正的现实的过程。</w:t>
      </w:r>
    </w:p>
    <w:p w14:paraId="01A0115F"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（1）逻辑学划分为三个阶段：存在论、本质论、概念论。</w:t>
      </w:r>
    </w:p>
    <w:p w14:paraId="74C71052"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①存在论研究的是直接性的认识阶段，在这一部分中范畴推演的特点是“过渡”，亦即从一个直接性的东西过渡到另一个直接性的东西，这是“自在的”或潜在的阶段，概念的内容尚未展开。存在</w:t>
      </w:r>
      <w:proofErr w:type="gramStart"/>
      <w:r w:rsidRPr="000E123C">
        <w:rPr>
          <w:rFonts w:eastAsiaTheme="minorHAnsi" w:hint="eastAsia"/>
          <w:sz w:val="18"/>
          <w:szCs w:val="18"/>
          <w:lang w:bidi="zh-TW"/>
        </w:rPr>
        <w:t>论包括质</w:t>
      </w:r>
      <w:proofErr w:type="gramEnd"/>
      <w:r w:rsidRPr="000E123C">
        <w:rPr>
          <w:rFonts w:eastAsiaTheme="minorHAnsi" w:hint="eastAsia"/>
          <w:sz w:val="18"/>
          <w:szCs w:val="18"/>
          <w:lang w:bidi="zh-TW"/>
        </w:rPr>
        <w:t>、量、度三个阶段，它以“存在”范畴作为开端，从一个范畴过渡到另一个范畴，最后扬弃了自身的直接性而进入到了间接性的领域，从而进入到了本质论。</w:t>
      </w:r>
    </w:p>
    <w:p w14:paraId="13CA1D71"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②本质论研究的是间接性的认识阶段，在这一部分中范畴推演的特点是“反映”，亦即成双成对的概念既相互对立又相互映现自身，这是“自为的”或处在展开过程中的阶段。本质</w:t>
      </w:r>
      <w:proofErr w:type="gramStart"/>
      <w:r w:rsidRPr="000E123C">
        <w:rPr>
          <w:rFonts w:eastAsiaTheme="minorHAnsi" w:hint="eastAsia"/>
          <w:sz w:val="18"/>
          <w:szCs w:val="18"/>
          <w:lang w:bidi="zh-TW"/>
        </w:rPr>
        <w:t>论包括</w:t>
      </w:r>
      <w:proofErr w:type="gramEnd"/>
      <w:r w:rsidRPr="000E123C">
        <w:rPr>
          <w:rFonts w:eastAsiaTheme="minorHAnsi" w:hint="eastAsia"/>
          <w:sz w:val="18"/>
          <w:szCs w:val="18"/>
          <w:lang w:bidi="zh-TW"/>
        </w:rPr>
        <w:t>作为反思自身的本质、现象、现实三个阶段，反思概念以在他物中映现自身的方式展开自身，最终扬弃了直接性与间接性之间的矛盾，成为一个统一的概念的诸多环节，从而进入了概念论。</w:t>
      </w:r>
    </w:p>
    <w:p w14:paraId="4BD83C9C"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③概念论研究的是直接性与间接性的统一，自在与自为的统一，相互对立的概念现在消融为一个概念，在这一部分中范畴推演的特点是“发展”，这是逻辑学最后也是最高的阶段。概念</w:t>
      </w:r>
      <w:proofErr w:type="gramStart"/>
      <w:r w:rsidRPr="000E123C">
        <w:rPr>
          <w:rFonts w:eastAsiaTheme="minorHAnsi" w:hint="eastAsia"/>
          <w:sz w:val="18"/>
          <w:szCs w:val="18"/>
          <w:lang w:bidi="zh-TW"/>
        </w:rPr>
        <w:t>论包括</w:t>
      </w:r>
      <w:proofErr w:type="gramEnd"/>
      <w:r w:rsidRPr="000E123C">
        <w:rPr>
          <w:rFonts w:eastAsiaTheme="minorHAnsi" w:hint="eastAsia"/>
          <w:sz w:val="18"/>
          <w:szCs w:val="18"/>
          <w:lang w:bidi="zh-TW"/>
        </w:rPr>
        <w:t>主观性、客观性、理念三个阶段，黑格尔在此讨论了概念、判断和推理，机械性、化学性和目的性以及生命、认识的理念和绝对理念，最终扬弃了一切差别和对立，将所有的范畴融合为一个有机的整体，这个整体就是“绝对理念”。</w:t>
      </w:r>
    </w:p>
    <w:p w14:paraId="419A0E3B" w14:textId="77777777" w:rsidR="000E123C" w:rsidRPr="000E123C" w:rsidRDefault="000E123C" w:rsidP="000E123C">
      <w:pPr>
        <w:rPr>
          <w:rFonts w:eastAsiaTheme="minorHAnsi"/>
          <w:sz w:val="18"/>
          <w:szCs w:val="18"/>
          <w:lang w:bidi="zh-TW"/>
        </w:rPr>
      </w:pPr>
    </w:p>
    <w:p w14:paraId="4E20B3F1"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（2）自然哲学划分为三个阶段：力学、物理学、有机学。</w:t>
      </w:r>
    </w:p>
    <w:p w14:paraId="57A3FB77"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①力学</w:t>
      </w:r>
      <w:r w:rsidRPr="000E123C">
        <w:rPr>
          <w:rFonts w:eastAsiaTheme="minorHAnsi"/>
          <w:sz w:val="18"/>
          <w:szCs w:val="18"/>
          <w:lang w:bidi="zh-TW"/>
        </w:rPr>
        <w:t>考察的</w:t>
      </w:r>
      <w:r w:rsidRPr="000E123C">
        <w:rPr>
          <w:rFonts w:eastAsiaTheme="minorHAnsi" w:hint="eastAsia"/>
          <w:sz w:val="18"/>
          <w:szCs w:val="18"/>
          <w:lang w:bidi="zh-TW"/>
        </w:rPr>
        <w:t>空间与时间、物质和运动以及天体的运动</w:t>
      </w:r>
      <w:r w:rsidRPr="000E123C">
        <w:rPr>
          <w:rFonts w:eastAsiaTheme="minorHAnsi"/>
          <w:sz w:val="18"/>
          <w:szCs w:val="18"/>
          <w:lang w:bidi="zh-TW"/>
        </w:rPr>
        <w:t>。</w:t>
      </w:r>
    </w:p>
    <w:p w14:paraId="48F2F90B"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②物理学考察的是表现为必然性纽带的隐蔽概念，在差别和对立中相互反映的个体性，分为“普遍个体性”、“特殊个体性”、“总体个体性”。</w:t>
      </w:r>
    </w:p>
    <w:p w14:paraId="2C48FBA8"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③有机学考察的是达到了其实在性的概念，作为充实的自我性的主观的总体，这就是生命。生命有机体划分为“地质有机体”、“生物有机体”、“动物有机体”，其终点就是精神的诞生。</w:t>
      </w:r>
    </w:p>
    <w:p w14:paraId="06EB1BA6" w14:textId="77777777" w:rsidR="000E123C" w:rsidRPr="000E123C" w:rsidRDefault="000E123C" w:rsidP="000E123C">
      <w:pPr>
        <w:rPr>
          <w:rFonts w:eastAsiaTheme="minorHAnsi"/>
          <w:sz w:val="18"/>
          <w:szCs w:val="18"/>
          <w:lang w:bidi="zh-TW"/>
        </w:rPr>
      </w:pPr>
    </w:p>
    <w:p w14:paraId="04906AF4"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（3）精神哲学划分为三个阶段：主观精神、客观精神、绝对精神。</w:t>
      </w:r>
    </w:p>
    <w:p w14:paraId="3363B63C"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①主观精神。当精神还只是处在它的尚未展开的概念中，还没有使它的概念成为有客观性的东西的时候，精神就是主观精神，也就是个体精神。其分为灵魂、意识、自我规定着的精神，分别是人类学、精神现象学、心理学的研究对象，其结果是自由意志的形成。</w:t>
      </w:r>
    </w:p>
    <w:p w14:paraId="1352D9FE"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②客观精神以自由意志为前提，它是个人之内在精神的外部表现，也就是现实的人类精神所创造的社会、国家等，所以</w:t>
      </w:r>
      <w:proofErr w:type="gramStart"/>
      <w:r w:rsidRPr="000E123C">
        <w:rPr>
          <w:rFonts w:eastAsiaTheme="minorHAnsi" w:hint="eastAsia"/>
          <w:sz w:val="18"/>
          <w:szCs w:val="18"/>
          <w:lang w:bidi="zh-TW"/>
        </w:rPr>
        <w:t>它讨论</w:t>
      </w:r>
      <w:proofErr w:type="gramEnd"/>
      <w:r w:rsidRPr="000E123C">
        <w:rPr>
          <w:rFonts w:eastAsiaTheme="minorHAnsi" w:hint="eastAsia"/>
          <w:sz w:val="18"/>
          <w:szCs w:val="18"/>
          <w:lang w:bidi="zh-TW"/>
        </w:rPr>
        <w:t>的是普遍的精神，其分为抽象法，道德、伦理。</w:t>
      </w:r>
    </w:p>
    <w:p w14:paraId="6C818F9B" w14:textId="77777777" w:rsidR="000E123C" w:rsidRPr="000E123C" w:rsidRDefault="000E123C" w:rsidP="000E123C">
      <w:pPr>
        <w:rPr>
          <w:rFonts w:eastAsiaTheme="minorHAnsi"/>
          <w:sz w:val="18"/>
          <w:szCs w:val="18"/>
          <w:lang w:bidi="zh-TW"/>
        </w:rPr>
      </w:pPr>
      <w:r w:rsidRPr="000E123C">
        <w:rPr>
          <w:rFonts w:eastAsiaTheme="minorHAnsi" w:hint="eastAsia"/>
          <w:sz w:val="18"/>
          <w:szCs w:val="18"/>
          <w:lang w:bidi="zh-TW"/>
        </w:rPr>
        <w:t>③绝对精神分为艺术，宗教，哲学三个阶段。在黑格尔看来，艺术、宗教和哲学都达到了无限性的境界，它们都以“绝对精神”作为认识的对象，所不同的是它们把握绝对的方式。艺术在直接性中把握绝对，它以感性形象化的方式把真理呈现于意识，因而是对绝对精神的具体的直观。宗教以表象的方式把握真理，它通过人对上帝的认识而呈现绝对。哲学则是艺术与宗教的统一，它以概念的方式把握真理，其形式是绝对精神的自由思想，从而真正使绝对精神成为了绝对精神。</w:t>
      </w:r>
    </w:p>
    <w:p w14:paraId="416F1F33" w14:textId="77777777" w:rsidR="000E123C" w:rsidRPr="000E123C" w:rsidRDefault="000E123C" w:rsidP="000E123C">
      <w:pPr>
        <w:rPr>
          <w:rFonts w:ascii="仿宋" w:eastAsia="仿宋" w:hAnsi="仿宋"/>
          <w:b/>
          <w:bCs/>
          <w:sz w:val="18"/>
          <w:szCs w:val="18"/>
          <w:lang w:bidi="zh-TW"/>
        </w:rPr>
      </w:pPr>
    </w:p>
    <w:p w14:paraId="228174CA" w14:textId="77777777" w:rsidR="006B047A" w:rsidRPr="000E123C" w:rsidRDefault="006B047A">
      <w:pPr>
        <w:rPr>
          <w:rFonts w:ascii="仿宋" w:eastAsia="仿宋" w:hAnsi="仿宋"/>
          <w:b/>
          <w:bCs/>
          <w:sz w:val="18"/>
          <w:szCs w:val="18"/>
          <w:lang w:bidi="zh-TW"/>
        </w:rPr>
      </w:pPr>
    </w:p>
    <w:sectPr w:rsidR="006B047A" w:rsidRPr="000E123C" w:rsidSect="007F1F0E">
      <w:footerReference w:type="even" r:id="rId43"/>
      <w:footerReference w:type="default" r:id="rId44"/>
      <w:footerReference w:type="first" r:id="rId45"/>
      <w:pgSz w:w="11906" w:h="16838" w:code="9"/>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925AE1" w14:textId="77777777" w:rsidR="007F1F0E" w:rsidRDefault="007F1F0E" w:rsidP="00B85C1E">
      <w:r>
        <w:separator/>
      </w:r>
    </w:p>
  </w:endnote>
  <w:endnote w:type="continuationSeparator" w:id="0">
    <w:p w14:paraId="5B3FD7E0" w14:textId="77777777" w:rsidR="007F1F0E" w:rsidRDefault="007F1F0E" w:rsidP="00B85C1E">
      <w:r>
        <w:continuationSeparator/>
      </w:r>
    </w:p>
  </w:endnote>
  <w:endnote w:type="continuationNotice" w:id="1">
    <w:p w14:paraId="10A8A6E5" w14:textId="77777777" w:rsidR="007F1F0E" w:rsidRDefault="007F1F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Bodoni MT">
    <w:panose1 w:val="02070603080606020203"/>
    <w:charset w:val="00"/>
    <w:family w:val="roman"/>
    <w:pitch w:val="variable"/>
    <w:sig w:usb0="00000003" w:usb1="00000000" w:usb2="00000000" w:usb3="00000000" w:csb0="00000001" w:csb1="00000000"/>
  </w:font>
  <w:font w:name="华光仿宋_CNKI">
    <w:panose1 w:val="02000500000000000000"/>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FE64AF" w14:textId="77777777" w:rsidR="00721CA2" w:rsidRDefault="00721CA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FC0753" w14:textId="77777777" w:rsidR="00721CA2" w:rsidRDefault="00721CA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9D540B" w14:textId="77777777" w:rsidR="00721CA2" w:rsidRDefault="00721CA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46C5616" w14:textId="77777777" w:rsidR="007F1F0E" w:rsidRDefault="007F1F0E" w:rsidP="00B85C1E">
      <w:r>
        <w:separator/>
      </w:r>
    </w:p>
  </w:footnote>
  <w:footnote w:type="continuationSeparator" w:id="0">
    <w:p w14:paraId="115B337B" w14:textId="77777777" w:rsidR="007F1F0E" w:rsidRDefault="007F1F0E" w:rsidP="00B85C1E">
      <w:r>
        <w:continuationSeparator/>
      </w:r>
    </w:p>
  </w:footnote>
  <w:footnote w:type="continuationNotice" w:id="1">
    <w:p w14:paraId="173A555D" w14:textId="77777777" w:rsidR="007F1F0E" w:rsidRDefault="007F1F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9EB06685"/>
    <w:multiLevelType w:val="singleLevel"/>
    <w:tmpl w:val="9EB06685"/>
    <w:lvl w:ilvl="0">
      <w:start w:val="1"/>
      <w:numFmt w:val="decimal"/>
      <w:suff w:val="nothing"/>
      <w:lvlText w:val="%1、"/>
      <w:lvlJc w:val="left"/>
    </w:lvl>
  </w:abstractNum>
  <w:abstractNum w:abstractNumId="1" w15:restartNumberingAfterBreak="0">
    <w:nsid w:val="BA311AFD"/>
    <w:multiLevelType w:val="singleLevel"/>
    <w:tmpl w:val="BA311AFD"/>
    <w:lvl w:ilvl="0">
      <w:start w:val="1"/>
      <w:numFmt w:val="chineseCounting"/>
      <w:suff w:val="nothing"/>
      <w:lvlText w:val="%1、"/>
      <w:lvlJc w:val="left"/>
      <w:rPr>
        <w:rFonts w:hint="eastAsia"/>
      </w:rPr>
    </w:lvl>
  </w:abstractNum>
  <w:abstractNum w:abstractNumId="2" w15:restartNumberingAfterBreak="0">
    <w:nsid w:val="00000001"/>
    <w:multiLevelType w:val="hybridMultilevel"/>
    <w:tmpl w:val="A7F4D93F"/>
    <w:lvl w:ilvl="0" w:tplc="0409000F">
      <w:start w:val="13"/>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2"/>
    <w:multiLevelType w:val="hybridMultilevel"/>
    <w:tmpl w:val="2E625520"/>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0000003"/>
    <w:multiLevelType w:val="hybridMultilevel"/>
    <w:tmpl w:val="CD51BFDC"/>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0000004"/>
    <w:multiLevelType w:val="hybridMultilevel"/>
    <w:tmpl w:val="E3454A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0000006"/>
    <w:multiLevelType w:val="hybridMultilevel"/>
    <w:tmpl w:val="2FA42C31"/>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0000007"/>
    <w:multiLevelType w:val="hybridMultilevel"/>
    <w:tmpl w:val="ED985F7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0000008"/>
    <w:multiLevelType w:val="hybridMultilevel"/>
    <w:tmpl w:val="FB2F12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0000009"/>
    <w:multiLevelType w:val="hybridMultilevel"/>
    <w:tmpl w:val="20D9BF2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0000000A"/>
    <w:multiLevelType w:val="hybridMultilevel"/>
    <w:tmpl w:val="02603E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000000B"/>
    <w:multiLevelType w:val="hybridMultilevel"/>
    <w:tmpl w:val="18A21AD7"/>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000000C"/>
    <w:multiLevelType w:val="hybridMultilevel"/>
    <w:tmpl w:val="B3E51DB0"/>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000000D"/>
    <w:multiLevelType w:val="hybridMultilevel"/>
    <w:tmpl w:val="6E737D29"/>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000000E"/>
    <w:multiLevelType w:val="hybridMultilevel"/>
    <w:tmpl w:val="C007F0B3"/>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000000F"/>
    <w:multiLevelType w:val="hybridMultilevel"/>
    <w:tmpl w:val="A2A7E75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0000010"/>
    <w:multiLevelType w:val="hybridMultilevel"/>
    <w:tmpl w:val="ECBA3C8A"/>
    <w:lvl w:ilvl="0" w:tplc="0409000F">
      <w:start w:val="1"/>
      <w:numFmt w:val="chineseCounting"/>
      <w:lvlText w:val="（%1）"/>
      <w:lvlJc w:val="left"/>
      <w:pPr>
        <w:ind w:left="704"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0000011"/>
    <w:multiLevelType w:val="hybridMultilevel"/>
    <w:tmpl w:val="8E560277"/>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00000012"/>
    <w:multiLevelType w:val="hybridMultilevel"/>
    <w:tmpl w:val="4171841A"/>
    <w:lvl w:ilvl="0" w:tplc="0409000F">
      <w:start w:val="13"/>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0000013"/>
    <w:multiLevelType w:val="hybridMultilevel"/>
    <w:tmpl w:val="1EAB2B7D"/>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0000014"/>
    <w:multiLevelType w:val="hybridMultilevel"/>
    <w:tmpl w:val="581613E0"/>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00000015"/>
    <w:multiLevelType w:val="hybridMultilevel"/>
    <w:tmpl w:val="2F4BF6E2"/>
    <w:lvl w:ilvl="0" w:tplc="0409000F">
      <w:start w:val="18"/>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00000016"/>
    <w:multiLevelType w:val="hybridMultilevel"/>
    <w:tmpl w:val="0E9DE5A8"/>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00000017"/>
    <w:multiLevelType w:val="hybridMultilevel"/>
    <w:tmpl w:val="0EE09B51"/>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00000018"/>
    <w:multiLevelType w:val="hybridMultilevel"/>
    <w:tmpl w:val="6370BE08"/>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00000019"/>
    <w:multiLevelType w:val="hybridMultilevel"/>
    <w:tmpl w:val="BBD6907F"/>
    <w:lvl w:ilvl="0" w:tplc="0409000F">
      <w:start w:val="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0000001A"/>
    <w:multiLevelType w:val="hybridMultilevel"/>
    <w:tmpl w:val="487234C0"/>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000001B"/>
    <w:multiLevelType w:val="hybridMultilevel"/>
    <w:tmpl w:val="4B7A288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0000001C"/>
    <w:multiLevelType w:val="hybridMultilevel"/>
    <w:tmpl w:val="5F24E1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0000001D"/>
    <w:multiLevelType w:val="hybridMultilevel"/>
    <w:tmpl w:val="A28C6B82"/>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0000001E"/>
    <w:multiLevelType w:val="hybridMultilevel"/>
    <w:tmpl w:val="286F8045"/>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0000001F"/>
    <w:multiLevelType w:val="hybridMultilevel"/>
    <w:tmpl w:val="659DECE4"/>
    <w:lvl w:ilvl="0" w:tplc="0409000F">
      <w:start w:val="1"/>
      <w:numFmt w:val="chineseCounting"/>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00000020"/>
    <w:multiLevelType w:val="hybridMultilevel"/>
    <w:tmpl w:val="A0C6239C"/>
    <w:lvl w:ilvl="0" w:tplc="0409000F">
      <w:start w:val="5"/>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00000021"/>
    <w:multiLevelType w:val="hybridMultilevel"/>
    <w:tmpl w:val="53C11A11"/>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00000022"/>
    <w:multiLevelType w:val="hybridMultilevel"/>
    <w:tmpl w:val="8A2E2A21"/>
    <w:lvl w:ilvl="0" w:tplc="0409000F">
      <w:start w:val="7"/>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00000023"/>
    <w:multiLevelType w:val="hybridMultilevel"/>
    <w:tmpl w:val="567BA6A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00000024"/>
    <w:multiLevelType w:val="hybridMultilevel"/>
    <w:tmpl w:val="C188E5A4"/>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00000025"/>
    <w:multiLevelType w:val="hybridMultilevel"/>
    <w:tmpl w:val="607961B5"/>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8" w15:restartNumberingAfterBreak="0">
    <w:nsid w:val="00000026"/>
    <w:multiLevelType w:val="hybridMultilevel"/>
    <w:tmpl w:val="D2B29981"/>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9" w15:restartNumberingAfterBreak="0">
    <w:nsid w:val="00000027"/>
    <w:multiLevelType w:val="hybridMultilevel"/>
    <w:tmpl w:val="1A8F22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15:restartNumberingAfterBreak="0">
    <w:nsid w:val="00000028"/>
    <w:multiLevelType w:val="hybridMultilevel"/>
    <w:tmpl w:val="53899DFE"/>
    <w:lvl w:ilvl="0" w:tplc="0409000F">
      <w:start w:val="1"/>
      <w:numFmt w:val="chineseCounting"/>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15:restartNumberingAfterBreak="0">
    <w:nsid w:val="00000029"/>
    <w:multiLevelType w:val="hybridMultilevel"/>
    <w:tmpl w:val="EFACC17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0000002A"/>
    <w:multiLevelType w:val="hybridMultilevel"/>
    <w:tmpl w:val="23BA43D1"/>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0000002B"/>
    <w:multiLevelType w:val="hybridMultilevel"/>
    <w:tmpl w:val="D6023A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0000002C"/>
    <w:multiLevelType w:val="hybridMultilevel"/>
    <w:tmpl w:val="25457041"/>
    <w:lvl w:ilvl="0" w:tplc="0409000F">
      <w:start w:val="1"/>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0000002D"/>
    <w:multiLevelType w:val="hybridMultilevel"/>
    <w:tmpl w:val="6AB72B82"/>
    <w:lvl w:ilvl="0" w:tplc="0409000F">
      <w:start w:val="32"/>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0000002E"/>
    <w:multiLevelType w:val="hybridMultilevel"/>
    <w:tmpl w:val="6C209A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0000002F"/>
    <w:multiLevelType w:val="hybridMultilevel"/>
    <w:tmpl w:val="A66E10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01B05F5E"/>
    <w:multiLevelType w:val="hybridMultilevel"/>
    <w:tmpl w:val="6FBE6C96"/>
    <w:lvl w:ilvl="0" w:tplc="28328D7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07A05F9F"/>
    <w:multiLevelType w:val="singleLevel"/>
    <w:tmpl w:val="07A05F9F"/>
    <w:lvl w:ilvl="0">
      <w:start w:val="1"/>
      <w:numFmt w:val="chineseCounting"/>
      <w:suff w:val="nothing"/>
      <w:lvlText w:val="%1、"/>
      <w:lvlJc w:val="left"/>
      <w:rPr>
        <w:rFonts w:hint="eastAsia"/>
      </w:rPr>
    </w:lvl>
  </w:abstractNum>
  <w:abstractNum w:abstractNumId="50" w15:restartNumberingAfterBreak="0">
    <w:nsid w:val="080D0A19"/>
    <w:multiLevelType w:val="hybridMultilevel"/>
    <w:tmpl w:val="059A368C"/>
    <w:lvl w:ilvl="0" w:tplc="AB661D3A">
      <w:start w:val="1"/>
      <w:numFmt w:val="japaneseCounting"/>
      <w:lvlText w:val="%1、"/>
      <w:lvlJc w:val="left"/>
      <w:pPr>
        <w:ind w:left="720" w:hanging="720"/>
      </w:pPr>
      <w:rPr>
        <w:rFonts w:hint="default"/>
      </w:rPr>
    </w:lvl>
    <w:lvl w:ilvl="1" w:tplc="F956FA34">
      <w:start w:val="2"/>
      <w:numFmt w:val="japaneseCounting"/>
      <w:lvlText w:val="第%2节、"/>
      <w:lvlJc w:val="left"/>
      <w:pPr>
        <w:ind w:left="1860" w:hanging="144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0B637D9B"/>
    <w:multiLevelType w:val="hybridMultilevel"/>
    <w:tmpl w:val="3AB005BC"/>
    <w:lvl w:ilvl="0" w:tplc="06068AFA">
      <w:start w:val="1"/>
      <w:numFmt w:val="decimalEnclosedCircle"/>
      <w:lvlText w:val="%1"/>
      <w:lvlJc w:val="left"/>
      <w:pPr>
        <w:ind w:left="2600" w:hanging="360"/>
      </w:pPr>
      <w:rPr>
        <w:rFonts w:hint="default"/>
      </w:rPr>
    </w:lvl>
    <w:lvl w:ilvl="1" w:tplc="04090019" w:tentative="1">
      <w:start w:val="1"/>
      <w:numFmt w:val="lowerLetter"/>
      <w:lvlText w:val="%2)"/>
      <w:lvlJc w:val="left"/>
      <w:pPr>
        <w:ind w:left="3080" w:hanging="420"/>
      </w:pPr>
    </w:lvl>
    <w:lvl w:ilvl="2" w:tplc="0409001B" w:tentative="1">
      <w:start w:val="1"/>
      <w:numFmt w:val="lowerRoman"/>
      <w:lvlText w:val="%3."/>
      <w:lvlJc w:val="right"/>
      <w:pPr>
        <w:ind w:left="3500" w:hanging="420"/>
      </w:pPr>
    </w:lvl>
    <w:lvl w:ilvl="3" w:tplc="0409000F" w:tentative="1">
      <w:start w:val="1"/>
      <w:numFmt w:val="decimal"/>
      <w:lvlText w:val="%4."/>
      <w:lvlJc w:val="left"/>
      <w:pPr>
        <w:ind w:left="3920" w:hanging="420"/>
      </w:pPr>
    </w:lvl>
    <w:lvl w:ilvl="4" w:tplc="04090019" w:tentative="1">
      <w:start w:val="1"/>
      <w:numFmt w:val="lowerLetter"/>
      <w:lvlText w:val="%5)"/>
      <w:lvlJc w:val="left"/>
      <w:pPr>
        <w:ind w:left="4340" w:hanging="420"/>
      </w:pPr>
    </w:lvl>
    <w:lvl w:ilvl="5" w:tplc="0409001B" w:tentative="1">
      <w:start w:val="1"/>
      <w:numFmt w:val="lowerRoman"/>
      <w:lvlText w:val="%6."/>
      <w:lvlJc w:val="right"/>
      <w:pPr>
        <w:ind w:left="4760" w:hanging="420"/>
      </w:pPr>
    </w:lvl>
    <w:lvl w:ilvl="6" w:tplc="0409000F" w:tentative="1">
      <w:start w:val="1"/>
      <w:numFmt w:val="decimal"/>
      <w:lvlText w:val="%7."/>
      <w:lvlJc w:val="left"/>
      <w:pPr>
        <w:ind w:left="5180" w:hanging="420"/>
      </w:pPr>
    </w:lvl>
    <w:lvl w:ilvl="7" w:tplc="04090019" w:tentative="1">
      <w:start w:val="1"/>
      <w:numFmt w:val="lowerLetter"/>
      <w:lvlText w:val="%8)"/>
      <w:lvlJc w:val="left"/>
      <w:pPr>
        <w:ind w:left="5600" w:hanging="420"/>
      </w:pPr>
    </w:lvl>
    <w:lvl w:ilvl="8" w:tplc="0409001B" w:tentative="1">
      <w:start w:val="1"/>
      <w:numFmt w:val="lowerRoman"/>
      <w:lvlText w:val="%9."/>
      <w:lvlJc w:val="right"/>
      <w:pPr>
        <w:ind w:left="6020" w:hanging="420"/>
      </w:pPr>
    </w:lvl>
  </w:abstractNum>
  <w:abstractNum w:abstractNumId="52" w15:restartNumberingAfterBreak="0">
    <w:nsid w:val="0FE74258"/>
    <w:multiLevelType w:val="hybridMultilevel"/>
    <w:tmpl w:val="A28C6B82"/>
    <w:lvl w:ilvl="0" w:tplc="FFFFFFFF">
      <w:start w:val="1"/>
      <w:numFmt w:val="chineseCounting"/>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3" w15:restartNumberingAfterBreak="0">
    <w:nsid w:val="1D9636A8"/>
    <w:multiLevelType w:val="multilevel"/>
    <w:tmpl w:val="FBC2CBD0"/>
    <w:lvl w:ilvl="0">
      <w:start w:val="1"/>
      <w:numFmt w:val="decimalEnclosedCircle"/>
      <w:lvlText w:val="%1"/>
      <w:lvlJc w:val="left"/>
      <w:rPr>
        <w:rFonts w:ascii="宋体" w:eastAsia="宋体" w:hAnsi="宋体" w:cs="宋体"/>
        <w:b w:val="0"/>
        <w:bCs w:val="0"/>
        <w:i w:val="0"/>
        <w:iCs w:val="0"/>
        <w:smallCaps w:val="0"/>
        <w:strike w:val="0"/>
        <w:color w:val="000000"/>
        <w:spacing w:val="0"/>
        <w:w w:val="100"/>
        <w:position w:val="0"/>
        <w:sz w:val="17"/>
        <w:szCs w:val="17"/>
        <w:u w:val="none"/>
        <w:lang w:val="zh-TW" w:eastAsia="zh-TW" w:bidi="zh-TW"/>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4" w15:restartNumberingAfterBreak="0">
    <w:nsid w:val="36CD1894"/>
    <w:multiLevelType w:val="hybridMultilevel"/>
    <w:tmpl w:val="1740558C"/>
    <w:lvl w:ilvl="0" w:tplc="EDFEBBF6">
      <w:start w:val="1"/>
      <w:numFmt w:val="none"/>
      <w:lvlText w:val="一、"/>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5" w15:restartNumberingAfterBreak="0">
    <w:nsid w:val="378355DA"/>
    <w:multiLevelType w:val="hybridMultilevel"/>
    <w:tmpl w:val="C4A2377E"/>
    <w:lvl w:ilvl="0" w:tplc="73F290C8">
      <w:start w:val="1"/>
      <w:numFmt w:val="japaneseCounting"/>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56" w15:restartNumberingAfterBreak="0">
    <w:nsid w:val="3F667AFA"/>
    <w:multiLevelType w:val="hybridMultilevel"/>
    <w:tmpl w:val="E6D15842"/>
    <w:lvl w:ilvl="0" w:tplc="FFFFFFFF">
      <w:start w:val="1"/>
      <w:numFmt w:val="chineseCounting"/>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57" w15:restartNumberingAfterBreak="0">
    <w:nsid w:val="3FBC4DE4"/>
    <w:multiLevelType w:val="hybridMultilevel"/>
    <w:tmpl w:val="3F5F1335"/>
    <w:lvl w:ilvl="0" w:tplc="0409000F">
      <w:start w:val="3"/>
      <w:numFmt w:val="chineseCounting"/>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A556D59"/>
    <w:multiLevelType w:val="hybridMultilevel"/>
    <w:tmpl w:val="FDB46768"/>
    <w:lvl w:ilvl="0" w:tplc="0A363DAA">
      <w:start w:val="1"/>
      <w:numFmt w:val="japaneseCounting"/>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59" w15:restartNumberingAfterBreak="0">
    <w:nsid w:val="50BF6A30"/>
    <w:multiLevelType w:val="hybridMultilevel"/>
    <w:tmpl w:val="A300CC2E"/>
    <w:lvl w:ilvl="0" w:tplc="38044F6E">
      <w:start w:val="1"/>
      <w:numFmt w:val="japaneseCounting"/>
      <w:lvlText w:val="第%1节、"/>
      <w:lvlJc w:val="left"/>
      <w:pPr>
        <w:ind w:left="1440" w:hanging="1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5B1A3D7A"/>
    <w:multiLevelType w:val="hybridMultilevel"/>
    <w:tmpl w:val="C696E2B0"/>
    <w:lvl w:ilvl="0" w:tplc="D1D2FB86">
      <w:start w:val="1"/>
      <w:numFmt w:val="japaneseCounting"/>
      <w:lvlText w:val="%1、"/>
      <w:lvlJc w:val="left"/>
      <w:pPr>
        <w:ind w:left="2000" w:hanging="720"/>
      </w:pPr>
      <w:rPr>
        <w:rFonts w:hint="default"/>
      </w:rPr>
    </w:lvl>
    <w:lvl w:ilvl="1" w:tplc="04090019" w:tentative="1">
      <w:start w:val="1"/>
      <w:numFmt w:val="lowerLetter"/>
      <w:lvlText w:val="%2)"/>
      <w:lvlJc w:val="left"/>
      <w:pPr>
        <w:ind w:left="2120" w:hanging="420"/>
      </w:pPr>
    </w:lvl>
    <w:lvl w:ilvl="2" w:tplc="0409001B" w:tentative="1">
      <w:start w:val="1"/>
      <w:numFmt w:val="lowerRoman"/>
      <w:lvlText w:val="%3."/>
      <w:lvlJc w:val="right"/>
      <w:pPr>
        <w:ind w:left="2540" w:hanging="420"/>
      </w:pPr>
    </w:lvl>
    <w:lvl w:ilvl="3" w:tplc="0409000F" w:tentative="1">
      <w:start w:val="1"/>
      <w:numFmt w:val="decimal"/>
      <w:lvlText w:val="%4."/>
      <w:lvlJc w:val="left"/>
      <w:pPr>
        <w:ind w:left="2960" w:hanging="420"/>
      </w:pPr>
    </w:lvl>
    <w:lvl w:ilvl="4" w:tplc="04090019" w:tentative="1">
      <w:start w:val="1"/>
      <w:numFmt w:val="lowerLetter"/>
      <w:lvlText w:val="%5)"/>
      <w:lvlJc w:val="left"/>
      <w:pPr>
        <w:ind w:left="3380" w:hanging="420"/>
      </w:pPr>
    </w:lvl>
    <w:lvl w:ilvl="5" w:tplc="0409001B" w:tentative="1">
      <w:start w:val="1"/>
      <w:numFmt w:val="lowerRoman"/>
      <w:lvlText w:val="%6."/>
      <w:lvlJc w:val="right"/>
      <w:pPr>
        <w:ind w:left="3800" w:hanging="420"/>
      </w:pPr>
    </w:lvl>
    <w:lvl w:ilvl="6" w:tplc="0409000F" w:tentative="1">
      <w:start w:val="1"/>
      <w:numFmt w:val="decimal"/>
      <w:lvlText w:val="%7."/>
      <w:lvlJc w:val="left"/>
      <w:pPr>
        <w:ind w:left="4220" w:hanging="420"/>
      </w:pPr>
    </w:lvl>
    <w:lvl w:ilvl="7" w:tplc="04090019" w:tentative="1">
      <w:start w:val="1"/>
      <w:numFmt w:val="lowerLetter"/>
      <w:lvlText w:val="%8)"/>
      <w:lvlJc w:val="left"/>
      <w:pPr>
        <w:ind w:left="4640" w:hanging="420"/>
      </w:pPr>
    </w:lvl>
    <w:lvl w:ilvl="8" w:tplc="0409001B" w:tentative="1">
      <w:start w:val="1"/>
      <w:numFmt w:val="lowerRoman"/>
      <w:lvlText w:val="%9."/>
      <w:lvlJc w:val="right"/>
      <w:pPr>
        <w:ind w:left="5060" w:hanging="420"/>
      </w:pPr>
    </w:lvl>
  </w:abstractNum>
  <w:abstractNum w:abstractNumId="61" w15:restartNumberingAfterBreak="0">
    <w:nsid w:val="5C130677"/>
    <w:multiLevelType w:val="hybridMultilevel"/>
    <w:tmpl w:val="4956C66A"/>
    <w:lvl w:ilvl="0" w:tplc="FFC00C46">
      <w:start w:val="1"/>
      <w:numFmt w:val="japaneseCounting"/>
      <w:lvlText w:val="（%1）"/>
      <w:lvlJc w:val="left"/>
      <w:pPr>
        <w:ind w:left="1163" w:hanging="720"/>
      </w:pPr>
      <w:rPr>
        <w:rFonts w:hint="default"/>
      </w:rPr>
    </w:lvl>
    <w:lvl w:ilvl="1" w:tplc="04090019" w:tentative="1">
      <w:start w:val="1"/>
      <w:numFmt w:val="lowerLetter"/>
      <w:lvlText w:val="%2)"/>
      <w:lvlJc w:val="left"/>
      <w:pPr>
        <w:ind w:left="1283" w:hanging="420"/>
      </w:pPr>
    </w:lvl>
    <w:lvl w:ilvl="2" w:tplc="0409001B" w:tentative="1">
      <w:start w:val="1"/>
      <w:numFmt w:val="lowerRoman"/>
      <w:lvlText w:val="%3."/>
      <w:lvlJc w:val="right"/>
      <w:pPr>
        <w:ind w:left="1703" w:hanging="420"/>
      </w:pPr>
    </w:lvl>
    <w:lvl w:ilvl="3" w:tplc="0409000F" w:tentative="1">
      <w:start w:val="1"/>
      <w:numFmt w:val="decimal"/>
      <w:lvlText w:val="%4."/>
      <w:lvlJc w:val="left"/>
      <w:pPr>
        <w:ind w:left="2123" w:hanging="420"/>
      </w:pPr>
    </w:lvl>
    <w:lvl w:ilvl="4" w:tplc="04090019" w:tentative="1">
      <w:start w:val="1"/>
      <w:numFmt w:val="lowerLetter"/>
      <w:lvlText w:val="%5)"/>
      <w:lvlJc w:val="left"/>
      <w:pPr>
        <w:ind w:left="2543" w:hanging="420"/>
      </w:pPr>
    </w:lvl>
    <w:lvl w:ilvl="5" w:tplc="0409001B" w:tentative="1">
      <w:start w:val="1"/>
      <w:numFmt w:val="lowerRoman"/>
      <w:lvlText w:val="%6."/>
      <w:lvlJc w:val="right"/>
      <w:pPr>
        <w:ind w:left="2963" w:hanging="420"/>
      </w:pPr>
    </w:lvl>
    <w:lvl w:ilvl="6" w:tplc="0409000F" w:tentative="1">
      <w:start w:val="1"/>
      <w:numFmt w:val="decimal"/>
      <w:lvlText w:val="%7."/>
      <w:lvlJc w:val="left"/>
      <w:pPr>
        <w:ind w:left="3383" w:hanging="420"/>
      </w:pPr>
    </w:lvl>
    <w:lvl w:ilvl="7" w:tplc="04090019" w:tentative="1">
      <w:start w:val="1"/>
      <w:numFmt w:val="lowerLetter"/>
      <w:lvlText w:val="%8)"/>
      <w:lvlJc w:val="left"/>
      <w:pPr>
        <w:ind w:left="3803" w:hanging="420"/>
      </w:pPr>
    </w:lvl>
    <w:lvl w:ilvl="8" w:tplc="0409001B" w:tentative="1">
      <w:start w:val="1"/>
      <w:numFmt w:val="lowerRoman"/>
      <w:lvlText w:val="%9."/>
      <w:lvlJc w:val="right"/>
      <w:pPr>
        <w:ind w:left="4223" w:hanging="420"/>
      </w:pPr>
    </w:lvl>
  </w:abstractNum>
  <w:abstractNum w:abstractNumId="62" w15:restartNumberingAfterBreak="0">
    <w:nsid w:val="6C583E28"/>
    <w:multiLevelType w:val="multilevel"/>
    <w:tmpl w:val="7DA6C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E67480"/>
    <w:multiLevelType w:val="hybridMultilevel"/>
    <w:tmpl w:val="A050B2E0"/>
    <w:lvl w:ilvl="0" w:tplc="2BEC71D0">
      <w:start w:val="1"/>
      <w:numFmt w:val="japaneseCounting"/>
      <w:lvlText w:val="第%1节、"/>
      <w:lvlJc w:val="left"/>
      <w:pPr>
        <w:ind w:left="2400" w:hanging="1440"/>
      </w:pPr>
      <w:rPr>
        <w:rFonts w:hint="default"/>
      </w:rPr>
    </w:lvl>
    <w:lvl w:ilvl="1" w:tplc="04090019" w:tentative="1">
      <w:start w:val="1"/>
      <w:numFmt w:val="lowerLetter"/>
      <w:lvlText w:val="%2)"/>
      <w:lvlJc w:val="left"/>
      <w:pPr>
        <w:ind w:left="1800" w:hanging="420"/>
      </w:pPr>
    </w:lvl>
    <w:lvl w:ilvl="2" w:tplc="0409001B" w:tentative="1">
      <w:start w:val="1"/>
      <w:numFmt w:val="lowerRoman"/>
      <w:lvlText w:val="%3."/>
      <w:lvlJc w:val="right"/>
      <w:pPr>
        <w:ind w:left="2220" w:hanging="420"/>
      </w:pPr>
    </w:lvl>
    <w:lvl w:ilvl="3" w:tplc="0409000F" w:tentative="1">
      <w:start w:val="1"/>
      <w:numFmt w:val="decimal"/>
      <w:lvlText w:val="%4."/>
      <w:lvlJc w:val="left"/>
      <w:pPr>
        <w:ind w:left="2640" w:hanging="420"/>
      </w:pPr>
    </w:lvl>
    <w:lvl w:ilvl="4" w:tplc="04090019" w:tentative="1">
      <w:start w:val="1"/>
      <w:numFmt w:val="lowerLetter"/>
      <w:lvlText w:val="%5)"/>
      <w:lvlJc w:val="left"/>
      <w:pPr>
        <w:ind w:left="3060" w:hanging="420"/>
      </w:pPr>
    </w:lvl>
    <w:lvl w:ilvl="5" w:tplc="0409001B" w:tentative="1">
      <w:start w:val="1"/>
      <w:numFmt w:val="lowerRoman"/>
      <w:lvlText w:val="%6."/>
      <w:lvlJc w:val="right"/>
      <w:pPr>
        <w:ind w:left="3480" w:hanging="420"/>
      </w:pPr>
    </w:lvl>
    <w:lvl w:ilvl="6" w:tplc="0409000F" w:tentative="1">
      <w:start w:val="1"/>
      <w:numFmt w:val="decimal"/>
      <w:lvlText w:val="%7."/>
      <w:lvlJc w:val="left"/>
      <w:pPr>
        <w:ind w:left="3900" w:hanging="420"/>
      </w:pPr>
    </w:lvl>
    <w:lvl w:ilvl="7" w:tplc="04090019" w:tentative="1">
      <w:start w:val="1"/>
      <w:numFmt w:val="lowerLetter"/>
      <w:lvlText w:val="%8)"/>
      <w:lvlJc w:val="left"/>
      <w:pPr>
        <w:ind w:left="4320" w:hanging="420"/>
      </w:pPr>
    </w:lvl>
    <w:lvl w:ilvl="8" w:tplc="0409001B" w:tentative="1">
      <w:start w:val="1"/>
      <w:numFmt w:val="lowerRoman"/>
      <w:lvlText w:val="%9."/>
      <w:lvlJc w:val="right"/>
      <w:pPr>
        <w:ind w:left="4740" w:hanging="420"/>
      </w:pPr>
    </w:lvl>
  </w:abstractNum>
  <w:abstractNum w:abstractNumId="64" w15:restartNumberingAfterBreak="0">
    <w:nsid w:val="6E7F58E2"/>
    <w:multiLevelType w:val="hybridMultilevel"/>
    <w:tmpl w:val="08761028"/>
    <w:lvl w:ilvl="0" w:tplc="24D8D8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7F122541"/>
    <w:multiLevelType w:val="hybridMultilevel"/>
    <w:tmpl w:val="816CA39A"/>
    <w:lvl w:ilvl="0" w:tplc="5AB43B1E">
      <w:start w:val="1"/>
      <w:numFmt w:val="upperLetter"/>
      <w:lvlText w:val="%1."/>
      <w:lvlJc w:val="left"/>
      <w:pPr>
        <w:ind w:left="1090" w:hanging="45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16cid:durableId="206838378">
    <w:abstractNumId w:val="64"/>
  </w:num>
  <w:num w:numId="2" w16cid:durableId="483812402">
    <w:abstractNumId w:val="48"/>
  </w:num>
  <w:num w:numId="3" w16cid:durableId="1574200069">
    <w:abstractNumId w:val="61"/>
  </w:num>
  <w:num w:numId="4" w16cid:durableId="1081636910">
    <w:abstractNumId w:val="50"/>
  </w:num>
  <w:num w:numId="5" w16cid:durableId="933899400">
    <w:abstractNumId w:val="59"/>
  </w:num>
  <w:num w:numId="6" w16cid:durableId="1114790813">
    <w:abstractNumId w:val="60"/>
  </w:num>
  <w:num w:numId="7" w16cid:durableId="646907831">
    <w:abstractNumId w:val="63"/>
  </w:num>
  <w:num w:numId="8" w16cid:durableId="1753354050">
    <w:abstractNumId w:val="51"/>
  </w:num>
  <w:num w:numId="9" w16cid:durableId="1677347281">
    <w:abstractNumId w:val="65"/>
  </w:num>
  <w:num w:numId="10" w16cid:durableId="2073966096">
    <w:abstractNumId w:val="55"/>
  </w:num>
  <w:num w:numId="11" w16cid:durableId="638846245">
    <w:abstractNumId w:val="53"/>
  </w:num>
  <w:num w:numId="12" w16cid:durableId="465582446">
    <w:abstractNumId w:val="1"/>
  </w:num>
  <w:num w:numId="13" w16cid:durableId="277564816">
    <w:abstractNumId w:val="0"/>
  </w:num>
  <w:num w:numId="14" w16cid:durableId="546377661">
    <w:abstractNumId w:val="49"/>
  </w:num>
  <w:num w:numId="15" w16cid:durableId="2091852562">
    <w:abstractNumId w:val="4"/>
  </w:num>
  <w:num w:numId="16" w16cid:durableId="552927970">
    <w:abstractNumId w:val="5"/>
  </w:num>
  <w:num w:numId="17" w16cid:durableId="1344473773">
    <w:abstractNumId w:val="62"/>
  </w:num>
  <w:num w:numId="18" w16cid:durableId="964624958">
    <w:abstractNumId w:val="57"/>
  </w:num>
  <w:num w:numId="19" w16cid:durableId="69348780">
    <w:abstractNumId w:val="2"/>
  </w:num>
  <w:num w:numId="20" w16cid:durableId="1412892598">
    <w:abstractNumId w:val="58"/>
  </w:num>
  <w:num w:numId="21" w16cid:durableId="40136600">
    <w:abstractNumId w:val="54"/>
  </w:num>
  <w:num w:numId="22" w16cid:durableId="372729578">
    <w:abstractNumId w:val="10"/>
  </w:num>
  <w:num w:numId="23" w16cid:durableId="671688942">
    <w:abstractNumId w:val="12"/>
  </w:num>
  <w:num w:numId="24" w16cid:durableId="1034114423">
    <w:abstractNumId w:val="14"/>
  </w:num>
  <w:num w:numId="25" w16cid:durableId="1078137182">
    <w:abstractNumId w:val="17"/>
  </w:num>
  <w:num w:numId="26" w16cid:durableId="1896313741">
    <w:abstractNumId w:val="13"/>
  </w:num>
  <w:num w:numId="27" w16cid:durableId="2055805495">
    <w:abstractNumId w:val="16"/>
  </w:num>
  <w:num w:numId="28" w16cid:durableId="245963699">
    <w:abstractNumId w:val="18"/>
  </w:num>
  <w:num w:numId="29" w16cid:durableId="180095537">
    <w:abstractNumId w:val="19"/>
  </w:num>
  <w:num w:numId="30" w16cid:durableId="405423572">
    <w:abstractNumId w:val="20"/>
  </w:num>
  <w:num w:numId="31" w16cid:durableId="132790661">
    <w:abstractNumId w:val="21"/>
  </w:num>
  <w:num w:numId="32" w16cid:durableId="1112163675">
    <w:abstractNumId w:val="22"/>
  </w:num>
  <w:num w:numId="33" w16cid:durableId="130484598">
    <w:abstractNumId w:val="23"/>
  </w:num>
  <w:num w:numId="34" w16cid:durableId="509220231">
    <w:abstractNumId w:val="24"/>
  </w:num>
  <w:num w:numId="35" w16cid:durableId="2040277173">
    <w:abstractNumId w:val="25"/>
  </w:num>
  <w:num w:numId="36" w16cid:durableId="1907912352">
    <w:abstractNumId w:val="26"/>
  </w:num>
  <w:num w:numId="37" w16cid:durableId="1433084457">
    <w:abstractNumId w:val="27"/>
  </w:num>
  <w:num w:numId="38" w16cid:durableId="1418549922">
    <w:abstractNumId w:val="28"/>
  </w:num>
  <w:num w:numId="39" w16cid:durableId="353305468">
    <w:abstractNumId w:val="29"/>
  </w:num>
  <w:num w:numId="40" w16cid:durableId="782772117">
    <w:abstractNumId w:val="30"/>
  </w:num>
  <w:num w:numId="41" w16cid:durableId="1495484894">
    <w:abstractNumId w:val="52"/>
  </w:num>
  <w:num w:numId="42" w16cid:durableId="2125146299">
    <w:abstractNumId w:val="31"/>
  </w:num>
  <w:num w:numId="43" w16cid:durableId="692537799">
    <w:abstractNumId w:val="32"/>
  </w:num>
  <w:num w:numId="44" w16cid:durableId="287401063">
    <w:abstractNumId w:val="33"/>
  </w:num>
  <w:num w:numId="45" w16cid:durableId="380131499">
    <w:abstractNumId w:val="34"/>
  </w:num>
  <w:num w:numId="46" w16cid:durableId="261573479">
    <w:abstractNumId w:val="35"/>
  </w:num>
  <w:num w:numId="47" w16cid:durableId="1060443182">
    <w:abstractNumId w:val="37"/>
  </w:num>
  <w:num w:numId="48" w16cid:durableId="104933798">
    <w:abstractNumId w:val="38"/>
  </w:num>
  <w:num w:numId="49" w16cid:durableId="1571962778">
    <w:abstractNumId w:val="39"/>
  </w:num>
  <w:num w:numId="50" w16cid:durableId="241568798">
    <w:abstractNumId w:val="40"/>
  </w:num>
  <w:num w:numId="51" w16cid:durableId="1416899208">
    <w:abstractNumId w:val="41"/>
  </w:num>
  <w:num w:numId="52" w16cid:durableId="1773622496">
    <w:abstractNumId w:val="43"/>
  </w:num>
  <w:num w:numId="53" w16cid:durableId="1367634080">
    <w:abstractNumId w:val="3"/>
  </w:num>
  <w:num w:numId="54" w16cid:durableId="589394880">
    <w:abstractNumId w:val="6"/>
  </w:num>
  <w:num w:numId="55" w16cid:durableId="1536311097">
    <w:abstractNumId w:val="7"/>
  </w:num>
  <w:num w:numId="56" w16cid:durableId="174393646">
    <w:abstractNumId w:val="8"/>
  </w:num>
  <w:num w:numId="57" w16cid:durableId="312568254">
    <w:abstractNumId w:val="9"/>
  </w:num>
  <w:num w:numId="58" w16cid:durableId="334575922">
    <w:abstractNumId w:val="11"/>
  </w:num>
  <w:num w:numId="59" w16cid:durableId="1127041721">
    <w:abstractNumId w:val="15"/>
  </w:num>
  <w:num w:numId="60" w16cid:durableId="96561275">
    <w:abstractNumId w:val="36"/>
  </w:num>
  <w:num w:numId="61" w16cid:durableId="1860655900">
    <w:abstractNumId w:val="42"/>
  </w:num>
  <w:num w:numId="62" w16cid:durableId="921062934">
    <w:abstractNumId w:val="44"/>
  </w:num>
  <w:num w:numId="63" w16cid:durableId="947127923">
    <w:abstractNumId w:val="45"/>
  </w:num>
  <w:num w:numId="64" w16cid:durableId="1024163175">
    <w:abstractNumId w:val="46"/>
  </w:num>
  <w:num w:numId="65" w16cid:durableId="1148940370">
    <w:abstractNumId w:val="47"/>
  </w:num>
  <w:num w:numId="66" w16cid:durableId="313531782">
    <w:abstractNumId w:val="5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666 牛蛙">
    <w15:presenceInfo w15:providerId="Windows Live" w15:userId="aa936244376ec5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displayBackgroundShape/>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66F"/>
    <w:rsid w:val="00000438"/>
    <w:rsid w:val="00002981"/>
    <w:rsid w:val="00002A52"/>
    <w:rsid w:val="000045AB"/>
    <w:rsid w:val="00006ADA"/>
    <w:rsid w:val="000070E2"/>
    <w:rsid w:val="0000722D"/>
    <w:rsid w:val="000077C0"/>
    <w:rsid w:val="000077DE"/>
    <w:rsid w:val="0000795E"/>
    <w:rsid w:val="00010312"/>
    <w:rsid w:val="000109D1"/>
    <w:rsid w:val="00011EDD"/>
    <w:rsid w:val="00012035"/>
    <w:rsid w:val="00012CA7"/>
    <w:rsid w:val="00012E0E"/>
    <w:rsid w:val="00013E0E"/>
    <w:rsid w:val="00014294"/>
    <w:rsid w:val="000157FE"/>
    <w:rsid w:val="0001597F"/>
    <w:rsid w:val="00015DEB"/>
    <w:rsid w:val="00015EE5"/>
    <w:rsid w:val="00015FA5"/>
    <w:rsid w:val="000163B6"/>
    <w:rsid w:val="00020AA6"/>
    <w:rsid w:val="00020C86"/>
    <w:rsid w:val="00023882"/>
    <w:rsid w:val="000259BF"/>
    <w:rsid w:val="00025D39"/>
    <w:rsid w:val="00025E38"/>
    <w:rsid w:val="0002607A"/>
    <w:rsid w:val="000275A5"/>
    <w:rsid w:val="0003083F"/>
    <w:rsid w:val="00030A44"/>
    <w:rsid w:val="00030D4D"/>
    <w:rsid w:val="00030DD6"/>
    <w:rsid w:val="0003122B"/>
    <w:rsid w:val="00031EBF"/>
    <w:rsid w:val="000320E3"/>
    <w:rsid w:val="00032237"/>
    <w:rsid w:val="0003292A"/>
    <w:rsid w:val="00033085"/>
    <w:rsid w:val="0003356E"/>
    <w:rsid w:val="00033F47"/>
    <w:rsid w:val="0003403C"/>
    <w:rsid w:val="00034ADA"/>
    <w:rsid w:val="00035F56"/>
    <w:rsid w:val="00036599"/>
    <w:rsid w:val="00037803"/>
    <w:rsid w:val="000378C8"/>
    <w:rsid w:val="00040093"/>
    <w:rsid w:val="00040FA0"/>
    <w:rsid w:val="00041114"/>
    <w:rsid w:val="000414E3"/>
    <w:rsid w:val="00041DD9"/>
    <w:rsid w:val="000423AC"/>
    <w:rsid w:val="00043179"/>
    <w:rsid w:val="000440E1"/>
    <w:rsid w:val="000444A0"/>
    <w:rsid w:val="00044939"/>
    <w:rsid w:val="000451EB"/>
    <w:rsid w:val="000469C1"/>
    <w:rsid w:val="00046ACB"/>
    <w:rsid w:val="00046E4A"/>
    <w:rsid w:val="00047A5D"/>
    <w:rsid w:val="00047D9E"/>
    <w:rsid w:val="000507A3"/>
    <w:rsid w:val="00050A7D"/>
    <w:rsid w:val="0005262D"/>
    <w:rsid w:val="00052FB0"/>
    <w:rsid w:val="00053323"/>
    <w:rsid w:val="00053B44"/>
    <w:rsid w:val="000558A6"/>
    <w:rsid w:val="00056D6E"/>
    <w:rsid w:val="000571F4"/>
    <w:rsid w:val="00057AEC"/>
    <w:rsid w:val="00060453"/>
    <w:rsid w:val="00060C30"/>
    <w:rsid w:val="00060E91"/>
    <w:rsid w:val="00060FB0"/>
    <w:rsid w:val="000610D8"/>
    <w:rsid w:val="0006123C"/>
    <w:rsid w:val="00061E35"/>
    <w:rsid w:val="000626EF"/>
    <w:rsid w:val="0006558D"/>
    <w:rsid w:val="00065A9C"/>
    <w:rsid w:val="00065B6F"/>
    <w:rsid w:val="00066B2C"/>
    <w:rsid w:val="00066B8D"/>
    <w:rsid w:val="00066D0A"/>
    <w:rsid w:val="000670DA"/>
    <w:rsid w:val="0006711E"/>
    <w:rsid w:val="000676C2"/>
    <w:rsid w:val="00070C59"/>
    <w:rsid w:val="0007127A"/>
    <w:rsid w:val="00072672"/>
    <w:rsid w:val="000729DF"/>
    <w:rsid w:val="00072AF8"/>
    <w:rsid w:val="00072BA8"/>
    <w:rsid w:val="00073206"/>
    <w:rsid w:val="00073775"/>
    <w:rsid w:val="00073BB3"/>
    <w:rsid w:val="0007497A"/>
    <w:rsid w:val="00074D4B"/>
    <w:rsid w:val="00074E17"/>
    <w:rsid w:val="0007516E"/>
    <w:rsid w:val="00075460"/>
    <w:rsid w:val="000755A5"/>
    <w:rsid w:val="000761CA"/>
    <w:rsid w:val="00076C47"/>
    <w:rsid w:val="00076F2A"/>
    <w:rsid w:val="00077B7C"/>
    <w:rsid w:val="00077D42"/>
    <w:rsid w:val="00077DA3"/>
    <w:rsid w:val="00077E87"/>
    <w:rsid w:val="00080CC9"/>
    <w:rsid w:val="000815FF"/>
    <w:rsid w:val="000818A2"/>
    <w:rsid w:val="00081B61"/>
    <w:rsid w:val="00082C1C"/>
    <w:rsid w:val="00084715"/>
    <w:rsid w:val="00085406"/>
    <w:rsid w:val="00085803"/>
    <w:rsid w:val="00085A87"/>
    <w:rsid w:val="00085C8D"/>
    <w:rsid w:val="0008622D"/>
    <w:rsid w:val="00086564"/>
    <w:rsid w:val="00086B4B"/>
    <w:rsid w:val="00086B78"/>
    <w:rsid w:val="0008780F"/>
    <w:rsid w:val="0009060D"/>
    <w:rsid w:val="00090C1D"/>
    <w:rsid w:val="0009153C"/>
    <w:rsid w:val="0009193A"/>
    <w:rsid w:val="00092B26"/>
    <w:rsid w:val="00093763"/>
    <w:rsid w:val="0009422B"/>
    <w:rsid w:val="00094F47"/>
    <w:rsid w:val="00094F9E"/>
    <w:rsid w:val="000953C8"/>
    <w:rsid w:val="0009643F"/>
    <w:rsid w:val="0009649B"/>
    <w:rsid w:val="00096762"/>
    <w:rsid w:val="000967C6"/>
    <w:rsid w:val="00097073"/>
    <w:rsid w:val="000A0AA0"/>
    <w:rsid w:val="000A1027"/>
    <w:rsid w:val="000A179A"/>
    <w:rsid w:val="000A1C9F"/>
    <w:rsid w:val="000A25E3"/>
    <w:rsid w:val="000A2742"/>
    <w:rsid w:val="000A3EE8"/>
    <w:rsid w:val="000A4237"/>
    <w:rsid w:val="000A4C88"/>
    <w:rsid w:val="000A61C1"/>
    <w:rsid w:val="000A6D83"/>
    <w:rsid w:val="000A7552"/>
    <w:rsid w:val="000A7A81"/>
    <w:rsid w:val="000A7E62"/>
    <w:rsid w:val="000B0004"/>
    <w:rsid w:val="000B078D"/>
    <w:rsid w:val="000B1CD6"/>
    <w:rsid w:val="000B1E7E"/>
    <w:rsid w:val="000B22F5"/>
    <w:rsid w:val="000B252F"/>
    <w:rsid w:val="000B2FC8"/>
    <w:rsid w:val="000B36AF"/>
    <w:rsid w:val="000B42F8"/>
    <w:rsid w:val="000B5CB3"/>
    <w:rsid w:val="000B5CD5"/>
    <w:rsid w:val="000B5CE9"/>
    <w:rsid w:val="000B5CF2"/>
    <w:rsid w:val="000B6297"/>
    <w:rsid w:val="000B64C8"/>
    <w:rsid w:val="000B6C64"/>
    <w:rsid w:val="000B6C6B"/>
    <w:rsid w:val="000B76FC"/>
    <w:rsid w:val="000B7C53"/>
    <w:rsid w:val="000B7D5C"/>
    <w:rsid w:val="000C0CD9"/>
    <w:rsid w:val="000C1385"/>
    <w:rsid w:val="000C1F1A"/>
    <w:rsid w:val="000C25CC"/>
    <w:rsid w:val="000C2815"/>
    <w:rsid w:val="000C281D"/>
    <w:rsid w:val="000C2C16"/>
    <w:rsid w:val="000C2FD3"/>
    <w:rsid w:val="000C3A76"/>
    <w:rsid w:val="000C5E30"/>
    <w:rsid w:val="000C656D"/>
    <w:rsid w:val="000C6806"/>
    <w:rsid w:val="000C7746"/>
    <w:rsid w:val="000D00DB"/>
    <w:rsid w:val="000D0422"/>
    <w:rsid w:val="000D0761"/>
    <w:rsid w:val="000D0780"/>
    <w:rsid w:val="000D0828"/>
    <w:rsid w:val="000D0E72"/>
    <w:rsid w:val="000D0F4D"/>
    <w:rsid w:val="000D1020"/>
    <w:rsid w:val="000D1167"/>
    <w:rsid w:val="000D29B7"/>
    <w:rsid w:val="000D2C4E"/>
    <w:rsid w:val="000D2EB8"/>
    <w:rsid w:val="000D35C8"/>
    <w:rsid w:val="000D37B1"/>
    <w:rsid w:val="000D4ABA"/>
    <w:rsid w:val="000D4BFD"/>
    <w:rsid w:val="000D5135"/>
    <w:rsid w:val="000D521D"/>
    <w:rsid w:val="000D55E2"/>
    <w:rsid w:val="000D6054"/>
    <w:rsid w:val="000D65CA"/>
    <w:rsid w:val="000D6F58"/>
    <w:rsid w:val="000D7191"/>
    <w:rsid w:val="000D74F5"/>
    <w:rsid w:val="000D76FF"/>
    <w:rsid w:val="000D7EAA"/>
    <w:rsid w:val="000E0C04"/>
    <w:rsid w:val="000E123C"/>
    <w:rsid w:val="000E168B"/>
    <w:rsid w:val="000E1A27"/>
    <w:rsid w:val="000E25DF"/>
    <w:rsid w:val="000E2ACB"/>
    <w:rsid w:val="000E2C74"/>
    <w:rsid w:val="000E30C5"/>
    <w:rsid w:val="000E32A7"/>
    <w:rsid w:val="000E3C7A"/>
    <w:rsid w:val="000E41D4"/>
    <w:rsid w:val="000E4A2B"/>
    <w:rsid w:val="000E4C65"/>
    <w:rsid w:val="000E53C9"/>
    <w:rsid w:val="000E5B03"/>
    <w:rsid w:val="000E7228"/>
    <w:rsid w:val="000E7564"/>
    <w:rsid w:val="000E7C68"/>
    <w:rsid w:val="000F009E"/>
    <w:rsid w:val="000F0396"/>
    <w:rsid w:val="000F0B9F"/>
    <w:rsid w:val="000F0E58"/>
    <w:rsid w:val="000F131E"/>
    <w:rsid w:val="000F2697"/>
    <w:rsid w:val="000F2984"/>
    <w:rsid w:val="000F2DE3"/>
    <w:rsid w:val="000F416A"/>
    <w:rsid w:val="000F4313"/>
    <w:rsid w:val="000F500F"/>
    <w:rsid w:val="000F51CF"/>
    <w:rsid w:val="000F5F6C"/>
    <w:rsid w:val="000F6876"/>
    <w:rsid w:val="000F74B9"/>
    <w:rsid w:val="000F74BD"/>
    <w:rsid w:val="0010015E"/>
    <w:rsid w:val="001002C2"/>
    <w:rsid w:val="00101D2B"/>
    <w:rsid w:val="00101D7A"/>
    <w:rsid w:val="00103DED"/>
    <w:rsid w:val="001044BD"/>
    <w:rsid w:val="00104500"/>
    <w:rsid w:val="00104554"/>
    <w:rsid w:val="001049E0"/>
    <w:rsid w:val="00104A4B"/>
    <w:rsid w:val="00104DCB"/>
    <w:rsid w:val="0010695B"/>
    <w:rsid w:val="00106AFE"/>
    <w:rsid w:val="00106CF1"/>
    <w:rsid w:val="00110420"/>
    <w:rsid w:val="00110866"/>
    <w:rsid w:val="00111A8C"/>
    <w:rsid w:val="00113328"/>
    <w:rsid w:val="00113809"/>
    <w:rsid w:val="0011453A"/>
    <w:rsid w:val="00115531"/>
    <w:rsid w:val="00116A4A"/>
    <w:rsid w:val="00117177"/>
    <w:rsid w:val="00117217"/>
    <w:rsid w:val="0011777E"/>
    <w:rsid w:val="00117B26"/>
    <w:rsid w:val="00117C9F"/>
    <w:rsid w:val="0012042A"/>
    <w:rsid w:val="001215E5"/>
    <w:rsid w:val="001220AC"/>
    <w:rsid w:val="001221B3"/>
    <w:rsid w:val="0012363C"/>
    <w:rsid w:val="00123908"/>
    <w:rsid w:val="00123D90"/>
    <w:rsid w:val="001245C5"/>
    <w:rsid w:val="00124D3E"/>
    <w:rsid w:val="00125125"/>
    <w:rsid w:val="001264D1"/>
    <w:rsid w:val="00126785"/>
    <w:rsid w:val="00127181"/>
    <w:rsid w:val="00130584"/>
    <w:rsid w:val="001311FB"/>
    <w:rsid w:val="00131572"/>
    <w:rsid w:val="001317B0"/>
    <w:rsid w:val="00133AF9"/>
    <w:rsid w:val="00133BBE"/>
    <w:rsid w:val="00133D66"/>
    <w:rsid w:val="001343D8"/>
    <w:rsid w:val="00134560"/>
    <w:rsid w:val="00134B21"/>
    <w:rsid w:val="00134CE3"/>
    <w:rsid w:val="001353E0"/>
    <w:rsid w:val="00135740"/>
    <w:rsid w:val="00135C91"/>
    <w:rsid w:val="00136056"/>
    <w:rsid w:val="0013627E"/>
    <w:rsid w:val="001369B6"/>
    <w:rsid w:val="00137CF3"/>
    <w:rsid w:val="001402EC"/>
    <w:rsid w:val="00140F91"/>
    <w:rsid w:val="0014219C"/>
    <w:rsid w:val="001424C8"/>
    <w:rsid w:val="00142632"/>
    <w:rsid w:val="001430FF"/>
    <w:rsid w:val="00143754"/>
    <w:rsid w:val="0014485B"/>
    <w:rsid w:val="00144CAB"/>
    <w:rsid w:val="0014703A"/>
    <w:rsid w:val="0014737F"/>
    <w:rsid w:val="0015116E"/>
    <w:rsid w:val="0015118E"/>
    <w:rsid w:val="001512BC"/>
    <w:rsid w:val="001529A4"/>
    <w:rsid w:val="00152E96"/>
    <w:rsid w:val="00154532"/>
    <w:rsid w:val="00154C22"/>
    <w:rsid w:val="00155BEA"/>
    <w:rsid w:val="0015687C"/>
    <w:rsid w:val="001606F5"/>
    <w:rsid w:val="00160B41"/>
    <w:rsid w:val="00161401"/>
    <w:rsid w:val="001615BC"/>
    <w:rsid w:val="00161878"/>
    <w:rsid w:val="00161973"/>
    <w:rsid w:val="0016308B"/>
    <w:rsid w:val="0016424F"/>
    <w:rsid w:val="0016504D"/>
    <w:rsid w:val="001653E8"/>
    <w:rsid w:val="0016552D"/>
    <w:rsid w:val="001655BF"/>
    <w:rsid w:val="00165F81"/>
    <w:rsid w:val="001671D2"/>
    <w:rsid w:val="0017013D"/>
    <w:rsid w:val="00170DBE"/>
    <w:rsid w:val="00171DC6"/>
    <w:rsid w:val="001725F7"/>
    <w:rsid w:val="00172640"/>
    <w:rsid w:val="00172872"/>
    <w:rsid w:val="00172F5D"/>
    <w:rsid w:val="001730B6"/>
    <w:rsid w:val="001731DA"/>
    <w:rsid w:val="00173420"/>
    <w:rsid w:val="00174201"/>
    <w:rsid w:val="0017544A"/>
    <w:rsid w:val="00176E66"/>
    <w:rsid w:val="00177327"/>
    <w:rsid w:val="001808FE"/>
    <w:rsid w:val="00180F72"/>
    <w:rsid w:val="00181835"/>
    <w:rsid w:val="001829F6"/>
    <w:rsid w:val="00182DFA"/>
    <w:rsid w:val="001831E0"/>
    <w:rsid w:val="00183455"/>
    <w:rsid w:val="001838C6"/>
    <w:rsid w:val="0018485A"/>
    <w:rsid w:val="00184965"/>
    <w:rsid w:val="00185343"/>
    <w:rsid w:val="00185AD5"/>
    <w:rsid w:val="00185E5F"/>
    <w:rsid w:val="00186220"/>
    <w:rsid w:val="00186419"/>
    <w:rsid w:val="00186823"/>
    <w:rsid w:val="00187941"/>
    <w:rsid w:val="00190409"/>
    <w:rsid w:val="00190E53"/>
    <w:rsid w:val="001938E9"/>
    <w:rsid w:val="001944F6"/>
    <w:rsid w:val="00194AAE"/>
    <w:rsid w:val="00195097"/>
    <w:rsid w:val="001957F2"/>
    <w:rsid w:val="001967FF"/>
    <w:rsid w:val="00196B65"/>
    <w:rsid w:val="00196CD6"/>
    <w:rsid w:val="001979F8"/>
    <w:rsid w:val="00197E38"/>
    <w:rsid w:val="001A04F7"/>
    <w:rsid w:val="001A1EF4"/>
    <w:rsid w:val="001A32E8"/>
    <w:rsid w:val="001A389A"/>
    <w:rsid w:val="001A3CC4"/>
    <w:rsid w:val="001A4CFF"/>
    <w:rsid w:val="001A51DA"/>
    <w:rsid w:val="001A5384"/>
    <w:rsid w:val="001A597D"/>
    <w:rsid w:val="001A5B31"/>
    <w:rsid w:val="001A5DA5"/>
    <w:rsid w:val="001A5FAC"/>
    <w:rsid w:val="001A6618"/>
    <w:rsid w:val="001A69D9"/>
    <w:rsid w:val="001A7413"/>
    <w:rsid w:val="001A78BE"/>
    <w:rsid w:val="001A7D06"/>
    <w:rsid w:val="001A7FDB"/>
    <w:rsid w:val="001B00CE"/>
    <w:rsid w:val="001B068A"/>
    <w:rsid w:val="001B096A"/>
    <w:rsid w:val="001B0DDA"/>
    <w:rsid w:val="001B186E"/>
    <w:rsid w:val="001B209D"/>
    <w:rsid w:val="001B2685"/>
    <w:rsid w:val="001B2720"/>
    <w:rsid w:val="001B2725"/>
    <w:rsid w:val="001B286C"/>
    <w:rsid w:val="001B28A9"/>
    <w:rsid w:val="001B2AB3"/>
    <w:rsid w:val="001B2DAF"/>
    <w:rsid w:val="001B31DC"/>
    <w:rsid w:val="001B33EB"/>
    <w:rsid w:val="001B3629"/>
    <w:rsid w:val="001B3BCE"/>
    <w:rsid w:val="001B45AB"/>
    <w:rsid w:val="001B4F45"/>
    <w:rsid w:val="001C0E8C"/>
    <w:rsid w:val="001C193C"/>
    <w:rsid w:val="001C2209"/>
    <w:rsid w:val="001C2526"/>
    <w:rsid w:val="001C2F6B"/>
    <w:rsid w:val="001C38B5"/>
    <w:rsid w:val="001C4CA1"/>
    <w:rsid w:val="001C5E90"/>
    <w:rsid w:val="001C5EE8"/>
    <w:rsid w:val="001C602E"/>
    <w:rsid w:val="001C68F4"/>
    <w:rsid w:val="001C729A"/>
    <w:rsid w:val="001D0143"/>
    <w:rsid w:val="001D017B"/>
    <w:rsid w:val="001D0435"/>
    <w:rsid w:val="001D0560"/>
    <w:rsid w:val="001D0F38"/>
    <w:rsid w:val="001D15E8"/>
    <w:rsid w:val="001D2020"/>
    <w:rsid w:val="001D323E"/>
    <w:rsid w:val="001D373E"/>
    <w:rsid w:val="001D42D8"/>
    <w:rsid w:val="001D49FD"/>
    <w:rsid w:val="001D6E74"/>
    <w:rsid w:val="001D7524"/>
    <w:rsid w:val="001D7777"/>
    <w:rsid w:val="001D7AAA"/>
    <w:rsid w:val="001E01B6"/>
    <w:rsid w:val="001E074D"/>
    <w:rsid w:val="001E186C"/>
    <w:rsid w:val="001E18C6"/>
    <w:rsid w:val="001E24D5"/>
    <w:rsid w:val="001E28D3"/>
    <w:rsid w:val="001E30BF"/>
    <w:rsid w:val="001E3611"/>
    <w:rsid w:val="001E3FE7"/>
    <w:rsid w:val="001E42EA"/>
    <w:rsid w:val="001E50A8"/>
    <w:rsid w:val="001E57F4"/>
    <w:rsid w:val="001E6C18"/>
    <w:rsid w:val="001E6D03"/>
    <w:rsid w:val="001F073F"/>
    <w:rsid w:val="001F0B62"/>
    <w:rsid w:val="001F18F0"/>
    <w:rsid w:val="001F2257"/>
    <w:rsid w:val="001F3201"/>
    <w:rsid w:val="001F384A"/>
    <w:rsid w:val="001F3EE9"/>
    <w:rsid w:val="001F42AA"/>
    <w:rsid w:val="001F47F7"/>
    <w:rsid w:val="001F4B17"/>
    <w:rsid w:val="001F4B22"/>
    <w:rsid w:val="001F4FAC"/>
    <w:rsid w:val="001F5605"/>
    <w:rsid w:val="001F5DF8"/>
    <w:rsid w:val="001F607A"/>
    <w:rsid w:val="001F6974"/>
    <w:rsid w:val="001F6B15"/>
    <w:rsid w:val="001F7E80"/>
    <w:rsid w:val="00200BC9"/>
    <w:rsid w:val="00201407"/>
    <w:rsid w:val="002016A0"/>
    <w:rsid w:val="002024E3"/>
    <w:rsid w:val="00202942"/>
    <w:rsid w:val="00202B4F"/>
    <w:rsid w:val="002033D1"/>
    <w:rsid w:val="002035BC"/>
    <w:rsid w:val="00203E83"/>
    <w:rsid w:val="002044AA"/>
    <w:rsid w:val="00204F47"/>
    <w:rsid w:val="002067CE"/>
    <w:rsid w:val="00206CCC"/>
    <w:rsid w:val="00207247"/>
    <w:rsid w:val="00207A37"/>
    <w:rsid w:val="00207F77"/>
    <w:rsid w:val="0021029E"/>
    <w:rsid w:val="00210374"/>
    <w:rsid w:val="002114BB"/>
    <w:rsid w:val="00211F4A"/>
    <w:rsid w:val="00212CC5"/>
    <w:rsid w:val="00212FBC"/>
    <w:rsid w:val="00213244"/>
    <w:rsid w:val="00213732"/>
    <w:rsid w:val="0021468A"/>
    <w:rsid w:val="002146C9"/>
    <w:rsid w:val="00214A27"/>
    <w:rsid w:val="00214C00"/>
    <w:rsid w:val="002157AC"/>
    <w:rsid w:val="00215A98"/>
    <w:rsid w:val="00216237"/>
    <w:rsid w:val="00217470"/>
    <w:rsid w:val="0021786A"/>
    <w:rsid w:val="00222E0A"/>
    <w:rsid w:val="00223C6D"/>
    <w:rsid w:val="00224371"/>
    <w:rsid w:val="00224C98"/>
    <w:rsid w:val="00225C5D"/>
    <w:rsid w:val="00226616"/>
    <w:rsid w:val="002272B2"/>
    <w:rsid w:val="00227A72"/>
    <w:rsid w:val="00230358"/>
    <w:rsid w:val="002308DB"/>
    <w:rsid w:val="002314F3"/>
    <w:rsid w:val="002328D7"/>
    <w:rsid w:val="00232940"/>
    <w:rsid w:val="00233011"/>
    <w:rsid w:val="0023371A"/>
    <w:rsid w:val="00233D47"/>
    <w:rsid w:val="002340A9"/>
    <w:rsid w:val="00234D94"/>
    <w:rsid w:val="00234E07"/>
    <w:rsid w:val="00236218"/>
    <w:rsid w:val="002364EC"/>
    <w:rsid w:val="0023660E"/>
    <w:rsid w:val="002371D3"/>
    <w:rsid w:val="00237A00"/>
    <w:rsid w:val="00237FAE"/>
    <w:rsid w:val="00241648"/>
    <w:rsid w:val="002417D6"/>
    <w:rsid w:val="00242DE6"/>
    <w:rsid w:val="00243511"/>
    <w:rsid w:val="002444D6"/>
    <w:rsid w:val="002449EA"/>
    <w:rsid w:val="00244D33"/>
    <w:rsid w:val="00245675"/>
    <w:rsid w:val="002478A7"/>
    <w:rsid w:val="00250AD4"/>
    <w:rsid w:val="00250FA8"/>
    <w:rsid w:val="0025121B"/>
    <w:rsid w:val="002513A8"/>
    <w:rsid w:val="002513E6"/>
    <w:rsid w:val="00251ACD"/>
    <w:rsid w:val="00251C0B"/>
    <w:rsid w:val="0025246C"/>
    <w:rsid w:val="00252DDE"/>
    <w:rsid w:val="002533E2"/>
    <w:rsid w:val="00253FE1"/>
    <w:rsid w:val="00254024"/>
    <w:rsid w:val="00254ADA"/>
    <w:rsid w:val="00254B19"/>
    <w:rsid w:val="00255CCD"/>
    <w:rsid w:val="00255F03"/>
    <w:rsid w:val="00256092"/>
    <w:rsid w:val="00256A8E"/>
    <w:rsid w:val="00256AB9"/>
    <w:rsid w:val="00257085"/>
    <w:rsid w:val="00257223"/>
    <w:rsid w:val="002573FA"/>
    <w:rsid w:val="00257444"/>
    <w:rsid w:val="00257847"/>
    <w:rsid w:val="00257885"/>
    <w:rsid w:val="00257A4E"/>
    <w:rsid w:val="00261238"/>
    <w:rsid w:val="00261A43"/>
    <w:rsid w:val="002626DA"/>
    <w:rsid w:val="00262B51"/>
    <w:rsid w:val="00262CFC"/>
    <w:rsid w:val="002640D9"/>
    <w:rsid w:val="00264A09"/>
    <w:rsid w:val="00265EAC"/>
    <w:rsid w:val="00266109"/>
    <w:rsid w:val="002668A9"/>
    <w:rsid w:val="002668C2"/>
    <w:rsid w:val="00267D96"/>
    <w:rsid w:val="002722EF"/>
    <w:rsid w:val="002739A0"/>
    <w:rsid w:val="002745CE"/>
    <w:rsid w:val="002756E0"/>
    <w:rsid w:val="002767D2"/>
    <w:rsid w:val="00276E5C"/>
    <w:rsid w:val="002774CF"/>
    <w:rsid w:val="00277A67"/>
    <w:rsid w:val="00277E36"/>
    <w:rsid w:val="00280196"/>
    <w:rsid w:val="00280893"/>
    <w:rsid w:val="00280B28"/>
    <w:rsid w:val="00280C73"/>
    <w:rsid w:val="0028137D"/>
    <w:rsid w:val="002819BF"/>
    <w:rsid w:val="00281AB9"/>
    <w:rsid w:val="00282471"/>
    <w:rsid w:val="0028254D"/>
    <w:rsid w:val="00282C30"/>
    <w:rsid w:val="00282E36"/>
    <w:rsid w:val="0028383C"/>
    <w:rsid w:val="002844CD"/>
    <w:rsid w:val="0028469A"/>
    <w:rsid w:val="002853D1"/>
    <w:rsid w:val="002879CD"/>
    <w:rsid w:val="002903F8"/>
    <w:rsid w:val="002911F3"/>
    <w:rsid w:val="00291C89"/>
    <w:rsid w:val="0029351C"/>
    <w:rsid w:val="00295555"/>
    <w:rsid w:val="00295783"/>
    <w:rsid w:val="00295CC8"/>
    <w:rsid w:val="002963FC"/>
    <w:rsid w:val="002965CD"/>
    <w:rsid w:val="002969E2"/>
    <w:rsid w:val="00296C81"/>
    <w:rsid w:val="00296F44"/>
    <w:rsid w:val="00297449"/>
    <w:rsid w:val="00297A6B"/>
    <w:rsid w:val="00297E5A"/>
    <w:rsid w:val="002A1A36"/>
    <w:rsid w:val="002A2A14"/>
    <w:rsid w:val="002A3CB7"/>
    <w:rsid w:val="002A49A9"/>
    <w:rsid w:val="002A5777"/>
    <w:rsid w:val="002A7A57"/>
    <w:rsid w:val="002A7FE2"/>
    <w:rsid w:val="002B2AE4"/>
    <w:rsid w:val="002B4C40"/>
    <w:rsid w:val="002B574F"/>
    <w:rsid w:val="002B6505"/>
    <w:rsid w:val="002B73BD"/>
    <w:rsid w:val="002B7537"/>
    <w:rsid w:val="002B75AA"/>
    <w:rsid w:val="002B7D02"/>
    <w:rsid w:val="002C0201"/>
    <w:rsid w:val="002C0C04"/>
    <w:rsid w:val="002C196E"/>
    <w:rsid w:val="002C215C"/>
    <w:rsid w:val="002C2739"/>
    <w:rsid w:val="002C29B4"/>
    <w:rsid w:val="002C2AEE"/>
    <w:rsid w:val="002C2F4C"/>
    <w:rsid w:val="002C3148"/>
    <w:rsid w:val="002C428D"/>
    <w:rsid w:val="002C4F16"/>
    <w:rsid w:val="002C5570"/>
    <w:rsid w:val="002C5BB9"/>
    <w:rsid w:val="002C5C72"/>
    <w:rsid w:val="002C6670"/>
    <w:rsid w:val="002C7928"/>
    <w:rsid w:val="002D144F"/>
    <w:rsid w:val="002D1847"/>
    <w:rsid w:val="002D23A4"/>
    <w:rsid w:val="002D3E0D"/>
    <w:rsid w:val="002D43D0"/>
    <w:rsid w:val="002D481E"/>
    <w:rsid w:val="002D48FA"/>
    <w:rsid w:val="002D4D09"/>
    <w:rsid w:val="002D4DAB"/>
    <w:rsid w:val="002D4E2B"/>
    <w:rsid w:val="002D5032"/>
    <w:rsid w:val="002D55D8"/>
    <w:rsid w:val="002D5DCD"/>
    <w:rsid w:val="002D64E4"/>
    <w:rsid w:val="002D7536"/>
    <w:rsid w:val="002E01B9"/>
    <w:rsid w:val="002E0E52"/>
    <w:rsid w:val="002E34F7"/>
    <w:rsid w:val="002E3796"/>
    <w:rsid w:val="002E3BF4"/>
    <w:rsid w:val="002E3EB3"/>
    <w:rsid w:val="002E4977"/>
    <w:rsid w:val="002E749E"/>
    <w:rsid w:val="002E7D98"/>
    <w:rsid w:val="002F0043"/>
    <w:rsid w:val="002F0456"/>
    <w:rsid w:val="002F063C"/>
    <w:rsid w:val="002F09C9"/>
    <w:rsid w:val="002F0BED"/>
    <w:rsid w:val="002F290A"/>
    <w:rsid w:val="002F34A1"/>
    <w:rsid w:val="002F35BC"/>
    <w:rsid w:val="002F406D"/>
    <w:rsid w:val="002F4C23"/>
    <w:rsid w:val="002F516F"/>
    <w:rsid w:val="002F5E94"/>
    <w:rsid w:val="002F6D9D"/>
    <w:rsid w:val="002F7926"/>
    <w:rsid w:val="002F79F4"/>
    <w:rsid w:val="00300311"/>
    <w:rsid w:val="00300EDD"/>
    <w:rsid w:val="0030114C"/>
    <w:rsid w:val="00303467"/>
    <w:rsid w:val="003034BA"/>
    <w:rsid w:val="00303F88"/>
    <w:rsid w:val="003040F9"/>
    <w:rsid w:val="0030506C"/>
    <w:rsid w:val="0030590F"/>
    <w:rsid w:val="00305C15"/>
    <w:rsid w:val="00306421"/>
    <w:rsid w:val="00306A6E"/>
    <w:rsid w:val="00307E63"/>
    <w:rsid w:val="00307F37"/>
    <w:rsid w:val="00310113"/>
    <w:rsid w:val="00310A9C"/>
    <w:rsid w:val="00311031"/>
    <w:rsid w:val="0031206D"/>
    <w:rsid w:val="00312737"/>
    <w:rsid w:val="0031280D"/>
    <w:rsid w:val="00312E5D"/>
    <w:rsid w:val="00312ED1"/>
    <w:rsid w:val="00313F02"/>
    <w:rsid w:val="003146C7"/>
    <w:rsid w:val="00314D67"/>
    <w:rsid w:val="00315656"/>
    <w:rsid w:val="00315919"/>
    <w:rsid w:val="0031630F"/>
    <w:rsid w:val="0031712E"/>
    <w:rsid w:val="00320A3C"/>
    <w:rsid w:val="00320E0F"/>
    <w:rsid w:val="00321566"/>
    <w:rsid w:val="003217BC"/>
    <w:rsid w:val="003227DF"/>
    <w:rsid w:val="0032315A"/>
    <w:rsid w:val="00325486"/>
    <w:rsid w:val="0032585F"/>
    <w:rsid w:val="00325F6D"/>
    <w:rsid w:val="0032672C"/>
    <w:rsid w:val="0032786F"/>
    <w:rsid w:val="003279C6"/>
    <w:rsid w:val="003300E5"/>
    <w:rsid w:val="00330B32"/>
    <w:rsid w:val="00330D20"/>
    <w:rsid w:val="00334CC1"/>
    <w:rsid w:val="003356D5"/>
    <w:rsid w:val="0033590A"/>
    <w:rsid w:val="00336163"/>
    <w:rsid w:val="003365FC"/>
    <w:rsid w:val="003366EC"/>
    <w:rsid w:val="00336804"/>
    <w:rsid w:val="00336F67"/>
    <w:rsid w:val="00337686"/>
    <w:rsid w:val="00337F8E"/>
    <w:rsid w:val="003407D3"/>
    <w:rsid w:val="00340FEC"/>
    <w:rsid w:val="0034270E"/>
    <w:rsid w:val="003427B3"/>
    <w:rsid w:val="00343636"/>
    <w:rsid w:val="003441BF"/>
    <w:rsid w:val="00345432"/>
    <w:rsid w:val="003468A9"/>
    <w:rsid w:val="003468AD"/>
    <w:rsid w:val="003469FF"/>
    <w:rsid w:val="003475E7"/>
    <w:rsid w:val="00347ACE"/>
    <w:rsid w:val="00347F7B"/>
    <w:rsid w:val="00350A6D"/>
    <w:rsid w:val="00350F99"/>
    <w:rsid w:val="00352165"/>
    <w:rsid w:val="003523D7"/>
    <w:rsid w:val="00352A20"/>
    <w:rsid w:val="00352ACB"/>
    <w:rsid w:val="0035322A"/>
    <w:rsid w:val="003538B5"/>
    <w:rsid w:val="0035413F"/>
    <w:rsid w:val="00354BF7"/>
    <w:rsid w:val="00354CD0"/>
    <w:rsid w:val="00354EC7"/>
    <w:rsid w:val="00355901"/>
    <w:rsid w:val="0035625B"/>
    <w:rsid w:val="003563CB"/>
    <w:rsid w:val="003576C8"/>
    <w:rsid w:val="0035778E"/>
    <w:rsid w:val="00361A58"/>
    <w:rsid w:val="00361DC7"/>
    <w:rsid w:val="00361E8D"/>
    <w:rsid w:val="003629C6"/>
    <w:rsid w:val="0036373E"/>
    <w:rsid w:val="003645BF"/>
    <w:rsid w:val="00364E31"/>
    <w:rsid w:val="0036500A"/>
    <w:rsid w:val="00365068"/>
    <w:rsid w:val="003664A2"/>
    <w:rsid w:val="00366C47"/>
    <w:rsid w:val="00366FF7"/>
    <w:rsid w:val="0036722B"/>
    <w:rsid w:val="003676DA"/>
    <w:rsid w:val="00370068"/>
    <w:rsid w:val="003704E1"/>
    <w:rsid w:val="00371126"/>
    <w:rsid w:val="00371C48"/>
    <w:rsid w:val="00371CF4"/>
    <w:rsid w:val="00372FA3"/>
    <w:rsid w:val="0037361B"/>
    <w:rsid w:val="0037421C"/>
    <w:rsid w:val="00374277"/>
    <w:rsid w:val="003749A5"/>
    <w:rsid w:val="003749CF"/>
    <w:rsid w:val="00375923"/>
    <w:rsid w:val="00375DA7"/>
    <w:rsid w:val="00377E61"/>
    <w:rsid w:val="003801C6"/>
    <w:rsid w:val="0038280C"/>
    <w:rsid w:val="00384574"/>
    <w:rsid w:val="00384D9D"/>
    <w:rsid w:val="00385589"/>
    <w:rsid w:val="00385814"/>
    <w:rsid w:val="00386B7D"/>
    <w:rsid w:val="003871A1"/>
    <w:rsid w:val="00387C33"/>
    <w:rsid w:val="0039023B"/>
    <w:rsid w:val="00391B7D"/>
    <w:rsid w:val="003924F6"/>
    <w:rsid w:val="00393AA1"/>
    <w:rsid w:val="003943D7"/>
    <w:rsid w:val="00394B54"/>
    <w:rsid w:val="00395294"/>
    <w:rsid w:val="00395A3B"/>
    <w:rsid w:val="00396C8A"/>
    <w:rsid w:val="00396FE0"/>
    <w:rsid w:val="003976D2"/>
    <w:rsid w:val="003976F3"/>
    <w:rsid w:val="003A1878"/>
    <w:rsid w:val="003A1EE4"/>
    <w:rsid w:val="003A2110"/>
    <w:rsid w:val="003A2683"/>
    <w:rsid w:val="003A2C19"/>
    <w:rsid w:val="003A573F"/>
    <w:rsid w:val="003A5AED"/>
    <w:rsid w:val="003A5F19"/>
    <w:rsid w:val="003A6229"/>
    <w:rsid w:val="003A64CE"/>
    <w:rsid w:val="003A6C7C"/>
    <w:rsid w:val="003A7035"/>
    <w:rsid w:val="003A73B3"/>
    <w:rsid w:val="003B2637"/>
    <w:rsid w:val="003B3810"/>
    <w:rsid w:val="003B3C59"/>
    <w:rsid w:val="003B3D99"/>
    <w:rsid w:val="003B5208"/>
    <w:rsid w:val="003B59E6"/>
    <w:rsid w:val="003B6533"/>
    <w:rsid w:val="003B6BE1"/>
    <w:rsid w:val="003B7D0F"/>
    <w:rsid w:val="003B7EF7"/>
    <w:rsid w:val="003C018C"/>
    <w:rsid w:val="003C0397"/>
    <w:rsid w:val="003C0E89"/>
    <w:rsid w:val="003C0ED8"/>
    <w:rsid w:val="003C1F76"/>
    <w:rsid w:val="003C2AD4"/>
    <w:rsid w:val="003C3180"/>
    <w:rsid w:val="003C358A"/>
    <w:rsid w:val="003C4475"/>
    <w:rsid w:val="003C4C41"/>
    <w:rsid w:val="003C5088"/>
    <w:rsid w:val="003C5F6D"/>
    <w:rsid w:val="003C6951"/>
    <w:rsid w:val="003C7421"/>
    <w:rsid w:val="003D1874"/>
    <w:rsid w:val="003D2AA7"/>
    <w:rsid w:val="003D31B0"/>
    <w:rsid w:val="003D3E18"/>
    <w:rsid w:val="003D42C2"/>
    <w:rsid w:val="003D5094"/>
    <w:rsid w:val="003D5322"/>
    <w:rsid w:val="003D5E9E"/>
    <w:rsid w:val="003D6A1B"/>
    <w:rsid w:val="003D6EF2"/>
    <w:rsid w:val="003D702E"/>
    <w:rsid w:val="003E00C0"/>
    <w:rsid w:val="003E077F"/>
    <w:rsid w:val="003E1DA6"/>
    <w:rsid w:val="003E3694"/>
    <w:rsid w:val="003E48C8"/>
    <w:rsid w:val="003E52D2"/>
    <w:rsid w:val="003E53E6"/>
    <w:rsid w:val="003E6858"/>
    <w:rsid w:val="003F03E0"/>
    <w:rsid w:val="003F049E"/>
    <w:rsid w:val="003F06E8"/>
    <w:rsid w:val="003F164E"/>
    <w:rsid w:val="003F1CC0"/>
    <w:rsid w:val="003F2067"/>
    <w:rsid w:val="003F2198"/>
    <w:rsid w:val="003F222B"/>
    <w:rsid w:val="003F2F55"/>
    <w:rsid w:val="003F3365"/>
    <w:rsid w:val="003F3AFF"/>
    <w:rsid w:val="003F3DB7"/>
    <w:rsid w:val="003F43CB"/>
    <w:rsid w:val="003F44C4"/>
    <w:rsid w:val="003F4E3B"/>
    <w:rsid w:val="003F524F"/>
    <w:rsid w:val="003F7222"/>
    <w:rsid w:val="004005E5"/>
    <w:rsid w:val="00400651"/>
    <w:rsid w:val="004007FC"/>
    <w:rsid w:val="0040144D"/>
    <w:rsid w:val="004025BF"/>
    <w:rsid w:val="0040280C"/>
    <w:rsid w:val="0040291D"/>
    <w:rsid w:val="00402C01"/>
    <w:rsid w:val="004030AD"/>
    <w:rsid w:val="00403A4C"/>
    <w:rsid w:val="00403B4B"/>
    <w:rsid w:val="004042C9"/>
    <w:rsid w:val="004046DE"/>
    <w:rsid w:val="004066CA"/>
    <w:rsid w:val="00406EEC"/>
    <w:rsid w:val="00406F83"/>
    <w:rsid w:val="0040792F"/>
    <w:rsid w:val="00407D26"/>
    <w:rsid w:val="004104FC"/>
    <w:rsid w:val="004115C4"/>
    <w:rsid w:val="0041188B"/>
    <w:rsid w:val="00411DFC"/>
    <w:rsid w:val="0041228B"/>
    <w:rsid w:val="00412D63"/>
    <w:rsid w:val="004131C5"/>
    <w:rsid w:val="00414383"/>
    <w:rsid w:val="0041546B"/>
    <w:rsid w:val="004154B0"/>
    <w:rsid w:val="00416788"/>
    <w:rsid w:val="00416E9C"/>
    <w:rsid w:val="00416FB8"/>
    <w:rsid w:val="0042187D"/>
    <w:rsid w:val="004218E3"/>
    <w:rsid w:val="00422AE4"/>
    <w:rsid w:val="00422C14"/>
    <w:rsid w:val="00422EC4"/>
    <w:rsid w:val="00422F3F"/>
    <w:rsid w:val="004237CB"/>
    <w:rsid w:val="00423A1B"/>
    <w:rsid w:val="00423BC7"/>
    <w:rsid w:val="00423F10"/>
    <w:rsid w:val="00424091"/>
    <w:rsid w:val="0042462A"/>
    <w:rsid w:val="004247DB"/>
    <w:rsid w:val="00424E5E"/>
    <w:rsid w:val="00427472"/>
    <w:rsid w:val="004276D0"/>
    <w:rsid w:val="00430E78"/>
    <w:rsid w:val="00431B1C"/>
    <w:rsid w:val="0043290F"/>
    <w:rsid w:val="00432C89"/>
    <w:rsid w:val="00432D91"/>
    <w:rsid w:val="00432F62"/>
    <w:rsid w:val="00433294"/>
    <w:rsid w:val="0043368C"/>
    <w:rsid w:val="00433F3C"/>
    <w:rsid w:val="00433FB6"/>
    <w:rsid w:val="004341B8"/>
    <w:rsid w:val="0043439A"/>
    <w:rsid w:val="00435C68"/>
    <w:rsid w:val="00435D01"/>
    <w:rsid w:val="00435D69"/>
    <w:rsid w:val="00436400"/>
    <w:rsid w:val="00436C93"/>
    <w:rsid w:val="00436F80"/>
    <w:rsid w:val="00437164"/>
    <w:rsid w:val="0043733E"/>
    <w:rsid w:val="00437366"/>
    <w:rsid w:val="00437DB0"/>
    <w:rsid w:val="00440775"/>
    <w:rsid w:val="00440AD2"/>
    <w:rsid w:val="004411A0"/>
    <w:rsid w:val="004413C9"/>
    <w:rsid w:val="00443512"/>
    <w:rsid w:val="00443E8E"/>
    <w:rsid w:val="0044499D"/>
    <w:rsid w:val="004453BF"/>
    <w:rsid w:val="00445B3B"/>
    <w:rsid w:val="004462E4"/>
    <w:rsid w:val="004464D2"/>
    <w:rsid w:val="00446695"/>
    <w:rsid w:val="0044669C"/>
    <w:rsid w:val="00447499"/>
    <w:rsid w:val="00447E34"/>
    <w:rsid w:val="0045042F"/>
    <w:rsid w:val="00450DEB"/>
    <w:rsid w:val="004526F1"/>
    <w:rsid w:val="0045383D"/>
    <w:rsid w:val="004538BE"/>
    <w:rsid w:val="004542AA"/>
    <w:rsid w:val="004543BB"/>
    <w:rsid w:val="00454FEC"/>
    <w:rsid w:val="00455DB0"/>
    <w:rsid w:val="0045642B"/>
    <w:rsid w:val="00456A07"/>
    <w:rsid w:val="00457EE7"/>
    <w:rsid w:val="00460DAC"/>
    <w:rsid w:val="004614F9"/>
    <w:rsid w:val="00461698"/>
    <w:rsid w:val="00462666"/>
    <w:rsid w:val="004640EB"/>
    <w:rsid w:val="004645F1"/>
    <w:rsid w:val="00464BEB"/>
    <w:rsid w:val="00465495"/>
    <w:rsid w:val="004670BE"/>
    <w:rsid w:val="004672CA"/>
    <w:rsid w:val="0046762C"/>
    <w:rsid w:val="00467B19"/>
    <w:rsid w:val="004705F8"/>
    <w:rsid w:val="0047193F"/>
    <w:rsid w:val="004725BA"/>
    <w:rsid w:val="0047283E"/>
    <w:rsid w:val="00473009"/>
    <w:rsid w:val="004730F7"/>
    <w:rsid w:val="0047413C"/>
    <w:rsid w:val="0047422E"/>
    <w:rsid w:val="00475126"/>
    <w:rsid w:val="00475A5B"/>
    <w:rsid w:val="00476A07"/>
    <w:rsid w:val="004772A1"/>
    <w:rsid w:val="00477AB2"/>
    <w:rsid w:val="00480DA9"/>
    <w:rsid w:val="00480FA4"/>
    <w:rsid w:val="004821AB"/>
    <w:rsid w:val="00482596"/>
    <w:rsid w:val="00482BDD"/>
    <w:rsid w:val="00483EC4"/>
    <w:rsid w:val="00485266"/>
    <w:rsid w:val="0048634D"/>
    <w:rsid w:val="004863F7"/>
    <w:rsid w:val="00486710"/>
    <w:rsid w:val="0048754C"/>
    <w:rsid w:val="00487673"/>
    <w:rsid w:val="00487778"/>
    <w:rsid w:val="00487C57"/>
    <w:rsid w:val="00487D50"/>
    <w:rsid w:val="0049140D"/>
    <w:rsid w:val="00492536"/>
    <w:rsid w:val="00492908"/>
    <w:rsid w:val="004929C6"/>
    <w:rsid w:val="00493417"/>
    <w:rsid w:val="004936AB"/>
    <w:rsid w:val="00494138"/>
    <w:rsid w:val="00494617"/>
    <w:rsid w:val="00494C81"/>
    <w:rsid w:val="00495B83"/>
    <w:rsid w:val="00496197"/>
    <w:rsid w:val="00496A25"/>
    <w:rsid w:val="00496B6E"/>
    <w:rsid w:val="00497E83"/>
    <w:rsid w:val="004A069B"/>
    <w:rsid w:val="004A157A"/>
    <w:rsid w:val="004A17D4"/>
    <w:rsid w:val="004A1ADE"/>
    <w:rsid w:val="004A1FD3"/>
    <w:rsid w:val="004A2373"/>
    <w:rsid w:val="004A2BEC"/>
    <w:rsid w:val="004A3D36"/>
    <w:rsid w:val="004A4623"/>
    <w:rsid w:val="004A5080"/>
    <w:rsid w:val="004A5857"/>
    <w:rsid w:val="004A686E"/>
    <w:rsid w:val="004A7034"/>
    <w:rsid w:val="004A7567"/>
    <w:rsid w:val="004A7609"/>
    <w:rsid w:val="004B0A0E"/>
    <w:rsid w:val="004B1251"/>
    <w:rsid w:val="004B1F2B"/>
    <w:rsid w:val="004B2E4E"/>
    <w:rsid w:val="004B3324"/>
    <w:rsid w:val="004B3515"/>
    <w:rsid w:val="004B354F"/>
    <w:rsid w:val="004B37C7"/>
    <w:rsid w:val="004B39B0"/>
    <w:rsid w:val="004B550E"/>
    <w:rsid w:val="004C0B3A"/>
    <w:rsid w:val="004C0C38"/>
    <w:rsid w:val="004C0CFF"/>
    <w:rsid w:val="004C1F18"/>
    <w:rsid w:val="004C214F"/>
    <w:rsid w:val="004C21E9"/>
    <w:rsid w:val="004C2324"/>
    <w:rsid w:val="004C2A90"/>
    <w:rsid w:val="004C2B72"/>
    <w:rsid w:val="004C2C04"/>
    <w:rsid w:val="004C3C86"/>
    <w:rsid w:val="004C5474"/>
    <w:rsid w:val="004C54A4"/>
    <w:rsid w:val="004C5D98"/>
    <w:rsid w:val="004C6256"/>
    <w:rsid w:val="004C67F9"/>
    <w:rsid w:val="004C6A14"/>
    <w:rsid w:val="004C7379"/>
    <w:rsid w:val="004C7A7A"/>
    <w:rsid w:val="004C7A8D"/>
    <w:rsid w:val="004D042F"/>
    <w:rsid w:val="004D0A3D"/>
    <w:rsid w:val="004D0C0C"/>
    <w:rsid w:val="004D0D02"/>
    <w:rsid w:val="004D0E4E"/>
    <w:rsid w:val="004D19A3"/>
    <w:rsid w:val="004D25AB"/>
    <w:rsid w:val="004D2777"/>
    <w:rsid w:val="004D2CF8"/>
    <w:rsid w:val="004D3109"/>
    <w:rsid w:val="004D4AB0"/>
    <w:rsid w:val="004D627A"/>
    <w:rsid w:val="004D69DB"/>
    <w:rsid w:val="004D6DF9"/>
    <w:rsid w:val="004D7470"/>
    <w:rsid w:val="004D772D"/>
    <w:rsid w:val="004E07F7"/>
    <w:rsid w:val="004E0FF9"/>
    <w:rsid w:val="004E139C"/>
    <w:rsid w:val="004E16E9"/>
    <w:rsid w:val="004E2055"/>
    <w:rsid w:val="004E353B"/>
    <w:rsid w:val="004E3B58"/>
    <w:rsid w:val="004E4ABB"/>
    <w:rsid w:val="004E4E79"/>
    <w:rsid w:val="004E53E2"/>
    <w:rsid w:val="004E5BA3"/>
    <w:rsid w:val="004E65F5"/>
    <w:rsid w:val="004E68C6"/>
    <w:rsid w:val="004E7295"/>
    <w:rsid w:val="004E7872"/>
    <w:rsid w:val="004E79B4"/>
    <w:rsid w:val="004F09CF"/>
    <w:rsid w:val="004F1369"/>
    <w:rsid w:val="004F191D"/>
    <w:rsid w:val="004F345A"/>
    <w:rsid w:val="004F38AC"/>
    <w:rsid w:val="004F3E61"/>
    <w:rsid w:val="004F3EFD"/>
    <w:rsid w:val="004F3F18"/>
    <w:rsid w:val="004F5773"/>
    <w:rsid w:val="004F62F9"/>
    <w:rsid w:val="004F6B06"/>
    <w:rsid w:val="004F7170"/>
    <w:rsid w:val="004F7223"/>
    <w:rsid w:val="005017C8"/>
    <w:rsid w:val="00501AC2"/>
    <w:rsid w:val="00501E4F"/>
    <w:rsid w:val="005020EA"/>
    <w:rsid w:val="00502E8D"/>
    <w:rsid w:val="00503883"/>
    <w:rsid w:val="005049D7"/>
    <w:rsid w:val="00504BB6"/>
    <w:rsid w:val="00504E82"/>
    <w:rsid w:val="00505DE4"/>
    <w:rsid w:val="00505DEA"/>
    <w:rsid w:val="005060F8"/>
    <w:rsid w:val="005073D6"/>
    <w:rsid w:val="005073F1"/>
    <w:rsid w:val="005074E3"/>
    <w:rsid w:val="00510BD3"/>
    <w:rsid w:val="00510F38"/>
    <w:rsid w:val="00511126"/>
    <w:rsid w:val="00511429"/>
    <w:rsid w:val="00511CE0"/>
    <w:rsid w:val="00512BA2"/>
    <w:rsid w:val="00512FD3"/>
    <w:rsid w:val="005137B4"/>
    <w:rsid w:val="00514DF0"/>
    <w:rsid w:val="00516DA9"/>
    <w:rsid w:val="00517114"/>
    <w:rsid w:val="00520A04"/>
    <w:rsid w:val="005224AC"/>
    <w:rsid w:val="00522BB8"/>
    <w:rsid w:val="005231EA"/>
    <w:rsid w:val="00523466"/>
    <w:rsid w:val="005238DF"/>
    <w:rsid w:val="00524A43"/>
    <w:rsid w:val="00524A74"/>
    <w:rsid w:val="00525D8B"/>
    <w:rsid w:val="00526040"/>
    <w:rsid w:val="00526328"/>
    <w:rsid w:val="00527116"/>
    <w:rsid w:val="005302C2"/>
    <w:rsid w:val="00531A2F"/>
    <w:rsid w:val="00532254"/>
    <w:rsid w:val="0053286C"/>
    <w:rsid w:val="005329FA"/>
    <w:rsid w:val="00532D57"/>
    <w:rsid w:val="005340C9"/>
    <w:rsid w:val="00535077"/>
    <w:rsid w:val="00540249"/>
    <w:rsid w:val="00540DEB"/>
    <w:rsid w:val="00541974"/>
    <w:rsid w:val="00541B8E"/>
    <w:rsid w:val="00542972"/>
    <w:rsid w:val="00542D40"/>
    <w:rsid w:val="0054426A"/>
    <w:rsid w:val="005442CA"/>
    <w:rsid w:val="005448EF"/>
    <w:rsid w:val="00546FBA"/>
    <w:rsid w:val="00547504"/>
    <w:rsid w:val="00547646"/>
    <w:rsid w:val="005500E8"/>
    <w:rsid w:val="00550742"/>
    <w:rsid w:val="00551D9E"/>
    <w:rsid w:val="005527C3"/>
    <w:rsid w:val="00552AF4"/>
    <w:rsid w:val="00552C2A"/>
    <w:rsid w:val="00552D9E"/>
    <w:rsid w:val="005530A7"/>
    <w:rsid w:val="005536D2"/>
    <w:rsid w:val="00553AA4"/>
    <w:rsid w:val="00553F56"/>
    <w:rsid w:val="00554586"/>
    <w:rsid w:val="00554868"/>
    <w:rsid w:val="00555035"/>
    <w:rsid w:val="005551D6"/>
    <w:rsid w:val="00556724"/>
    <w:rsid w:val="00556AB4"/>
    <w:rsid w:val="00556FF6"/>
    <w:rsid w:val="0055713D"/>
    <w:rsid w:val="0055775F"/>
    <w:rsid w:val="00557B0D"/>
    <w:rsid w:val="00560CFD"/>
    <w:rsid w:val="00560EF1"/>
    <w:rsid w:val="00561DE1"/>
    <w:rsid w:val="00562BF8"/>
    <w:rsid w:val="00563307"/>
    <w:rsid w:val="00563523"/>
    <w:rsid w:val="00563D82"/>
    <w:rsid w:val="00563DC9"/>
    <w:rsid w:val="00564866"/>
    <w:rsid w:val="0056491E"/>
    <w:rsid w:val="00564CC2"/>
    <w:rsid w:val="0056542B"/>
    <w:rsid w:val="00566CFE"/>
    <w:rsid w:val="005671A6"/>
    <w:rsid w:val="005675A1"/>
    <w:rsid w:val="00567690"/>
    <w:rsid w:val="0056794C"/>
    <w:rsid w:val="00567B24"/>
    <w:rsid w:val="0057145E"/>
    <w:rsid w:val="0057250D"/>
    <w:rsid w:val="00572E55"/>
    <w:rsid w:val="00572E8C"/>
    <w:rsid w:val="005732FE"/>
    <w:rsid w:val="00575B46"/>
    <w:rsid w:val="00577538"/>
    <w:rsid w:val="00577A94"/>
    <w:rsid w:val="00580FC2"/>
    <w:rsid w:val="00581C7D"/>
    <w:rsid w:val="005821A5"/>
    <w:rsid w:val="00582215"/>
    <w:rsid w:val="00582CF5"/>
    <w:rsid w:val="00583E99"/>
    <w:rsid w:val="00583FFC"/>
    <w:rsid w:val="005857E0"/>
    <w:rsid w:val="00586035"/>
    <w:rsid w:val="005864AD"/>
    <w:rsid w:val="00586761"/>
    <w:rsid w:val="005900BD"/>
    <w:rsid w:val="005911D3"/>
    <w:rsid w:val="00591CE3"/>
    <w:rsid w:val="00591DD1"/>
    <w:rsid w:val="00592F18"/>
    <w:rsid w:val="00594CAA"/>
    <w:rsid w:val="00595524"/>
    <w:rsid w:val="00595AFE"/>
    <w:rsid w:val="00595EEA"/>
    <w:rsid w:val="00595F14"/>
    <w:rsid w:val="00596452"/>
    <w:rsid w:val="00596939"/>
    <w:rsid w:val="00596A75"/>
    <w:rsid w:val="00596D1D"/>
    <w:rsid w:val="00597110"/>
    <w:rsid w:val="00597D2B"/>
    <w:rsid w:val="00597DDA"/>
    <w:rsid w:val="005A05D2"/>
    <w:rsid w:val="005A0880"/>
    <w:rsid w:val="005A0971"/>
    <w:rsid w:val="005A1000"/>
    <w:rsid w:val="005A12A2"/>
    <w:rsid w:val="005A1951"/>
    <w:rsid w:val="005A350D"/>
    <w:rsid w:val="005A3852"/>
    <w:rsid w:val="005A40F9"/>
    <w:rsid w:val="005A54F3"/>
    <w:rsid w:val="005A5AB6"/>
    <w:rsid w:val="005A61C1"/>
    <w:rsid w:val="005A7069"/>
    <w:rsid w:val="005B0F04"/>
    <w:rsid w:val="005B1BC0"/>
    <w:rsid w:val="005B221A"/>
    <w:rsid w:val="005B2F2C"/>
    <w:rsid w:val="005B304C"/>
    <w:rsid w:val="005B3929"/>
    <w:rsid w:val="005B3E3D"/>
    <w:rsid w:val="005B4489"/>
    <w:rsid w:val="005B489E"/>
    <w:rsid w:val="005B5057"/>
    <w:rsid w:val="005B5DA0"/>
    <w:rsid w:val="005B6D5D"/>
    <w:rsid w:val="005B72ED"/>
    <w:rsid w:val="005B7B63"/>
    <w:rsid w:val="005B7E06"/>
    <w:rsid w:val="005C0341"/>
    <w:rsid w:val="005C1305"/>
    <w:rsid w:val="005C2ED1"/>
    <w:rsid w:val="005C3075"/>
    <w:rsid w:val="005C31ED"/>
    <w:rsid w:val="005C38A4"/>
    <w:rsid w:val="005C4254"/>
    <w:rsid w:val="005C49DD"/>
    <w:rsid w:val="005C4CC5"/>
    <w:rsid w:val="005C568C"/>
    <w:rsid w:val="005C56FD"/>
    <w:rsid w:val="005C69A3"/>
    <w:rsid w:val="005C6A8A"/>
    <w:rsid w:val="005C6C79"/>
    <w:rsid w:val="005C7800"/>
    <w:rsid w:val="005D0EBE"/>
    <w:rsid w:val="005D24F2"/>
    <w:rsid w:val="005D2C6C"/>
    <w:rsid w:val="005D30F5"/>
    <w:rsid w:val="005D33AD"/>
    <w:rsid w:val="005D33EE"/>
    <w:rsid w:val="005D4179"/>
    <w:rsid w:val="005D446C"/>
    <w:rsid w:val="005D4656"/>
    <w:rsid w:val="005D7C4A"/>
    <w:rsid w:val="005D7F65"/>
    <w:rsid w:val="005E087D"/>
    <w:rsid w:val="005E141E"/>
    <w:rsid w:val="005E228C"/>
    <w:rsid w:val="005E2AB6"/>
    <w:rsid w:val="005E3065"/>
    <w:rsid w:val="005E372F"/>
    <w:rsid w:val="005E3B2E"/>
    <w:rsid w:val="005E3EE3"/>
    <w:rsid w:val="005E4EF8"/>
    <w:rsid w:val="005E6933"/>
    <w:rsid w:val="005E6BDD"/>
    <w:rsid w:val="005E6F28"/>
    <w:rsid w:val="005E71A7"/>
    <w:rsid w:val="005E7A6A"/>
    <w:rsid w:val="005F057D"/>
    <w:rsid w:val="005F05E6"/>
    <w:rsid w:val="005F0B06"/>
    <w:rsid w:val="005F1B43"/>
    <w:rsid w:val="005F2C8C"/>
    <w:rsid w:val="005F3394"/>
    <w:rsid w:val="005F3CEF"/>
    <w:rsid w:val="005F4036"/>
    <w:rsid w:val="005F55FF"/>
    <w:rsid w:val="005F6725"/>
    <w:rsid w:val="005F7107"/>
    <w:rsid w:val="005F7424"/>
    <w:rsid w:val="005F7536"/>
    <w:rsid w:val="00600A60"/>
    <w:rsid w:val="00601843"/>
    <w:rsid w:val="00601F94"/>
    <w:rsid w:val="006020B8"/>
    <w:rsid w:val="0060236D"/>
    <w:rsid w:val="00602515"/>
    <w:rsid w:val="00603CC4"/>
    <w:rsid w:val="00604612"/>
    <w:rsid w:val="006056E0"/>
    <w:rsid w:val="006059B4"/>
    <w:rsid w:val="00606C12"/>
    <w:rsid w:val="006075E1"/>
    <w:rsid w:val="00607753"/>
    <w:rsid w:val="0061007E"/>
    <w:rsid w:val="00611545"/>
    <w:rsid w:val="006118C9"/>
    <w:rsid w:val="00612199"/>
    <w:rsid w:val="0061266D"/>
    <w:rsid w:val="00612831"/>
    <w:rsid w:val="00612B0C"/>
    <w:rsid w:val="00612EC0"/>
    <w:rsid w:val="00613168"/>
    <w:rsid w:val="006132F4"/>
    <w:rsid w:val="006145B3"/>
    <w:rsid w:val="00614D25"/>
    <w:rsid w:val="00615B75"/>
    <w:rsid w:val="00615D05"/>
    <w:rsid w:val="00616EA0"/>
    <w:rsid w:val="00617811"/>
    <w:rsid w:val="00617C9B"/>
    <w:rsid w:val="006212F7"/>
    <w:rsid w:val="0062176A"/>
    <w:rsid w:val="0062223C"/>
    <w:rsid w:val="00622267"/>
    <w:rsid w:val="00622D7C"/>
    <w:rsid w:val="00622F3F"/>
    <w:rsid w:val="0062347B"/>
    <w:rsid w:val="0062354D"/>
    <w:rsid w:val="006236AB"/>
    <w:rsid w:val="00625F23"/>
    <w:rsid w:val="00626252"/>
    <w:rsid w:val="00626C82"/>
    <w:rsid w:val="006277ED"/>
    <w:rsid w:val="00627CC6"/>
    <w:rsid w:val="00630A1C"/>
    <w:rsid w:val="00630D72"/>
    <w:rsid w:val="00631187"/>
    <w:rsid w:val="00631C62"/>
    <w:rsid w:val="006327EA"/>
    <w:rsid w:val="00632EB9"/>
    <w:rsid w:val="0063309D"/>
    <w:rsid w:val="00634F7A"/>
    <w:rsid w:val="00635FF7"/>
    <w:rsid w:val="00636115"/>
    <w:rsid w:val="00636578"/>
    <w:rsid w:val="00636580"/>
    <w:rsid w:val="00640FE9"/>
    <w:rsid w:val="00642668"/>
    <w:rsid w:val="00642B52"/>
    <w:rsid w:val="006438A0"/>
    <w:rsid w:val="00643918"/>
    <w:rsid w:val="00643AF9"/>
    <w:rsid w:val="00643C86"/>
    <w:rsid w:val="006448B7"/>
    <w:rsid w:val="00644AFF"/>
    <w:rsid w:val="00644E43"/>
    <w:rsid w:val="00644F33"/>
    <w:rsid w:val="00645587"/>
    <w:rsid w:val="00645E33"/>
    <w:rsid w:val="006463FC"/>
    <w:rsid w:val="006468E3"/>
    <w:rsid w:val="006469EF"/>
    <w:rsid w:val="006473C4"/>
    <w:rsid w:val="00647698"/>
    <w:rsid w:val="0064774E"/>
    <w:rsid w:val="00647B0A"/>
    <w:rsid w:val="00647B40"/>
    <w:rsid w:val="0065077B"/>
    <w:rsid w:val="00650B46"/>
    <w:rsid w:val="00650F96"/>
    <w:rsid w:val="0065113F"/>
    <w:rsid w:val="006518C4"/>
    <w:rsid w:val="006522AA"/>
    <w:rsid w:val="00652591"/>
    <w:rsid w:val="00653C0B"/>
    <w:rsid w:val="00653F5F"/>
    <w:rsid w:val="00654A6F"/>
    <w:rsid w:val="00654AD8"/>
    <w:rsid w:val="006552DC"/>
    <w:rsid w:val="00655BE0"/>
    <w:rsid w:val="006561FF"/>
    <w:rsid w:val="006562AF"/>
    <w:rsid w:val="0066097F"/>
    <w:rsid w:val="006628D5"/>
    <w:rsid w:val="0066373A"/>
    <w:rsid w:val="00664AAA"/>
    <w:rsid w:val="00665518"/>
    <w:rsid w:val="006658B5"/>
    <w:rsid w:val="0066741A"/>
    <w:rsid w:val="00670307"/>
    <w:rsid w:val="006703EC"/>
    <w:rsid w:val="00670648"/>
    <w:rsid w:val="0067072A"/>
    <w:rsid w:val="00670A7D"/>
    <w:rsid w:val="00671348"/>
    <w:rsid w:val="00671771"/>
    <w:rsid w:val="00671974"/>
    <w:rsid w:val="00672A3A"/>
    <w:rsid w:val="00672C4A"/>
    <w:rsid w:val="00673169"/>
    <w:rsid w:val="00673B41"/>
    <w:rsid w:val="006749D3"/>
    <w:rsid w:val="00674EFA"/>
    <w:rsid w:val="006765D4"/>
    <w:rsid w:val="00680330"/>
    <w:rsid w:val="00681031"/>
    <w:rsid w:val="00682740"/>
    <w:rsid w:val="00684BED"/>
    <w:rsid w:val="00684FD6"/>
    <w:rsid w:val="00685BB4"/>
    <w:rsid w:val="00685EE9"/>
    <w:rsid w:val="00687847"/>
    <w:rsid w:val="00687882"/>
    <w:rsid w:val="006878F3"/>
    <w:rsid w:val="00690864"/>
    <w:rsid w:val="00690B9F"/>
    <w:rsid w:val="00692803"/>
    <w:rsid w:val="006953F7"/>
    <w:rsid w:val="006966F0"/>
    <w:rsid w:val="006975D4"/>
    <w:rsid w:val="00697C4B"/>
    <w:rsid w:val="00697F94"/>
    <w:rsid w:val="00697FAA"/>
    <w:rsid w:val="006A0D18"/>
    <w:rsid w:val="006A0F83"/>
    <w:rsid w:val="006A13C1"/>
    <w:rsid w:val="006A1F1F"/>
    <w:rsid w:val="006A321A"/>
    <w:rsid w:val="006A33C4"/>
    <w:rsid w:val="006A3412"/>
    <w:rsid w:val="006A3EC9"/>
    <w:rsid w:val="006A4B96"/>
    <w:rsid w:val="006A736B"/>
    <w:rsid w:val="006A7639"/>
    <w:rsid w:val="006A7F94"/>
    <w:rsid w:val="006A7F9A"/>
    <w:rsid w:val="006B007D"/>
    <w:rsid w:val="006B047A"/>
    <w:rsid w:val="006B0901"/>
    <w:rsid w:val="006B1AAD"/>
    <w:rsid w:val="006B1CD1"/>
    <w:rsid w:val="006B2466"/>
    <w:rsid w:val="006B28AC"/>
    <w:rsid w:val="006B2B0F"/>
    <w:rsid w:val="006B3AE9"/>
    <w:rsid w:val="006B4D84"/>
    <w:rsid w:val="006B5165"/>
    <w:rsid w:val="006B547D"/>
    <w:rsid w:val="006B5FAC"/>
    <w:rsid w:val="006B6139"/>
    <w:rsid w:val="006B742E"/>
    <w:rsid w:val="006B7506"/>
    <w:rsid w:val="006C0788"/>
    <w:rsid w:val="006C0935"/>
    <w:rsid w:val="006C1437"/>
    <w:rsid w:val="006C1A02"/>
    <w:rsid w:val="006C2492"/>
    <w:rsid w:val="006C2672"/>
    <w:rsid w:val="006C291B"/>
    <w:rsid w:val="006C31DF"/>
    <w:rsid w:val="006C3CE8"/>
    <w:rsid w:val="006C4400"/>
    <w:rsid w:val="006C5F8C"/>
    <w:rsid w:val="006C6115"/>
    <w:rsid w:val="006C7126"/>
    <w:rsid w:val="006C733D"/>
    <w:rsid w:val="006C74AB"/>
    <w:rsid w:val="006D0483"/>
    <w:rsid w:val="006D107D"/>
    <w:rsid w:val="006D13CC"/>
    <w:rsid w:val="006D1420"/>
    <w:rsid w:val="006D18C2"/>
    <w:rsid w:val="006D1A86"/>
    <w:rsid w:val="006D1EA9"/>
    <w:rsid w:val="006D37FC"/>
    <w:rsid w:val="006D44A1"/>
    <w:rsid w:val="006D456A"/>
    <w:rsid w:val="006D5096"/>
    <w:rsid w:val="006D550D"/>
    <w:rsid w:val="006D6260"/>
    <w:rsid w:val="006D64AD"/>
    <w:rsid w:val="006D66F3"/>
    <w:rsid w:val="006D6A36"/>
    <w:rsid w:val="006E090D"/>
    <w:rsid w:val="006E0DF1"/>
    <w:rsid w:val="006E1092"/>
    <w:rsid w:val="006E1156"/>
    <w:rsid w:val="006E181F"/>
    <w:rsid w:val="006E29A1"/>
    <w:rsid w:val="006E2B86"/>
    <w:rsid w:val="006E3133"/>
    <w:rsid w:val="006E439D"/>
    <w:rsid w:val="006E4DDA"/>
    <w:rsid w:val="006E62BB"/>
    <w:rsid w:val="006E65BE"/>
    <w:rsid w:val="006E7038"/>
    <w:rsid w:val="006E7059"/>
    <w:rsid w:val="006E7BCC"/>
    <w:rsid w:val="006F0CD7"/>
    <w:rsid w:val="006F1614"/>
    <w:rsid w:val="006F1844"/>
    <w:rsid w:val="006F1B4A"/>
    <w:rsid w:val="006F1B6C"/>
    <w:rsid w:val="006F20F7"/>
    <w:rsid w:val="006F29D8"/>
    <w:rsid w:val="006F2E4E"/>
    <w:rsid w:val="006F33F2"/>
    <w:rsid w:val="006F3D34"/>
    <w:rsid w:val="006F4D3F"/>
    <w:rsid w:val="006F51BB"/>
    <w:rsid w:val="006F5BC8"/>
    <w:rsid w:val="006F6A64"/>
    <w:rsid w:val="007007D6"/>
    <w:rsid w:val="0070084C"/>
    <w:rsid w:val="007012AD"/>
    <w:rsid w:val="007017B2"/>
    <w:rsid w:val="00702B29"/>
    <w:rsid w:val="00702EE9"/>
    <w:rsid w:val="00702F53"/>
    <w:rsid w:val="0070344A"/>
    <w:rsid w:val="00703C70"/>
    <w:rsid w:val="0070474B"/>
    <w:rsid w:val="00705493"/>
    <w:rsid w:val="00705E51"/>
    <w:rsid w:val="00706D9A"/>
    <w:rsid w:val="007076FF"/>
    <w:rsid w:val="00707CFE"/>
    <w:rsid w:val="00710B52"/>
    <w:rsid w:val="007116BA"/>
    <w:rsid w:val="00711A83"/>
    <w:rsid w:val="00712ADF"/>
    <w:rsid w:val="00712B73"/>
    <w:rsid w:val="00712B8E"/>
    <w:rsid w:val="007133AC"/>
    <w:rsid w:val="00713F48"/>
    <w:rsid w:val="007148BC"/>
    <w:rsid w:val="00715376"/>
    <w:rsid w:val="007153E1"/>
    <w:rsid w:val="007154E3"/>
    <w:rsid w:val="007155BC"/>
    <w:rsid w:val="0071592E"/>
    <w:rsid w:val="00716521"/>
    <w:rsid w:val="00716540"/>
    <w:rsid w:val="007171F7"/>
    <w:rsid w:val="0071764B"/>
    <w:rsid w:val="007177A6"/>
    <w:rsid w:val="0072044B"/>
    <w:rsid w:val="007211B4"/>
    <w:rsid w:val="007217E4"/>
    <w:rsid w:val="00721881"/>
    <w:rsid w:val="00721CA2"/>
    <w:rsid w:val="00721FBA"/>
    <w:rsid w:val="00722642"/>
    <w:rsid w:val="00722DC0"/>
    <w:rsid w:val="007230A5"/>
    <w:rsid w:val="00723E1D"/>
    <w:rsid w:val="00723FD1"/>
    <w:rsid w:val="00724B28"/>
    <w:rsid w:val="00725461"/>
    <w:rsid w:val="007258EC"/>
    <w:rsid w:val="0072608D"/>
    <w:rsid w:val="00727287"/>
    <w:rsid w:val="007273B1"/>
    <w:rsid w:val="00730534"/>
    <w:rsid w:val="007314A5"/>
    <w:rsid w:val="00731B57"/>
    <w:rsid w:val="007322DB"/>
    <w:rsid w:val="00732373"/>
    <w:rsid w:val="00732969"/>
    <w:rsid w:val="00732C8E"/>
    <w:rsid w:val="007334E0"/>
    <w:rsid w:val="00734638"/>
    <w:rsid w:val="0073471B"/>
    <w:rsid w:val="0073538E"/>
    <w:rsid w:val="00735A39"/>
    <w:rsid w:val="00735AA5"/>
    <w:rsid w:val="0073675D"/>
    <w:rsid w:val="00736B82"/>
    <w:rsid w:val="00737988"/>
    <w:rsid w:val="0074111E"/>
    <w:rsid w:val="00741262"/>
    <w:rsid w:val="00741309"/>
    <w:rsid w:val="00741933"/>
    <w:rsid w:val="007423F5"/>
    <w:rsid w:val="0074310D"/>
    <w:rsid w:val="00743146"/>
    <w:rsid w:val="007431FC"/>
    <w:rsid w:val="007434BB"/>
    <w:rsid w:val="00743B8D"/>
    <w:rsid w:val="007457D7"/>
    <w:rsid w:val="0074619C"/>
    <w:rsid w:val="00746490"/>
    <w:rsid w:val="007469CE"/>
    <w:rsid w:val="00746B87"/>
    <w:rsid w:val="00746F0A"/>
    <w:rsid w:val="00747FE9"/>
    <w:rsid w:val="0075012D"/>
    <w:rsid w:val="00750F6A"/>
    <w:rsid w:val="00751440"/>
    <w:rsid w:val="0075173E"/>
    <w:rsid w:val="00751799"/>
    <w:rsid w:val="00754377"/>
    <w:rsid w:val="00754DD9"/>
    <w:rsid w:val="007561F4"/>
    <w:rsid w:val="00756391"/>
    <w:rsid w:val="007567A7"/>
    <w:rsid w:val="00756CA7"/>
    <w:rsid w:val="00756FFC"/>
    <w:rsid w:val="0075722E"/>
    <w:rsid w:val="0076033D"/>
    <w:rsid w:val="0076063E"/>
    <w:rsid w:val="007624E1"/>
    <w:rsid w:val="00762FBE"/>
    <w:rsid w:val="00763097"/>
    <w:rsid w:val="00764E28"/>
    <w:rsid w:val="00764FD2"/>
    <w:rsid w:val="00765064"/>
    <w:rsid w:val="00765B61"/>
    <w:rsid w:val="00765C36"/>
    <w:rsid w:val="00765E07"/>
    <w:rsid w:val="00765E96"/>
    <w:rsid w:val="00765EB5"/>
    <w:rsid w:val="00766B0A"/>
    <w:rsid w:val="00766EAB"/>
    <w:rsid w:val="00766F64"/>
    <w:rsid w:val="00767514"/>
    <w:rsid w:val="00767694"/>
    <w:rsid w:val="00767BBB"/>
    <w:rsid w:val="00770BD3"/>
    <w:rsid w:val="00771269"/>
    <w:rsid w:val="00771455"/>
    <w:rsid w:val="00771CFF"/>
    <w:rsid w:val="0077246E"/>
    <w:rsid w:val="0077258B"/>
    <w:rsid w:val="00773CC0"/>
    <w:rsid w:val="0077419D"/>
    <w:rsid w:val="00774525"/>
    <w:rsid w:val="007745BC"/>
    <w:rsid w:val="00775A50"/>
    <w:rsid w:val="00775B6E"/>
    <w:rsid w:val="00776DBA"/>
    <w:rsid w:val="00777FA2"/>
    <w:rsid w:val="007807EE"/>
    <w:rsid w:val="00780A55"/>
    <w:rsid w:val="00780DF0"/>
    <w:rsid w:val="00780F8E"/>
    <w:rsid w:val="00780FD3"/>
    <w:rsid w:val="00781ED2"/>
    <w:rsid w:val="00782463"/>
    <w:rsid w:val="007825EE"/>
    <w:rsid w:val="00782C08"/>
    <w:rsid w:val="00783365"/>
    <w:rsid w:val="00783C34"/>
    <w:rsid w:val="00783E20"/>
    <w:rsid w:val="00784795"/>
    <w:rsid w:val="00785A89"/>
    <w:rsid w:val="00785E45"/>
    <w:rsid w:val="00787AC6"/>
    <w:rsid w:val="0079073D"/>
    <w:rsid w:val="007913C7"/>
    <w:rsid w:val="00791451"/>
    <w:rsid w:val="00791738"/>
    <w:rsid w:val="00792A0F"/>
    <w:rsid w:val="00793C49"/>
    <w:rsid w:val="00795281"/>
    <w:rsid w:val="00795448"/>
    <w:rsid w:val="007955AB"/>
    <w:rsid w:val="007961CF"/>
    <w:rsid w:val="00796B8E"/>
    <w:rsid w:val="00796CDC"/>
    <w:rsid w:val="00797051"/>
    <w:rsid w:val="007A0902"/>
    <w:rsid w:val="007A0BD1"/>
    <w:rsid w:val="007A24BF"/>
    <w:rsid w:val="007A2E43"/>
    <w:rsid w:val="007A31A2"/>
    <w:rsid w:val="007A46F1"/>
    <w:rsid w:val="007A7D7C"/>
    <w:rsid w:val="007B20D7"/>
    <w:rsid w:val="007B4D74"/>
    <w:rsid w:val="007B54FC"/>
    <w:rsid w:val="007B6110"/>
    <w:rsid w:val="007B6AC2"/>
    <w:rsid w:val="007B7025"/>
    <w:rsid w:val="007B7130"/>
    <w:rsid w:val="007C0495"/>
    <w:rsid w:val="007C063E"/>
    <w:rsid w:val="007C0B0C"/>
    <w:rsid w:val="007C0B17"/>
    <w:rsid w:val="007C0D98"/>
    <w:rsid w:val="007C1F0B"/>
    <w:rsid w:val="007C2243"/>
    <w:rsid w:val="007C3141"/>
    <w:rsid w:val="007C31A7"/>
    <w:rsid w:val="007C3339"/>
    <w:rsid w:val="007C35F8"/>
    <w:rsid w:val="007C3699"/>
    <w:rsid w:val="007C4D12"/>
    <w:rsid w:val="007C6C5B"/>
    <w:rsid w:val="007D0F58"/>
    <w:rsid w:val="007D13A9"/>
    <w:rsid w:val="007D1474"/>
    <w:rsid w:val="007D1803"/>
    <w:rsid w:val="007D2485"/>
    <w:rsid w:val="007D3B79"/>
    <w:rsid w:val="007D41A4"/>
    <w:rsid w:val="007D44AC"/>
    <w:rsid w:val="007D4D5E"/>
    <w:rsid w:val="007D5995"/>
    <w:rsid w:val="007D6EDD"/>
    <w:rsid w:val="007D7130"/>
    <w:rsid w:val="007D753F"/>
    <w:rsid w:val="007E0525"/>
    <w:rsid w:val="007E0A98"/>
    <w:rsid w:val="007E0B66"/>
    <w:rsid w:val="007E1800"/>
    <w:rsid w:val="007E18A2"/>
    <w:rsid w:val="007E1F2A"/>
    <w:rsid w:val="007E1F91"/>
    <w:rsid w:val="007E327B"/>
    <w:rsid w:val="007E33A4"/>
    <w:rsid w:val="007E348B"/>
    <w:rsid w:val="007E361D"/>
    <w:rsid w:val="007E3720"/>
    <w:rsid w:val="007E4164"/>
    <w:rsid w:val="007E41F2"/>
    <w:rsid w:val="007E4684"/>
    <w:rsid w:val="007E52F4"/>
    <w:rsid w:val="007E57FA"/>
    <w:rsid w:val="007E6DC5"/>
    <w:rsid w:val="007E7180"/>
    <w:rsid w:val="007E7500"/>
    <w:rsid w:val="007F0165"/>
    <w:rsid w:val="007F16BE"/>
    <w:rsid w:val="007F1B8E"/>
    <w:rsid w:val="007F1F0E"/>
    <w:rsid w:val="007F216B"/>
    <w:rsid w:val="007F2388"/>
    <w:rsid w:val="007F2765"/>
    <w:rsid w:val="007F3351"/>
    <w:rsid w:val="007F77BD"/>
    <w:rsid w:val="00800769"/>
    <w:rsid w:val="00802B51"/>
    <w:rsid w:val="00803502"/>
    <w:rsid w:val="00805305"/>
    <w:rsid w:val="00805C16"/>
    <w:rsid w:val="00806556"/>
    <w:rsid w:val="00806706"/>
    <w:rsid w:val="00810B8E"/>
    <w:rsid w:val="00810BEB"/>
    <w:rsid w:val="00810D23"/>
    <w:rsid w:val="0081117F"/>
    <w:rsid w:val="00811CD7"/>
    <w:rsid w:val="00811D6A"/>
    <w:rsid w:val="00811E2E"/>
    <w:rsid w:val="00812161"/>
    <w:rsid w:val="00812C4C"/>
    <w:rsid w:val="00813DAE"/>
    <w:rsid w:val="00813EF5"/>
    <w:rsid w:val="00813F64"/>
    <w:rsid w:val="00815A4F"/>
    <w:rsid w:val="00815FDC"/>
    <w:rsid w:val="00816658"/>
    <w:rsid w:val="00820D5D"/>
    <w:rsid w:val="008220B8"/>
    <w:rsid w:val="008229C2"/>
    <w:rsid w:val="00822FA6"/>
    <w:rsid w:val="0082366D"/>
    <w:rsid w:val="00824B44"/>
    <w:rsid w:val="00824BF1"/>
    <w:rsid w:val="00826627"/>
    <w:rsid w:val="00826858"/>
    <w:rsid w:val="00826AB5"/>
    <w:rsid w:val="008270A4"/>
    <w:rsid w:val="0083055A"/>
    <w:rsid w:val="00830DA4"/>
    <w:rsid w:val="00830DD5"/>
    <w:rsid w:val="00831397"/>
    <w:rsid w:val="00831BF8"/>
    <w:rsid w:val="0083242A"/>
    <w:rsid w:val="00832D33"/>
    <w:rsid w:val="00834F6E"/>
    <w:rsid w:val="00835132"/>
    <w:rsid w:val="00835412"/>
    <w:rsid w:val="00836545"/>
    <w:rsid w:val="00836873"/>
    <w:rsid w:val="00836C4A"/>
    <w:rsid w:val="00837052"/>
    <w:rsid w:val="00837912"/>
    <w:rsid w:val="00840DC5"/>
    <w:rsid w:val="00840E1F"/>
    <w:rsid w:val="008411C7"/>
    <w:rsid w:val="00843A23"/>
    <w:rsid w:val="0084435D"/>
    <w:rsid w:val="00844452"/>
    <w:rsid w:val="00844A4C"/>
    <w:rsid w:val="00844CF4"/>
    <w:rsid w:val="00844FE8"/>
    <w:rsid w:val="008457BF"/>
    <w:rsid w:val="00845DAB"/>
    <w:rsid w:val="00846603"/>
    <w:rsid w:val="00847B5B"/>
    <w:rsid w:val="008504C2"/>
    <w:rsid w:val="00851292"/>
    <w:rsid w:val="00851EB0"/>
    <w:rsid w:val="00853B5A"/>
    <w:rsid w:val="0085451E"/>
    <w:rsid w:val="00855C01"/>
    <w:rsid w:val="00856446"/>
    <w:rsid w:val="008564D1"/>
    <w:rsid w:val="00856A27"/>
    <w:rsid w:val="00857070"/>
    <w:rsid w:val="008578B2"/>
    <w:rsid w:val="008600E4"/>
    <w:rsid w:val="00860FA6"/>
    <w:rsid w:val="0086277F"/>
    <w:rsid w:val="00863086"/>
    <w:rsid w:val="008632D8"/>
    <w:rsid w:val="00863E33"/>
    <w:rsid w:val="00864CEB"/>
    <w:rsid w:val="0086574C"/>
    <w:rsid w:val="00865A55"/>
    <w:rsid w:val="00866597"/>
    <w:rsid w:val="00866EB8"/>
    <w:rsid w:val="00866FFC"/>
    <w:rsid w:val="008679D5"/>
    <w:rsid w:val="008714B3"/>
    <w:rsid w:val="00873351"/>
    <w:rsid w:val="008738D2"/>
    <w:rsid w:val="008750C8"/>
    <w:rsid w:val="008751F0"/>
    <w:rsid w:val="00876E00"/>
    <w:rsid w:val="00876EB7"/>
    <w:rsid w:val="00877BEA"/>
    <w:rsid w:val="00882FD0"/>
    <w:rsid w:val="00883591"/>
    <w:rsid w:val="008843F3"/>
    <w:rsid w:val="0088464C"/>
    <w:rsid w:val="0088470A"/>
    <w:rsid w:val="00884D60"/>
    <w:rsid w:val="00885CA2"/>
    <w:rsid w:val="00885F2A"/>
    <w:rsid w:val="00886794"/>
    <w:rsid w:val="008875D7"/>
    <w:rsid w:val="00887E45"/>
    <w:rsid w:val="00890534"/>
    <w:rsid w:val="00890867"/>
    <w:rsid w:val="00891343"/>
    <w:rsid w:val="008915AC"/>
    <w:rsid w:val="00891603"/>
    <w:rsid w:val="0089318C"/>
    <w:rsid w:val="00893895"/>
    <w:rsid w:val="00893915"/>
    <w:rsid w:val="008946FC"/>
    <w:rsid w:val="0089482B"/>
    <w:rsid w:val="00895966"/>
    <w:rsid w:val="00895BB2"/>
    <w:rsid w:val="00896E37"/>
    <w:rsid w:val="008977E4"/>
    <w:rsid w:val="008A0E6C"/>
    <w:rsid w:val="008A0FFB"/>
    <w:rsid w:val="008A165A"/>
    <w:rsid w:val="008A1A63"/>
    <w:rsid w:val="008A1DA4"/>
    <w:rsid w:val="008A2B85"/>
    <w:rsid w:val="008A380D"/>
    <w:rsid w:val="008A3D9B"/>
    <w:rsid w:val="008A4630"/>
    <w:rsid w:val="008A5DDF"/>
    <w:rsid w:val="008A5FD3"/>
    <w:rsid w:val="008A63C2"/>
    <w:rsid w:val="008A6719"/>
    <w:rsid w:val="008A7610"/>
    <w:rsid w:val="008A7972"/>
    <w:rsid w:val="008A79B2"/>
    <w:rsid w:val="008A7C72"/>
    <w:rsid w:val="008A7D79"/>
    <w:rsid w:val="008B0AD5"/>
    <w:rsid w:val="008B0EC2"/>
    <w:rsid w:val="008B0F8A"/>
    <w:rsid w:val="008B1116"/>
    <w:rsid w:val="008B1506"/>
    <w:rsid w:val="008B16E2"/>
    <w:rsid w:val="008B181C"/>
    <w:rsid w:val="008B2667"/>
    <w:rsid w:val="008B2926"/>
    <w:rsid w:val="008B2F69"/>
    <w:rsid w:val="008B3C6F"/>
    <w:rsid w:val="008B3DDF"/>
    <w:rsid w:val="008B4146"/>
    <w:rsid w:val="008B470A"/>
    <w:rsid w:val="008B4776"/>
    <w:rsid w:val="008B53A0"/>
    <w:rsid w:val="008B6582"/>
    <w:rsid w:val="008B6EAF"/>
    <w:rsid w:val="008B73AB"/>
    <w:rsid w:val="008B7E95"/>
    <w:rsid w:val="008B7F60"/>
    <w:rsid w:val="008C17DE"/>
    <w:rsid w:val="008C235A"/>
    <w:rsid w:val="008C24B8"/>
    <w:rsid w:val="008C3155"/>
    <w:rsid w:val="008C37EB"/>
    <w:rsid w:val="008C3B77"/>
    <w:rsid w:val="008C418D"/>
    <w:rsid w:val="008C4A3A"/>
    <w:rsid w:val="008C6685"/>
    <w:rsid w:val="008C684D"/>
    <w:rsid w:val="008C6C20"/>
    <w:rsid w:val="008C764B"/>
    <w:rsid w:val="008D052C"/>
    <w:rsid w:val="008D0860"/>
    <w:rsid w:val="008D1378"/>
    <w:rsid w:val="008D142A"/>
    <w:rsid w:val="008D144A"/>
    <w:rsid w:val="008D17D4"/>
    <w:rsid w:val="008D19D8"/>
    <w:rsid w:val="008D1D1E"/>
    <w:rsid w:val="008D22B8"/>
    <w:rsid w:val="008D2307"/>
    <w:rsid w:val="008D23CB"/>
    <w:rsid w:val="008D2EE1"/>
    <w:rsid w:val="008D3429"/>
    <w:rsid w:val="008D3454"/>
    <w:rsid w:val="008D3AA6"/>
    <w:rsid w:val="008D50FF"/>
    <w:rsid w:val="008D5603"/>
    <w:rsid w:val="008D5DB7"/>
    <w:rsid w:val="008D74EB"/>
    <w:rsid w:val="008E001F"/>
    <w:rsid w:val="008E016A"/>
    <w:rsid w:val="008E049B"/>
    <w:rsid w:val="008E0D07"/>
    <w:rsid w:val="008E1070"/>
    <w:rsid w:val="008E1146"/>
    <w:rsid w:val="008E181B"/>
    <w:rsid w:val="008E380B"/>
    <w:rsid w:val="008E3D10"/>
    <w:rsid w:val="008E49FC"/>
    <w:rsid w:val="008E4C17"/>
    <w:rsid w:val="008E4C66"/>
    <w:rsid w:val="008E5BAB"/>
    <w:rsid w:val="008E6BDC"/>
    <w:rsid w:val="008E73D5"/>
    <w:rsid w:val="008E79C4"/>
    <w:rsid w:val="008E7B36"/>
    <w:rsid w:val="008F0440"/>
    <w:rsid w:val="008F0DE0"/>
    <w:rsid w:val="008F0EEA"/>
    <w:rsid w:val="008F1450"/>
    <w:rsid w:val="008F2BD9"/>
    <w:rsid w:val="008F3673"/>
    <w:rsid w:val="008F3E8C"/>
    <w:rsid w:val="008F417F"/>
    <w:rsid w:val="008F42A5"/>
    <w:rsid w:val="008F535B"/>
    <w:rsid w:val="008F61A5"/>
    <w:rsid w:val="008F6754"/>
    <w:rsid w:val="008F7AF8"/>
    <w:rsid w:val="009008DB"/>
    <w:rsid w:val="009013CF"/>
    <w:rsid w:val="009021D7"/>
    <w:rsid w:val="00902288"/>
    <w:rsid w:val="00902431"/>
    <w:rsid w:val="00903165"/>
    <w:rsid w:val="00903CC7"/>
    <w:rsid w:val="00904086"/>
    <w:rsid w:val="0090421F"/>
    <w:rsid w:val="00905BFB"/>
    <w:rsid w:val="00905E0C"/>
    <w:rsid w:val="00906803"/>
    <w:rsid w:val="009077A1"/>
    <w:rsid w:val="00907A25"/>
    <w:rsid w:val="009102EA"/>
    <w:rsid w:val="00910698"/>
    <w:rsid w:val="009116BA"/>
    <w:rsid w:val="00911870"/>
    <w:rsid w:val="00911881"/>
    <w:rsid w:val="00912144"/>
    <w:rsid w:val="0091215B"/>
    <w:rsid w:val="00913B20"/>
    <w:rsid w:val="00914085"/>
    <w:rsid w:val="009144CE"/>
    <w:rsid w:val="0091507B"/>
    <w:rsid w:val="00915462"/>
    <w:rsid w:val="00915571"/>
    <w:rsid w:val="0091585A"/>
    <w:rsid w:val="009167F2"/>
    <w:rsid w:val="00916F8A"/>
    <w:rsid w:val="00917749"/>
    <w:rsid w:val="009201DA"/>
    <w:rsid w:val="00920BF1"/>
    <w:rsid w:val="00920E34"/>
    <w:rsid w:val="009216C1"/>
    <w:rsid w:val="00922FC6"/>
    <w:rsid w:val="00923141"/>
    <w:rsid w:val="009237A1"/>
    <w:rsid w:val="00923AD3"/>
    <w:rsid w:val="009245B8"/>
    <w:rsid w:val="00924E6B"/>
    <w:rsid w:val="00927715"/>
    <w:rsid w:val="009323BC"/>
    <w:rsid w:val="00932875"/>
    <w:rsid w:val="00933625"/>
    <w:rsid w:val="00935182"/>
    <w:rsid w:val="009374E4"/>
    <w:rsid w:val="00937DA0"/>
    <w:rsid w:val="009401A9"/>
    <w:rsid w:val="0094215D"/>
    <w:rsid w:val="00942BB9"/>
    <w:rsid w:val="00942FA6"/>
    <w:rsid w:val="00943385"/>
    <w:rsid w:val="0094456B"/>
    <w:rsid w:val="009448B2"/>
    <w:rsid w:val="00944A8A"/>
    <w:rsid w:val="0094545C"/>
    <w:rsid w:val="0094649E"/>
    <w:rsid w:val="00946A4E"/>
    <w:rsid w:val="00947BA8"/>
    <w:rsid w:val="00950232"/>
    <w:rsid w:val="00950469"/>
    <w:rsid w:val="009510B0"/>
    <w:rsid w:val="00952DC1"/>
    <w:rsid w:val="0095327E"/>
    <w:rsid w:val="0095509C"/>
    <w:rsid w:val="00955151"/>
    <w:rsid w:val="009563DD"/>
    <w:rsid w:val="00957221"/>
    <w:rsid w:val="00957790"/>
    <w:rsid w:val="00957D82"/>
    <w:rsid w:val="009625D3"/>
    <w:rsid w:val="00962BF4"/>
    <w:rsid w:val="00963CA4"/>
    <w:rsid w:val="009648DF"/>
    <w:rsid w:val="00965370"/>
    <w:rsid w:val="00965C23"/>
    <w:rsid w:val="00966134"/>
    <w:rsid w:val="00966618"/>
    <w:rsid w:val="00966A0D"/>
    <w:rsid w:val="00966C9D"/>
    <w:rsid w:val="0096733B"/>
    <w:rsid w:val="009674D7"/>
    <w:rsid w:val="00971518"/>
    <w:rsid w:val="00971E62"/>
    <w:rsid w:val="009723B2"/>
    <w:rsid w:val="009734D1"/>
    <w:rsid w:val="009736C5"/>
    <w:rsid w:val="00973AAA"/>
    <w:rsid w:val="00974967"/>
    <w:rsid w:val="00974C7F"/>
    <w:rsid w:val="0097503D"/>
    <w:rsid w:val="00975128"/>
    <w:rsid w:val="0097584C"/>
    <w:rsid w:val="00975B7F"/>
    <w:rsid w:val="0097749D"/>
    <w:rsid w:val="00977E79"/>
    <w:rsid w:val="00980A26"/>
    <w:rsid w:val="00980DA0"/>
    <w:rsid w:val="009819F2"/>
    <w:rsid w:val="0098266A"/>
    <w:rsid w:val="009828C5"/>
    <w:rsid w:val="00982FC9"/>
    <w:rsid w:val="009839E8"/>
    <w:rsid w:val="00983A4B"/>
    <w:rsid w:val="00984163"/>
    <w:rsid w:val="0098438E"/>
    <w:rsid w:val="00985529"/>
    <w:rsid w:val="00985AC6"/>
    <w:rsid w:val="00987208"/>
    <w:rsid w:val="0098732A"/>
    <w:rsid w:val="009879DC"/>
    <w:rsid w:val="009906F0"/>
    <w:rsid w:val="009918A6"/>
    <w:rsid w:val="00991EB6"/>
    <w:rsid w:val="00992CE0"/>
    <w:rsid w:val="00993270"/>
    <w:rsid w:val="009941DC"/>
    <w:rsid w:val="009943CE"/>
    <w:rsid w:val="0099442F"/>
    <w:rsid w:val="00996479"/>
    <w:rsid w:val="009978A9"/>
    <w:rsid w:val="00997A46"/>
    <w:rsid w:val="00997AD0"/>
    <w:rsid w:val="009A0459"/>
    <w:rsid w:val="009A09F4"/>
    <w:rsid w:val="009A1A44"/>
    <w:rsid w:val="009A1B20"/>
    <w:rsid w:val="009A1F88"/>
    <w:rsid w:val="009A2BF3"/>
    <w:rsid w:val="009A2BF8"/>
    <w:rsid w:val="009A2F56"/>
    <w:rsid w:val="009A373B"/>
    <w:rsid w:val="009A3D77"/>
    <w:rsid w:val="009A592E"/>
    <w:rsid w:val="009A5DE6"/>
    <w:rsid w:val="009A6283"/>
    <w:rsid w:val="009A7C14"/>
    <w:rsid w:val="009A7EA3"/>
    <w:rsid w:val="009B001A"/>
    <w:rsid w:val="009B00D1"/>
    <w:rsid w:val="009B0B07"/>
    <w:rsid w:val="009B0E82"/>
    <w:rsid w:val="009B15D9"/>
    <w:rsid w:val="009B1AB2"/>
    <w:rsid w:val="009B2CF6"/>
    <w:rsid w:val="009B3DF9"/>
    <w:rsid w:val="009B4479"/>
    <w:rsid w:val="009B4E91"/>
    <w:rsid w:val="009B5876"/>
    <w:rsid w:val="009B5C87"/>
    <w:rsid w:val="009C0B90"/>
    <w:rsid w:val="009C1E18"/>
    <w:rsid w:val="009C27FB"/>
    <w:rsid w:val="009C332D"/>
    <w:rsid w:val="009C5BDE"/>
    <w:rsid w:val="009C6C95"/>
    <w:rsid w:val="009C706B"/>
    <w:rsid w:val="009C77A1"/>
    <w:rsid w:val="009D0A04"/>
    <w:rsid w:val="009D0B9B"/>
    <w:rsid w:val="009D0BD8"/>
    <w:rsid w:val="009D1E93"/>
    <w:rsid w:val="009D2907"/>
    <w:rsid w:val="009D2E46"/>
    <w:rsid w:val="009D3718"/>
    <w:rsid w:val="009D4CF2"/>
    <w:rsid w:val="009D506B"/>
    <w:rsid w:val="009D5458"/>
    <w:rsid w:val="009D62E6"/>
    <w:rsid w:val="009D6D36"/>
    <w:rsid w:val="009D7309"/>
    <w:rsid w:val="009D763C"/>
    <w:rsid w:val="009D7680"/>
    <w:rsid w:val="009D78FB"/>
    <w:rsid w:val="009E0EAC"/>
    <w:rsid w:val="009E114E"/>
    <w:rsid w:val="009E1D41"/>
    <w:rsid w:val="009E1D64"/>
    <w:rsid w:val="009E23DD"/>
    <w:rsid w:val="009E2C66"/>
    <w:rsid w:val="009E30E0"/>
    <w:rsid w:val="009E34AF"/>
    <w:rsid w:val="009E3E1D"/>
    <w:rsid w:val="009E468C"/>
    <w:rsid w:val="009E46BB"/>
    <w:rsid w:val="009E4A44"/>
    <w:rsid w:val="009E536D"/>
    <w:rsid w:val="009E5618"/>
    <w:rsid w:val="009E591C"/>
    <w:rsid w:val="009E59F8"/>
    <w:rsid w:val="009E5C8F"/>
    <w:rsid w:val="009E7345"/>
    <w:rsid w:val="009E7890"/>
    <w:rsid w:val="009E7F3B"/>
    <w:rsid w:val="009F0425"/>
    <w:rsid w:val="009F077C"/>
    <w:rsid w:val="009F0A36"/>
    <w:rsid w:val="009F108A"/>
    <w:rsid w:val="009F4996"/>
    <w:rsid w:val="009F4A04"/>
    <w:rsid w:val="009F4A84"/>
    <w:rsid w:val="009F4C93"/>
    <w:rsid w:val="009F5143"/>
    <w:rsid w:val="009F7675"/>
    <w:rsid w:val="00A0082D"/>
    <w:rsid w:val="00A0161F"/>
    <w:rsid w:val="00A01E25"/>
    <w:rsid w:val="00A02B09"/>
    <w:rsid w:val="00A03A78"/>
    <w:rsid w:val="00A03C9B"/>
    <w:rsid w:val="00A04145"/>
    <w:rsid w:val="00A04B86"/>
    <w:rsid w:val="00A04BA6"/>
    <w:rsid w:val="00A05277"/>
    <w:rsid w:val="00A0575C"/>
    <w:rsid w:val="00A0579F"/>
    <w:rsid w:val="00A05BFD"/>
    <w:rsid w:val="00A061FA"/>
    <w:rsid w:val="00A06403"/>
    <w:rsid w:val="00A100DB"/>
    <w:rsid w:val="00A1028B"/>
    <w:rsid w:val="00A10AC3"/>
    <w:rsid w:val="00A10B80"/>
    <w:rsid w:val="00A1115A"/>
    <w:rsid w:val="00A11879"/>
    <w:rsid w:val="00A118A2"/>
    <w:rsid w:val="00A11C61"/>
    <w:rsid w:val="00A12F81"/>
    <w:rsid w:val="00A133B9"/>
    <w:rsid w:val="00A147B0"/>
    <w:rsid w:val="00A14837"/>
    <w:rsid w:val="00A154A8"/>
    <w:rsid w:val="00A156EF"/>
    <w:rsid w:val="00A156F2"/>
    <w:rsid w:val="00A1675B"/>
    <w:rsid w:val="00A174C7"/>
    <w:rsid w:val="00A20147"/>
    <w:rsid w:val="00A20393"/>
    <w:rsid w:val="00A21CF4"/>
    <w:rsid w:val="00A22437"/>
    <w:rsid w:val="00A22616"/>
    <w:rsid w:val="00A22862"/>
    <w:rsid w:val="00A23E11"/>
    <w:rsid w:val="00A24444"/>
    <w:rsid w:val="00A24FF9"/>
    <w:rsid w:val="00A251B7"/>
    <w:rsid w:val="00A25CC7"/>
    <w:rsid w:val="00A26905"/>
    <w:rsid w:val="00A27978"/>
    <w:rsid w:val="00A27ECC"/>
    <w:rsid w:val="00A27F8F"/>
    <w:rsid w:val="00A30176"/>
    <w:rsid w:val="00A30764"/>
    <w:rsid w:val="00A31CDE"/>
    <w:rsid w:val="00A32668"/>
    <w:rsid w:val="00A332C2"/>
    <w:rsid w:val="00A34067"/>
    <w:rsid w:val="00A3530C"/>
    <w:rsid w:val="00A35682"/>
    <w:rsid w:val="00A35D99"/>
    <w:rsid w:val="00A35F58"/>
    <w:rsid w:val="00A3627F"/>
    <w:rsid w:val="00A37654"/>
    <w:rsid w:val="00A3792A"/>
    <w:rsid w:val="00A37BA1"/>
    <w:rsid w:val="00A37D46"/>
    <w:rsid w:val="00A37FAD"/>
    <w:rsid w:val="00A4065F"/>
    <w:rsid w:val="00A40729"/>
    <w:rsid w:val="00A40C80"/>
    <w:rsid w:val="00A41E3E"/>
    <w:rsid w:val="00A4210C"/>
    <w:rsid w:val="00A42FA5"/>
    <w:rsid w:val="00A43202"/>
    <w:rsid w:val="00A43468"/>
    <w:rsid w:val="00A4393D"/>
    <w:rsid w:val="00A43F29"/>
    <w:rsid w:val="00A462F8"/>
    <w:rsid w:val="00A463DC"/>
    <w:rsid w:val="00A47A43"/>
    <w:rsid w:val="00A47CBE"/>
    <w:rsid w:val="00A47D56"/>
    <w:rsid w:val="00A5163A"/>
    <w:rsid w:val="00A51923"/>
    <w:rsid w:val="00A51B57"/>
    <w:rsid w:val="00A51C8D"/>
    <w:rsid w:val="00A5278A"/>
    <w:rsid w:val="00A52E2C"/>
    <w:rsid w:val="00A52F99"/>
    <w:rsid w:val="00A535C1"/>
    <w:rsid w:val="00A537C4"/>
    <w:rsid w:val="00A53A42"/>
    <w:rsid w:val="00A53BE2"/>
    <w:rsid w:val="00A53C14"/>
    <w:rsid w:val="00A547B3"/>
    <w:rsid w:val="00A554C7"/>
    <w:rsid w:val="00A5554A"/>
    <w:rsid w:val="00A55651"/>
    <w:rsid w:val="00A55B44"/>
    <w:rsid w:val="00A56461"/>
    <w:rsid w:val="00A56B53"/>
    <w:rsid w:val="00A56FF3"/>
    <w:rsid w:val="00A601D5"/>
    <w:rsid w:val="00A613A8"/>
    <w:rsid w:val="00A61EA5"/>
    <w:rsid w:val="00A627F0"/>
    <w:rsid w:val="00A6332B"/>
    <w:rsid w:val="00A6384E"/>
    <w:rsid w:val="00A641CE"/>
    <w:rsid w:val="00A65444"/>
    <w:rsid w:val="00A6591C"/>
    <w:rsid w:val="00A6671B"/>
    <w:rsid w:val="00A66B70"/>
    <w:rsid w:val="00A66BDD"/>
    <w:rsid w:val="00A67CBF"/>
    <w:rsid w:val="00A70BE2"/>
    <w:rsid w:val="00A71532"/>
    <w:rsid w:val="00A718FF"/>
    <w:rsid w:val="00A71C4C"/>
    <w:rsid w:val="00A7257D"/>
    <w:rsid w:val="00A72698"/>
    <w:rsid w:val="00A72AC0"/>
    <w:rsid w:val="00A73698"/>
    <w:rsid w:val="00A739F8"/>
    <w:rsid w:val="00A7403B"/>
    <w:rsid w:val="00A7438B"/>
    <w:rsid w:val="00A74DEC"/>
    <w:rsid w:val="00A75163"/>
    <w:rsid w:val="00A751C6"/>
    <w:rsid w:val="00A75985"/>
    <w:rsid w:val="00A75C10"/>
    <w:rsid w:val="00A75D9E"/>
    <w:rsid w:val="00A75F3E"/>
    <w:rsid w:val="00A76BC7"/>
    <w:rsid w:val="00A76EF7"/>
    <w:rsid w:val="00A819F5"/>
    <w:rsid w:val="00A819FF"/>
    <w:rsid w:val="00A81DA2"/>
    <w:rsid w:val="00A81E35"/>
    <w:rsid w:val="00A8201C"/>
    <w:rsid w:val="00A82C25"/>
    <w:rsid w:val="00A82D49"/>
    <w:rsid w:val="00A83E3E"/>
    <w:rsid w:val="00A84BF1"/>
    <w:rsid w:val="00A85991"/>
    <w:rsid w:val="00A862AC"/>
    <w:rsid w:val="00A90353"/>
    <w:rsid w:val="00A90395"/>
    <w:rsid w:val="00A905C4"/>
    <w:rsid w:val="00A91A72"/>
    <w:rsid w:val="00A92DFF"/>
    <w:rsid w:val="00A93050"/>
    <w:rsid w:val="00A93EF8"/>
    <w:rsid w:val="00A93FE6"/>
    <w:rsid w:val="00A9604D"/>
    <w:rsid w:val="00A96D02"/>
    <w:rsid w:val="00A96E0F"/>
    <w:rsid w:val="00A97127"/>
    <w:rsid w:val="00A974BA"/>
    <w:rsid w:val="00A97CB6"/>
    <w:rsid w:val="00AA09EB"/>
    <w:rsid w:val="00AA2B36"/>
    <w:rsid w:val="00AA5005"/>
    <w:rsid w:val="00AA52A2"/>
    <w:rsid w:val="00AA5467"/>
    <w:rsid w:val="00AA5F3E"/>
    <w:rsid w:val="00AB0487"/>
    <w:rsid w:val="00AB04D0"/>
    <w:rsid w:val="00AB0776"/>
    <w:rsid w:val="00AB0866"/>
    <w:rsid w:val="00AB0C82"/>
    <w:rsid w:val="00AB1AFB"/>
    <w:rsid w:val="00AB2F20"/>
    <w:rsid w:val="00AB3434"/>
    <w:rsid w:val="00AB3911"/>
    <w:rsid w:val="00AB3950"/>
    <w:rsid w:val="00AB572B"/>
    <w:rsid w:val="00AB6D79"/>
    <w:rsid w:val="00AB7024"/>
    <w:rsid w:val="00AB732B"/>
    <w:rsid w:val="00AB7AC0"/>
    <w:rsid w:val="00AC0C9D"/>
    <w:rsid w:val="00AC1942"/>
    <w:rsid w:val="00AC23CD"/>
    <w:rsid w:val="00AC267E"/>
    <w:rsid w:val="00AC27D6"/>
    <w:rsid w:val="00AC2D48"/>
    <w:rsid w:val="00AC32AF"/>
    <w:rsid w:val="00AC35DA"/>
    <w:rsid w:val="00AC392E"/>
    <w:rsid w:val="00AC55EE"/>
    <w:rsid w:val="00AC5FB0"/>
    <w:rsid w:val="00AC663F"/>
    <w:rsid w:val="00AC6AF7"/>
    <w:rsid w:val="00AD0446"/>
    <w:rsid w:val="00AD066F"/>
    <w:rsid w:val="00AD0E3C"/>
    <w:rsid w:val="00AD1116"/>
    <w:rsid w:val="00AD195B"/>
    <w:rsid w:val="00AD1A7E"/>
    <w:rsid w:val="00AD1DB3"/>
    <w:rsid w:val="00AD2F33"/>
    <w:rsid w:val="00AD31A1"/>
    <w:rsid w:val="00AD3C63"/>
    <w:rsid w:val="00AD3E4A"/>
    <w:rsid w:val="00AD51E0"/>
    <w:rsid w:val="00AD56F6"/>
    <w:rsid w:val="00AD596B"/>
    <w:rsid w:val="00AD650C"/>
    <w:rsid w:val="00AD669B"/>
    <w:rsid w:val="00AE0061"/>
    <w:rsid w:val="00AE00A9"/>
    <w:rsid w:val="00AE03CB"/>
    <w:rsid w:val="00AE0413"/>
    <w:rsid w:val="00AE0568"/>
    <w:rsid w:val="00AE0D72"/>
    <w:rsid w:val="00AE0F8C"/>
    <w:rsid w:val="00AE10D6"/>
    <w:rsid w:val="00AE1DE0"/>
    <w:rsid w:val="00AE2C13"/>
    <w:rsid w:val="00AE3004"/>
    <w:rsid w:val="00AE3265"/>
    <w:rsid w:val="00AE40DC"/>
    <w:rsid w:val="00AE4264"/>
    <w:rsid w:val="00AE4A35"/>
    <w:rsid w:val="00AE531C"/>
    <w:rsid w:val="00AE6B4A"/>
    <w:rsid w:val="00AE7FA5"/>
    <w:rsid w:val="00AF01C8"/>
    <w:rsid w:val="00AF045D"/>
    <w:rsid w:val="00AF14E5"/>
    <w:rsid w:val="00AF1628"/>
    <w:rsid w:val="00AF207E"/>
    <w:rsid w:val="00AF2C34"/>
    <w:rsid w:val="00AF3699"/>
    <w:rsid w:val="00AF40B4"/>
    <w:rsid w:val="00AF4F18"/>
    <w:rsid w:val="00AF69DD"/>
    <w:rsid w:val="00AF6B7D"/>
    <w:rsid w:val="00AF73FA"/>
    <w:rsid w:val="00AF7831"/>
    <w:rsid w:val="00AF7B5B"/>
    <w:rsid w:val="00B0084B"/>
    <w:rsid w:val="00B01519"/>
    <w:rsid w:val="00B01D3E"/>
    <w:rsid w:val="00B0329C"/>
    <w:rsid w:val="00B03918"/>
    <w:rsid w:val="00B03D24"/>
    <w:rsid w:val="00B03E61"/>
    <w:rsid w:val="00B044A8"/>
    <w:rsid w:val="00B05317"/>
    <w:rsid w:val="00B05DDD"/>
    <w:rsid w:val="00B05E72"/>
    <w:rsid w:val="00B05F76"/>
    <w:rsid w:val="00B060AB"/>
    <w:rsid w:val="00B0652D"/>
    <w:rsid w:val="00B065B2"/>
    <w:rsid w:val="00B10190"/>
    <w:rsid w:val="00B11111"/>
    <w:rsid w:val="00B111FD"/>
    <w:rsid w:val="00B11660"/>
    <w:rsid w:val="00B125D0"/>
    <w:rsid w:val="00B126F7"/>
    <w:rsid w:val="00B128BE"/>
    <w:rsid w:val="00B1295E"/>
    <w:rsid w:val="00B13737"/>
    <w:rsid w:val="00B13BDE"/>
    <w:rsid w:val="00B13C9C"/>
    <w:rsid w:val="00B1425D"/>
    <w:rsid w:val="00B14523"/>
    <w:rsid w:val="00B14AC3"/>
    <w:rsid w:val="00B1549E"/>
    <w:rsid w:val="00B155AC"/>
    <w:rsid w:val="00B1580A"/>
    <w:rsid w:val="00B160F4"/>
    <w:rsid w:val="00B16619"/>
    <w:rsid w:val="00B174E1"/>
    <w:rsid w:val="00B179B5"/>
    <w:rsid w:val="00B17C6D"/>
    <w:rsid w:val="00B209A0"/>
    <w:rsid w:val="00B21A44"/>
    <w:rsid w:val="00B22552"/>
    <w:rsid w:val="00B22DE8"/>
    <w:rsid w:val="00B22F2B"/>
    <w:rsid w:val="00B231B2"/>
    <w:rsid w:val="00B23686"/>
    <w:rsid w:val="00B240E2"/>
    <w:rsid w:val="00B24A80"/>
    <w:rsid w:val="00B2543F"/>
    <w:rsid w:val="00B25598"/>
    <w:rsid w:val="00B2560F"/>
    <w:rsid w:val="00B25924"/>
    <w:rsid w:val="00B25C61"/>
    <w:rsid w:val="00B260FE"/>
    <w:rsid w:val="00B2657D"/>
    <w:rsid w:val="00B26A9B"/>
    <w:rsid w:val="00B26E7F"/>
    <w:rsid w:val="00B2700D"/>
    <w:rsid w:val="00B27050"/>
    <w:rsid w:val="00B27278"/>
    <w:rsid w:val="00B27F56"/>
    <w:rsid w:val="00B30106"/>
    <w:rsid w:val="00B30599"/>
    <w:rsid w:val="00B30A50"/>
    <w:rsid w:val="00B31DD5"/>
    <w:rsid w:val="00B32725"/>
    <w:rsid w:val="00B3382E"/>
    <w:rsid w:val="00B3391F"/>
    <w:rsid w:val="00B3528F"/>
    <w:rsid w:val="00B35460"/>
    <w:rsid w:val="00B35B92"/>
    <w:rsid w:val="00B368E3"/>
    <w:rsid w:val="00B40BF9"/>
    <w:rsid w:val="00B40D3E"/>
    <w:rsid w:val="00B415BE"/>
    <w:rsid w:val="00B41CFC"/>
    <w:rsid w:val="00B435EF"/>
    <w:rsid w:val="00B43DBF"/>
    <w:rsid w:val="00B4407C"/>
    <w:rsid w:val="00B447A2"/>
    <w:rsid w:val="00B44F42"/>
    <w:rsid w:val="00B45783"/>
    <w:rsid w:val="00B45BDB"/>
    <w:rsid w:val="00B463C3"/>
    <w:rsid w:val="00B46DD7"/>
    <w:rsid w:val="00B50A4E"/>
    <w:rsid w:val="00B50B56"/>
    <w:rsid w:val="00B51136"/>
    <w:rsid w:val="00B51189"/>
    <w:rsid w:val="00B51787"/>
    <w:rsid w:val="00B52040"/>
    <w:rsid w:val="00B53D5F"/>
    <w:rsid w:val="00B54145"/>
    <w:rsid w:val="00B54BA3"/>
    <w:rsid w:val="00B552B2"/>
    <w:rsid w:val="00B5532D"/>
    <w:rsid w:val="00B5589B"/>
    <w:rsid w:val="00B5652B"/>
    <w:rsid w:val="00B5663A"/>
    <w:rsid w:val="00B57A59"/>
    <w:rsid w:val="00B57B90"/>
    <w:rsid w:val="00B57E09"/>
    <w:rsid w:val="00B604D7"/>
    <w:rsid w:val="00B61605"/>
    <w:rsid w:val="00B61A39"/>
    <w:rsid w:val="00B6240F"/>
    <w:rsid w:val="00B6290B"/>
    <w:rsid w:val="00B6292D"/>
    <w:rsid w:val="00B62B34"/>
    <w:rsid w:val="00B62C3D"/>
    <w:rsid w:val="00B62E59"/>
    <w:rsid w:val="00B63744"/>
    <w:rsid w:val="00B63F54"/>
    <w:rsid w:val="00B64168"/>
    <w:rsid w:val="00B64538"/>
    <w:rsid w:val="00B649F7"/>
    <w:rsid w:val="00B6557C"/>
    <w:rsid w:val="00B65926"/>
    <w:rsid w:val="00B6639B"/>
    <w:rsid w:val="00B664BF"/>
    <w:rsid w:val="00B701D8"/>
    <w:rsid w:val="00B701F4"/>
    <w:rsid w:val="00B7029E"/>
    <w:rsid w:val="00B70954"/>
    <w:rsid w:val="00B71946"/>
    <w:rsid w:val="00B71FAE"/>
    <w:rsid w:val="00B721C5"/>
    <w:rsid w:val="00B7339E"/>
    <w:rsid w:val="00B75034"/>
    <w:rsid w:val="00B753A2"/>
    <w:rsid w:val="00B766D0"/>
    <w:rsid w:val="00B778E4"/>
    <w:rsid w:val="00B8009C"/>
    <w:rsid w:val="00B809A0"/>
    <w:rsid w:val="00B809C4"/>
    <w:rsid w:val="00B8141B"/>
    <w:rsid w:val="00B81988"/>
    <w:rsid w:val="00B81CC1"/>
    <w:rsid w:val="00B8287A"/>
    <w:rsid w:val="00B82A55"/>
    <w:rsid w:val="00B83D04"/>
    <w:rsid w:val="00B8543D"/>
    <w:rsid w:val="00B8588E"/>
    <w:rsid w:val="00B85C1E"/>
    <w:rsid w:val="00B86334"/>
    <w:rsid w:val="00B86CE5"/>
    <w:rsid w:val="00B8721A"/>
    <w:rsid w:val="00B87594"/>
    <w:rsid w:val="00B875FA"/>
    <w:rsid w:val="00B8786A"/>
    <w:rsid w:val="00B87935"/>
    <w:rsid w:val="00B90431"/>
    <w:rsid w:val="00B9054C"/>
    <w:rsid w:val="00B90AFC"/>
    <w:rsid w:val="00B91D72"/>
    <w:rsid w:val="00B92346"/>
    <w:rsid w:val="00B924CA"/>
    <w:rsid w:val="00B9263F"/>
    <w:rsid w:val="00B92776"/>
    <w:rsid w:val="00B92AB1"/>
    <w:rsid w:val="00B93CAC"/>
    <w:rsid w:val="00B94F9D"/>
    <w:rsid w:val="00B954B3"/>
    <w:rsid w:val="00B95581"/>
    <w:rsid w:val="00B974CB"/>
    <w:rsid w:val="00B976FA"/>
    <w:rsid w:val="00B979C5"/>
    <w:rsid w:val="00B97DCF"/>
    <w:rsid w:val="00B97F5F"/>
    <w:rsid w:val="00BA11D6"/>
    <w:rsid w:val="00BA1442"/>
    <w:rsid w:val="00BA20A4"/>
    <w:rsid w:val="00BA2C11"/>
    <w:rsid w:val="00BA3125"/>
    <w:rsid w:val="00BA3214"/>
    <w:rsid w:val="00BA3A6A"/>
    <w:rsid w:val="00BA43FF"/>
    <w:rsid w:val="00BA50E2"/>
    <w:rsid w:val="00BA58E1"/>
    <w:rsid w:val="00BA5990"/>
    <w:rsid w:val="00BA71E2"/>
    <w:rsid w:val="00BA7FA8"/>
    <w:rsid w:val="00BB030D"/>
    <w:rsid w:val="00BB0B3D"/>
    <w:rsid w:val="00BB251B"/>
    <w:rsid w:val="00BB2D0C"/>
    <w:rsid w:val="00BB308D"/>
    <w:rsid w:val="00BB33C9"/>
    <w:rsid w:val="00BB58A5"/>
    <w:rsid w:val="00BB5BD3"/>
    <w:rsid w:val="00BC12F0"/>
    <w:rsid w:val="00BC13E8"/>
    <w:rsid w:val="00BC14EF"/>
    <w:rsid w:val="00BC1847"/>
    <w:rsid w:val="00BC1B10"/>
    <w:rsid w:val="00BC211B"/>
    <w:rsid w:val="00BC234D"/>
    <w:rsid w:val="00BC2A7A"/>
    <w:rsid w:val="00BC4B1A"/>
    <w:rsid w:val="00BC5545"/>
    <w:rsid w:val="00BC6946"/>
    <w:rsid w:val="00BC76D4"/>
    <w:rsid w:val="00BC770C"/>
    <w:rsid w:val="00BD0405"/>
    <w:rsid w:val="00BD0484"/>
    <w:rsid w:val="00BD0AFE"/>
    <w:rsid w:val="00BD1850"/>
    <w:rsid w:val="00BD18BE"/>
    <w:rsid w:val="00BD22DB"/>
    <w:rsid w:val="00BD237F"/>
    <w:rsid w:val="00BD2DB0"/>
    <w:rsid w:val="00BD2F54"/>
    <w:rsid w:val="00BD2F7D"/>
    <w:rsid w:val="00BD3010"/>
    <w:rsid w:val="00BD3610"/>
    <w:rsid w:val="00BD36B1"/>
    <w:rsid w:val="00BD44A9"/>
    <w:rsid w:val="00BD4543"/>
    <w:rsid w:val="00BD47C6"/>
    <w:rsid w:val="00BD4BFE"/>
    <w:rsid w:val="00BD601F"/>
    <w:rsid w:val="00BD64B4"/>
    <w:rsid w:val="00BD75FA"/>
    <w:rsid w:val="00BE0896"/>
    <w:rsid w:val="00BE096A"/>
    <w:rsid w:val="00BE1018"/>
    <w:rsid w:val="00BE1664"/>
    <w:rsid w:val="00BE18AC"/>
    <w:rsid w:val="00BE265C"/>
    <w:rsid w:val="00BE2CA2"/>
    <w:rsid w:val="00BE3BF4"/>
    <w:rsid w:val="00BE3D95"/>
    <w:rsid w:val="00BE6A2A"/>
    <w:rsid w:val="00BE6ACB"/>
    <w:rsid w:val="00BE7119"/>
    <w:rsid w:val="00BF0396"/>
    <w:rsid w:val="00BF0AC7"/>
    <w:rsid w:val="00BF1533"/>
    <w:rsid w:val="00BF1C1A"/>
    <w:rsid w:val="00BF25DC"/>
    <w:rsid w:val="00BF29BA"/>
    <w:rsid w:val="00BF2C65"/>
    <w:rsid w:val="00BF3240"/>
    <w:rsid w:val="00BF36DE"/>
    <w:rsid w:val="00BF3A69"/>
    <w:rsid w:val="00BF3C7F"/>
    <w:rsid w:val="00BF3DE6"/>
    <w:rsid w:val="00BF452C"/>
    <w:rsid w:val="00BF4E2C"/>
    <w:rsid w:val="00BF578D"/>
    <w:rsid w:val="00BF627B"/>
    <w:rsid w:val="00BF73D7"/>
    <w:rsid w:val="00BF7C68"/>
    <w:rsid w:val="00C01573"/>
    <w:rsid w:val="00C01D5E"/>
    <w:rsid w:val="00C0207E"/>
    <w:rsid w:val="00C02CCA"/>
    <w:rsid w:val="00C02EC1"/>
    <w:rsid w:val="00C03912"/>
    <w:rsid w:val="00C0441E"/>
    <w:rsid w:val="00C04A25"/>
    <w:rsid w:val="00C06C9F"/>
    <w:rsid w:val="00C06FA3"/>
    <w:rsid w:val="00C07AD8"/>
    <w:rsid w:val="00C109B3"/>
    <w:rsid w:val="00C12C4E"/>
    <w:rsid w:val="00C12E8C"/>
    <w:rsid w:val="00C133F4"/>
    <w:rsid w:val="00C13412"/>
    <w:rsid w:val="00C13A4D"/>
    <w:rsid w:val="00C14430"/>
    <w:rsid w:val="00C15B8D"/>
    <w:rsid w:val="00C15CB0"/>
    <w:rsid w:val="00C15D0D"/>
    <w:rsid w:val="00C164C8"/>
    <w:rsid w:val="00C164CE"/>
    <w:rsid w:val="00C178BD"/>
    <w:rsid w:val="00C200D0"/>
    <w:rsid w:val="00C203CC"/>
    <w:rsid w:val="00C20561"/>
    <w:rsid w:val="00C20755"/>
    <w:rsid w:val="00C2115D"/>
    <w:rsid w:val="00C2126B"/>
    <w:rsid w:val="00C21603"/>
    <w:rsid w:val="00C2293E"/>
    <w:rsid w:val="00C236DB"/>
    <w:rsid w:val="00C23FB9"/>
    <w:rsid w:val="00C242E9"/>
    <w:rsid w:val="00C24A79"/>
    <w:rsid w:val="00C250AD"/>
    <w:rsid w:val="00C25218"/>
    <w:rsid w:val="00C2557D"/>
    <w:rsid w:val="00C260AC"/>
    <w:rsid w:val="00C2675B"/>
    <w:rsid w:val="00C26891"/>
    <w:rsid w:val="00C26D73"/>
    <w:rsid w:val="00C2763D"/>
    <w:rsid w:val="00C27908"/>
    <w:rsid w:val="00C30334"/>
    <w:rsid w:val="00C30684"/>
    <w:rsid w:val="00C30EE4"/>
    <w:rsid w:val="00C31E81"/>
    <w:rsid w:val="00C31F42"/>
    <w:rsid w:val="00C326AE"/>
    <w:rsid w:val="00C32BC1"/>
    <w:rsid w:val="00C32D18"/>
    <w:rsid w:val="00C3417D"/>
    <w:rsid w:val="00C34994"/>
    <w:rsid w:val="00C355A2"/>
    <w:rsid w:val="00C35DC8"/>
    <w:rsid w:val="00C3664F"/>
    <w:rsid w:val="00C372D4"/>
    <w:rsid w:val="00C37A0D"/>
    <w:rsid w:val="00C37AB1"/>
    <w:rsid w:val="00C37AE4"/>
    <w:rsid w:val="00C40D7C"/>
    <w:rsid w:val="00C415DA"/>
    <w:rsid w:val="00C4256A"/>
    <w:rsid w:val="00C42877"/>
    <w:rsid w:val="00C4386E"/>
    <w:rsid w:val="00C446AC"/>
    <w:rsid w:val="00C4558D"/>
    <w:rsid w:val="00C45AD2"/>
    <w:rsid w:val="00C45C71"/>
    <w:rsid w:val="00C466F1"/>
    <w:rsid w:val="00C4682F"/>
    <w:rsid w:val="00C477D4"/>
    <w:rsid w:val="00C47E03"/>
    <w:rsid w:val="00C52275"/>
    <w:rsid w:val="00C542E1"/>
    <w:rsid w:val="00C55DB7"/>
    <w:rsid w:val="00C56036"/>
    <w:rsid w:val="00C56731"/>
    <w:rsid w:val="00C56C63"/>
    <w:rsid w:val="00C56F64"/>
    <w:rsid w:val="00C571B0"/>
    <w:rsid w:val="00C579C4"/>
    <w:rsid w:val="00C57C3B"/>
    <w:rsid w:val="00C6005E"/>
    <w:rsid w:val="00C6021D"/>
    <w:rsid w:val="00C60910"/>
    <w:rsid w:val="00C61239"/>
    <w:rsid w:val="00C613C6"/>
    <w:rsid w:val="00C61E8A"/>
    <w:rsid w:val="00C61EAD"/>
    <w:rsid w:val="00C6200A"/>
    <w:rsid w:val="00C620A3"/>
    <w:rsid w:val="00C62E72"/>
    <w:rsid w:val="00C63450"/>
    <w:rsid w:val="00C65B3D"/>
    <w:rsid w:val="00C66855"/>
    <w:rsid w:val="00C66E76"/>
    <w:rsid w:val="00C707A6"/>
    <w:rsid w:val="00C70BC3"/>
    <w:rsid w:val="00C70E00"/>
    <w:rsid w:val="00C71339"/>
    <w:rsid w:val="00C71461"/>
    <w:rsid w:val="00C71A39"/>
    <w:rsid w:val="00C71E37"/>
    <w:rsid w:val="00C724C9"/>
    <w:rsid w:val="00C72EB4"/>
    <w:rsid w:val="00C73205"/>
    <w:rsid w:val="00C73CB4"/>
    <w:rsid w:val="00C74E7A"/>
    <w:rsid w:val="00C75B21"/>
    <w:rsid w:val="00C7621F"/>
    <w:rsid w:val="00C76AAC"/>
    <w:rsid w:val="00C76D21"/>
    <w:rsid w:val="00C77A8D"/>
    <w:rsid w:val="00C8007D"/>
    <w:rsid w:val="00C80C66"/>
    <w:rsid w:val="00C81052"/>
    <w:rsid w:val="00C81A3F"/>
    <w:rsid w:val="00C827EC"/>
    <w:rsid w:val="00C82A0E"/>
    <w:rsid w:val="00C82F41"/>
    <w:rsid w:val="00C83C2D"/>
    <w:rsid w:val="00C845D3"/>
    <w:rsid w:val="00C858D0"/>
    <w:rsid w:val="00C869AB"/>
    <w:rsid w:val="00C86FD0"/>
    <w:rsid w:val="00C9008B"/>
    <w:rsid w:val="00C9039C"/>
    <w:rsid w:val="00C918BF"/>
    <w:rsid w:val="00C9290D"/>
    <w:rsid w:val="00C92B87"/>
    <w:rsid w:val="00C92EC9"/>
    <w:rsid w:val="00C93984"/>
    <w:rsid w:val="00C947DA"/>
    <w:rsid w:val="00C94B0E"/>
    <w:rsid w:val="00C94DBA"/>
    <w:rsid w:val="00C962A3"/>
    <w:rsid w:val="00CA07B9"/>
    <w:rsid w:val="00CA11EC"/>
    <w:rsid w:val="00CA1282"/>
    <w:rsid w:val="00CA136D"/>
    <w:rsid w:val="00CA14FF"/>
    <w:rsid w:val="00CA24EE"/>
    <w:rsid w:val="00CA2893"/>
    <w:rsid w:val="00CA4154"/>
    <w:rsid w:val="00CA433B"/>
    <w:rsid w:val="00CA4410"/>
    <w:rsid w:val="00CA44B8"/>
    <w:rsid w:val="00CA4E12"/>
    <w:rsid w:val="00CA5264"/>
    <w:rsid w:val="00CA5428"/>
    <w:rsid w:val="00CA5A7C"/>
    <w:rsid w:val="00CA5E33"/>
    <w:rsid w:val="00CA7CC8"/>
    <w:rsid w:val="00CB043D"/>
    <w:rsid w:val="00CB04EA"/>
    <w:rsid w:val="00CB0986"/>
    <w:rsid w:val="00CB0C76"/>
    <w:rsid w:val="00CB122F"/>
    <w:rsid w:val="00CB19CF"/>
    <w:rsid w:val="00CB2E13"/>
    <w:rsid w:val="00CB484E"/>
    <w:rsid w:val="00CB4E59"/>
    <w:rsid w:val="00CB4FCF"/>
    <w:rsid w:val="00CB57B2"/>
    <w:rsid w:val="00CB6322"/>
    <w:rsid w:val="00CC028C"/>
    <w:rsid w:val="00CC1470"/>
    <w:rsid w:val="00CC2BD8"/>
    <w:rsid w:val="00CC3325"/>
    <w:rsid w:val="00CC3F7F"/>
    <w:rsid w:val="00CC4542"/>
    <w:rsid w:val="00CC5EE6"/>
    <w:rsid w:val="00CC5FAA"/>
    <w:rsid w:val="00CC7E55"/>
    <w:rsid w:val="00CD0429"/>
    <w:rsid w:val="00CD0843"/>
    <w:rsid w:val="00CD0E6D"/>
    <w:rsid w:val="00CD19A5"/>
    <w:rsid w:val="00CD2685"/>
    <w:rsid w:val="00CD2A01"/>
    <w:rsid w:val="00CD2C6E"/>
    <w:rsid w:val="00CD2CF9"/>
    <w:rsid w:val="00CD2F16"/>
    <w:rsid w:val="00CD3CED"/>
    <w:rsid w:val="00CD4055"/>
    <w:rsid w:val="00CD4A73"/>
    <w:rsid w:val="00CD51DA"/>
    <w:rsid w:val="00CD572F"/>
    <w:rsid w:val="00CD6318"/>
    <w:rsid w:val="00CD65CB"/>
    <w:rsid w:val="00CE0373"/>
    <w:rsid w:val="00CE0807"/>
    <w:rsid w:val="00CE0A7C"/>
    <w:rsid w:val="00CE0CB0"/>
    <w:rsid w:val="00CE21F0"/>
    <w:rsid w:val="00CE2B4A"/>
    <w:rsid w:val="00CE35DC"/>
    <w:rsid w:val="00CE3CCB"/>
    <w:rsid w:val="00CE5C0A"/>
    <w:rsid w:val="00CE5D08"/>
    <w:rsid w:val="00CE648A"/>
    <w:rsid w:val="00CE7216"/>
    <w:rsid w:val="00CE7257"/>
    <w:rsid w:val="00CF018A"/>
    <w:rsid w:val="00CF065C"/>
    <w:rsid w:val="00CF119F"/>
    <w:rsid w:val="00CF121B"/>
    <w:rsid w:val="00CF2E0D"/>
    <w:rsid w:val="00CF4A1D"/>
    <w:rsid w:val="00CF5063"/>
    <w:rsid w:val="00CF56DF"/>
    <w:rsid w:val="00CF5B09"/>
    <w:rsid w:val="00CF63F2"/>
    <w:rsid w:val="00CF6836"/>
    <w:rsid w:val="00CF6BC2"/>
    <w:rsid w:val="00D000F0"/>
    <w:rsid w:val="00D00E3A"/>
    <w:rsid w:val="00D014C0"/>
    <w:rsid w:val="00D02293"/>
    <w:rsid w:val="00D02662"/>
    <w:rsid w:val="00D0324F"/>
    <w:rsid w:val="00D037B0"/>
    <w:rsid w:val="00D03DFB"/>
    <w:rsid w:val="00D04CCD"/>
    <w:rsid w:val="00D05671"/>
    <w:rsid w:val="00D06CEA"/>
    <w:rsid w:val="00D06E61"/>
    <w:rsid w:val="00D06F7D"/>
    <w:rsid w:val="00D072BE"/>
    <w:rsid w:val="00D11164"/>
    <w:rsid w:val="00D11678"/>
    <w:rsid w:val="00D126AC"/>
    <w:rsid w:val="00D12A66"/>
    <w:rsid w:val="00D12F55"/>
    <w:rsid w:val="00D14A8E"/>
    <w:rsid w:val="00D14C81"/>
    <w:rsid w:val="00D15665"/>
    <w:rsid w:val="00D156FC"/>
    <w:rsid w:val="00D1609E"/>
    <w:rsid w:val="00D160EC"/>
    <w:rsid w:val="00D165EB"/>
    <w:rsid w:val="00D16989"/>
    <w:rsid w:val="00D16BB5"/>
    <w:rsid w:val="00D1756A"/>
    <w:rsid w:val="00D17945"/>
    <w:rsid w:val="00D20F06"/>
    <w:rsid w:val="00D211DB"/>
    <w:rsid w:val="00D21F72"/>
    <w:rsid w:val="00D22390"/>
    <w:rsid w:val="00D225E9"/>
    <w:rsid w:val="00D2291D"/>
    <w:rsid w:val="00D2455A"/>
    <w:rsid w:val="00D24DAF"/>
    <w:rsid w:val="00D25AE8"/>
    <w:rsid w:val="00D25D83"/>
    <w:rsid w:val="00D25F72"/>
    <w:rsid w:val="00D26CC4"/>
    <w:rsid w:val="00D2741A"/>
    <w:rsid w:val="00D27E8B"/>
    <w:rsid w:val="00D3041A"/>
    <w:rsid w:val="00D305B4"/>
    <w:rsid w:val="00D310AE"/>
    <w:rsid w:val="00D313D8"/>
    <w:rsid w:val="00D31C43"/>
    <w:rsid w:val="00D32311"/>
    <w:rsid w:val="00D32F8A"/>
    <w:rsid w:val="00D33850"/>
    <w:rsid w:val="00D33F34"/>
    <w:rsid w:val="00D3480A"/>
    <w:rsid w:val="00D34D48"/>
    <w:rsid w:val="00D35451"/>
    <w:rsid w:val="00D35C7E"/>
    <w:rsid w:val="00D35E52"/>
    <w:rsid w:val="00D35EB7"/>
    <w:rsid w:val="00D36C73"/>
    <w:rsid w:val="00D36EB9"/>
    <w:rsid w:val="00D37B94"/>
    <w:rsid w:val="00D37C77"/>
    <w:rsid w:val="00D41E44"/>
    <w:rsid w:val="00D42273"/>
    <w:rsid w:val="00D4283D"/>
    <w:rsid w:val="00D44645"/>
    <w:rsid w:val="00D44EE1"/>
    <w:rsid w:val="00D452AB"/>
    <w:rsid w:val="00D45B39"/>
    <w:rsid w:val="00D46244"/>
    <w:rsid w:val="00D47088"/>
    <w:rsid w:val="00D47BED"/>
    <w:rsid w:val="00D47D19"/>
    <w:rsid w:val="00D503B9"/>
    <w:rsid w:val="00D509CE"/>
    <w:rsid w:val="00D50BF7"/>
    <w:rsid w:val="00D51943"/>
    <w:rsid w:val="00D522E3"/>
    <w:rsid w:val="00D5399C"/>
    <w:rsid w:val="00D543B9"/>
    <w:rsid w:val="00D544D5"/>
    <w:rsid w:val="00D553F9"/>
    <w:rsid w:val="00D55800"/>
    <w:rsid w:val="00D55AA8"/>
    <w:rsid w:val="00D55B33"/>
    <w:rsid w:val="00D55BE1"/>
    <w:rsid w:val="00D55C52"/>
    <w:rsid w:val="00D56448"/>
    <w:rsid w:val="00D564A0"/>
    <w:rsid w:val="00D56CAA"/>
    <w:rsid w:val="00D5786F"/>
    <w:rsid w:val="00D57BBE"/>
    <w:rsid w:val="00D6039D"/>
    <w:rsid w:val="00D60A41"/>
    <w:rsid w:val="00D6242B"/>
    <w:rsid w:val="00D62BA2"/>
    <w:rsid w:val="00D633F0"/>
    <w:rsid w:val="00D634EF"/>
    <w:rsid w:val="00D63C11"/>
    <w:rsid w:val="00D63C28"/>
    <w:rsid w:val="00D646A5"/>
    <w:rsid w:val="00D65BA8"/>
    <w:rsid w:val="00D67701"/>
    <w:rsid w:val="00D67704"/>
    <w:rsid w:val="00D71AE8"/>
    <w:rsid w:val="00D71F14"/>
    <w:rsid w:val="00D72296"/>
    <w:rsid w:val="00D725BB"/>
    <w:rsid w:val="00D7314C"/>
    <w:rsid w:val="00D7491D"/>
    <w:rsid w:val="00D749D8"/>
    <w:rsid w:val="00D74BCB"/>
    <w:rsid w:val="00D75292"/>
    <w:rsid w:val="00D764B7"/>
    <w:rsid w:val="00D77C48"/>
    <w:rsid w:val="00D77CC3"/>
    <w:rsid w:val="00D80910"/>
    <w:rsid w:val="00D813D5"/>
    <w:rsid w:val="00D81516"/>
    <w:rsid w:val="00D81C3E"/>
    <w:rsid w:val="00D82378"/>
    <w:rsid w:val="00D82A45"/>
    <w:rsid w:val="00D83250"/>
    <w:rsid w:val="00D83D65"/>
    <w:rsid w:val="00D850AC"/>
    <w:rsid w:val="00D85925"/>
    <w:rsid w:val="00D861C1"/>
    <w:rsid w:val="00D861E6"/>
    <w:rsid w:val="00D86AD1"/>
    <w:rsid w:val="00D86B93"/>
    <w:rsid w:val="00D86EA2"/>
    <w:rsid w:val="00D900B0"/>
    <w:rsid w:val="00D903DE"/>
    <w:rsid w:val="00D905CC"/>
    <w:rsid w:val="00D91429"/>
    <w:rsid w:val="00D91CA6"/>
    <w:rsid w:val="00D924A5"/>
    <w:rsid w:val="00D9372A"/>
    <w:rsid w:val="00D937C9"/>
    <w:rsid w:val="00D93F5E"/>
    <w:rsid w:val="00D943FD"/>
    <w:rsid w:val="00D94490"/>
    <w:rsid w:val="00D95AAB"/>
    <w:rsid w:val="00D96778"/>
    <w:rsid w:val="00D97405"/>
    <w:rsid w:val="00D97597"/>
    <w:rsid w:val="00DA0150"/>
    <w:rsid w:val="00DA06E2"/>
    <w:rsid w:val="00DA0853"/>
    <w:rsid w:val="00DA1530"/>
    <w:rsid w:val="00DA17EA"/>
    <w:rsid w:val="00DA1E9A"/>
    <w:rsid w:val="00DA205F"/>
    <w:rsid w:val="00DA2374"/>
    <w:rsid w:val="00DA2736"/>
    <w:rsid w:val="00DA28C7"/>
    <w:rsid w:val="00DA3A8A"/>
    <w:rsid w:val="00DA3FB4"/>
    <w:rsid w:val="00DA47EB"/>
    <w:rsid w:val="00DA4CEF"/>
    <w:rsid w:val="00DA52F7"/>
    <w:rsid w:val="00DA5A46"/>
    <w:rsid w:val="00DA77A1"/>
    <w:rsid w:val="00DB1309"/>
    <w:rsid w:val="00DB1707"/>
    <w:rsid w:val="00DB1EF3"/>
    <w:rsid w:val="00DB342E"/>
    <w:rsid w:val="00DB3694"/>
    <w:rsid w:val="00DB3999"/>
    <w:rsid w:val="00DB3D85"/>
    <w:rsid w:val="00DB3FBE"/>
    <w:rsid w:val="00DB4DD4"/>
    <w:rsid w:val="00DB5103"/>
    <w:rsid w:val="00DB5470"/>
    <w:rsid w:val="00DB5C08"/>
    <w:rsid w:val="00DB6EC8"/>
    <w:rsid w:val="00DC0188"/>
    <w:rsid w:val="00DC03A5"/>
    <w:rsid w:val="00DC0DA6"/>
    <w:rsid w:val="00DC0EBD"/>
    <w:rsid w:val="00DC17F2"/>
    <w:rsid w:val="00DC27B7"/>
    <w:rsid w:val="00DC2956"/>
    <w:rsid w:val="00DC383E"/>
    <w:rsid w:val="00DC402F"/>
    <w:rsid w:val="00DC4CDF"/>
    <w:rsid w:val="00DC5543"/>
    <w:rsid w:val="00DC5658"/>
    <w:rsid w:val="00DC6D17"/>
    <w:rsid w:val="00DC75EA"/>
    <w:rsid w:val="00DC789A"/>
    <w:rsid w:val="00DD098B"/>
    <w:rsid w:val="00DD10D6"/>
    <w:rsid w:val="00DD1744"/>
    <w:rsid w:val="00DD21E2"/>
    <w:rsid w:val="00DD2513"/>
    <w:rsid w:val="00DD295C"/>
    <w:rsid w:val="00DD5761"/>
    <w:rsid w:val="00DD5DC1"/>
    <w:rsid w:val="00DD6534"/>
    <w:rsid w:val="00DD6676"/>
    <w:rsid w:val="00DD69CC"/>
    <w:rsid w:val="00DD71C1"/>
    <w:rsid w:val="00DD7E6F"/>
    <w:rsid w:val="00DE0584"/>
    <w:rsid w:val="00DE06B4"/>
    <w:rsid w:val="00DE2557"/>
    <w:rsid w:val="00DE2679"/>
    <w:rsid w:val="00DE27EC"/>
    <w:rsid w:val="00DE323F"/>
    <w:rsid w:val="00DE344A"/>
    <w:rsid w:val="00DE3DE0"/>
    <w:rsid w:val="00DE4792"/>
    <w:rsid w:val="00DE5050"/>
    <w:rsid w:val="00DE507C"/>
    <w:rsid w:val="00DE5D48"/>
    <w:rsid w:val="00DE6C7D"/>
    <w:rsid w:val="00DF094E"/>
    <w:rsid w:val="00DF15FD"/>
    <w:rsid w:val="00DF186B"/>
    <w:rsid w:val="00DF23D7"/>
    <w:rsid w:val="00DF2E31"/>
    <w:rsid w:val="00DF4480"/>
    <w:rsid w:val="00DF4C0D"/>
    <w:rsid w:val="00DF5D5C"/>
    <w:rsid w:val="00DF6B95"/>
    <w:rsid w:val="00DF6CDE"/>
    <w:rsid w:val="00DF7167"/>
    <w:rsid w:val="00DF782D"/>
    <w:rsid w:val="00DF7E5A"/>
    <w:rsid w:val="00E00053"/>
    <w:rsid w:val="00E005B5"/>
    <w:rsid w:val="00E013E0"/>
    <w:rsid w:val="00E0181C"/>
    <w:rsid w:val="00E01B74"/>
    <w:rsid w:val="00E02763"/>
    <w:rsid w:val="00E028E7"/>
    <w:rsid w:val="00E0294B"/>
    <w:rsid w:val="00E02A6A"/>
    <w:rsid w:val="00E02BAD"/>
    <w:rsid w:val="00E02C5D"/>
    <w:rsid w:val="00E03FEB"/>
    <w:rsid w:val="00E04750"/>
    <w:rsid w:val="00E05A0E"/>
    <w:rsid w:val="00E05A5B"/>
    <w:rsid w:val="00E05CA6"/>
    <w:rsid w:val="00E05DC4"/>
    <w:rsid w:val="00E07FAC"/>
    <w:rsid w:val="00E117C1"/>
    <w:rsid w:val="00E11DD5"/>
    <w:rsid w:val="00E1229B"/>
    <w:rsid w:val="00E12AAB"/>
    <w:rsid w:val="00E131DE"/>
    <w:rsid w:val="00E15796"/>
    <w:rsid w:val="00E1582B"/>
    <w:rsid w:val="00E15D66"/>
    <w:rsid w:val="00E16172"/>
    <w:rsid w:val="00E17073"/>
    <w:rsid w:val="00E17B26"/>
    <w:rsid w:val="00E17F4B"/>
    <w:rsid w:val="00E2293B"/>
    <w:rsid w:val="00E2316C"/>
    <w:rsid w:val="00E2441C"/>
    <w:rsid w:val="00E271E1"/>
    <w:rsid w:val="00E274EB"/>
    <w:rsid w:val="00E27D92"/>
    <w:rsid w:val="00E27DCC"/>
    <w:rsid w:val="00E305BB"/>
    <w:rsid w:val="00E30A6E"/>
    <w:rsid w:val="00E317FA"/>
    <w:rsid w:val="00E31907"/>
    <w:rsid w:val="00E31EC4"/>
    <w:rsid w:val="00E32605"/>
    <w:rsid w:val="00E32EE7"/>
    <w:rsid w:val="00E330E0"/>
    <w:rsid w:val="00E33339"/>
    <w:rsid w:val="00E333E1"/>
    <w:rsid w:val="00E33BD8"/>
    <w:rsid w:val="00E340E7"/>
    <w:rsid w:val="00E35248"/>
    <w:rsid w:val="00E35EBE"/>
    <w:rsid w:val="00E36320"/>
    <w:rsid w:val="00E36409"/>
    <w:rsid w:val="00E36E0B"/>
    <w:rsid w:val="00E37756"/>
    <w:rsid w:val="00E37766"/>
    <w:rsid w:val="00E4098D"/>
    <w:rsid w:val="00E41B51"/>
    <w:rsid w:val="00E41BED"/>
    <w:rsid w:val="00E41C18"/>
    <w:rsid w:val="00E41FFA"/>
    <w:rsid w:val="00E42482"/>
    <w:rsid w:val="00E42C0B"/>
    <w:rsid w:val="00E43E64"/>
    <w:rsid w:val="00E4462C"/>
    <w:rsid w:val="00E4573B"/>
    <w:rsid w:val="00E47244"/>
    <w:rsid w:val="00E4727C"/>
    <w:rsid w:val="00E506BB"/>
    <w:rsid w:val="00E516DA"/>
    <w:rsid w:val="00E52B52"/>
    <w:rsid w:val="00E52C5F"/>
    <w:rsid w:val="00E52D97"/>
    <w:rsid w:val="00E5327F"/>
    <w:rsid w:val="00E53474"/>
    <w:rsid w:val="00E537EC"/>
    <w:rsid w:val="00E53BEC"/>
    <w:rsid w:val="00E54EEF"/>
    <w:rsid w:val="00E55389"/>
    <w:rsid w:val="00E562D7"/>
    <w:rsid w:val="00E56469"/>
    <w:rsid w:val="00E574AA"/>
    <w:rsid w:val="00E57AB7"/>
    <w:rsid w:val="00E57F1A"/>
    <w:rsid w:val="00E60331"/>
    <w:rsid w:val="00E6186E"/>
    <w:rsid w:val="00E61956"/>
    <w:rsid w:val="00E61B88"/>
    <w:rsid w:val="00E624BA"/>
    <w:rsid w:val="00E625A0"/>
    <w:rsid w:val="00E62728"/>
    <w:rsid w:val="00E62A0F"/>
    <w:rsid w:val="00E62B9F"/>
    <w:rsid w:val="00E6529D"/>
    <w:rsid w:val="00E65358"/>
    <w:rsid w:val="00E6547F"/>
    <w:rsid w:val="00E6579A"/>
    <w:rsid w:val="00E66399"/>
    <w:rsid w:val="00E67350"/>
    <w:rsid w:val="00E67C9B"/>
    <w:rsid w:val="00E70157"/>
    <w:rsid w:val="00E705C2"/>
    <w:rsid w:val="00E717CE"/>
    <w:rsid w:val="00E7180B"/>
    <w:rsid w:val="00E73087"/>
    <w:rsid w:val="00E76B78"/>
    <w:rsid w:val="00E776CD"/>
    <w:rsid w:val="00E8070F"/>
    <w:rsid w:val="00E80899"/>
    <w:rsid w:val="00E80E02"/>
    <w:rsid w:val="00E81905"/>
    <w:rsid w:val="00E82031"/>
    <w:rsid w:val="00E8218C"/>
    <w:rsid w:val="00E824B9"/>
    <w:rsid w:val="00E82A00"/>
    <w:rsid w:val="00E82CF3"/>
    <w:rsid w:val="00E83EFD"/>
    <w:rsid w:val="00E84494"/>
    <w:rsid w:val="00E848FE"/>
    <w:rsid w:val="00E84D91"/>
    <w:rsid w:val="00E855AA"/>
    <w:rsid w:val="00E8604E"/>
    <w:rsid w:val="00E86D97"/>
    <w:rsid w:val="00E87014"/>
    <w:rsid w:val="00E87049"/>
    <w:rsid w:val="00E8745F"/>
    <w:rsid w:val="00E87924"/>
    <w:rsid w:val="00E90866"/>
    <w:rsid w:val="00E90C95"/>
    <w:rsid w:val="00E91C00"/>
    <w:rsid w:val="00E91D5D"/>
    <w:rsid w:val="00E929C7"/>
    <w:rsid w:val="00E92AE5"/>
    <w:rsid w:val="00E92D6F"/>
    <w:rsid w:val="00E93028"/>
    <w:rsid w:val="00E93093"/>
    <w:rsid w:val="00E93A87"/>
    <w:rsid w:val="00E9446E"/>
    <w:rsid w:val="00E94665"/>
    <w:rsid w:val="00E94DD7"/>
    <w:rsid w:val="00E95043"/>
    <w:rsid w:val="00E95580"/>
    <w:rsid w:val="00E95CFE"/>
    <w:rsid w:val="00E960DD"/>
    <w:rsid w:val="00E96A03"/>
    <w:rsid w:val="00E96EBB"/>
    <w:rsid w:val="00E97240"/>
    <w:rsid w:val="00EA1189"/>
    <w:rsid w:val="00EA167C"/>
    <w:rsid w:val="00EA1971"/>
    <w:rsid w:val="00EA2EE8"/>
    <w:rsid w:val="00EA39FC"/>
    <w:rsid w:val="00EA50D1"/>
    <w:rsid w:val="00EA6AE6"/>
    <w:rsid w:val="00EA6D15"/>
    <w:rsid w:val="00EA6D4D"/>
    <w:rsid w:val="00EA7E4F"/>
    <w:rsid w:val="00EB0486"/>
    <w:rsid w:val="00EB0C2B"/>
    <w:rsid w:val="00EB0DF5"/>
    <w:rsid w:val="00EB1A3B"/>
    <w:rsid w:val="00EB2628"/>
    <w:rsid w:val="00EB26BA"/>
    <w:rsid w:val="00EB3092"/>
    <w:rsid w:val="00EB32BF"/>
    <w:rsid w:val="00EB3AA4"/>
    <w:rsid w:val="00EB3C45"/>
    <w:rsid w:val="00EB4909"/>
    <w:rsid w:val="00EB4C59"/>
    <w:rsid w:val="00EB50F8"/>
    <w:rsid w:val="00EB519E"/>
    <w:rsid w:val="00EB65DB"/>
    <w:rsid w:val="00EB794D"/>
    <w:rsid w:val="00EC13B1"/>
    <w:rsid w:val="00EC14C5"/>
    <w:rsid w:val="00EC1791"/>
    <w:rsid w:val="00EC3B23"/>
    <w:rsid w:val="00EC42F2"/>
    <w:rsid w:val="00EC4AA2"/>
    <w:rsid w:val="00EC4D78"/>
    <w:rsid w:val="00EC4DF5"/>
    <w:rsid w:val="00EC4EAA"/>
    <w:rsid w:val="00EC5ABF"/>
    <w:rsid w:val="00EC6150"/>
    <w:rsid w:val="00EC6552"/>
    <w:rsid w:val="00EC6A1A"/>
    <w:rsid w:val="00EC7390"/>
    <w:rsid w:val="00EC7B1B"/>
    <w:rsid w:val="00EC7DA7"/>
    <w:rsid w:val="00ED12E0"/>
    <w:rsid w:val="00ED2226"/>
    <w:rsid w:val="00ED2261"/>
    <w:rsid w:val="00ED2425"/>
    <w:rsid w:val="00ED39D0"/>
    <w:rsid w:val="00ED4195"/>
    <w:rsid w:val="00ED43CD"/>
    <w:rsid w:val="00ED53E0"/>
    <w:rsid w:val="00ED5461"/>
    <w:rsid w:val="00ED5A6B"/>
    <w:rsid w:val="00ED5A6C"/>
    <w:rsid w:val="00ED6D9C"/>
    <w:rsid w:val="00ED72A9"/>
    <w:rsid w:val="00ED74C4"/>
    <w:rsid w:val="00ED757A"/>
    <w:rsid w:val="00EE0B4F"/>
    <w:rsid w:val="00EE0E94"/>
    <w:rsid w:val="00EE1005"/>
    <w:rsid w:val="00EE1274"/>
    <w:rsid w:val="00EE1492"/>
    <w:rsid w:val="00EE1F87"/>
    <w:rsid w:val="00EE266E"/>
    <w:rsid w:val="00EE2997"/>
    <w:rsid w:val="00EE29D5"/>
    <w:rsid w:val="00EE3A7A"/>
    <w:rsid w:val="00EE4EE8"/>
    <w:rsid w:val="00EE5091"/>
    <w:rsid w:val="00EE524C"/>
    <w:rsid w:val="00EE5C91"/>
    <w:rsid w:val="00EE5C96"/>
    <w:rsid w:val="00EE6900"/>
    <w:rsid w:val="00EE7B0E"/>
    <w:rsid w:val="00EF06F9"/>
    <w:rsid w:val="00EF0716"/>
    <w:rsid w:val="00EF0778"/>
    <w:rsid w:val="00EF0B38"/>
    <w:rsid w:val="00EF0C20"/>
    <w:rsid w:val="00EF0EDD"/>
    <w:rsid w:val="00EF0F1C"/>
    <w:rsid w:val="00EF35B9"/>
    <w:rsid w:val="00EF4C88"/>
    <w:rsid w:val="00EF6DF4"/>
    <w:rsid w:val="00EF7E99"/>
    <w:rsid w:val="00F00349"/>
    <w:rsid w:val="00F01824"/>
    <w:rsid w:val="00F0312D"/>
    <w:rsid w:val="00F03A2B"/>
    <w:rsid w:val="00F040DC"/>
    <w:rsid w:val="00F04471"/>
    <w:rsid w:val="00F04E2F"/>
    <w:rsid w:val="00F05F52"/>
    <w:rsid w:val="00F06243"/>
    <w:rsid w:val="00F06A4C"/>
    <w:rsid w:val="00F07A51"/>
    <w:rsid w:val="00F10859"/>
    <w:rsid w:val="00F10862"/>
    <w:rsid w:val="00F110F4"/>
    <w:rsid w:val="00F121FB"/>
    <w:rsid w:val="00F13C32"/>
    <w:rsid w:val="00F146C2"/>
    <w:rsid w:val="00F15240"/>
    <w:rsid w:val="00F152ED"/>
    <w:rsid w:val="00F155C4"/>
    <w:rsid w:val="00F15A56"/>
    <w:rsid w:val="00F15A88"/>
    <w:rsid w:val="00F15B0F"/>
    <w:rsid w:val="00F16529"/>
    <w:rsid w:val="00F16CBD"/>
    <w:rsid w:val="00F20967"/>
    <w:rsid w:val="00F21032"/>
    <w:rsid w:val="00F2118E"/>
    <w:rsid w:val="00F21603"/>
    <w:rsid w:val="00F21810"/>
    <w:rsid w:val="00F2188D"/>
    <w:rsid w:val="00F21B7E"/>
    <w:rsid w:val="00F21D5A"/>
    <w:rsid w:val="00F21ED2"/>
    <w:rsid w:val="00F22477"/>
    <w:rsid w:val="00F2294E"/>
    <w:rsid w:val="00F22B23"/>
    <w:rsid w:val="00F23F18"/>
    <w:rsid w:val="00F24669"/>
    <w:rsid w:val="00F24985"/>
    <w:rsid w:val="00F24FB2"/>
    <w:rsid w:val="00F251B0"/>
    <w:rsid w:val="00F25E62"/>
    <w:rsid w:val="00F26F37"/>
    <w:rsid w:val="00F30013"/>
    <w:rsid w:val="00F30A2C"/>
    <w:rsid w:val="00F30DCD"/>
    <w:rsid w:val="00F31347"/>
    <w:rsid w:val="00F31C35"/>
    <w:rsid w:val="00F32345"/>
    <w:rsid w:val="00F33384"/>
    <w:rsid w:val="00F33655"/>
    <w:rsid w:val="00F343E6"/>
    <w:rsid w:val="00F34F2E"/>
    <w:rsid w:val="00F35A7F"/>
    <w:rsid w:val="00F36C62"/>
    <w:rsid w:val="00F37467"/>
    <w:rsid w:val="00F37A2B"/>
    <w:rsid w:val="00F37AF5"/>
    <w:rsid w:val="00F37FCC"/>
    <w:rsid w:val="00F412A8"/>
    <w:rsid w:val="00F41A43"/>
    <w:rsid w:val="00F43216"/>
    <w:rsid w:val="00F43C07"/>
    <w:rsid w:val="00F43FDB"/>
    <w:rsid w:val="00F44174"/>
    <w:rsid w:val="00F4553C"/>
    <w:rsid w:val="00F46C06"/>
    <w:rsid w:val="00F472C8"/>
    <w:rsid w:val="00F47838"/>
    <w:rsid w:val="00F47974"/>
    <w:rsid w:val="00F47991"/>
    <w:rsid w:val="00F50961"/>
    <w:rsid w:val="00F512CE"/>
    <w:rsid w:val="00F515DD"/>
    <w:rsid w:val="00F5165A"/>
    <w:rsid w:val="00F51D3B"/>
    <w:rsid w:val="00F52021"/>
    <w:rsid w:val="00F5238E"/>
    <w:rsid w:val="00F525EE"/>
    <w:rsid w:val="00F52B0B"/>
    <w:rsid w:val="00F52CA8"/>
    <w:rsid w:val="00F53ECE"/>
    <w:rsid w:val="00F54B52"/>
    <w:rsid w:val="00F555B3"/>
    <w:rsid w:val="00F55734"/>
    <w:rsid w:val="00F56C9B"/>
    <w:rsid w:val="00F57094"/>
    <w:rsid w:val="00F60104"/>
    <w:rsid w:val="00F618AF"/>
    <w:rsid w:val="00F62449"/>
    <w:rsid w:val="00F63313"/>
    <w:rsid w:val="00F63FDD"/>
    <w:rsid w:val="00F650D9"/>
    <w:rsid w:val="00F65592"/>
    <w:rsid w:val="00F65E88"/>
    <w:rsid w:val="00F6630D"/>
    <w:rsid w:val="00F66AC4"/>
    <w:rsid w:val="00F66CB2"/>
    <w:rsid w:val="00F670FF"/>
    <w:rsid w:val="00F67528"/>
    <w:rsid w:val="00F701F9"/>
    <w:rsid w:val="00F70EBE"/>
    <w:rsid w:val="00F71C20"/>
    <w:rsid w:val="00F71EBF"/>
    <w:rsid w:val="00F72022"/>
    <w:rsid w:val="00F724A2"/>
    <w:rsid w:val="00F72680"/>
    <w:rsid w:val="00F72E4D"/>
    <w:rsid w:val="00F73401"/>
    <w:rsid w:val="00F73C18"/>
    <w:rsid w:val="00F743F4"/>
    <w:rsid w:val="00F744BE"/>
    <w:rsid w:val="00F74A05"/>
    <w:rsid w:val="00F763D8"/>
    <w:rsid w:val="00F76959"/>
    <w:rsid w:val="00F76B02"/>
    <w:rsid w:val="00F76E6B"/>
    <w:rsid w:val="00F7740F"/>
    <w:rsid w:val="00F77B6E"/>
    <w:rsid w:val="00F810E8"/>
    <w:rsid w:val="00F81A21"/>
    <w:rsid w:val="00F81E2C"/>
    <w:rsid w:val="00F81EE9"/>
    <w:rsid w:val="00F82740"/>
    <w:rsid w:val="00F83A27"/>
    <w:rsid w:val="00F83A40"/>
    <w:rsid w:val="00F842A4"/>
    <w:rsid w:val="00F846B7"/>
    <w:rsid w:val="00F849E9"/>
    <w:rsid w:val="00F8568F"/>
    <w:rsid w:val="00F85D72"/>
    <w:rsid w:val="00F86FC5"/>
    <w:rsid w:val="00F879B8"/>
    <w:rsid w:val="00F90DBE"/>
    <w:rsid w:val="00F91465"/>
    <w:rsid w:val="00F915D3"/>
    <w:rsid w:val="00F919A0"/>
    <w:rsid w:val="00F9224D"/>
    <w:rsid w:val="00F92936"/>
    <w:rsid w:val="00F92C1B"/>
    <w:rsid w:val="00F9319C"/>
    <w:rsid w:val="00F944A8"/>
    <w:rsid w:val="00F950CD"/>
    <w:rsid w:val="00F953E8"/>
    <w:rsid w:val="00F97255"/>
    <w:rsid w:val="00F972C3"/>
    <w:rsid w:val="00F97831"/>
    <w:rsid w:val="00F97994"/>
    <w:rsid w:val="00FA0450"/>
    <w:rsid w:val="00FA060E"/>
    <w:rsid w:val="00FA06D2"/>
    <w:rsid w:val="00FA1212"/>
    <w:rsid w:val="00FA1A29"/>
    <w:rsid w:val="00FA29F3"/>
    <w:rsid w:val="00FA2FA5"/>
    <w:rsid w:val="00FA320C"/>
    <w:rsid w:val="00FA386B"/>
    <w:rsid w:val="00FA3DED"/>
    <w:rsid w:val="00FA4115"/>
    <w:rsid w:val="00FA5DA1"/>
    <w:rsid w:val="00FA5EBC"/>
    <w:rsid w:val="00FA7AA2"/>
    <w:rsid w:val="00FB11FC"/>
    <w:rsid w:val="00FB1502"/>
    <w:rsid w:val="00FB170E"/>
    <w:rsid w:val="00FB1F85"/>
    <w:rsid w:val="00FB2818"/>
    <w:rsid w:val="00FB38AB"/>
    <w:rsid w:val="00FB39D0"/>
    <w:rsid w:val="00FB3C88"/>
    <w:rsid w:val="00FB442C"/>
    <w:rsid w:val="00FB4453"/>
    <w:rsid w:val="00FB4C90"/>
    <w:rsid w:val="00FB522D"/>
    <w:rsid w:val="00FB6A40"/>
    <w:rsid w:val="00FB761E"/>
    <w:rsid w:val="00FC0899"/>
    <w:rsid w:val="00FC08CE"/>
    <w:rsid w:val="00FC0978"/>
    <w:rsid w:val="00FC2D5D"/>
    <w:rsid w:val="00FC4021"/>
    <w:rsid w:val="00FC40A3"/>
    <w:rsid w:val="00FC4148"/>
    <w:rsid w:val="00FC4CEF"/>
    <w:rsid w:val="00FC5668"/>
    <w:rsid w:val="00FC5C15"/>
    <w:rsid w:val="00FC670C"/>
    <w:rsid w:val="00FC670D"/>
    <w:rsid w:val="00FC7BAC"/>
    <w:rsid w:val="00FC7FFC"/>
    <w:rsid w:val="00FD1047"/>
    <w:rsid w:val="00FD156A"/>
    <w:rsid w:val="00FD15E1"/>
    <w:rsid w:val="00FD1795"/>
    <w:rsid w:val="00FD1DC1"/>
    <w:rsid w:val="00FD2265"/>
    <w:rsid w:val="00FD26CA"/>
    <w:rsid w:val="00FD2842"/>
    <w:rsid w:val="00FD301D"/>
    <w:rsid w:val="00FD32F1"/>
    <w:rsid w:val="00FD360D"/>
    <w:rsid w:val="00FD3A02"/>
    <w:rsid w:val="00FD3DF4"/>
    <w:rsid w:val="00FD3E22"/>
    <w:rsid w:val="00FD4852"/>
    <w:rsid w:val="00FD48D1"/>
    <w:rsid w:val="00FD5A62"/>
    <w:rsid w:val="00FD5FE4"/>
    <w:rsid w:val="00FD694F"/>
    <w:rsid w:val="00FE02AB"/>
    <w:rsid w:val="00FE052E"/>
    <w:rsid w:val="00FE0757"/>
    <w:rsid w:val="00FE1235"/>
    <w:rsid w:val="00FE2EE7"/>
    <w:rsid w:val="00FE3036"/>
    <w:rsid w:val="00FE30E8"/>
    <w:rsid w:val="00FE556F"/>
    <w:rsid w:val="00FE5D66"/>
    <w:rsid w:val="00FE60CE"/>
    <w:rsid w:val="00FE6468"/>
    <w:rsid w:val="00FE7CCA"/>
    <w:rsid w:val="00FF0445"/>
    <w:rsid w:val="00FF048B"/>
    <w:rsid w:val="00FF0A97"/>
    <w:rsid w:val="00FF0CC1"/>
    <w:rsid w:val="00FF0D5A"/>
    <w:rsid w:val="00FF2433"/>
    <w:rsid w:val="00FF2B8A"/>
    <w:rsid w:val="00FF3072"/>
    <w:rsid w:val="00FF345E"/>
    <w:rsid w:val="00FF414A"/>
    <w:rsid w:val="00FF5BF3"/>
    <w:rsid w:val="00FF607D"/>
    <w:rsid w:val="00FF69E5"/>
    <w:rsid w:val="00FF6D61"/>
    <w:rsid w:val="00FF7308"/>
    <w:rsid w:val="00FF73D8"/>
    <w:rsid w:val="00FF7506"/>
    <w:rsid w:val="00FF79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4A63F5"/>
  <w15:chartTrackingRefBased/>
  <w15:docId w15:val="{1B65A621-CC1F-4F83-B2FA-E6AE02A5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E18C6"/>
    <w:pPr>
      <w:ind w:firstLineChars="200" w:firstLine="420"/>
    </w:pPr>
  </w:style>
  <w:style w:type="paragraph" w:styleId="a4">
    <w:name w:val="header"/>
    <w:basedOn w:val="a"/>
    <w:link w:val="a5"/>
    <w:uiPriority w:val="99"/>
    <w:unhideWhenUsed/>
    <w:rsid w:val="00B85C1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B85C1E"/>
    <w:rPr>
      <w:sz w:val="18"/>
      <w:szCs w:val="18"/>
    </w:rPr>
  </w:style>
  <w:style w:type="paragraph" w:styleId="a6">
    <w:name w:val="footer"/>
    <w:basedOn w:val="a"/>
    <w:link w:val="a7"/>
    <w:uiPriority w:val="99"/>
    <w:unhideWhenUsed/>
    <w:rsid w:val="00B85C1E"/>
    <w:pPr>
      <w:tabs>
        <w:tab w:val="center" w:pos="4153"/>
        <w:tab w:val="right" w:pos="8306"/>
      </w:tabs>
      <w:snapToGrid w:val="0"/>
      <w:jc w:val="left"/>
    </w:pPr>
    <w:rPr>
      <w:sz w:val="18"/>
      <w:szCs w:val="18"/>
    </w:rPr>
  </w:style>
  <w:style w:type="character" w:customStyle="1" w:styleId="a7">
    <w:name w:val="页脚 字符"/>
    <w:basedOn w:val="a0"/>
    <w:link w:val="a6"/>
    <w:uiPriority w:val="99"/>
    <w:rsid w:val="00B85C1E"/>
    <w:rPr>
      <w:sz w:val="18"/>
      <w:szCs w:val="18"/>
    </w:rPr>
  </w:style>
  <w:style w:type="character" w:customStyle="1" w:styleId="2">
    <w:name w:val="正文文本 (2)_"/>
    <w:basedOn w:val="a0"/>
    <w:link w:val="20"/>
    <w:rsid w:val="00DC4CDF"/>
    <w:rPr>
      <w:rFonts w:ascii="宋体" w:eastAsia="宋体" w:hAnsi="宋体" w:cs="宋体"/>
      <w:szCs w:val="21"/>
      <w:shd w:val="clear" w:color="auto" w:fill="FFFFFF"/>
    </w:rPr>
  </w:style>
  <w:style w:type="character" w:customStyle="1" w:styleId="2TimesNewRoman">
    <w:name w:val="正文文本 (2) + Times New Roman"/>
    <w:aliases w:val="10 pt"/>
    <w:basedOn w:val="2"/>
    <w:rsid w:val="00DC4CDF"/>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285pt">
    <w:name w:val="正文文本 (2) + 8.5 pt"/>
    <w:basedOn w:val="2"/>
    <w:rsid w:val="00DC4CDF"/>
    <w:rPr>
      <w:rFonts w:ascii="宋体" w:eastAsia="宋体" w:hAnsi="宋体" w:cs="宋体"/>
      <w:color w:val="000000"/>
      <w:spacing w:val="0"/>
      <w:w w:val="100"/>
      <w:position w:val="0"/>
      <w:sz w:val="17"/>
      <w:szCs w:val="17"/>
      <w:shd w:val="clear" w:color="auto" w:fill="FFFFFF"/>
      <w:lang w:val="zh-TW" w:eastAsia="zh-TW" w:bidi="zh-TW"/>
    </w:rPr>
  </w:style>
  <w:style w:type="character" w:customStyle="1" w:styleId="26">
    <w:name w:val="正文文本 (26)_"/>
    <w:basedOn w:val="a0"/>
    <w:link w:val="260"/>
    <w:rsid w:val="00DC4CDF"/>
    <w:rPr>
      <w:rFonts w:ascii="宋体" w:eastAsia="宋体" w:hAnsi="宋体" w:cs="宋体"/>
      <w:sz w:val="17"/>
      <w:szCs w:val="17"/>
      <w:shd w:val="clear" w:color="auto" w:fill="FFFFFF"/>
    </w:rPr>
  </w:style>
  <w:style w:type="character" w:customStyle="1" w:styleId="26TimesNewRoman">
    <w:name w:val="正文文本 (26) + Times New Roman"/>
    <w:aliases w:val="8 pt,7 pt"/>
    <w:basedOn w:val="26"/>
    <w:rsid w:val="00DC4CDF"/>
    <w:rPr>
      <w:rFonts w:ascii="Times New Roman" w:eastAsia="Times New Roman" w:hAnsi="Times New Roman" w:cs="Times New Roman"/>
      <w:color w:val="000000"/>
      <w:spacing w:val="0"/>
      <w:w w:val="100"/>
      <w:position w:val="0"/>
      <w:sz w:val="16"/>
      <w:szCs w:val="16"/>
      <w:shd w:val="clear" w:color="auto" w:fill="FFFFFF"/>
      <w:lang w:val="en-US" w:eastAsia="en-US" w:bidi="en-US"/>
    </w:rPr>
  </w:style>
  <w:style w:type="paragraph" w:customStyle="1" w:styleId="20">
    <w:name w:val="正文文本 (2)"/>
    <w:basedOn w:val="a"/>
    <w:link w:val="2"/>
    <w:rsid w:val="00DC4CDF"/>
    <w:pPr>
      <w:shd w:val="clear" w:color="auto" w:fill="FFFFFF"/>
      <w:spacing w:line="333" w:lineRule="exact"/>
      <w:ind w:hanging="440"/>
      <w:jc w:val="left"/>
    </w:pPr>
    <w:rPr>
      <w:rFonts w:ascii="宋体" w:eastAsia="宋体" w:hAnsi="宋体" w:cs="宋体"/>
      <w:szCs w:val="21"/>
    </w:rPr>
  </w:style>
  <w:style w:type="paragraph" w:customStyle="1" w:styleId="260">
    <w:name w:val="正文文本 (26)"/>
    <w:basedOn w:val="a"/>
    <w:link w:val="26"/>
    <w:rsid w:val="00DC4CDF"/>
    <w:pPr>
      <w:shd w:val="clear" w:color="auto" w:fill="FFFFFF"/>
      <w:spacing w:before="300" w:line="0" w:lineRule="atLeast"/>
      <w:ind w:firstLine="460"/>
      <w:jc w:val="distribute"/>
    </w:pPr>
    <w:rPr>
      <w:rFonts w:ascii="宋体" w:eastAsia="宋体" w:hAnsi="宋体" w:cs="宋体"/>
      <w:sz w:val="17"/>
      <w:szCs w:val="17"/>
    </w:rPr>
  </w:style>
  <w:style w:type="paragraph" w:styleId="a8">
    <w:name w:val="Revision"/>
    <w:hidden/>
    <w:uiPriority w:val="99"/>
    <w:semiHidden/>
    <w:rsid w:val="006A33C4"/>
  </w:style>
  <w:style w:type="character" w:customStyle="1" w:styleId="19">
    <w:name w:val="正文文本 (19)_"/>
    <w:basedOn w:val="a0"/>
    <w:link w:val="190"/>
    <w:rsid w:val="00432C89"/>
    <w:rPr>
      <w:rFonts w:ascii="宋体" w:eastAsia="宋体" w:hAnsi="宋体" w:cs="宋体"/>
      <w:sz w:val="28"/>
      <w:szCs w:val="28"/>
      <w:shd w:val="clear" w:color="auto" w:fill="FFFFFF"/>
    </w:rPr>
  </w:style>
  <w:style w:type="paragraph" w:customStyle="1" w:styleId="190">
    <w:name w:val="正文文本 (19)"/>
    <w:basedOn w:val="a"/>
    <w:link w:val="19"/>
    <w:rsid w:val="00432C89"/>
    <w:pPr>
      <w:shd w:val="clear" w:color="auto" w:fill="FFFFFF"/>
      <w:spacing w:line="447" w:lineRule="exact"/>
      <w:jc w:val="distribute"/>
    </w:pPr>
    <w:rPr>
      <w:rFonts w:ascii="宋体" w:eastAsia="宋体" w:hAnsi="宋体" w:cs="宋体"/>
      <w:sz w:val="28"/>
      <w:szCs w:val="28"/>
    </w:rPr>
  </w:style>
  <w:style w:type="character" w:customStyle="1" w:styleId="1910pt">
    <w:name w:val="正文文本 (19) + 10 pt"/>
    <w:aliases w:val="间距 -2 pt"/>
    <w:basedOn w:val="19"/>
    <w:rsid w:val="00A118A2"/>
    <w:rPr>
      <w:rFonts w:ascii="宋体" w:eastAsia="宋体" w:hAnsi="宋体" w:cs="宋体"/>
      <w:b w:val="0"/>
      <w:bCs w:val="0"/>
      <w:i w:val="0"/>
      <w:iCs w:val="0"/>
      <w:smallCaps w:val="0"/>
      <w:strike w:val="0"/>
      <w:color w:val="000000"/>
      <w:spacing w:val="-40"/>
      <w:w w:val="100"/>
      <w:position w:val="0"/>
      <w:sz w:val="20"/>
      <w:szCs w:val="20"/>
      <w:u w:val="none"/>
      <w:shd w:val="clear" w:color="auto" w:fill="FFFFFF"/>
      <w:lang w:val="zh-TW" w:eastAsia="zh-TW" w:bidi="zh-TW"/>
    </w:rPr>
  </w:style>
  <w:style w:type="character" w:styleId="a9">
    <w:name w:val="Hyperlink"/>
    <w:basedOn w:val="a0"/>
    <w:uiPriority w:val="99"/>
    <w:unhideWhenUsed/>
    <w:rsid w:val="004B550E"/>
    <w:rPr>
      <w:color w:val="0563C1" w:themeColor="hyperlink"/>
      <w:u w:val="single"/>
    </w:rPr>
  </w:style>
  <w:style w:type="character" w:styleId="aa">
    <w:name w:val="Unresolved Mention"/>
    <w:basedOn w:val="a0"/>
    <w:uiPriority w:val="99"/>
    <w:semiHidden/>
    <w:unhideWhenUsed/>
    <w:rsid w:val="004B55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3999537">
      <w:bodyDiv w:val="1"/>
      <w:marLeft w:val="0"/>
      <w:marRight w:val="0"/>
      <w:marTop w:val="0"/>
      <w:marBottom w:val="0"/>
      <w:divBdr>
        <w:top w:val="none" w:sz="0" w:space="0" w:color="auto"/>
        <w:left w:val="none" w:sz="0" w:space="0" w:color="auto"/>
        <w:bottom w:val="none" w:sz="0" w:space="0" w:color="auto"/>
        <w:right w:val="none" w:sz="0" w:space="0" w:color="auto"/>
      </w:divBdr>
    </w:div>
    <w:div w:id="366688177">
      <w:bodyDiv w:val="1"/>
      <w:marLeft w:val="0"/>
      <w:marRight w:val="0"/>
      <w:marTop w:val="0"/>
      <w:marBottom w:val="0"/>
      <w:divBdr>
        <w:top w:val="none" w:sz="0" w:space="0" w:color="auto"/>
        <w:left w:val="none" w:sz="0" w:space="0" w:color="auto"/>
        <w:bottom w:val="none" w:sz="0" w:space="0" w:color="auto"/>
        <w:right w:val="none" w:sz="0" w:space="0" w:color="auto"/>
      </w:divBdr>
    </w:div>
    <w:div w:id="580872734">
      <w:bodyDiv w:val="1"/>
      <w:marLeft w:val="0"/>
      <w:marRight w:val="0"/>
      <w:marTop w:val="0"/>
      <w:marBottom w:val="0"/>
      <w:divBdr>
        <w:top w:val="none" w:sz="0" w:space="0" w:color="auto"/>
        <w:left w:val="none" w:sz="0" w:space="0" w:color="auto"/>
        <w:bottom w:val="none" w:sz="0" w:space="0" w:color="auto"/>
        <w:right w:val="none" w:sz="0" w:space="0" w:color="auto"/>
      </w:divBdr>
    </w:div>
    <w:div w:id="630523373">
      <w:bodyDiv w:val="1"/>
      <w:marLeft w:val="0"/>
      <w:marRight w:val="0"/>
      <w:marTop w:val="0"/>
      <w:marBottom w:val="0"/>
      <w:divBdr>
        <w:top w:val="none" w:sz="0" w:space="0" w:color="auto"/>
        <w:left w:val="none" w:sz="0" w:space="0" w:color="auto"/>
        <w:bottom w:val="none" w:sz="0" w:space="0" w:color="auto"/>
        <w:right w:val="none" w:sz="0" w:space="0" w:color="auto"/>
      </w:divBdr>
    </w:div>
    <w:div w:id="640890269">
      <w:bodyDiv w:val="1"/>
      <w:marLeft w:val="0"/>
      <w:marRight w:val="0"/>
      <w:marTop w:val="0"/>
      <w:marBottom w:val="0"/>
      <w:divBdr>
        <w:top w:val="none" w:sz="0" w:space="0" w:color="auto"/>
        <w:left w:val="none" w:sz="0" w:space="0" w:color="auto"/>
        <w:bottom w:val="none" w:sz="0" w:space="0" w:color="auto"/>
        <w:right w:val="none" w:sz="0" w:space="0" w:color="auto"/>
      </w:divBdr>
    </w:div>
    <w:div w:id="887763877">
      <w:bodyDiv w:val="1"/>
      <w:marLeft w:val="0"/>
      <w:marRight w:val="0"/>
      <w:marTop w:val="0"/>
      <w:marBottom w:val="0"/>
      <w:divBdr>
        <w:top w:val="none" w:sz="0" w:space="0" w:color="auto"/>
        <w:left w:val="none" w:sz="0" w:space="0" w:color="auto"/>
        <w:bottom w:val="none" w:sz="0" w:space="0" w:color="auto"/>
        <w:right w:val="none" w:sz="0" w:space="0" w:color="auto"/>
      </w:divBdr>
    </w:div>
    <w:div w:id="1183783653">
      <w:bodyDiv w:val="1"/>
      <w:marLeft w:val="0"/>
      <w:marRight w:val="0"/>
      <w:marTop w:val="0"/>
      <w:marBottom w:val="0"/>
      <w:divBdr>
        <w:top w:val="none" w:sz="0" w:space="0" w:color="auto"/>
        <w:left w:val="none" w:sz="0" w:space="0" w:color="auto"/>
        <w:bottom w:val="none" w:sz="0" w:space="0" w:color="auto"/>
        <w:right w:val="none" w:sz="0" w:space="0" w:color="auto"/>
      </w:divBdr>
    </w:div>
    <w:div w:id="1235892439">
      <w:bodyDiv w:val="1"/>
      <w:marLeft w:val="0"/>
      <w:marRight w:val="0"/>
      <w:marTop w:val="0"/>
      <w:marBottom w:val="0"/>
      <w:divBdr>
        <w:top w:val="none" w:sz="0" w:space="0" w:color="auto"/>
        <w:left w:val="none" w:sz="0" w:space="0" w:color="auto"/>
        <w:bottom w:val="none" w:sz="0" w:space="0" w:color="auto"/>
        <w:right w:val="none" w:sz="0" w:space="0" w:color="auto"/>
      </w:divBdr>
    </w:div>
    <w:div w:id="1297417009">
      <w:bodyDiv w:val="1"/>
      <w:marLeft w:val="0"/>
      <w:marRight w:val="0"/>
      <w:marTop w:val="0"/>
      <w:marBottom w:val="0"/>
      <w:divBdr>
        <w:top w:val="none" w:sz="0" w:space="0" w:color="auto"/>
        <w:left w:val="none" w:sz="0" w:space="0" w:color="auto"/>
        <w:bottom w:val="none" w:sz="0" w:space="0" w:color="auto"/>
        <w:right w:val="none" w:sz="0" w:space="0" w:color="auto"/>
      </w:divBdr>
    </w:div>
    <w:div w:id="1433209544">
      <w:bodyDiv w:val="1"/>
      <w:marLeft w:val="0"/>
      <w:marRight w:val="0"/>
      <w:marTop w:val="0"/>
      <w:marBottom w:val="0"/>
      <w:divBdr>
        <w:top w:val="none" w:sz="0" w:space="0" w:color="auto"/>
        <w:left w:val="none" w:sz="0" w:space="0" w:color="auto"/>
        <w:bottom w:val="none" w:sz="0" w:space="0" w:color="auto"/>
        <w:right w:val="none" w:sz="0" w:space="0" w:color="auto"/>
      </w:divBdr>
    </w:div>
    <w:div w:id="1575630230">
      <w:bodyDiv w:val="1"/>
      <w:marLeft w:val="0"/>
      <w:marRight w:val="0"/>
      <w:marTop w:val="0"/>
      <w:marBottom w:val="0"/>
      <w:divBdr>
        <w:top w:val="none" w:sz="0" w:space="0" w:color="auto"/>
        <w:left w:val="none" w:sz="0" w:space="0" w:color="auto"/>
        <w:bottom w:val="none" w:sz="0" w:space="0" w:color="auto"/>
        <w:right w:val="none" w:sz="0" w:space="0" w:color="auto"/>
      </w:divBdr>
      <w:divsChild>
        <w:div w:id="204677418">
          <w:marLeft w:val="0"/>
          <w:marRight w:val="0"/>
          <w:marTop w:val="0"/>
          <w:marBottom w:val="0"/>
          <w:divBdr>
            <w:top w:val="none" w:sz="0" w:space="0" w:color="auto"/>
            <w:left w:val="none" w:sz="0" w:space="0" w:color="auto"/>
            <w:bottom w:val="none" w:sz="0" w:space="0" w:color="auto"/>
            <w:right w:val="none" w:sz="0" w:space="0" w:color="auto"/>
          </w:divBdr>
          <w:divsChild>
            <w:div w:id="3775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274029">
      <w:bodyDiv w:val="1"/>
      <w:marLeft w:val="0"/>
      <w:marRight w:val="0"/>
      <w:marTop w:val="0"/>
      <w:marBottom w:val="0"/>
      <w:divBdr>
        <w:top w:val="none" w:sz="0" w:space="0" w:color="auto"/>
        <w:left w:val="none" w:sz="0" w:space="0" w:color="auto"/>
        <w:bottom w:val="none" w:sz="0" w:space="0" w:color="auto"/>
        <w:right w:val="none" w:sz="0" w:space="0" w:color="auto"/>
      </w:divBdr>
    </w:div>
    <w:div w:id="1649939157">
      <w:bodyDiv w:val="1"/>
      <w:marLeft w:val="0"/>
      <w:marRight w:val="0"/>
      <w:marTop w:val="0"/>
      <w:marBottom w:val="0"/>
      <w:divBdr>
        <w:top w:val="none" w:sz="0" w:space="0" w:color="auto"/>
        <w:left w:val="none" w:sz="0" w:space="0" w:color="auto"/>
        <w:bottom w:val="none" w:sz="0" w:space="0" w:color="auto"/>
        <w:right w:val="none" w:sz="0" w:space="0" w:color="auto"/>
      </w:divBdr>
    </w:div>
    <w:div w:id="1677608879">
      <w:bodyDiv w:val="1"/>
      <w:marLeft w:val="0"/>
      <w:marRight w:val="0"/>
      <w:marTop w:val="0"/>
      <w:marBottom w:val="0"/>
      <w:divBdr>
        <w:top w:val="none" w:sz="0" w:space="0" w:color="auto"/>
        <w:left w:val="none" w:sz="0" w:space="0" w:color="auto"/>
        <w:bottom w:val="none" w:sz="0" w:space="0" w:color="auto"/>
        <w:right w:val="none" w:sz="0" w:space="0" w:color="auto"/>
      </w:divBdr>
      <w:divsChild>
        <w:div w:id="985277555">
          <w:marLeft w:val="0"/>
          <w:marRight w:val="0"/>
          <w:marTop w:val="0"/>
          <w:marBottom w:val="0"/>
          <w:divBdr>
            <w:top w:val="none" w:sz="0" w:space="0" w:color="auto"/>
            <w:left w:val="none" w:sz="0" w:space="0" w:color="auto"/>
            <w:bottom w:val="none" w:sz="0" w:space="0" w:color="auto"/>
            <w:right w:val="none" w:sz="0" w:space="0" w:color="auto"/>
          </w:divBdr>
          <w:divsChild>
            <w:div w:id="1661343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48585">
      <w:bodyDiv w:val="1"/>
      <w:marLeft w:val="0"/>
      <w:marRight w:val="0"/>
      <w:marTop w:val="0"/>
      <w:marBottom w:val="0"/>
      <w:divBdr>
        <w:top w:val="none" w:sz="0" w:space="0" w:color="auto"/>
        <w:left w:val="none" w:sz="0" w:space="0" w:color="auto"/>
        <w:bottom w:val="none" w:sz="0" w:space="0" w:color="auto"/>
        <w:right w:val="none" w:sz="0" w:space="0" w:color="auto"/>
      </w:divBdr>
    </w:div>
    <w:div w:id="1995404644">
      <w:bodyDiv w:val="1"/>
      <w:marLeft w:val="0"/>
      <w:marRight w:val="0"/>
      <w:marTop w:val="0"/>
      <w:marBottom w:val="0"/>
      <w:divBdr>
        <w:top w:val="none" w:sz="0" w:space="0" w:color="auto"/>
        <w:left w:val="none" w:sz="0" w:space="0" w:color="auto"/>
        <w:bottom w:val="none" w:sz="0" w:space="0" w:color="auto"/>
        <w:right w:val="none" w:sz="0" w:space="0" w:color="auto"/>
      </w:divBdr>
      <w:divsChild>
        <w:div w:id="1798452975">
          <w:marLeft w:val="0"/>
          <w:marRight w:val="0"/>
          <w:marTop w:val="0"/>
          <w:marBottom w:val="0"/>
          <w:divBdr>
            <w:top w:val="none" w:sz="0" w:space="0" w:color="auto"/>
            <w:left w:val="none" w:sz="0" w:space="0" w:color="auto"/>
            <w:bottom w:val="none" w:sz="0" w:space="0" w:color="auto"/>
            <w:right w:val="none" w:sz="0" w:space="0" w:color="auto"/>
          </w:divBdr>
          <w:divsChild>
            <w:div w:id="58978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5792">
      <w:bodyDiv w:val="1"/>
      <w:marLeft w:val="0"/>
      <w:marRight w:val="0"/>
      <w:marTop w:val="0"/>
      <w:marBottom w:val="0"/>
      <w:divBdr>
        <w:top w:val="none" w:sz="0" w:space="0" w:color="auto"/>
        <w:left w:val="none" w:sz="0" w:space="0" w:color="auto"/>
        <w:bottom w:val="none" w:sz="0" w:space="0" w:color="auto"/>
        <w:right w:val="none" w:sz="0" w:space="0" w:color="auto"/>
      </w:divBdr>
      <w:divsChild>
        <w:div w:id="1716463318">
          <w:marLeft w:val="0"/>
          <w:marRight w:val="0"/>
          <w:marTop w:val="0"/>
          <w:marBottom w:val="0"/>
          <w:divBdr>
            <w:top w:val="none" w:sz="0" w:space="0" w:color="auto"/>
            <w:left w:val="none" w:sz="0" w:space="0" w:color="auto"/>
            <w:bottom w:val="none" w:sz="0" w:space="0" w:color="auto"/>
            <w:right w:val="none" w:sz="0" w:space="0" w:color="auto"/>
          </w:divBdr>
          <w:divsChild>
            <w:div w:id="148380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756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s://plato.stanford.edu/entries/aristotle-logic/" TargetMode="External"/><Relationship Id="rId26" Type="http://schemas.openxmlformats.org/officeDocument/2006/relationships/hyperlink" Target="https://plato.stanford.edu/entries/aristotle-logic/" TargetMode="External"/><Relationship Id="rId39" Type="http://schemas.openxmlformats.org/officeDocument/2006/relationships/hyperlink" Target="https://plato.stanford.edu/entries/aristotle-logic/" TargetMode="External"/><Relationship Id="rId21" Type="http://schemas.openxmlformats.org/officeDocument/2006/relationships/hyperlink" Target="https://plato.stanford.edu/entries/aristotle-logic/" TargetMode="External"/><Relationship Id="rId34" Type="http://schemas.openxmlformats.org/officeDocument/2006/relationships/hyperlink" Target="https://plato.stanford.edu/entries/aristotle-logic/" TargetMode="External"/><Relationship Id="rId42" Type="http://schemas.openxmlformats.org/officeDocument/2006/relationships/image" Target="media/image3.png"/><Relationship Id="rId47"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lato.stanford.edu/entries/aristotle-logic/" TargetMode="External"/><Relationship Id="rId29" Type="http://schemas.openxmlformats.org/officeDocument/2006/relationships/hyperlink" Target="https://plato.stanford.edu/entries/aristotle-logi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plato.stanford.edu/entries/aristotle-logic/" TargetMode="External"/><Relationship Id="rId32" Type="http://schemas.openxmlformats.org/officeDocument/2006/relationships/hyperlink" Target="https://plato.stanford.edu/entries/aristotle-logic/" TargetMode="External"/><Relationship Id="rId37" Type="http://schemas.openxmlformats.org/officeDocument/2006/relationships/hyperlink" Target="https://plato.stanford.edu/entries/aristotle-logic/" TargetMode="External"/><Relationship Id="rId40" Type="http://schemas.openxmlformats.org/officeDocument/2006/relationships/hyperlink" Target="https://plato.stanford.edu/entries/aristotle-logic/" TargetMode="External"/><Relationship Id="rId45"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20.png"/><Relationship Id="rId23" Type="http://schemas.openxmlformats.org/officeDocument/2006/relationships/hyperlink" Target="https://plato.stanford.edu/entries/aristotle-logic/" TargetMode="External"/><Relationship Id="rId28" Type="http://schemas.openxmlformats.org/officeDocument/2006/relationships/hyperlink" Target="https://plato.stanford.edu/entries/aristotle-logic/" TargetMode="External"/><Relationship Id="rId36" Type="http://schemas.openxmlformats.org/officeDocument/2006/relationships/hyperlink" Target="https://plato.stanford.edu/entries/aristotle-logic/" TargetMode="External"/><Relationship Id="rId10" Type="http://schemas.openxmlformats.org/officeDocument/2006/relationships/customXml" Target="ink/ink2.xml"/><Relationship Id="rId19" Type="http://schemas.openxmlformats.org/officeDocument/2006/relationships/hyperlink" Target="https://plato.stanford.edu/entries/aristotle-logic/" TargetMode="External"/><Relationship Id="rId31" Type="http://schemas.openxmlformats.org/officeDocument/2006/relationships/hyperlink" Target="https://plato.stanford.edu/entries/aristotle-logic/" TargetMode="External"/><Relationship Id="rId44"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customXml" Target="ink/ink4.xml"/><Relationship Id="rId22" Type="http://schemas.openxmlformats.org/officeDocument/2006/relationships/hyperlink" Target="https://plato.stanford.edu/entries/aristotle-logic/" TargetMode="External"/><Relationship Id="rId27" Type="http://schemas.openxmlformats.org/officeDocument/2006/relationships/hyperlink" Target="https://plato.stanford.edu/entries/aristotle-logic/" TargetMode="External"/><Relationship Id="rId30" Type="http://schemas.openxmlformats.org/officeDocument/2006/relationships/hyperlink" Target="https://plato.stanford.edu/entries/aristotle-logic/" TargetMode="External"/><Relationship Id="rId35" Type="http://schemas.openxmlformats.org/officeDocument/2006/relationships/hyperlink" Target="https://plato.stanford.edu/entries/aristotle-logic/" TargetMode="External"/><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customXml" Target="ink/ink1.xml"/><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hyperlink" Target="https://plato.stanford.edu/entries/aristotle-logic/" TargetMode="External"/><Relationship Id="rId25" Type="http://schemas.openxmlformats.org/officeDocument/2006/relationships/hyperlink" Target="https://plato.stanford.edu/entries/aristotle-logic/" TargetMode="External"/><Relationship Id="rId33" Type="http://schemas.openxmlformats.org/officeDocument/2006/relationships/hyperlink" Target="https://plato.stanford.edu/entries/aristotle-logic/" TargetMode="External"/><Relationship Id="rId38" Type="http://schemas.openxmlformats.org/officeDocument/2006/relationships/hyperlink" Target="https://plato.stanford.edu/entries/aristotle-logic/" TargetMode="External"/><Relationship Id="rId46" Type="http://schemas.openxmlformats.org/officeDocument/2006/relationships/fontTable" Target="fontTable.xml"/><Relationship Id="rId20" Type="http://schemas.openxmlformats.org/officeDocument/2006/relationships/hyperlink" Target="https://plato.stanford.edu/entries/aristotle-logic/" TargetMode="External"/><Relationship Id="rId41" Type="http://schemas.openxmlformats.org/officeDocument/2006/relationships/hyperlink" Target="https://plato.stanford.edu/entries/aristotle-logic/"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8T12:03:27.271"/>
    </inkml:context>
    <inkml:brush xml:id="br0">
      <inkml:brushProperty name="width" value="0.05" units="cm"/>
      <inkml:brushProperty name="height" value="0.05" units="cm"/>
      <inkml:brushProperty name="color" value="#FFFFFF"/>
    </inkml:brush>
  </inkml:definitions>
  <inkml:trace contextRef="#ctx0" brushRef="#br0">0 22 1920,'12'-10'768,"1"3"-576,6 2-352,-15 5-192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8T11:55:17.812"/>
    </inkml:context>
    <inkml:brush xml:id="br0">
      <inkml:brushProperty name="width" value="0.05" units="cm"/>
      <inkml:brushProperty name="height" value="0.05" units="cm"/>
      <inkml:brushProperty name="color" value="#FFFFFF"/>
    </inkml:brush>
  </inkml:definitions>
  <inkml:trace contextRef="#ctx0" brushRef="#br0">50 0 4224,'-36'43'1664,"27"-25"-1312,4 4 0,5-16-64,0-1-1120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6T08:07:06.472"/>
    </inkml:context>
    <inkml:brush xml:id="br0">
      <inkml:brushProperty name="width" value="0.05" units="cm"/>
      <inkml:brushProperty name="height" value="0.05" units="cm"/>
      <inkml:brushProperty name="color" value="#FFFFFF"/>
    </inkml:brush>
  </inkml:definitions>
  <inkml:trace contextRef="#ctx0" brushRef="#br0">0 2797 896,'5'-132'980,"0"-11"-488,58-297-365,37 6 391,-25 108-320,-16 35 464,24-100-460,44-109-245,-112 452 21,-9 31 145,-1 0 0,6-31 0,-9 39-62,-1 17-334,-1 2 154,16 75-292,67 342 750,-45-246-192,85 299 365,-94-384-477,27 104-30,-45-153-731,-2 0-1,3 63 1,-12-85-111,-2-1-54</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8-06T08:19:47.091"/>
    </inkml:context>
    <inkml:brush xml:id="br0">
      <inkml:brushProperty name="width" value="0.05" units="cm"/>
      <inkml:brushProperty name="height" value="0.05" units="cm"/>
      <inkml:brushProperty name="color" value="#FFFFFF"/>
    </inkml:brush>
  </inkml:definitions>
  <inkml:trace contextRef="#ctx0" brushRef="#br0">24 0 2816,'-11'27'1120,"4"-9"-864,2-2-64,5-7-96,0-1-96,2 0 0,-2 3-288,3 1-128,1 1-704,3-2-320</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4BE43F-F27E-450F-907E-F761B1AC3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10365</TotalTime>
  <Pages>195</Pages>
  <Words>263591</Words>
  <Characters>265874</Characters>
  <Application>Microsoft Office Word</Application>
  <DocSecurity>0</DocSecurity>
  <Lines>8359</Lines>
  <Paragraphs>2819</Paragraphs>
  <ScaleCrop>false</ScaleCrop>
  <Company/>
  <LinksUpToDate>false</LinksUpToDate>
  <CharactersWithSpaces>266578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伟</dc:creator>
  <cp:keywords/>
  <dc:description/>
  <cp:lastModifiedBy>666 牛蛙</cp:lastModifiedBy>
  <cp:revision>3091</cp:revision>
  <dcterms:created xsi:type="dcterms:W3CDTF">2022-08-08T12:11:00Z</dcterms:created>
  <dcterms:modified xsi:type="dcterms:W3CDTF">2024-04-02T11:59:00Z</dcterms:modified>
</cp:coreProperties>
</file>